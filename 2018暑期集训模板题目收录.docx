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C15" w:rsidRPr="00EB28BE" w:rsidRDefault="00CE765A" w:rsidP="00923BB4">
      <w:pPr>
        <w:jc w:val="center"/>
        <w:rPr>
          <w:rFonts w:ascii="宋体" w:eastAsia="宋体" w:hAnsi="宋体"/>
          <w:b/>
          <w:sz w:val="44"/>
          <w:szCs w:val="44"/>
        </w:rPr>
      </w:pPr>
      <w:r w:rsidRPr="00EB28BE">
        <w:rPr>
          <w:rFonts w:ascii="宋体" w:eastAsia="宋体" w:hAnsi="宋体" w:hint="eastAsia"/>
          <w:b/>
          <w:sz w:val="44"/>
          <w:szCs w:val="44"/>
        </w:rPr>
        <w:t>2018暑期集训</w:t>
      </w:r>
    </w:p>
    <w:sdt>
      <w:sdtPr>
        <w:rPr>
          <w:rFonts w:ascii="宋体" w:eastAsia="宋体" w:hAnsi="宋体" w:cstheme="minorBidi"/>
          <w:color w:val="auto"/>
          <w:kern w:val="2"/>
          <w:sz w:val="21"/>
          <w:szCs w:val="22"/>
          <w:lang w:val="zh-CN"/>
        </w:rPr>
        <w:id w:val="95069172"/>
        <w:docPartObj>
          <w:docPartGallery w:val="Table of Contents"/>
          <w:docPartUnique/>
        </w:docPartObj>
      </w:sdtPr>
      <w:sdtEndPr>
        <w:rPr>
          <w:b/>
          <w:bCs/>
        </w:rPr>
      </w:sdtEndPr>
      <w:sdtContent>
        <w:p w:rsidR="008430D8" w:rsidRPr="00EB28BE" w:rsidRDefault="008430D8">
          <w:pPr>
            <w:pStyle w:val="TOC"/>
            <w:rPr>
              <w:rFonts w:ascii="宋体" w:eastAsia="宋体" w:hAnsi="宋体"/>
            </w:rPr>
          </w:pPr>
          <w:r w:rsidRPr="00EB28BE">
            <w:rPr>
              <w:rFonts w:ascii="宋体" w:eastAsia="宋体" w:hAnsi="宋体"/>
              <w:lang w:val="zh-CN"/>
            </w:rPr>
            <w:t>目录</w:t>
          </w:r>
        </w:p>
        <w:p w:rsidR="00F80605" w:rsidRDefault="008430D8">
          <w:pPr>
            <w:pStyle w:val="11"/>
            <w:tabs>
              <w:tab w:val="right" w:leader="dot" w:pos="8296"/>
            </w:tabs>
            <w:rPr>
              <w:noProof/>
            </w:rPr>
          </w:pPr>
          <w:r w:rsidRPr="00EB28BE">
            <w:rPr>
              <w:rFonts w:ascii="宋体" w:eastAsia="宋体" w:hAnsi="宋体"/>
            </w:rPr>
            <w:fldChar w:fldCharType="begin"/>
          </w:r>
          <w:r w:rsidRPr="00EB28BE">
            <w:rPr>
              <w:rFonts w:ascii="宋体" w:eastAsia="宋体" w:hAnsi="宋体"/>
            </w:rPr>
            <w:instrText xml:space="preserve"> TOC \o "1-3" \h \z \u </w:instrText>
          </w:r>
          <w:r w:rsidRPr="00EB28BE">
            <w:rPr>
              <w:rFonts w:ascii="宋体" w:eastAsia="宋体" w:hAnsi="宋体"/>
            </w:rPr>
            <w:fldChar w:fldCharType="separate"/>
          </w:r>
          <w:hyperlink w:anchor="_Toc519439381" w:history="1">
            <w:r w:rsidR="00F80605" w:rsidRPr="00CB2598">
              <w:rPr>
                <w:rStyle w:val="a3"/>
                <w:rFonts w:ascii="宋体" w:eastAsia="宋体" w:hAnsi="宋体"/>
                <w:noProof/>
              </w:rPr>
              <w:t>一、基础数据结构</w:t>
            </w:r>
            <w:r w:rsidR="00F80605">
              <w:rPr>
                <w:noProof/>
                <w:webHidden/>
              </w:rPr>
              <w:tab/>
            </w:r>
            <w:r w:rsidR="00F80605">
              <w:rPr>
                <w:noProof/>
                <w:webHidden/>
              </w:rPr>
              <w:fldChar w:fldCharType="begin"/>
            </w:r>
            <w:r w:rsidR="00F80605">
              <w:rPr>
                <w:noProof/>
                <w:webHidden/>
              </w:rPr>
              <w:instrText xml:space="preserve"> PAGEREF _Toc519439381 \h </w:instrText>
            </w:r>
            <w:r w:rsidR="00F80605">
              <w:rPr>
                <w:noProof/>
                <w:webHidden/>
              </w:rPr>
            </w:r>
            <w:r w:rsidR="00F80605">
              <w:rPr>
                <w:noProof/>
                <w:webHidden/>
              </w:rPr>
              <w:fldChar w:fldCharType="separate"/>
            </w:r>
            <w:r w:rsidR="00F80605">
              <w:rPr>
                <w:noProof/>
                <w:webHidden/>
              </w:rPr>
              <w:t>2</w:t>
            </w:r>
            <w:r w:rsidR="00F80605">
              <w:rPr>
                <w:noProof/>
                <w:webHidden/>
              </w:rPr>
              <w:fldChar w:fldCharType="end"/>
            </w:r>
          </w:hyperlink>
        </w:p>
        <w:p w:rsidR="00F80605" w:rsidRDefault="00F80605">
          <w:pPr>
            <w:pStyle w:val="11"/>
            <w:tabs>
              <w:tab w:val="right" w:leader="dot" w:pos="8296"/>
            </w:tabs>
            <w:rPr>
              <w:noProof/>
            </w:rPr>
          </w:pPr>
          <w:hyperlink w:anchor="_Toc519439382" w:history="1">
            <w:r w:rsidRPr="00CB2598">
              <w:rPr>
                <w:rStyle w:val="a3"/>
                <w:rFonts w:ascii="宋体" w:eastAsia="宋体" w:hAnsi="宋体"/>
                <w:noProof/>
              </w:rPr>
              <w:t>二、搜索</w:t>
            </w:r>
            <w:r>
              <w:rPr>
                <w:noProof/>
                <w:webHidden/>
              </w:rPr>
              <w:tab/>
            </w:r>
            <w:r>
              <w:rPr>
                <w:noProof/>
                <w:webHidden/>
              </w:rPr>
              <w:fldChar w:fldCharType="begin"/>
            </w:r>
            <w:r>
              <w:rPr>
                <w:noProof/>
                <w:webHidden/>
              </w:rPr>
              <w:instrText xml:space="preserve"> PAGEREF _Toc519439382 \h </w:instrText>
            </w:r>
            <w:r>
              <w:rPr>
                <w:noProof/>
                <w:webHidden/>
              </w:rPr>
            </w:r>
            <w:r>
              <w:rPr>
                <w:noProof/>
                <w:webHidden/>
              </w:rPr>
              <w:fldChar w:fldCharType="separate"/>
            </w:r>
            <w:r>
              <w:rPr>
                <w:noProof/>
                <w:webHidden/>
              </w:rPr>
              <w:t>3</w:t>
            </w:r>
            <w:r>
              <w:rPr>
                <w:noProof/>
                <w:webHidden/>
              </w:rPr>
              <w:fldChar w:fldCharType="end"/>
            </w:r>
          </w:hyperlink>
        </w:p>
        <w:p w:rsidR="00F80605" w:rsidRDefault="00F80605">
          <w:pPr>
            <w:pStyle w:val="11"/>
            <w:tabs>
              <w:tab w:val="right" w:leader="dot" w:pos="8296"/>
            </w:tabs>
            <w:rPr>
              <w:noProof/>
            </w:rPr>
          </w:pPr>
          <w:hyperlink w:anchor="_Toc519439383" w:history="1">
            <w:r w:rsidRPr="00CB2598">
              <w:rPr>
                <w:rStyle w:val="a3"/>
                <w:rFonts w:ascii="宋体" w:eastAsia="宋体" w:hAnsi="宋体"/>
                <w:noProof/>
              </w:rPr>
              <w:t>三、动态规划</w:t>
            </w:r>
            <w:r>
              <w:rPr>
                <w:noProof/>
                <w:webHidden/>
              </w:rPr>
              <w:tab/>
            </w:r>
            <w:r>
              <w:rPr>
                <w:noProof/>
                <w:webHidden/>
              </w:rPr>
              <w:fldChar w:fldCharType="begin"/>
            </w:r>
            <w:r>
              <w:rPr>
                <w:noProof/>
                <w:webHidden/>
              </w:rPr>
              <w:instrText xml:space="preserve"> PAGEREF _Toc519439383 \h </w:instrText>
            </w:r>
            <w:r>
              <w:rPr>
                <w:noProof/>
                <w:webHidden/>
              </w:rPr>
            </w:r>
            <w:r>
              <w:rPr>
                <w:noProof/>
                <w:webHidden/>
              </w:rPr>
              <w:fldChar w:fldCharType="separate"/>
            </w:r>
            <w:r>
              <w:rPr>
                <w:noProof/>
                <w:webHidden/>
              </w:rPr>
              <w:t>3</w:t>
            </w:r>
            <w:r>
              <w:rPr>
                <w:noProof/>
                <w:webHidden/>
              </w:rPr>
              <w:fldChar w:fldCharType="end"/>
            </w:r>
          </w:hyperlink>
        </w:p>
        <w:p w:rsidR="00F80605" w:rsidRDefault="00F80605">
          <w:pPr>
            <w:pStyle w:val="21"/>
            <w:tabs>
              <w:tab w:val="right" w:leader="dot" w:pos="8296"/>
            </w:tabs>
            <w:rPr>
              <w:noProof/>
            </w:rPr>
          </w:pPr>
          <w:hyperlink w:anchor="_Toc519439384" w:history="1">
            <w:r w:rsidRPr="00CB2598">
              <w:rPr>
                <w:rStyle w:val="a3"/>
                <w:rFonts w:ascii="宋体" w:eastAsia="宋体" w:hAnsi="宋体"/>
                <w:noProof/>
              </w:rPr>
              <w:t>背包问题</w:t>
            </w:r>
            <w:r>
              <w:rPr>
                <w:noProof/>
                <w:webHidden/>
              </w:rPr>
              <w:tab/>
            </w:r>
            <w:r>
              <w:rPr>
                <w:noProof/>
                <w:webHidden/>
              </w:rPr>
              <w:fldChar w:fldCharType="begin"/>
            </w:r>
            <w:r>
              <w:rPr>
                <w:noProof/>
                <w:webHidden/>
              </w:rPr>
              <w:instrText xml:space="preserve"> PAGEREF _Toc519439384 \h </w:instrText>
            </w:r>
            <w:r>
              <w:rPr>
                <w:noProof/>
                <w:webHidden/>
              </w:rPr>
            </w:r>
            <w:r>
              <w:rPr>
                <w:noProof/>
                <w:webHidden/>
              </w:rPr>
              <w:fldChar w:fldCharType="separate"/>
            </w:r>
            <w:r>
              <w:rPr>
                <w:noProof/>
                <w:webHidden/>
              </w:rPr>
              <w:t>3</w:t>
            </w:r>
            <w:r>
              <w:rPr>
                <w:noProof/>
                <w:webHidden/>
              </w:rPr>
              <w:fldChar w:fldCharType="end"/>
            </w:r>
          </w:hyperlink>
        </w:p>
        <w:p w:rsidR="00F80605" w:rsidRDefault="00F80605">
          <w:pPr>
            <w:pStyle w:val="31"/>
            <w:tabs>
              <w:tab w:val="right" w:leader="dot" w:pos="8296"/>
            </w:tabs>
            <w:rPr>
              <w:noProof/>
            </w:rPr>
          </w:pPr>
          <w:hyperlink w:anchor="_Toc519439385" w:history="1">
            <w:r w:rsidRPr="00CB2598">
              <w:rPr>
                <w:rStyle w:val="a3"/>
                <w:rFonts w:ascii="宋体" w:eastAsia="宋体" w:hAnsi="宋体"/>
                <w:noProof/>
              </w:rPr>
              <w:t>0-1背包</w:t>
            </w:r>
            <w:r>
              <w:rPr>
                <w:noProof/>
                <w:webHidden/>
              </w:rPr>
              <w:tab/>
            </w:r>
            <w:r>
              <w:rPr>
                <w:noProof/>
                <w:webHidden/>
              </w:rPr>
              <w:fldChar w:fldCharType="begin"/>
            </w:r>
            <w:r>
              <w:rPr>
                <w:noProof/>
                <w:webHidden/>
              </w:rPr>
              <w:instrText xml:space="preserve"> PAGEREF _Toc519439385 \h </w:instrText>
            </w:r>
            <w:r>
              <w:rPr>
                <w:noProof/>
                <w:webHidden/>
              </w:rPr>
            </w:r>
            <w:r>
              <w:rPr>
                <w:noProof/>
                <w:webHidden/>
              </w:rPr>
              <w:fldChar w:fldCharType="separate"/>
            </w:r>
            <w:r>
              <w:rPr>
                <w:noProof/>
                <w:webHidden/>
              </w:rPr>
              <w:t>3</w:t>
            </w:r>
            <w:r>
              <w:rPr>
                <w:noProof/>
                <w:webHidden/>
              </w:rPr>
              <w:fldChar w:fldCharType="end"/>
            </w:r>
          </w:hyperlink>
        </w:p>
        <w:p w:rsidR="00F80605" w:rsidRDefault="00F80605">
          <w:pPr>
            <w:pStyle w:val="31"/>
            <w:tabs>
              <w:tab w:val="right" w:leader="dot" w:pos="8296"/>
            </w:tabs>
            <w:rPr>
              <w:noProof/>
            </w:rPr>
          </w:pPr>
          <w:hyperlink w:anchor="_Toc519439386" w:history="1">
            <w:r w:rsidRPr="00CB2598">
              <w:rPr>
                <w:rStyle w:val="a3"/>
                <w:rFonts w:ascii="宋体" w:eastAsia="宋体" w:hAnsi="宋体"/>
                <w:noProof/>
              </w:rPr>
              <w:t>完全背包</w:t>
            </w:r>
            <w:r>
              <w:rPr>
                <w:noProof/>
                <w:webHidden/>
              </w:rPr>
              <w:tab/>
            </w:r>
            <w:r>
              <w:rPr>
                <w:noProof/>
                <w:webHidden/>
              </w:rPr>
              <w:fldChar w:fldCharType="begin"/>
            </w:r>
            <w:r>
              <w:rPr>
                <w:noProof/>
                <w:webHidden/>
              </w:rPr>
              <w:instrText xml:space="preserve"> PAGEREF _Toc519439386 \h </w:instrText>
            </w:r>
            <w:r>
              <w:rPr>
                <w:noProof/>
                <w:webHidden/>
              </w:rPr>
            </w:r>
            <w:r>
              <w:rPr>
                <w:noProof/>
                <w:webHidden/>
              </w:rPr>
              <w:fldChar w:fldCharType="separate"/>
            </w:r>
            <w:r>
              <w:rPr>
                <w:noProof/>
                <w:webHidden/>
              </w:rPr>
              <w:t>4</w:t>
            </w:r>
            <w:r>
              <w:rPr>
                <w:noProof/>
                <w:webHidden/>
              </w:rPr>
              <w:fldChar w:fldCharType="end"/>
            </w:r>
          </w:hyperlink>
        </w:p>
        <w:p w:rsidR="00F80605" w:rsidRDefault="00F80605">
          <w:pPr>
            <w:pStyle w:val="31"/>
            <w:tabs>
              <w:tab w:val="right" w:leader="dot" w:pos="8296"/>
            </w:tabs>
            <w:rPr>
              <w:noProof/>
            </w:rPr>
          </w:pPr>
          <w:hyperlink w:anchor="_Toc519439387" w:history="1">
            <w:r w:rsidRPr="00CB2598">
              <w:rPr>
                <w:rStyle w:val="a3"/>
                <w:rFonts w:ascii="宋体" w:eastAsia="宋体" w:hAnsi="宋体"/>
                <w:noProof/>
              </w:rPr>
              <w:t>多重背包</w:t>
            </w:r>
            <w:r>
              <w:rPr>
                <w:noProof/>
                <w:webHidden/>
              </w:rPr>
              <w:tab/>
            </w:r>
            <w:r>
              <w:rPr>
                <w:noProof/>
                <w:webHidden/>
              </w:rPr>
              <w:fldChar w:fldCharType="begin"/>
            </w:r>
            <w:r>
              <w:rPr>
                <w:noProof/>
                <w:webHidden/>
              </w:rPr>
              <w:instrText xml:space="preserve"> PAGEREF _Toc519439387 \h </w:instrText>
            </w:r>
            <w:r>
              <w:rPr>
                <w:noProof/>
                <w:webHidden/>
              </w:rPr>
            </w:r>
            <w:r>
              <w:rPr>
                <w:noProof/>
                <w:webHidden/>
              </w:rPr>
              <w:fldChar w:fldCharType="separate"/>
            </w:r>
            <w:r>
              <w:rPr>
                <w:noProof/>
                <w:webHidden/>
              </w:rPr>
              <w:t>5</w:t>
            </w:r>
            <w:r>
              <w:rPr>
                <w:noProof/>
                <w:webHidden/>
              </w:rPr>
              <w:fldChar w:fldCharType="end"/>
            </w:r>
          </w:hyperlink>
        </w:p>
        <w:p w:rsidR="00F80605" w:rsidRDefault="00F80605">
          <w:pPr>
            <w:pStyle w:val="21"/>
            <w:tabs>
              <w:tab w:val="right" w:leader="dot" w:pos="8296"/>
            </w:tabs>
            <w:rPr>
              <w:noProof/>
            </w:rPr>
          </w:pPr>
          <w:hyperlink w:anchor="_Toc519439388" w:history="1">
            <w:r w:rsidRPr="00CB2598">
              <w:rPr>
                <w:rStyle w:val="a3"/>
                <w:rFonts w:ascii="宋体" w:eastAsia="宋体" w:hAnsi="宋体"/>
                <w:noProof/>
              </w:rPr>
              <w:t>HDU-5863-2016多校10-铜牌</w:t>
            </w:r>
            <w:r>
              <w:rPr>
                <w:noProof/>
                <w:webHidden/>
              </w:rPr>
              <w:tab/>
            </w:r>
            <w:r>
              <w:rPr>
                <w:noProof/>
                <w:webHidden/>
              </w:rPr>
              <w:fldChar w:fldCharType="begin"/>
            </w:r>
            <w:r>
              <w:rPr>
                <w:noProof/>
                <w:webHidden/>
              </w:rPr>
              <w:instrText xml:space="preserve"> PAGEREF _Toc519439388 \h </w:instrText>
            </w:r>
            <w:r>
              <w:rPr>
                <w:noProof/>
                <w:webHidden/>
              </w:rPr>
            </w:r>
            <w:r>
              <w:rPr>
                <w:noProof/>
                <w:webHidden/>
              </w:rPr>
              <w:fldChar w:fldCharType="separate"/>
            </w:r>
            <w:r>
              <w:rPr>
                <w:noProof/>
                <w:webHidden/>
              </w:rPr>
              <w:t>5</w:t>
            </w:r>
            <w:r>
              <w:rPr>
                <w:noProof/>
                <w:webHidden/>
              </w:rPr>
              <w:fldChar w:fldCharType="end"/>
            </w:r>
          </w:hyperlink>
        </w:p>
        <w:p w:rsidR="00F80605" w:rsidRDefault="00F80605">
          <w:pPr>
            <w:pStyle w:val="11"/>
            <w:tabs>
              <w:tab w:val="right" w:leader="dot" w:pos="8296"/>
            </w:tabs>
            <w:rPr>
              <w:noProof/>
            </w:rPr>
          </w:pPr>
          <w:hyperlink w:anchor="_Toc519439389" w:history="1">
            <w:r w:rsidRPr="00CB2598">
              <w:rPr>
                <w:rStyle w:val="a3"/>
                <w:rFonts w:ascii="宋体" w:eastAsia="宋体" w:hAnsi="宋体"/>
                <w:noProof/>
              </w:rPr>
              <w:t>四、图论</w:t>
            </w:r>
            <w:r>
              <w:rPr>
                <w:noProof/>
                <w:webHidden/>
              </w:rPr>
              <w:tab/>
            </w:r>
            <w:r>
              <w:rPr>
                <w:noProof/>
                <w:webHidden/>
              </w:rPr>
              <w:fldChar w:fldCharType="begin"/>
            </w:r>
            <w:r>
              <w:rPr>
                <w:noProof/>
                <w:webHidden/>
              </w:rPr>
              <w:instrText xml:space="preserve"> PAGEREF _Toc519439389 \h </w:instrText>
            </w:r>
            <w:r>
              <w:rPr>
                <w:noProof/>
                <w:webHidden/>
              </w:rPr>
            </w:r>
            <w:r>
              <w:rPr>
                <w:noProof/>
                <w:webHidden/>
              </w:rPr>
              <w:fldChar w:fldCharType="separate"/>
            </w:r>
            <w:r>
              <w:rPr>
                <w:noProof/>
                <w:webHidden/>
              </w:rPr>
              <w:t>5</w:t>
            </w:r>
            <w:r>
              <w:rPr>
                <w:noProof/>
                <w:webHidden/>
              </w:rPr>
              <w:fldChar w:fldCharType="end"/>
            </w:r>
          </w:hyperlink>
        </w:p>
        <w:p w:rsidR="00F80605" w:rsidRDefault="00F80605">
          <w:pPr>
            <w:pStyle w:val="21"/>
            <w:tabs>
              <w:tab w:val="right" w:leader="dot" w:pos="8296"/>
            </w:tabs>
            <w:rPr>
              <w:noProof/>
            </w:rPr>
          </w:pPr>
          <w:hyperlink w:anchor="_Toc519439390" w:history="1">
            <w:r w:rsidRPr="00CB2598">
              <w:rPr>
                <w:rStyle w:val="a3"/>
                <w:rFonts w:ascii="宋体" w:eastAsia="宋体" w:hAnsi="宋体"/>
                <w:noProof/>
              </w:rPr>
              <w:t>最短路</w:t>
            </w:r>
            <w:r>
              <w:rPr>
                <w:noProof/>
                <w:webHidden/>
              </w:rPr>
              <w:tab/>
            </w:r>
            <w:r>
              <w:rPr>
                <w:noProof/>
                <w:webHidden/>
              </w:rPr>
              <w:fldChar w:fldCharType="begin"/>
            </w:r>
            <w:r>
              <w:rPr>
                <w:noProof/>
                <w:webHidden/>
              </w:rPr>
              <w:instrText xml:space="preserve"> PAGEREF _Toc519439390 \h </w:instrText>
            </w:r>
            <w:r>
              <w:rPr>
                <w:noProof/>
                <w:webHidden/>
              </w:rPr>
            </w:r>
            <w:r>
              <w:rPr>
                <w:noProof/>
                <w:webHidden/>
              </w:rPr>
              <w:fldChar w:fldCharType="separate"/>
            </w:r>
            <w:r>
              <w:rPr>
                <w:noProof/>
                <w:webHidden/>
              </w:rPr>
              <w:t>5</w:t>
            </w:r>
            <w:r>
              <w:rPr>
                <w:noProof/>
                <w:webHidden/>
              </w:rPr>
              <w:fldChar w:fldCharType="end"/>
            </w:r>
          </w:hyperlink>
        </w:p>
        <w:p w:rsidR="00F80605" w:rsidRDefault="00F80605">
          <w:pPr>
            <w:pStyle w:val="31"/>
            <w:tabs>
              <w:tab w:val="right" w:leader="dot" w:pos="8296"/>
            </w:tabs>
            <w:rPr>
              <w:noProof/>
            </w:rPr>
          </w:pPr>
          <w:hyperlink w:anchor="_Toc519439391" w:history="1">
            <w:r w:rsidRPr="00CB2598">
              <w:rPr>
                <w:rStyle w:val="a3"/>
                <w:rFonts w:ascii="宋体" w:eastAsia="宋体" w:hAnsi="宋体"/>
                <w:noProof/>
              </w:rPr>
              <w:t>SPFA</w:t>
            </w:r>
            <w:r>
              <w:rPr>
                <w:noProof/>
                <w:webHidden/>
              </w:rPr>
              <w:tab/>
            </w:r>
            <w:r>
              <w:rPr>
                <w:noProof/>
                <w:webHidden/>
              </w:rPr>
              <w:fldChar w:fldCharType="begin"/>
            </w:r>
            <w:r>
              <w:rPr>
                <w:noProof/>
                <w:webHidden/>
              </w:rPr>
              <w:instrText xml:space="preserve"> PAGEREF _Toc519439391 \h </w:instrText>
            </w:r>
            <w:r>
              <w:rPr>
                <w:noProof/>
                <w:webHidden/>
              </w:rPr>
            </w:r>
            <w:r>
              <w:rPr>
                <w:noProof/>
                <w:webHidden/>
              </w:rPr>
              <w:fldChar w:fldCharType="separate"/>
            </w:r>
            <w:r>
              <w:rPr>
                <w:noProof/>
                <w:webHidden/>
              </w:rPr>
              <w:t>5</w:t>
            </w:r>
            <w:r>
              <w:rPr>
                <w:noProof/>
                <w:webHidden/>
              </w:rPr>
              <w:fldChar w:fldCharType="end"/>
            </w:r>
          </w:hyperlink>
        </w:p>
        <w:p w:rsidR="00F80605" w:rsidRDefault="00F80605">
          <w:pPr>
            <w:pStyle w:val="31"/>
            <w:tabs>
              <w:tab w:val="right" w:leader="dot" w:pos="8296"/>
            </w:tabs>
            <w:rPr>
              <w:noProof/>
            </w:rPr>
          </w:pPr>
          <w:hyperlink w:anchor="_Toc519439392" w:history="1">
            <w:r w:rsidRPr="00CB2598">
              <w:rPr>
                <w:rStyle w:val="a3"/>
                <w:rFonts w:ascii="宋体" w:eastAsia="宋体" w:hAnsi="宋体"/>
                <w:noProof/>
              </w:rPr>
              <w:t>Floyd</w:t>
            </w:r>
            <w:r>
              <w:rPr>
                <w:noProof/>
                <w:webHidden/>
              </w:rPr>
              <w:tab/>
            </w:r>
            <w:r>
              <w:rPr>
                <w:noProof/>
                <w:webHidden/>
              </w:rPr>
              <w:fldChar w:fldCharType="begin"/>
            </w:r>
            <w:r>
              <w:rPr>
                <w:noProof/>
                <w:webHidden/>
              </w:rPr>
              <w:instrText xml:space="preserve"> PAGEREF _Toc519439392 \h </w:instrText>
            </w:r>
            <w:r>
              <w:rPr>
                <w:noProof/>
                <w:webHidden/>
              </w:rPr>
            </w:r>
            <w:r>
              <w:rPr>
                <w:noProof/>
                <w:webHidden/>
              </w:rPr>
              <w:fldChar w:fldCharType="separate"/>
            </w:r>
            <w:r>
              <w:rPr>
                <w:noProof/>
                <w:webHidden/>
              </w:rPr>
              <w:t>8</w:t>
            </w:r>
            <w:r>
              <w:rPr>
                <w:noProof/>
                <w:webHidden/>
              </w:rPr>
              <w:fldChar w:fldCharType="end"/>
            </w:r>
          </w:hyperlink>
        </w:p>
        <w:p w:rsidR="00F80605" w:rsidRDefault="00F80605">
          <w:pPr>
            <w:pStyle w:val="21"/>
            <w:tabs>
              <w:tab w:val="right" w:leader="dot" w:pos="8296"/>
            </w:tabs>
            <w:rPr>
              <w:noProof/>
            </w:rPr>
          </w:pPr>
          <w:hyperlink w:anchor="_Toc519439393" w:history="1">
            <w:r w:rsidRPr="00CB2598">
              <w:rPr>
                <w:rStyle w:val="a3"/>
                <w:rFonts w:ascii="宋体" w:eastAsia="宋体" w:hAnsi="宋体"/>
                <w:noProof/>
              </w:rPr>
              <w:t>负环判定</w:t>
            </w:r>
            <w:r>
              <w:rPr>
                <w:noProof/>
                <w:webHidden/>
              </w:rPr>
              <w:tab/>
            </w:r>
            <w:r>
              <w:rPr>
                <w:noProof/>
                <w:webHidden/>
              </w:rPr>
              <w:fldChar w:fldCharType="begin"/>
            </w:r>
            <w:r>
              <w:rPr>
                <w:noProof/>
                <w:webHidden/>
              </w:rPr>
              <w:instrText xml:space="preserve"> PAGEREF _Toc519439393 \h </w:instrText>
            </w:r>
            <w:r>
              <w:rPr>
                <w:noProof/>
                <w:webHidden/>
              </w:rPr>
            </w:r>
            <w:r>
              <w:rPr>
                <w:noProof/>
                <w:webHidden/>
              </w:rPr>
              <w:fldChar w:fldCharType="separate"/>
            </w:r>
            <w:r>
              <w:rPr>
                <w:noProof/>
                <w:webHidden/>
              </w:rPr>
              <w:t>9</w:t>
            </w:r>
            <w:r>
              <w:rPr>
                <w:noProof/>
                <w:webHidden/>
              </w:rPr>
              <w:fldChar w:fldCharType="end"/>
            </w:r>
          </w:hyperlink>
        </w:p>
        <w:p w:rsidR="00F80605" w:rsidRDefault="00F80605">
          <w:pPr>
            <w:pStyle w:val="31"/>
            <w:tabs>
              <w:tab w:val="right" w:leader="dot" w:pos="8296"/>
            </w:tabs>
            <w:rPr>
              <w:noProof/>
            </w:rPr>
          </w:pPr>
          <w:hyperlink w:anchor="_Toc519439394" w:history="1">
            <w:r w:rsidRPr="00CB2598">
              <w:rPr>
                <w:rStyle w:val="a3"/>
                <w:rFonts w:ascii="宋体" w:eastAsia="宋体" w:hAnsi="宋体"/>
                <w:noProof/>
              </w:rPr>
              <w:t>√-POJ-3259-Wormholes</w:t>
            </w:r>
            <w:r>
              <w:rPr>
                <w:noProof/>
                <w:webHidden/>
              </w:rPr>
              <w:tab/>
            </w:r>
            <w:r>
              <w:rPr>
                <w:noProof/>
                <w:webHidden/>
              </w:rPr>
              <w:fldChar w:fldCharType="begin"/>
            </w:r>
            <w:r>
              <w:rPr>
                <w:noProof/>
                <w:webHidden/>
              </w:rPr>
              <w:instrText xml:space="preserve"> PAGEREF _Toc519439394 \h </w:instrText>
            </w:r>
            <w:r>
              <w:rPr>
                <w:noProof/>
                <w:webHidden/>
              </w:rPr>
            </w:r>
            <w:r>
              <w:rPr>
                <w:noProof/>
                <w:webHidden/>
              </w:rPr>
              <w:fldChar w:fldCharType="separate"/>
            </w:r>
            <w:r>
              <w:rPr>
                <w:noProof/>
                <w:webHidden/>
              </w:rPr>
              <w:t>9</w:t>
            </w:r>
            <w:r>
              <w:rPr>
                <w:noProof/>
                <w:webHidden/>
              </w:rPr>
              <w:fldChar w:fldCharType="end"/>
            </w:r>
          </w:hyperlink>
        </w:p>
        <w:p w:rsidR="00F80605" w:rsidRDefault="00F80605">
          <w:pPr>
            <w:pStyle w:val="21"/>
            <w:tabs>
              <w:tab w:val="right" w:leader="dot" w:pos="8296"/>
            </w:tabs>
            <w:rPr>
              <w:noProof/>
            </w:rPr>
          </w:pPr>
          <w:hyperlink w:anchor="_Toc519439395" w:history="1">
            <w:r w:rsidRPr="00CB2598">
              <w:rPr>
                <w:rStyle w:val="a3"/>
                <w:rFonts w:ascii="宋体" w:eastAsia="宋体" w:hAnsi="宋体"/>
                <w:noProof/>
              </w:rPr>
              <w:t>网络流</w:t>
            </w:r>
            <w:r>
              <w:rPr>
                <w:noProof/>
                <w:webHidden/>
              </w:rPr>
              <w:tab/>
            </w:r>
            <w:r>
              <w:rPr>
                <w:noProof/>
                <w:webHidden/>
              </w:rPr>
              <w:fldChar w:fldCharType="begin"/>
            </w:r>
            <w:r>
              <w:rPr>
                <w:noProof/>
                <w:webHidden/>
              </w:rPr>
              <w:instrText xml:space="preserve"> PAGEREF _Toc519439395 \h </w:instrText>
            </w:r>
            <w:r>
              <w:rPr>
                <w:noProof/>
                <w:webHidden/>
              </w:rPr>
            </w:r>
            <w:r>
              <w:rPr>
                <w:noProof/>
                <w:webHidden/>
              </w:rPr>
              <w:fldChar w:fldCharType="separate"/>
            </w:r>
            <w:r>
              <w:rPr>
                <w:noProof/>
                <w:webHidden/>
              </w:rPr>
              <w:t>11</w:t>
            </w:r>
            <w:r>
              <w:rPr>
                <w:noProof/>
                <w:webHidden/>
              </w:rPr>
              <w:fldChar w:fldCharType="end"/>
            </w:r>
          </w:hyperlink>
        </w:p>
        <w:p w:rsidR="00F80605" w:rsidRDefault="00F80605">
          <w:pPr>
            <w:pStyle w:val="21"/>
            <w:tabs>
              <w:tab w:val="right" w:leader="dot" w:pos="8296"/>
            </w:tabs>
            <w:rPr>
              <w:noProof/>
            </w:rPr>
          </w:pPr>
          <w:hyperlink w:anchor="_Toc519439396" w:history="1">
            <w:r w:rsidRPr="00CB2598">
              <w:rPr>
                <w:rStyle w:val="a3"/>
                <w:rFonts w:ascii="宋体" w:eastAsia="宋体" w:hAnsi="宋体"/>
                <w:noProof/>
              </w:rPr>
              <w:t>2-SAT</w:t>
            </w:r>
            <w:r>
              <w:rPr>
                <w:noProof/>
                <w:webHidden/>
              </w:rPr>
              <w:tab/>
            </w:r>
            <w:r>
              <w:rPr>
                <w:noProof/>
                <w:webHidden/>
              </w:rPr>
              <w:fldChar w:fldCharType="begin"/>
            </w:r>
            <w:r>
              <w:rPr>
                <w:noProof/>
                <w:webHidden/>
              </w:rPr>
              <w:instrText xml:space="preserve"> PAGEREF _Toc519439396 \h </w:instrText>
            </w:r>
            <w:r>
              <w:rPr>
                <w:noProof/>
                <w:webHidden/>
              </w:rPr>
            </w:r>
            <w:r>
              <w:rPr>
                <w:noProof/>
                <w:webHidden/>
              </w:rPr>
              <w:fldChar w:fldCharType="separate"/>
            </w:r>
            <w:r>
              <w:rPr>
                <w:noProof/>
                <w:webHidden/>
              </w:rPr>
              <w:t>11</w:t>
            </w:r>
            <w:r>
              <w:rPr>
                <w:noProof/>
                <w:webHidden/>
              </w:rPr>
              <w:fldChar w:fldCharType="end"/>
            </w:r>
          </w:hyperlink>
        </w:p>
        <w:p w:rsidR="00F80605" w:rsidRDefault="00F80605">
          <w:pPr>
            <w:pStyle w:val="11"/>
            <w:tabs>
              <w:tab w:val="right" w:leader="dot" w:pos="8296"/>
            </w:tabs>
            <w:rPr>
              <w:noProof/>
            </w:rPr>
          </w:pPr>
          <w:hyperlink w:anchor="_Toc519439397" w:history="1">
            <w:r w:rsidRPr="00CB2598">
              <w:rPr>
                <w:rStyle w:val="a3"/>
                <w:rFonts w:ascii="宋体" w:eastAsia="宋体" w:hAnsi="宋体"/>
                <w:noProof/>
              </w:rPr>
              <w:t>五、字符串算法-KMP-AC自动机-后缀数组</w:t>
            </w:r>
            <w:r>
              <w:rPr>
                <w:noProof/>
                <w:webHidden/>
              </w:rPr>
              <w:tab/>
            </w:r>
            <w:r>
              <w:rPr>
                <w:noProof/>
                <w:webHidden/>
              </w:rPr>
              <w:fldChar w:fldCharType="begin"/>
            </w:r>
            <w:r>
              <w:rPr>
                <w:noProof/>
                <w:webHidden/>
              </w:rPr>
              <w:instrText xml:space="preserve"> PAGEREF _Toc519439397 \h </w:instrText>
            </w:r>
            <w:r>
              <w:rPr>
                <w:noProof/>
                <w:webHidden/>
              </w:rPr>
            </w:r>
            <w:r>
              <w:rPr>
                <w:noProof/>
                <w:webHidden/>
              </w:rPr>
              <w:fldChar w:fldCharType="separate"/>
            </w:r>
            <w:r>
              <w:rPr>
                <w:noProof/>
                <w:webHidden/>
              </w:rPr>
              <w:t>11</w:t>
            </w:r>
            <w:r>
              <w:rPr>
                <w:noProof/>
                <w:webHidden/>
              </w:rPr>
              <w:fldChar w:fldCharType="end"/>
            </w:r>
          </w:hyperlink>
        </w:p>
        <w:p w:rsidR="00F80605" w:rsidRDefault="00F80605">
          <w:pPr>
            <w:pStyle w:val="21"/>
            <w:tabs>
              <w:tab w:val="right" w:leader="dot" w:pos="8296"/>
            </w:tabs>
            <w:rPr>
              <w:noProof/>
            </w:rPr>
          </w:pPr>
          <w:hyperlink w:anchor="_Toc519439398" w:history="1">
            <w:r w:rsidRPr="00CB2598">
              <w:rPr>
                <w:rStyle w:val="a3"/>
                <w:rFonts w:ascii="宋体" w:eastAsia="宋体" w:hAnsi="宋体"/>
                <w:noProof/>
              </w:rPr>
              <w:t>KMP</w:t>
            </w:r>
            <w:r>
              <w:rPr>
                <w:noProof/>
                <w:webHidden/>
              </w:rPr>
              <w:tab/>
            </w:r>
            <w:r>
              <w:rPr>
                <w:noProof/>
                <w:webHidden/>
              </w:rPr>
              <w:fldChar w:fldCharType="begin"/>
            </w:r>
            <w:r>
              <w:rPr>
                <w:noProof/>
                <w:webHidden/>
              </w:rPr>
              <w:instrText xml:space="preserve"> PAGEREF _Toc519439398 \h </w:instrText>
            </w:r>
            <w:r>
              <w:rPr>
                <w:noProof/>
                <w:webHidden/>
              </w:rPr>
            </w:r>
            <w:r>
              <w:rPr>
                <w:noProof/>
                <w:webHidden/>
              </w:rPr>
              <w:fldChar w:fldCharType="separate"/>
            </w:r>
            <w:r>
              <w:rPr>
                <w:noProof/>
                <w:webHidden/>
              </w:rPr>
              <w:t>11</w:t>
            </w:r>
            <w:r>
              <w:rPr>
                <w:noProof/>
                <w:webHidden/>
              </w:rPr>
              <w:fldChar w:fldCharType="end"/>
            </w:r>
          </w:hyperlink>
        </w:p>
        <w:p w:rsidR="00F80605" w:rsidRDefault="00F80605">
          <w:pPr>
            <w:pStyle w:val="11"/>
            <w:tabs>
              <w:tab w:val="right" w:leader="dot" w:pos="8296"/>
            </w:tabs>
            <w:rPr>
              <w:noProof/>
            </w:rPr>
          </w:pPr>
          <w:hyperlink w:anchor="_Toc519439399" w:history="1">
            <w:r w:rsidRPr="00CB2598">
              <w:rPr>
                <w:rStyle w:val="a3"/>
                <w:rFonts w:ascii="宋体" w:eastAsia="宋体" w:hAnsi="宋体"/>
                <w:noProof/>
              </w:rPr>
              <w:t>六、树状数组&amp;线段树</w:t>
            </w:r>
            <w:r>
              <w:rPr>
                <w:noProof/>
                <w:webHidden/>
              </w:rPr>
              <w:tab/>
            </w:r>
            <w:r>
              <w:rPr>
                <w:noProof/>
                <w:webHidden/>
              </w:rPr>
              <w:fldChar w:fldCharType="begin"/>
            </w:r>
            <w:r>
              <w:rPr>
                <w:noProof/>
                <w:webHidden/>
              </w:rPr>
              <w:instrText xml:space="preserve"> PAGEREF _Toc519439399 \h </w:instrText>
            </w:r>
            <w:r>
              <w:rPr>
                <w:noProof/>
                <w:webHidden/>
              </w:rPr>
            </w:r>
            <w:r>
              <w:rPr>
                <w:noProof/>
                <w:webHidden/>
              </w:rPr>
              <w:fldChar w:fldCharType="separate"/>
            </w:r>
            <w:r>
              <w:rPr>
                <w:noProof/>
                <w:webHidden/>
              </w:rPr>
              <w:t>11</w:t>
            </w:r>
            <w:r>
              <w:rPr>
                <w:noProof/>
                <w:webHidden/>
              </w:rPr>
              <w:fldChar w:fldCharType="end"/>
            </w:r>
          </w:hyperlink>
        </w:p>
        <w:p w:rsidR="00F80605" w:rsidRDefault="00F80605">
          <w:pPr>
            <w:pStyle w:val="21"/>
            <w:tabs>
              <w:tab w:val="right" w:leader="dot" w:pos="8296"/>
            </w:tabs>
            <w:rPr>
              <w:noProof/>
            </w:rPr>
          </w:pPr>
          <w:hyperlink w:anchor="_Toc519439400" w:history="1">
            <w:r w:rsidRPr="00CB2598">
              <w:rPr>
                <w:rStyle w:val="a3"/>
                <w:rFonts w:ascii="宋体" w:eastAsia="宋体" w:hAnsi="宋体"/>
                <w:noProof/>
              </w:rPr>
              <w:t>线段树：区间合并</w:t>
            </w:r>
            <w:r>
              <w:rPr>
                <w:noProof/>
                <w:webHidden/>
              </w:rPr>
              <w:tab/>
            </w:r>
            <w:r>
              <w:rPr>
                <w:noProof/>
                <w:webHidden/>
              </w:rPr>
              <w:fldChar w:fldCharType="begin"/>
            </w:r>
            <w:r>
              <w:rPr>
                <w:noProof/>
                <w:webHidden/>
              </w:rPr>
              <w:instrText xml:space="preserve"> PAGEREF _Toc519439400 \h </w:instrText>
            </w:r>
            <w:r>
              <w:rPr>
                <w:noProof/>
                <w:webHidden/>
              </w:rPr>
            </w:r>
            <w:r>
              <w:rPr>
                <w:noProof/>
                <w:webHidden/>
              </w:rPr>
              <w:fldChar w:fldCharType="separate"/>
            </w:r>
            <w:r>
              <w:rPr>
                <w:noProof/>
                <w:webHidden/>
              </w:rPr>
              <w:t>11</w:t>
            </w:r>
            <w:r>
              <w:rPr>
                <w:noProof/>
                <w:webHidden/>
              </w:rPr>
              <w:fldChar w:fldCharType="end"/>
            </w:r>
          </w:hyperlink>
        </w:p>
        <w:p w:rsidR="00F80605" w:rsidRDefault="00F80605">
          <w:pPr>
            <w:pStyle w:val="31"/>
            <w:tabs>
              <w:tab w:val="right" w:leader="dot" w:pos="8296"/>
            </w:tabs>
            <w:rPr>
              <w:noProof/>
            </w:rPr>
          </w:pPr>
          <w:hyperlink w:anchor="_Toc519439401" w:history="1">
            <w:r w:rsidRPr="00CB2598">
              <w:rPr>
                <w:rStyle w:val="a3"/>
                <w:rFonts w:ascii="宋体" w:eastAsia="宋体" w:hAnsi="宋体"/>
                <w:noProof/>
              </w:rPr>
              <w:t>√-POJ-3667-Hotel（线段树区间合并模板题）</w:t>
            </w:r>
            <w:r>
              <w:rPr>
                <w:noProof/>
                <w:webHidden/>
              </w:rPr>
              <w:tab/>
            </w:r>
            <w:r>
              <w:rPr>
                <w:noProof/>
                <w:webHidden/>
              </w:rPr>
              <w:fldChar w:fldCharType="begin"/>
            </w:r>
            <w:r>
              <w:rPr>
                <w:noProof/>
                <w:webHidden/>
              </w:rPr>
              <w:instrText xml:space="preserve"> PAGEREF _Toc519439401 \h </w:instrText>
            </w:r>
            <w:r>
              <w:rPr>
                <w:noProof/>
                <w:webHidden/>
              </w:rPr>
            </w:r>
            <w:r>
              <w:rPr>
                <w:noProof/>
                <w:webHidden/>
              </w:rPr>
              <w:fldChar w:fldCharType="separate"/>
            </w:r>
            <w:r>
              <w:rPr>
                <w:noProof/>
                <w:webHidden/>
              </w:rPr>
              <w:t>11</w:t>
            </w:r>
            <w:r>
              <w:rPr>
                <w:noProof/>
                <w:webHidden/>
              </w:rPr>
              <w:fldChar w:fldCharType="end"/>
            </w:r>
          </w:hyperlink>
        </w:p>
        <w:p w:rsidR="00F80605" w:rsidRDefault="00F80605">
          <w:pPr>
            <w:pStyle w:val="21"/>
            <w:tabs>
              <w:tab w:val="right" w:leader="dot" w:pos="8296"/>
            </w:tabs>
            <w:rPr>
              <w:noProof/>
            </w:rPr>
          </w:pPr>
          <w:hyperlink w:anchor="_Toc519439402" w:history="1">
            <w:r w:rsidRPr="00CB2598">
              <w:rPr>
                <w:rStyle w:val="a3"/>
                <w:rFonts w:ascii="宋体" w:eastAsia="宋体" w:hAnsi="宋体"/>
                <w:noProof/>
              </w:rPr>
              <w:t>离散化&amp;扫描线</w:t>
            </w:r>
            <w:r>
              <w:rPr>
                <w:noProof/>
                <w:webHidden/>
              </w:rPr>
              <w:tab/>
            </w:r>
            <w:r>
              <w:rPr>
                <w:noProof/>
                <w:webHidden/>
              </w:rPr>
              <w:fldChar w:fldCharType="begin"/>
            </w:r>
            <w:r>
              <w:rPr>
                <w:noProof/>
                <w:webHidden/>
              </w:rPr>
              <w:instrText xml:space="preserve"> PAGEREF _Toc519439402 \h </w:instrText>
            </w:r>
            <w:r>
              <w:rPr>
                <w:noProof/>
                <w:webHidden/>
              </w:rPr>
            </w:r>
            <w:r>
              <w:rPr>
                <w:noProof/>
                <w:webHidden/>
              </w:rPr>
              <w:fldChar w:fldCharType="separate"/>
            </w:r>
            <w:r>
              <w:rPr>
                <w:noProof/>
                <w:webHidden/>
              </w:rPr>
              <w:t>15</w:t>
            </w:r>
            <w:r>
              <w:rPr>
                <w:noProof/>
                <w:webHidden/>
              </w:rPr>
              <w:fldChar w:fldCharType="end"/>
            </w:r>
          </w:hyperlink>
        </w:p>
        <w:p w:rsidR="00F80605" w:rsidRDefault="00F80605">
          <w:pPr>
            <w:pStyle w:val="31"/>
            <w:tabs>
              <w:tab w:val="right" w:leader="dot" w:pos="8296"/>
            </w:tabs>
            <w:rPr>
              <w:noProof/>
            </w:rPr>
          </w:pPr>
          <w:hyperlink w:anchor="_Toc519439403" w:history="1">
            <w:r w:rsidRPr="00CB2598">
              <w:rPr>
                <w:rStyle w:val="a3"/>
                <w:rFonts w:ascii="宋体" w:eastAsia="宋体" w:hAnsi="宋体"/>
                <w:noProof/>
              </w:rPr>
              <w:t>√-HDU-1542-Atlantis（矩形面积并）</w:t>
            </w:r>
            <w:r>
              <w:rPr>
                <w:noProof/>
                <w:webHidden/>
              </w:rPr>
              <w:tab/>
            </w:r>
            <w:r>
              <w:rPr>
                <w:noProof/>
                <w:webHidden/>
              </w:rPr>
              <w:fldChar w:fldCharType="begin"/>
            </w:r>
            <w:r>
              <w:rPr>
                <w:noProof/>
                <w:webHidden/>
              </w:rPr>
              <w:instrText xml:space="preserve"> PAGEREF _Toc519439403 \h </w:instrText>
            </w:r>
            <w:r>
              <w:rPr>
                <w:noProof/>
                <w:webHidden/>
              </w:rPr>
            </w:r>
            <w:r>
              <w:rPr>
                <w:noProof/>
                <w:webHidden/>
              </w:rPr>
              <w:fldChar w:fldCharType="separate"/>
            </w:r>
            <w:r>
              <w:rPr>
                <w:noProof/>
                <w:webHidden/>
              </w:rPr>
              <w:t>15</w:t>
            </w:r>
            <w:r>
              <w:rPr>
                <w:noProof/>
                <w:webHidden/>
              </w:rPr>
              <w:fldChar w:fldCharType="end"/>
            </w:r>
          </w:hyperlink>
        </w:p>
        <w:p w:rsidR="00F80605" w:rsidRDefault="00F80605">
          <w:pPr>
            <w:pStyle w:val="31"/>
            <w:tabs>
              <w:tab w:val="right" w:leader="dot" w:pos="8296"/>
            </w:tabs>
            <w:rPr>
              <w:noProof/>
            </w:rPr>
          </w:pPr>
          <w:hyperlink w:anchor="_Toc519439404" w:history="1">
            <w:r w:rsidRPr="00CB2598">
              <w:rPr>
                <w:rStyle w:val="a3"/>
                <w:rFonts w:ascii="宋体" w:eastAsia="宋体" w:hAnsi="宋体"/>
                <w:noProof/>
              </w:rPr>
              <w:t>√-HDU-5862-2016多校10-铜牌</w:t>
            </w:r>
            <w:r>
              <w:rPr>
                <w:noProof/>
                <w:webHidden/>
              </w:rPr>
              <w:tab/>
            </w:r>
            <w:r>
              <w:rPr>
                <w:noProof/>
                <w:webHidden/>
              </w:rPr>
              <w:fldChar w:fldCharType="begin"/>
            </w:r>
            <w:r>
              <w:rPr>
                <w:noProof/>
                <w:webHidden/>
              </w:rPr>
              <w:instrText xml:space="preserve"> PAGEREF _Toc519439404 \h </w:instrText>
            </w:r>
            <w:r>
              <w:rPr>
                <w:noProof/>
                <w:webHidden/>
              </w:rPr>
            </w:r>
            <w:r>
              <w:rPr>
                <w:noProof/>
                <w:webHidden/>
              </w:rPr>
              <w:fldChar w:fldCharType="separate"/>
            </w:r>
            <w:r>
              <w:rPr>
                <w:noProof/>
                <w:webHidden/>
              </w:rPr>
              <w:t>16</w:t>
            </w:r>
            <w:r>
              <w:rPr>
                <w:noProof/>
                <w:webHidden/>
              </w:rPr>
              <w:fldChar w:fldCharType="end"/>
            </w:r>
          </w:hyperlink>
        </w:p>
        <w:p w:rsidR="00F80605" w:rsidRDefault="00F80605">
          <w:pPr>
            <w:pStyle w:val="21"/>
            <w:tabs>
              <w:tab w:val="right" w:leader="dot" w:pos="8296"/>
            </w:tabs>
            <w:rPr>
              <w:noProof/>
            </w:rPr>
          </w:pPr>
          <w:hyperlink w:anchor="_Toc519439405" w:history="1">
            <w:r w:rsidRPr="00CB2598">
              <w:rPr>
                <w:rStyle w:val="a3"/>
                <w:rFonts w:ascii="宋体" w:eastAsia="宋体" w:hAnsi="宋体"/>
                <w:noProof/>
              </w:rPr>
              <w:t>二维线段树</w:t>
            </w:r>
            <w:r>
              <w:rPr>
                <w:noProof/>
                <w:webHidden/>
              </w:rPr>
              <w:tab/>
            </w:r>
            <w:r>
              <w:rPr>
                <w:noProof/>
                <w:webHidden/>
              </w:rPr>
              <w:fldChar w:fldCharType="begin"/>
            </w:r>
            <w:r>
              <w:rPr>
                <w:noProof/>
                <w:webHidden/>
              </w:rPr>
              <w:instrText xml:space="preserve"> PAGEREF _Toc519439405 \h </w:instrText>
            </w:r>
            <w:r>
              <w:rPr>
                <w:noProof/>
                <w:webHidden/>
              </w:rPr>
            </w:r>
            <w:r>
              <w:rPr>
                <w:noProof/>
                <w:webHidden/>
              </w:rPr>
              <w:fldChar w:fldCharType="separate"/>
            </w:r>
            <w:r>
              <w:rPr>
                <w:noProof/>
                <w:webHidden/>
              </w:rPr>
              <w:t>19</w:t>
            </w:r>
            <w:r>
              <w:rPr>
                <w:noProof/>
                <w:webHidden/>
              </w:rPr>
              <w:fldChar w:fldCharType="end"/>
            </w:r>
          </w:hyperlink>
        </w:p>
        <w:p w:rsidR="00F80605" w:rsidRDefault="00F80605">
          <w:pPr>
            <w:pStyle w:val="31"/>
            <w:tabs>
              <w:tab w:val="right" w:leader="dot" w:pos="8296"/>
            </w:tabs>
            <w:rPr>
              <w:noProof/>
            </w:rPr>
          </w:pPr>
          <w:hyperlink w:anchor="_Toc519439406" w:history="1">
            <w:r w:rsidRPr="00CB2598">
              <w:rPr>
                <w:rStyle w:val="a3"/>
                <w:rFonts w:ascii="宋体" w:eastAsia="宋体" w:hAnsi="宋体"/>
                <w:noProof/>
              </w:rPr>
              <w:t>TLE-POJ-2155-Matrix</w:t>
            </w:r>
            <w:r>
              <w:rPr>
                <w:noProof/>
                <w:webHidden/>
              </w:rPr>
              <w:tab/>
            </w:r>
            <w:r>
              <w:rPr>
                <w:noProof/>
                <w:webHidden/>
              </w:rPr>
              <w:fldChar w:fldCharType="begin"/>
            </w:r>
            <w:r>
              <w:rPr>
                <w:noProof/>
                <w:webHidden/>
              </w:rPr>
              <w:instrText xml:space="preserve"> PAGEREF _Toc519439406 \h </w:instrText>
            </w:r>
            <w:r>
              <w:rPr>
                <w:noProof/>
                <w:webHidden/>
              </w:rPr>
            </w:r>
            <w:r>
              <w:rPr>
                <w:noProof/>
                <w:webHidden/>
              </w:rPr>
              <w:fldChar w:fldCharType="separate"/>
            </w:r>
            <w:r>
              <w:rPr>
                <w:noProof/>
                <w:webHidden/>
              </w:rPr>
              <w:t>19</w:t>
            </w:r>
            <w:r>
              <w:rPr>
                <w:noProof/>
                <w:webHidden/>
              </w:rPr>
              <w:fldChar w:fldCharType="end"/>
            </w:r>
          </w:hyperlink>
        </w:p>
        <w:p w:rsidR="00F80605" w:rsidRDefault="00F80605">
          <w:pPr>
            <w:pStyle w:val="21"/>
            <w:tabs>
              <w:tab w:val="right" w:leader="dot" w:pos="8296"/>
            </w:tabs>
            <w:rPr>
              <w:noProof/>
            </w:rPr>
          </w:pPr>
          <w:hyperlink w:anchor="_Toc519439407" w:history="1">
            <w:r w:rsidRPr="00CB2598">
              <w:rPr>
                <w:rStyle w:val="a3"/>
                <w:rFonts w:ascii="宋体" w:eastAsia="宋体" w:hAnsi="宋体"/>
                <w:noProof/>
              </w:rPr>
              <w:t>√-HDU-5861-2016多校10-铜牌</w:t>
            </w:r>
            <w:r>
              <w:rPr>
                <w:noProof/>
                <w:webHidden/>
              </w:rPr>
              <w:tab/>
            </w:r>
            <w:r>
              <w:rPr>
                <w:noProof/>
                <w:webHidden/>
              </w:rPr>
              <w:fldChar w:fldCharType="begin"/>
            </w:r>
            <w:r>
              <w:rPr>
                <w:noProof/>
                <w:webHidden/>
              </w:rPr>
              <w:instrText xml:space="preserve"> PAGEREF _Toc519439407 \h </w:instrText>
            </w:r>
            <w:r>
              <w:rPr>
                <w:noProof/>
                <w:webHidden/>
              </w:rPr>
            </w:r>
            <w:r>
              <w:rPr>
                <w:noProof/>
                <w:webHidden/>
              </w:rPr>
              <w:fldChar w:fldCharType="separate"/>
            </w:r>
            <w:r>
              <w:rPr>
                <w:noProof/>
                <w:webHidden/>
              </w:rPr>
              <w:t>19</w:t>
            </w:r>
            <w:r>
              <w:rPr>
                <w:noProof/>
                <w:webHidden/>
              </w:rPr>
              <w:fldChar w:fldCharType="end"/>
            </w:r>
          </w:hyperlink>
        </w:p>
        <w:p w:rsidR="00F80605" w:rsidRDefault="00F80605">
          <w:pPr>
            <w:pStyle w:val="11"/>
            <w:tabs>
              <w:tab w:val="right" w:leader="dot" w:pos="8296"/>
            </w:tabs>
            <w:rPr>
              <w:noProof/>
            </w:rPr>
          </w:pPr>
          <w:hyperlink w:anchor="_Toc519439408" w:history="1">
            <w:r w:rsidRPr="00CB2598">
              <w:rPr>
                <w:rStyle w:val="a3"/>
                <w:rFonts w:ascii="宋体" w:eastAsia="宋体" w:hAnsi="宋体"/>
                <w:noProof/>
              </w:rPr>
              <w:t>七、组合数学&amp;数论&amp;计算几何</w:t>
            </w:r>
            <w:r>
              <w:rPr>
                <w:noProof/>
                <w:webHidden/>
              </w:rPr>
              <w:tab/>
            </w:r>
            <w:r>
              <w:rPr>
                <w:noProof/>
                <w:webHidden/>
              </w:rPr>
              <w:fldChar w:fldCharType="begin"/>
            </w:r>
            <w:r>
              <w:rPr>
                <w:noProof/>
                <w:webHidden/>
              </w:rPr>
              <w:instrText xml:space="preserve"> PAGEREF _Toc519439408 \h </w:instrText>
            </w:r>
            <w:r>
              <w:rPr>
                <w:noProof/>
                <w:webHidden/>
              </w:rPr>
            </w:r>
            <w:r>
              <w:rPr>
                <w:noProof/>
                <w:webHidden/>
              </w:rPr>
              <w:fldChar w:fldCharType="separate"/>
            </w:r>
            <w:r>
              <w:rPr>
                <w:noProof/>
                <w:webHidden/>
              </w:rPr>
              <w:t>23</w:t>
            </w:r>
            <w:r>
              <w:rPr>
                <w:noProof/>
                <w:webHidden/>
              </w:rPr>
              <w:fldChar w:fldCharType="end"/>
            </w:r>
          </w:hyperlink>
        </w:p>
        <w:p w:rsidR="00F80605" w:rsidRDefault="00F80605">
          <w:pPr>
            <w:pStyle w:val="21"/>
            <w:tabs>
              <w:tab w:val="right" w:leader="dot" w:pos="8296"/>
            </w:tabs>
            <w:rPr>
              <w:noProof/>
            </w:rPr>
          </w:pPr>
          <w:hyperlink w:anchor="_Toc519439409" w:history="1">
            <w:r w:rsidRPr="00CB2598">
              <w:rPr>
                <w:rStyle w:val="a3"/>
                <w:rFonts w:ascii="宋体" w:eastAsia="宋体" w:hAnsi="宋体" w:cs="Arial"/>
                <w:noProof/>
              </w:rPr>
              <w:t>组合数学</w:t>
            </w:r>
            <w:r>
              <w:rPr>
                <w:noProof/>
                <w:webHidden/>
              </w:rPr>
              <w:tab/>
            </w:r>
            <w:r>
              <w:rPr>
                <w:noProof/>
                <w:webHidden/>
              </w:rPr>
              <w:fldChar w:fldCharType="begin"/>
            </w:r>
            <w:r>
              <w:rPr>
                <w:noProof/>
                <w:webHidden/>
              </w:rPr>
              <w:instrText xml:space="preserve"> PAGEREF _Toc519439409 \h </w:instrText>
            </w:r>
            <w:r>
              <w:rPr>
                <w:noProof/>
                <w:webHidden/>
              </w:rPr>
            </w:r>
            <w:r>
              <w:rPr>
                <w:noProof/>
                <w:webHidden/>
              </w:rPr>
              <w:fldChar w:fldCharType="separate"/>
            </w:r>
            <w:r>
              <w:rPr>
                <w:noProof/>
                <w:webHidden/>
              </w:rPr>
              <w:t>23</w:t>
            </w:r>
            <w:r>
              <w:rPr>
                <w:noProof/>
                <w:webHidden/>
              </w:rPr>
              <w:fldChar w:fldCharType="end"/>
            </w:r>
          </w:hyperlink>
        </w:p>
        <w:p w:rsidR="00F80605" w:rsidRDefault="00F80605">
          <w:pPr>
            <w:pStyle w:val="31"/>
            <w:tabs>
              <w:tab w:val="right" w:leader="dot" w:pos="8296"/>
            </w:tabs>
            <w:rPr>
              <w:noProof/>
            </w:rPr>
          </w:pPr>
          <w:hyperlink w:anchor="_Toc519439410" w:history="1">
            <w:r w:rsidRPr="00CB2598">
              <w:rPr>
                <w:rStyle w:val="a3"/>
                <w:rFonts w:ascii="宋体" w:eastAsia="宋体" w:hAnsi="宋体"/>
                <w:noProof/>
              </w:rPr>
              <w:t>Polya定理</w:t>
            </w:r>
            <w:r>
              <w:rPr>
                <w:noProof/>
                <w:webHidden/>
              </w:rPr>
              <w:tab/>
            </w:r>
            <w:r>
              <w:rPr>
                <w:noProof/>
                <w:webHidden/>
              </w:rPr>
              <w:fldChar w:fldCharType="begin"/>
            </w:r>
            <w:r>
              <w:rPr>
                <w:noProof/>
                <w:webHidden/>
              </w:rPr>
              <w:instrText xml:space="preserve"> PAGEREF _Toc519439410 \h </w:instrText>
            </w:r>
            <w:r>
              <w:rPr>
                <w:noProof/>
                <w:webHidden/>
              </w:rPr>
            </w:r>
            <w:r>
              <w:rPr>
                <w:noProof/>
                <w:webHidden/>
              </w:rPr>
              <w:fldChar w:fldCharType="separate"/>
            </w:r>
            <w:r>
              <w:rPr>
                <w:noProof/>
                <w:webHidden/>
              </w:rPr>
              <w:t>23</w:t>
            </w:r>
            <w:r>
              <w:rPr>
                <w:noProof/>
                <w:webHidden/>
              </w:rPr>
              <w:fldChar w:fldCharType="end"/>
            </w:r>
          </w:hyperlink>
        </w:p>
        <w:p w:rsidR="00F80605" w:rsidRDefault="00F80605">
          <w:pPr>
            <w:pStyle w:val="21"/>
            <w:tabs>
              <w:tab w:val="right" w:leader="dot" w:pos="8296"/>
            </w:tabs>
            <w:rPr>
              <w:noProof/>
            </w:rPr>
          </w:pPr>
          <w:hyperlink w:anchor="_Toc519439411" w:history="1">
            <w:r w:rsidRPr="00CB2598">
              <w:rPr>
                <w:rStyle w:val="a3"/>
                <w:rFonts w:ascii="宋体" w:eastAsia="宋体" w:hAnsi="宋体" w:cs="Arial"/>
                <w:noProof/>
              </w:rPr>
              <w:t>计算几何</w:t>
            </w:r>
            <w:r>
              <w:rPr>
                <w:noProof/>
                <w:webHidden/>
              </w:rPr>
              <w:tab/>
            </w:r>
            <w:r>
              <w:rPr>
                <w:noProof/>
                <w:webHidden/>
              </w:rPr>
              <w:fldChar w:fldCharType="begin"/>
            </w:r>
            <w:r>
              <w:rPr>
                <w:noProof/>
                <w:webHidden/>
              </w:rPr>
              <w:instrText xml:space="preserve"> PAGEREF _Toc519439411 \h </w:instrText>
            </w:r>
            <w:r>
              <w:rPr>
                <w:noProof/>
                <w:webHidden/>
              </w:rPr>
            </w:r>
            <w:r>
              <w:rPr>
                <w:noProof/>
                <w:webHidden/>
              </w:rPr>
              <w:fldChar w:fldCharType="separate"/>
            </w:r>
            <w:r>
              <w:rPr>
                <w:noProof/>
                <w:webHidden/>
              </w:rPr>
              <w:t>24</w:t>
            </w:r>
            <w:r>
              <w:rPr>
                <w:noProof/>
                <w:webHidden/>
              </w:rPr>
              <w:fldChar w:fldCharType="end"/>
            </w:r>
          </w:hyperlink>
        </w:p>
        <w:p w:rsidR="00F80605" w:rsidRDefault="00F80605">
          <w:pPr>
            <w:pStyle w:val="31"/>
            <w:tabs>
              <w:tab w:val="right" w:leader="dot" w:pos="8296"/>
            </w:tabs>
            <w:rPr>
              <w:noProof/>
            </w:rPr>
          </w:pPr>
          <w:hyperlink w:anchor="_Toc519439412" w:history="1">
            <w:r w:rsidRPr="00CB2598">
              <w:rPr>
                <w:rStyle w:val="a3"/>
                <w:rFonts w:ascii="宋体" w:eastAsia="宋体" w:hAnsi="宋体" w:cs="Arial"/>
                <w:noProof/>
              </w:rPr>
              <w:t>点到线段的最短距离——矢量法</w:t>
            </w:r>
            <w:r>
              <w:rPr>
                <w:noProof/>
                <w:webHidden/>
              </w:rPr>
              <w:tab/>
            </w:r>
            <w:r>
              <w:rPr>
                <w:noProof/>
                <w:webHidden/>
              </w:rPr>
              <w:fldChar w:fldCharType="begin"/>
            </w:r>
            <w:r>
              <w:rPr>
                <w:noProof/>
                <w:webHidden/>
              </w:rPr>
              <w:instrText xml:space="preserve"> PAGEREF _Toc519439412 \h </w:instrText>
            </w:r>
            <w:r>
              <w:rPr>
                <w:noProof/>
                <w:webHidden/>
              </w:rPr>
            </w:r>
            <w:r>
              <w:rPr>
                <w:noProof/>
                <w:webHidden/>
              </w:rPr>
              <w:fldChar w:fldCharType="separate"/>
            </w:r>
            <w:r>
              <w:rPr>
                <w:noProof/>
                <w:webHidden/>
              </w:rPr>
              <w:t>25</w:t>
            </w:r>
            <w:r>
              <w:rPr>
                <w:noProof/>
                <w:webHidden/>
              </w:rPr>
              <w:fldChar w:fldCharType="end"/>
            </w:r>
          </w:hyperlink>
        </w:p>
        <w:p w:rsidR="00F80605" w:rsidRDefault="00F80605">
          <w:pPr>
            <w:pStyle w:val="31"/>
            <w:tabs>
              <w:tab w:val="right" w:leader="dot" w:pos="8296"/>
            </w:tabs>
            <w:rPr>
              <w:noProof/>
            </w:rPr>
          </w:pPr>
          <w:hyperlink w:anchor="_Toc519439413" w:history="1">
            <w:r w:rsidRPr="00CB2598">
              <w:rPr>
                <w:rStyle w:val="a3"/>
                <w:rFonts w:ascii="宋体" w:eastAsia="宋体" w:hAnsi="宋体"/>
                <w:noProof/>
              </w:rPr>
              <w:t>四点共面</w:t>
            </w:r>
            <w:r>
              <w:rPr>
                <w:noProof/>
                <w:webHidden/>
              </w:rPr>
              <w:tab/>
            </w:r>
            <w:r>
              <w:rPr>
                <w:noProof/>
                <w:webHidden/>
              </w:rPr>
              <w:fldChar w:fldCharType="begin"/>
            </w:r>
            <w:r>
              <w:rPr>
                <w:noProof/>
                <w:webHidden/>
              </w:rPr>
              <w:instrText xml:space="preserve"> PAGEREF _Toc519439413 \h </w:instrText>
            </w:r>
            <w:r>
              <w:rPr>
                <w:noProof/>
                <w:webHidden/>
              </w:rPr>
            </w:r>
            <w:r>
              <w:rPr>
                <w:noProof/>
                <w:webHidden/>
              </w:rPr>
              <w:fldChar w:fldCharType="separate"/>
            </w:r>
            <w:r>
              <w:rPr>
                <w:noProof/>
                <w:webHidden/>
              </w:rPr>
              <w:t>27</w:t>
            </w:r>
            <w:r>
              <w:rPr>
                <w:noProof/>
                <w:webHidden/>
              </w:rPr>
              <w:fldChar w:fldCharType="end"/>
            </w:r>
          </w:hyperlink>
        </w:p>
        <w:p w:rsidR="00F80605" w:rsidRDefault="00F80605">
          <w:pPr>
            <w:pStyle w:val="31"/>
            <w:tabs>
              <w:tab w:val="right" w:leader="dot" w:pos="8296"/>
            </w:tabs>
            <w:rPr>
              <w:noProof/>
            </w:rPr>
          </w:pPr>
          <w:hyperlink w:anchor="_Toc519439414" w:history="1">
            <w:r w:rsidRPr="00CB2598">
              <w:rPr>
                <w:rStyle w:val="a3"/>
                <w:rFonts w:ascii="宋体" w:eastAsia="宋体" w:hAnsi="宋体"/>
                <w:noProof/>
              </w:rPr>
              <w:t>线段相交</w:t>
            </w:r>
            <w:r>
              <w:rPr>
                <w:noProof/>
                <w:webHidden/>
              </w:rPr>
              <w:tab/>
            </w:r>
            <w:r>
              <w:rPr>
                <w:noProof/>
                <w:webHidden/>
              </w:rPr>
              <w:fldChar w:fldCharType="begin"/>
            </w:r>
            <w:r>
              <w:rPr>
                <w:noProof/>
                <w:webHidden/>
              </w:rPr>
              <w:instrText xml:space="preserve"> PAGEREF _Toc519439414 \h </w:instrText>
            </w:r>
            <w:r>
              <w:rPr>
                <w:noProof/>
                <w:webHidden/>
              </w:rPr>
            </w:r>
            <w:r>
              <w:rPr>
                <w:noProof/>
                <w:webHidden/>
              </w:rPr>
              <w:fldChar w:fldCharType="separate"/>
            </w:r>
            <w:r>
              <w:rPr>
                <w:noProof/>
                <w:webHidden/>
              </w:rPr>
              <w:t>28</w:t>
            </w:r>
            <w:r>
              <w:rPr>
                <w:noProof/>
                <w:webHidden/>
              </w:rPr>
              <w:fldChar w:fldCharType="end"/>
            </w:r>
          </w:hyperlink>
        </w:p>
        <w:p w:rsidR="00F80605" w:rsidRDefault="00F80605">
          <w:pPr>
            <w:pStyle w:val="31"/>
            <w:tabs>
              <w:tab w:val="right" w:leader="dot" w:pos="8296"/>
            </w:tabs>
            <w:rPr>
              <w:noProof/>
            </w:rPr>
          </w:pPr>
          <w:hyperlink w:anchor="_Toc519439415" w:history="1">
            <w:r w:rsidRPr="00CB2598">
              <w:rPr>
                <w:rStyle w:val="a3"/>
                <w:rFonts w:ascii="宋体" w:eastAsia="宋体" w:hAnsi="宋体"/>
                <w:noProof/>
              </w:rPr>
              <w:t>其他题目</w:t>
            </w:r>
            <w:r>
              <w:rPr>
                <w:noProof/>
                <w:webHidden/>
              </w:rPr>
              <w:tab/>
            </w:r>
            <w:r>
              <w:rPr>
                <w:noProof/>
                <w:webHidden/>
              </w:rPr>
              <w:fldChar w:fldCharType="begin"/>
            </w:r>
            <w:r>
              <w:rPr>
                <w:noProof/>
                <w:webHidden/>
              </w:rPr>
              <w:instrText xml:space="preserve"> PAGEREF _Toc519439415 \h </w:instrText>
            </w:r>
            <w:r>
              <w:rPr>
                <w:noProof/>
                <w:webHidden/>
              </w:rPr>
            </w:r>
            <w:r>
              <w:rPr>
                <w:noProof/>
                <w:webHidden/>
              </w:rPr>
              <w:fldChar w:fldCharType="separate"/>
            </w:r>
            <w:r>
              <w:rPr>
                <w:noProof/>
                <w:webHidden/>
              </w:rPr>
              <w:t>29</w:t>
            </w:r>
            <w:r>
              <w:rPr>
                <w:noProof/>
                <w:webHidden/>
              </w:rPr>
              <w:fldChar w:fldCharType="end"/>
            </w:r>
          </w:hyperlink>
        </w:p>
        <w:p w:rsidR="00F80605" w:rsidRDefault="00F80605">
          <w:pPr>
            <w:pStyle w:val="11"/>
            <w:tabs>
              <w:tab w:val="right" w:leader="dot" w:pos="8296"/>
            </w:tabs>
            <w:rPr>
              <w:noProof/>
            </w:rPr>
          </w:pPr>
          <w:hyperlink w:anchor="_Toc519439416" w:history="1">
            <w:r w:rsidRPr="00CB2598">
              <w:rPr>
                <w:rStyle w:val="a3"/>
                <w:rFonts w:ascii="宋体" w:eastAsia="宋体" w:hAnsi="宋体"/>
                <w:noProof/>
              </w:rPr>
              <w:t>八、匹配&amp;网络流</w:t>
            </w:r>
            <w:r>
              <w:rPr>
                <w:noProof/>
                <w:webHidden/>
              </w:rPr>
              <w:tab/>
            </w:r>
            <w:r>
              <w:rPr>
                <w:noProof/>
                <w:webHidden/>
              </w:rPr>
              <w:fldChar w:fldCharType="begin"/>
            </w:r>
            <w:r>
              <w:rPr>
                <w:noProof/>
                <w:webHidden/>
              </w:rPr>
              <w:instrText xml:space="preserve"> PAGEREF _Toc519439416 \h </w:instrText>
            </w:r>
            <w:r>
              <w:rPr>
                <w:noProof/>
                <w:webHidden/>
              </w:rPr>
            </w:r>
            <w:r>
              <w:rPr>
                <w:noProof/>
                <w:webHidden/>
              </w:rPr>
              <w:fldChar w:fldCharType="separate"/>
            </w:r>
            <w:r>
              <w:rPr>
                <w:noProof/>
                <w:webHidden/>
              </w:rPr>
              <w:t>29</w:t>
            </w:r>
            <w:r>
              <w:rPr>
                <w:noProof/>
                <w:webHidden/>
              </w:rPr>
              <w:fldChar w:fldCharType="end"/>
            </w:r>
          </w:hyperlink>
        </w:p>
        <w:p w:rsidR="00F80605" w:rsidRDefault="00F80605">
          <w:pPr>
            <w:pStyle w:val="21"/>
            <w:tabs>
              <w:tab w:val="right" w:leader="dot" w:pos="8296"/>
            </w:tabs>
            <w:rPr>
              <w:noProof/>
            </w:rPr>
          </w:pPr>
          <w:hyperlink w:anchor="_Toc519439417" w:history="1">
            <w:r w:rsidRPr="00CB2598">
              <w:rPr>
                <w:rStyle w:val="a3"/>
                <w:rFonts w:ascii="宋体" w:eastAsia="宋体" w:hAnsi="宋体"/>
                <w:noProof/>
              </w:rPr>
              <w:t>二分图匹配</w:t>
            </w:r>
            <w:r>
              <w:rPr>
                <w:noProof/>
                <w:webHidden/>
              </w:rPr>
              <w:tab/>
            </w:r>
            <w:r>
              <w:rPr>
                <w:noProof/>
                <w:webHidden/>
              </w:rPr>
              <w:fldChar w:fldCharType="begin"/>
            </w:r>
            <w:r>
              <w:rPr>
                <w:noProof/>
                <w:webHidden/>
              </w:rPr>
              <w:instrText xml:space="preserve"> PAGEREF _Toc519439417 \h </w:instrText>
            </w:r>
            <w:r>
              <w:rPr>
                <w:noProof/>
                <w:webHidden/>
              </w:rPr>
            </w:r>
            <w:r>
              <w:rPr>
                <w:noProof/>
                <w:webHidden/>
              </w:rPr>
              <w:fldChar w:fldCharType="separate"/>
            </w:r>
            <w:r>
              <w:rPr>
                <w:noProof/>
                <w:webHidden/>
              </w:rPr>
              <w:t>29</w:t>
            </w:r>
            <w:r>
              <w:rPr>
                <w:noProof/>
                <w:webHidden/>
              </w:rPr>
              <w:fldChar w:fldCharType="end"/>
            </w:r>
          </w:hyperlink>
        </w:p>
        <w:p w:rsidR="00F80605" w:rsidRDefault="00F80605">
          <w:pPr>
            <w:pStyle w:val="31"/>
            <w:tabs>
              <w:tab w:val="right" w:leader="dot" w:pos="8296"/>
            </w:tabs>
            <w:rPr>
              <w:noProof/>
            </w:rPr>
          </w:pPr>
          <w:hyperlink w:anchor="_Toc519439418" w:history="1">
            <w:r w:rsidRPr="00CB2598">
              <w:rPr>
                <w:rStyle w:val="a3"/>
                <w:rFonts w:ascii="宋体" w:eastAsia="宋体" w:hAnsi="宋体"/>
                <w:noProof/>
              </w:rPr>
              <w:t>√-51nod-2006-飞行员配对</w:t>
            </w:r>
            <w:r>
              <w:rPr>
                <w:noProof/>
                <w:webHidden/>
              </w:rPr>
              <w:tab/>
            </w:r>
            <w:r>
              <w:rPr>
                <w:noProof/>
                <w:webHidden/>
              </w:rPr>
              <w:fldChar w:fldCharType="begin"/>
            </w:r>
            <w:r>
              <w:rPr>
                <w:noProof/>
                <w:webHidden/>
              </w:rPr>
              <w:instrText xml:space="preserve"> PAGEREF _Toc519439418 \h </w:instrText>
            </w:r>
            <w:r>
              <w:rPr>
                <w:noProof/>
                <w:webHidden/>
              </w:rPr>
            </w:r>
            <w:r>
              <w:rPr>
                <w:noProof/>
                <w:webHidden/>
              </w:rPr>
              <w:fldChar w:fldCharType="separate"/>
            </w:r>
            <w:r>
              <w:rPr>
                <w:noProof/>
                <w:webHidden/>
              </w:rPr>
              <w:t>30</w:t>
            </w:r>
            <w:r>
              <w:rPr>
                <w:noProof/>
                <w:webHidden/>
              </w:rPr>
              <w:fldChar w:fldCharType="end"/>
            </w:r>
          </w:hyperlink>
        </w:p>
        <w:p w:rsidR="00F80605" w:rsidRDefault="00F80605">
          <w:pPr>
            <w:pStyle w:val="31"/>
            <w:tabs>
              <w:tab w:val="right" w:leader="dot" w:pos="8296"/>
            </w:tabs>
            <w:rPr>
              <w:noProof/>
            </w:rPr>
          </w:pPr>
          <w:hyperlink w:anchor="_Toc519439419" w:history="1">
            <w:r w:rsidRPr="00CB2598">
              <w:rPr>
                <w:rStyle w:val="a3"/>
                <w:rFonts w:ascii="宋体" w:eastAsia="宋体" w:hAnsi="宋体"/>
                <w:noProof/>
              </w:rPr>
              <w:t>未做-hdu-2063</w:t>
            </w:r>
            <w:r>
              <w:rPr>
                <w:noProof/>
                <w:webHidden/>
              </w:rPr>
              <w:tab/>
            </w:r>
            <w:r>
              <w:rPr>
                <w:noProof/>
                <w:webHidden/>
              </w:rPr>
              <w:fldChar w:fldCharType="begin"/>
            </w:r>
            <w:r>
              <w:rPr>
                <w:noProof/>
                <w:webHidden/>
              </w:rPr>
              <w:instrText xml:space="preserve"> PAGEREF _Toc519439419 \h </w:instrText>
            </w:r>
            <w:r>
              <w:rPr>
                <w:noProof/>
                <w:webHidden/>
              </w:rPr>
            </w:r>
            <w:r>
              <w:rPr>
                <w:noProof/>
                <w:webHidden/>
              </w:rPr>
              <w:fldChar w:fldCharType="separate"/>
            </w:r>
            <w:r>
              <w:rPr>
                <w:noProof/>
                <w:webHidden/>
              </w:rPr>
              <w:t>33</w:t>
            </w:r>
            <w:r>
              <w:rPr>
                <w:noProof/>
                <w:webHidden/>
              </w:rPr>
              <w:fldChar w:fldCharType="end"/>
            </w:r>
          </w:hyperlink>
        </w:p>
        <w:p w:rsidR="00F80605" w:rsidRDefault="00F80605">
          <w:pPr>
            <w:pStyle w:val="11"/>
            <w:tabs>
              <w:tab w:val="right" w:leader="dot" w:pos="8296"/>
            </w:tabs>
            <w:rPr>
              <w:noProof/>
            </w:rPr>
          </w:pPr>
          <w:hyperlink w:anchor="_Toc519439420" w:history="1">
            <w:r w:rsidRPr="00CB2598">
              <w:rPr>
                <w:rStyle w:val="a3"/>
                <w:rFonts w:ascii="宋体" w:eastAsia="宋体" w:hAnsi="宋体"/>
                <w:noProof/>
              </w:rPr>
              <w:t>九、博弈</w:t>
            </w:r>
            <w:r>
              <w:rPr>
                <w:noProof/>
                <w:webHidden/>
              </w:rPr>
              <w:tab/>
            </w:r>
            <w:r>
              <w:rPr>
                <w:noProof/>
                <w:webHidden/>
              </w:rPr>
              <w:fldChar w:fldCharType="begin"/>
            </w:r>
            <w:r>
              <w:rPr>
                <w:noProof/>
                <w:webHidden/>
              </w:rPr>
              <w:instrText xml:space="preserve"> PAGEREF _Toc519439420 \h </w:instrText>
            </w:r>
            <w:r>
              <w:rPr>
                <w:noProof/>
                <w:webHidden/>
              </w:rPr>
            </w:r>
            <w:r>
              <w:rPr>
                <w:noProof/>
                <w:webHidden/>
              </w:rPr>
              <w:fldChar w:fldCharType="separate"/>
            </w:r>
            <w:r>
              <w:rPr>
                <w:noProof/>
                <w:webHidden/>
              </w:rPr>
              <w:t>33</w:t>
            </w:r>
            <w:r>
              <w:rPr>
                <w:noProof/>
                <w:webHidden/>
              </w:rPr>
              <w:fldChar w:fldCharType="end"/>
            </w:r>
          </w:hyperlink>
        </w:p>
        <w:p w:rsidR="00F80605" w:rsidRDefault="00F80605">
          <w:pPr>
            <w:pStyle w:val="21"/>
            <w:tabs>
              <w:tab w:val="right" w:leader="dot" w:pos="8296"/>
            </w:tabs>
            <w:rPr>
              <w:noProof/>
            </w:rPr>
          </w:pPr>
          <w:hyperlink w:anchor="_Toc519439421" w:history="1">
            <w:r w:rsidRPr="00CB2598">
              <w:rPr>
                <w:rStyle w:val="a3"/>
                <w:rFonts w:ascii="宋体" w:eastAsia="宋体" w:hAnsi="宋体"/>
                <w:noProof/>
              </w:rPr>
              <w:t>√-51nod-1995-三子棋</w:t>
            </w:r>
            <w:r>
              <w:rPr>
                <w:noProof/>
                <w:webHidden/>
              </w:rPr>
              <w:tab/>
            </w:r>
            <w:r>
              <w:rPr>
                <w:noProof/>
                <w:webHidden/>
              </w:rPr>
              <w:fldChar w:fldCharType="begin"/>
            </w:r>
            <w:r>
              <w:rPr>
                <w:noProof/>
                <w:webHidden/>
              </w:rPr>
              <w:instrText xml:space="preserve"> PAGEREF _Toc519439421 \h </w:instrText>
            </w:r>
            <w:r>
              <w:rPr>
                <w:noProof/>
                <w:webHidden/>
              </w:rPr>
            </w:r>
            <w:r>
              <w:rPr>
                <w:noProof/>
                <w:webHidden/>
              </w:rPr>
              <w:fldChar w:fldCharType="separate"/>
            </w:r>
            <w:r>
              <w:rPr>
                <w:noProof/>
                <w:webHidden/>
              </w:rPr>
              <w:t>33</w:t>
            </w:r>
            <w:r>
              <w:rPr>
                <w:noProof/>
                <w:webHidden/>
              </w:rPr>
              <w:fldChar w:fldCharType="end"/>
            </w:r>
          </w:hyperlink>
        </w:p>
        <w:p w:rsidR="00F80605" w:rsidRDefault="00F80605">
          <w:pPr>
            <w:pStyle w:val="11"/>
            <w:tabs>
              <w:tab w:val="right" w:leader="dot" w:pos="8296"/>
            </w:tabs>
            <w:rPr>
              <w:noProof/>
            </w:rPr>
          </w:pPr>
          <w:hyperlink w:anchor="_Toc519439422" w:history="1">
            <w:r w:rsidRPr="00CB2598">
              <w:rPr>
                <w:rStyle w:val="a3"/>
                <w:rFonts w:ascii="宋体" w:eastAsia="宋体" w:hAnsi="宋体"/>
                <w:noProof/>
              </w:rPr>
              <w:t>十、杂题</w:t>
            </w:r>
            <w:r>
              <w:rPr>
                <w:noProof/>
                <w:webHidden/>
              </w:rPr>
              <w:tab/>
            </w:r>
            <w:r>
              <w:rPr>
                <w:noProof/>
                <w:webHidden/>
              </w:rPr>
              <w:fldChar w:fldCharType="begin"/>
            </w:r>
            <w:r>
              <w:rPr>
                <w:noProof/>
                <w:webHidden/>
              </w:rPr>
              <w:instrText xml:space="preserve"> PAGEREF _Toc519439422 \h </w:instrText>
            </w:r>
            <w:r>
              <w:rPr>
                <w:noProof/>
                <w:webHidden/>
              </w:rPr>
            </w:r>
            <w:r>
              <w:rPr>
                <w:noProof/>
                <w:webHidden/>
              </w:rPr>
              <w:fldChar w:fldCharType="separate"/>
            </w:r>
            <w:r>
              <w:rPr>
                <w:noProof/>
                <w:webHidden/>
              </w:rPr>
              <w:t>35</w:t>
            </w:r>
            <w:r>
              <w:rPr>
                <w:noProof/>
                <w:webHidden/>
              </w:rPr>
              <w:fldChar w:fldCharType="end"/>
            </w:r>
          </w:hyperlink>
        </w:p>
        <w:p w:rsidR="00F80605" w:rsidRDefault="00F80605">
          <w:pPr>
            <w:pStyle w:val="21"/>
            <w:tabs>
              <w:tab w:val="right" w:leader="dot" w:pos="8296"/>
            </w:tabs>
            <w:rPr>
              <w:noProof/>
            </w:rPr>
          </w:pPr>
          <w:hyperlink w:anchor="_Toc519439423" w:history="1">
            <w:r w:rsidRPr="00CB2598">
              <w:rPr>
                <w:rStyle w:val="a3"/>
                <w:rFonts w:ascii="宋体" w:eastAsia="宋体" w:hAnsi="宋体"/>
                <w:noProof/>
              </w:rPr>
              <w:t>√-HDU-5857-2016多校10-签到</w:t>
            </w:r>
            <w:r>
              <w:rPr>
                <w:noProof/>
                <w:webHidden/>
              </w:rPr>
              <w:tab/>
            </w:r>
            <w:r>
              <w:rPr>
                <w:noProof/>
                <w:webHidden/>
              </w:rPr>
              <w:fldChar w:fldCharType="begin"/>
            </w:r>
            <w:r>
              <w:rPr>
                <w:noProof/>
                <w:webHidden/>
              </w:rPr>
              <w:instrText xml:space="preserve"> PAGEREF _Toc519439423 \h </w:instrText>
            </w:r>
            <w:r>
              <w:rPr>
                <w:noProof/>
                <w:webHidden/>
              </w:rPr>
            </w:r>
            <w:r>
              <w:rPr>
                <w:noProof/>
                <w:webHidden/>
              </w:rPr>
              <w:fldChar w:fldCharType="separate"/>
            </w:r>
            <w:r>
              <w:rPr>
                <w:noProof/>
                <w:webHidden/>
              </w:rPr>
              <w:t>35</w:t>
            </w:r>
            <w:r>
              <w:rPr>
                <w:noProof/>
                <w:webHidden/>
              </w:rPr>
              <w:fldChar w:fldCharType="end"/>
            </w:r>
          </w:hyperlink>
        </w:p>
        <w:p w:rsidR="00F80605" w:rsidRDefault="00F80605">
          <w:pPr>
            <w:pStyle w:val="21"/>
            <w:tabs>
              <w:tab w:val="right" w:leader="dot" w:pos="8296"/>
            </w:tabs>
            <w:rPr>
              <w:noProof/>
            </w:rPr>
          </w:pPr>
          <w:hyperlink w:anchor="_Toc519439424" w:history="1">
            <w:r w:rsidRPr="00CB2598">
              <w:rPr>
                <w:rStyle w:val="a3"/>
                <w:rFonts w:ascii="宋体" w:eastAsia="宋体" w:hAnsi="宋体"/>
                <w:noProof/>
              </w:rPr>
              <w:t>√-HDU-5867-2016多校10-签到</w:t>
            </w:r>
            <w:r>
              <w:rPr>
                <w:noProof/>
                <w:webHidden/>
              </w:rPr>
              <w:tab/>
            </w:r>
            <w:r>
              <w:rPr>
                <w:noProof/>
                <w:webHidden/>
              </w:rPr>
              <w:fldChar w:fldCharType="begin"/>
            </w:r>
            <w:r>
              <w:rPr>
                <w:noProof/>
                <w:webHidden/>
              </w:rPr>
              <w:instrText xml:space="preserve"> PAGEREF _Toc519439424 \h </w:instrText>
            </w:r>
            <w:r>
              <w:rPr>
                <w:noProof/>
                <w:webHidden/>
              </w:rPr>
            </w:r>
            <w:r>
              <w:rPr>
                <w:noProof/>
                <w:webHidden/>
              </w:rPr>
              <w:fldChar w:fldCharType="separate"/>
            </w:r>
            <w:r>
              <w:rPr>
                <w:noProof/>
                <w:webHidden/>
              </w:rPr>
              <w:t>35</w:t>
            </w:r>
            <w:r>
              <w:rPr>
                <w:noProof/>
                <w:webHidden/>
              </w:rPr>
              <w:fldChar w:fldCharType="end"/>
            </w:r>
          </w:hyperlink>
        </w:p>
        <w:p w:rsidR="00F80605" w:rsidRDefault="00F80605">
          <w:pPr>
            <w:pStyle w:val="11"/>
            <w:tabs>
              <w:tab w:val="right" w:leader="dot" w:pos="8296"/>
            </w:tabs>
            <w:rPr>
              <w:noProof/>
            </w:rPr>
          </w:pPr>
          <w:hyperlink w:anchor="_Toc519439425" w:history="1">
            <w:r w:rsidRPr="00CB2598">
              <w:rPr>
                <w:rStyle w:val="a3"/>
                <w:rFonts w:ascii="宋体" w:eastAsia="宋体" w:hAnsi="宋体"/>
                <w:noProof/>
              </w:rPr>
              <w:t>十一、题库（未做未读）</w:t>
            </w:r>
            <w:r>
              <w:rPr>
                <w:noProof/>
                <w:webHidden/>
              </w:rPr>
              <w:tab/>
            </w:r>
            <w:r>
              <w:rPr>
                <w:noProof/>
                <w:webHidden/>
              </w:rPr>
              <w:fldChar w:fldCharType="begin"/>
            </w:r>
            <w:r>
              <w:rPr>
                <w:noProof/>
                <w:webHidden/>
              </w:rPr>
              <w:instrText xml:space="preserve"> PAGEREF _Toc519439425 \h </w:instrText>
            </w:r>
            <w:r>
              <w:rPr>
                <w:noProof/>
                <w:webHidden/>
              </w:rPr>
            </w:r>
            <w:r>
              <w:rPr>
                <w:noProof/>
                <w:webHidden/>
              </w:rPr>
              <w:fldChar w:fldCharType="separate"/>
            </w:r>
            <w:r>
              <w:rPr>
                <w:noProof/>
                <w:webHidden/>
              </w:rPr>
              <w:t>35</w:t>
            </w:r>
            <w:r>
              <w:rPr>
                <w:noProof/>
                <w:webHidden/>
              </w:rPr>
              <w:fldChar w:fldCharType="end"/>
            </w:r>
          </w:hyperlink>
        </w:p>
        <w:p w:rsidR="00F80605" w:rsidRDefault="00F80605">
          <w:pPr>
            <w:pStyle w:val="21"/>
            <w:tabs>
              <w:tab w:val="right" w:leader="dot" w:pos="8296"/>
            </w:tabs>
            <w:rPr>
              <w:noProof/>
            </w:rPr>
          </w:pPr>
          <w:hyperlink w:anchor="_Toc519439426" w:history="1">
            <w:r w:rsidRPr="00CB2598">
              <w:rPr>
                <w:rStyle w:val="a3"/>
                <w:rFonts w:ascii="宋体" w:eastAsia="宋体" w:hAnsi="宋体"/>
                <w:noProof/>
              </w:rPr>
              <w:t>签到题题库</w:t>
            </w:r>
            <w:r>
              <w:rPr>
                <w:noProof/>
                <w:webHidden/>
              </w:rPr>
              <w:tab/>
            </w:r>
            <w:r>
              <w:rPr>
                <w:noProof/>
                <w:webHidden/>
              </w:rPr>
              <w:fldChar w:fldCharType="begin"/>
            </w:r>
            <w:r>
              <w:rPr>
                <w:noProof/>
                <w:webHidden/>
              </w:rPr>
              <w:instrText xml:space="preserve"> PAGEREF _Toc519439426 \h </w:instrText>
            </w:r>
            <w:r>
              <w:rPr>
                <w:noProof/>
                <w:webHidden/>
              </w:rPr>
            </w:r>
            <w:r>
              <w:rPr>
                <w:noProof/>
                <w:webHidden/>
              </w:rPr>
              <w:fldChar w:fldCharType="separate"/>
            </w:r>
            <w:r>
              <w:rPr>
                <w:noProof/>
                <w:webHidden/>
              </w:rPr>
              <w:t>35</w:t>
            </w:r>
            <w:r>
              <w:rPr>
                <w:noProof/>
                <w:webHidden/>
              </w:rPr>
              <w:fldChar w:fldCharType="end"/>
            </w:r>
          </w:hyperlink>
        </w:p>
        <w:p w:rsidR="00F80605" w:rsidRDefault="00F80605">
          <w:pPr>
            <w:pStyle w:val="31"/>
            <w:tabs>
              <w:tab w:val="right" w:leader="dot" w:pos="8296"/>
            </w:tabs>
            <w:rPr>
              <w:noProof/>
            </w:rPr>
          </w:pPr>
          <w:hyperlink w:anchor="_Toc519439427" w:history="1">
            <w:r w:rsidRPr="00CB2598">
              <w:rPr>
                <w:rStyle w:val="a3"/>
                <w:rFonts w:ascii="宋体" w:eastAsia="宋体" w:hAnsi="宋体"/>
                <w:noProof/>
              </w:rPr>
              <w:t>51nod（基础题）</w:t>
            </w:r>
            <w:r>
              <w:rPr>
                <w:noProof/>
                <w:webHidden/>
              </w:rPr>
              <w:tab/>
            </w:r>
            <w:r>
              <w:rPr>
                <w:noProof/>
                <w:webHidden/>
              </w:rPr>
              <w:fldChar w:fldCharType="begin"/>
            </w:r>
            <w:r>
              <w:rPr>
                <w:noProof/>
                <w:webHidden/>
              </w:rPr>
              <w:instrText xml:space="preserve"> PAGEREF _Toc519439427 \h </w:instrText>
            </w:r>
            <w:r>
              <w:rPr>
                <w:noProof/>
                <w:webHidden/>
              </w:rPr>
            </w:r>
            <w:r>
              <w:rPr>
                <w:noProof/>
                <w:webHidden/>
              </w:rPr>
              <w:fldChar w:fldCharType="separate"/>
            </w:r>
            <w:r>
              <w:rPr>
                <w:noProof/>
                <w:webHidden/>
              </w:rPr>
              <w:t>35</w:t>
            </w:r>
            <w:r>
              <w:rPr>
                <w:noProof/>
                <w:webHidden/>
              </w:rPr>
              <w:fldChar w:fldCharType="end"/>
            </w:r>
          </w:hyperlink>
        </w:p>
        <w:p w:rsidR="00F80605" w:rsidRDefault="00F80605">
          <w:pPr>
            <w:pStyle w:val="21"/>
            <w:tabs>
              <w:tab w:val="right" w:leader="dot" w:pos="8296"/>
            </w:tabs>
            <w:rPr>
              <w:noProof/>
            </w:rPr>
          </w:pPr>
          <w:hyperlink w:anchor="_Toc519439428" w:history="1">
            <w:r w:rsidRPr="00CB2598">
              <w:rPr>
                <w:rStyle w:val="a3"/>
                <w:rFonts w:ascii="宋体" w:eastAsia="宋体" w:hAnsi="宋体"/>
                <w:noProof/>
              </w:rPr>
              <w:t>补题题库</w:t>
            </w:r>
            <w:r w:rsidRPr="00CB2598">
              <w:rPr>
                <w:rStyle w:val="a3"/>
                <w:rFonts w:ascii="宋体" w:eastAsia="宋体" w:hAnsi="宋体"/>
                <w:noProof/>
              </w:rPr>
              <w:t>（</w:t>
            </w:r>
            <w:r w:rsidRPr="00CB2598">
              <w:rPr>
                <w:rStyle w:val="a3"/>
                <w:rFonts w:ascii="宋体" w:eastAsia="宋体" w:hAnsi="宋体"/>
                <w:noProof/>
              </w:rPr>
              <w:t>签到或专项）</w:t>
            </w:r>
            <w:r>
              <w:rPr>
                <w:noProof/>
                <w:webHidden/>
              </w:rPr>
              <w:tab/>
            </w:r>
            <w:r>
              <w:rPr>
                <w:noProof/>
                <w:webHidden/>
              </w:rPr>
              <w:fldChar w:fldCharType="begin"/>
            </w:r>
            <w:r>
              <w:rPr>
                <w:noProof/>
                <w:webHidden/>
              </w:rPr>
              <w:instrText xml:space="preserve"> PAGEREF _Toc519439428 \h </w:instrText>
            </w:r>
            <w:r>
              <w:rPr>
                <w:noProof/>
                <w:webHidden/>
              </w:rPr>
            </w:r>
            <w:r>
              <w:rPr>
                <w:noProof/>
                <w:webHidden/>
              </w:rPr>
              <w:fldChar w:fldCharType="separate"/>
            </w:r>
            <w:r>
              <w:rPr>
                <w:noProof/>
                <w:webHidden/>
              </w:rPr>
              <w:t>36</w:t>
            </w:r>
            <w:r>
              <w:rPr>
                <w:noProof/>
                <w:webHidden/>
              </w:rPr>
              <w:fldChar w:fldCharType="end"/>
            </w:r>
          </w:hyperlink>
        </w:p>
        <w:p w:rsidR="00F80605" w:rsidRDefault="00F80605">
          <w:pPr>
            <w:pStyle w:val="21"/>
            <w:tabs>
              <w:tab w:val="right" w:leader="dot" w:pos="8296"/>
            </w:tabs>
            <w:rPr>
              <w:noProof/>
            </w:rPr>
          </w:pPr>
          <w:hyperlink w:anchor="_Toc519439429" w:history="1">
            <w:r w:rsidRPr="00CB2598">
              <w:rPr>
                <w:rStyle w:val="a3"/>
                <w:rFonts w:ascii="宋体" w:eastAsia="宋体" w:hAnsi="宋体"/>
                <w:noProof/>
              </w:rPr>
              <w:t>专项题库</w:t>
            </w:r>
            <w:r>
              <w:rPr>
                <w:noProof/>
                <w:webHidden/>
              </w:rPr>
              <w:tab/>
            </w:r>
            <w:r>
              <w:rPr>
                <w:noProof/>
                <w:webHidden/>
              </w:rPr>
              <w:fldChar w:fldCharType="begin"/>
            </w:r>
            <w:r>
              <w:rPr>
                <w:noProof/>
                <w:webHidden/>
              </w:rPr>
              <w:instrText xml:space="preserve"> PAGEREF _Toc519439429 \h </w:instrText>
            </w:r>
            <w:r>
              <w:rPr>
                <w:noProof/>
                <w:webHidden/>
              </w:rPr>
            </w:r>
            <w:r>
              <w:rPr>
                <w:noProof/>
                <w:webHidden/>
              </w:rPr>
              <w:fldChar w:fldCharType="separate"/>
            </w:r>
            <w:r>
              <w:rPr>
                <w:noProof/>
                <w:webHidden/>
              </w:rPr>
              <w:t>36</w:t>
            </w:r>
            <w:r>
              <w:rPr>
                <w:noProof/>
                <w:webHidden/>
              </w:rPr>
              <w:fldChar w:fldCharType="end"/>
            </w:r>
          </w:hyperlink>
        </w:p>
        <w:p w:rsidR="00F80605" w:rsidRDefault="00F80605">
          <w:pPr>
            <w:pStyle w:val="31"/>
            <w:tabs>
              <w:tab w:val="right" w:leader="dot" w:pos="8296"/>
            </w:tabs>
            <w:rPr>
              <w:noProof/>
            </w:rPr>
          </w:pPr>
          <w:hyperlink w:anchor="_Toc519439430" w:history="1">
            <w:r w:rsidRPr="00CB2598">
              <w:rPr>
                <w:rStyle w:val="a3"/>
                <w:rFonts w:ascii="宋体" w:eastAsia="宋体" w:hAnsi="宋体"/>
                <w:noProof/>
              </w:rPr>
              <w:t>动态</w:t>
            </w:r>
            <w:r w:rsidRPr="00CB2598">
              <w:rPr>
                <w:rStyle w:val="a3"/>
                <w:rFonts w:ascii="宋体" w:eastAsia="宋体" w:hAnsi="宋体"/>
                <w:noProof/>
              </w:rPr>
              <w:t>规</w:t>
            </w:r>
            <w:r w:rsidRPr="00CB2598">
              <w:rPr>
                <w:rStyle w:val="a3"/>
                <w:rFonts w:ascii="宋体" w:eastAsia="宋体" w:hAnsi="宋体"/>
                <w:noProof/>
              </w:rPr>
              <w:t>划</w:t>
            </w:r>
            <w:r>
              <w:rPr>
                <w:noProof/>
                <w:webHidden/>
              </w:rPr>
              <w:tab/>
            </w:r>
            <w:r>
              <w:rPr>
                <w:noProof/>
                <w:webHidden/>
              </w:rPr>
              <w:fldChar w:fldCharType="begin"/>
            </w:r>
            <w:r>
              <w:rPr>
                <w:noProof/>
                <w:webHidden/>
              </w:rPr>
              <w:instrText xml:space="preserve"> PAGEREF _Toc519439430 \h </w:instrText>
            </w:r>
            <w:r>
              <w:rPr>
                <w:noProof/>
                <w:webHidden/>
              </w:rPr>
            </w:r>
            <w:r>
              <w:rPr>
                <w:noProof/>
                <w:webHidden/>
              </w:rPr>
              <w:fldChar w:fldCharType="separate"/>
            </w:r>
            <w:r>
              <w:rPr>
                <w:noProof/>
                <w:webHidden/>
              </w:rPr>
              <w:t>36</w:t>
            </w:r>
            <w:r>
              <w:rPr>
                <w:noProof/>
                <w:webHidden/>
              </w:rPr>
              <w:fldChar w:fldCharType="end"/>
            </w:r>
          </w:hyperlink>
        </w:p>
        <w:p w:rsidR="00F80605" w:rsidRDefault="00F80605">
          <w:pPr>
            <w:pStyle w:val="31"/>
            <w:tabs>
              <w:tab w:val="right" w:leader="dot" w:pos="8296"/>
            </w:tabs>
            <w:rPr>
              <w:noProof/>
            </w:rPr>
          </w:pPr>
          <w:hyperlink w:anchor="_Toc519439431" w:history="1">
            <w:r w:rsidRPr="00CB2598">
              <w:rPr>
                <w:rStyle w:val="a3"/>
                <w:rFonts w:ascii="宋体" w:eastAsia="宋体" w:hAnsi="宋体"/>
                <w:noProof/>
              </w:rPr>
              <w:t>图论</w:t>
            </w:r>
            <w:r>
              <w:rPr>
                <w:noProof/>
                <w:webHidden/>
              </w:rPr>
              <w:tab/>
            </w:r>
            <w:r>
              <w:rPr>
                <w:noProof/>
                <w:webHidden/>
              </w:rPr>
              <w:fldChar w:fldCharType="begin"/>
            </w:r>
            <w:r>
              <w:rPr>
                <w:noProof/>
                <w:webHidden/>
              </w:rPr>
              <w:instrText xml:space="preserve"> PAGEREF _Toc519439431 \h </w:instrText>
            </w:r>
            <w:r>
              <w:rPr>
                <w:noProof/>
                <w:webHidden/>
              </w:rPr>
            </w:r>
            <w:r>
              <w:rPr>
                <w:noProof/>
                <w:webHidden/>
              </w:rPr>
              <w:fldChar w:fldCharType="separate"/>
            </w:r>
            <w:r>
              <w:rPr>
                <w:noProof/>
                <w:webHidden/>
              </w:rPr>
              <w:t>43</w:t>
            </w:r>
            <w:r>
              <w:rPr>
                <w:noProof/>
                <w:webHidden/>
              </w:rPr>
              <w:fldChar w:fldCharType="end"/>
            </w:r>
          </w:hyperlink>
        </w:p>
        <w:p w:rsidR="00F80605" w:rsidRDefault="00F80605">
          <w:pPr>
            <w:pStyle w:val="31"/>
            <w:tabs>
              <w:tab w:val="right" w:leader="dot" w:pos="8296"/>
            </w:tabs>
            <w:rPr>
              <w:noProof/>
            </w:rPr>
          </w:pPr>
          <w:hyperlink w:anchor="_Toc519439432" w:history="1">
            <w:r w:rsidRPr="00CB2598">
              <w:rPr>
                <w:rStyle w:val="a3"/>
                <w:rFonts w:ascii="宋体" w:eastAsia="宋体" w:hAnsi="宋体"/>
                <w:noProof/>
              </w:rPr>
              <w:t>线段树</w:t>
            </w:r>
            <w:r>
              <w:rPr>
                <w:noProof/>
                <w:webHidden/>
              </w:rPr>
              <w:tab/>
            </w:r>
            <w:r>
              <w:rPr>
                <w:noProof/>
                <w:webHidden/>
              </w:rPr>
              <w:fldChar w:fldCharType="begin"/>
            </w:r>
            <w:r>
              <w:rPr>
                <w:noProof/>
                <w:webHidden/>
              </w:rPr>
              <w:instrText xml:space="preserve"> PAGEREF _Toc519439432 \h </w:instrText>
            </w:r>
            <w:r>
              <w:rPr>
                <w:noProof/>
                <w:webHidden/>
              </w:rPr>
            </w:r>
            <w:r>
              <w:rPr>
                <w:noProof/>
                <w:webHidden/>
              </w:rPr>
              <w:fldChar w:fldCharType="separate"/>
            </w:r>
            <w:r>
              <w:rPr>
                <w:noProof/>
                <w:webHidden/>
              </w:rPr>
              <w:t>44</w:t>
            </w:r>
            <w:r>
              <w:rPr>
                <w:noProof/>
                <w:webHidden/>
              </w:rPr>
              <w:fldChar w:fldCharType="end"/>
            </w:r>
          </w:hyperlink>
        </w:p>
        <w:p w:rsidR="00F80605" w:rsidRDefault="00F80605">
          <w:pPr>
            <w:pStyle w:val="31"/>
            <w:tabs>
              <w:tab w:val="right" w:leader="dot" w:pos="8296"/>
            </w:tabs>
            <w:rPr>
              <w:noProof/>
            </w:rPr>
          </w:pPr>
          <w:hyperlink w:anchor="_Toc519439433" w:history="1">
            <w:r w:rsidRPr="00CB2598">
              <w:rPr>
                <w:rStyle w:val="a3"/>
                <w:rFonts w:ascii="宋体" w:eastAsia="宋体" w:hAnsi="宋体"/>
                <w:noProof/>
              </w:rPr>
              <w:t>字符串算法</w:t>
            </w:r>
            <w:r>
              <w:rPr>
                <w:noProof/>
                <w:webHidden/>
              </w:rPr>
              <w:tab/>
            </w:r>
            <w:r>
              <w:rPr>
                <w:noProof/>
                <w:webHidden/>
              </w:rPr>
              <w:fldChar w:fldCharType="begin"/>
            </w:r>
            <w:r>
              <w:rPr>
                <w:noProof/>
                <w:webHidden/>
              </w:rPr>
              <w:instrText xml:space="preserve"> PAGEREF _Toc519439433 \h </w:instrText>
            </w:r>
            <w:r>
              <w:rPr>
                <w:noProof/>
                <w:webHidden/>
              </w:rPr>
            </w:r>
            <w:r>
              <w:rPr>
                <w:noProof/>
                <w:webHidden/>
              </w:rPr>
              <w:fldChar w:fldCharType="separate"/>
            </w:r>
            <w:r>
              <w:rPr>
                <w:noProof/>
                <w:webHidden/>
              </w:rPr>
              <w:t>45</w:t>
            </w:r>
            <w:r>
              <w:rPr>
                <w:noProof/>
                <w:webHidden/>
              </w:rPr>
              <w:fldChar w:fldCharType="end"/>
            </w:r>
          </w:hyperlink>
        </w:p>
        <w:p w:rsidR="00F80605" w:rsidRDefault="00F80605">
          <w:pPr>
            <w:pStyle w:val="31"/>
            <w:tabs>
              <w:tab w:val="right" w:leader="dot" w:pos="8296"/>
            </w:tabs>
            <w:rPr>
              <w:noProof/>
            </w:rPr>
          </w:pPr>
          <w:hyperlink w:anchor="_Toc519439434" w:history="1">
            <w:r w:rsidRPr="00CB2598">
              <w:rPr>
                <w:rStyle w:val="a3"/>
                <w:rFonts w:ascii="宋体" w:eastAsia="宋体" w:hAnsi="宋体"/>
                <w:noProof/>
              </w:rPr>
              <w:t>计算几何（模板库训练）</w:t>
            </w:r>
            <w:r>
              <w:rPr>
                <w:noProof/>
                <w:webHidden/>
              </w:rPr>
              <w:tab/>
            </w:r>
            <w:r>
              <w:rPr>
                <w:noProof/>
                <w:webHidden/>
              </w:rPr>
              <w:fldChar w:fldCharType="begin"/>
            </w:r>
            <w:r>
              <w:rPr>
                <w:noProof/>
                <w:webHidden/>
              </w:rPr>
              <w:instrText xml:space="preserve"> PAGEREF _Toc519439434 \h </w:instrText>
            </w:r>
            <w:r>
              <w:rPr>
                <w:noProof/>
                <w:webHidden/>
              </w:rPr>
            </w:r>
            <w:r>
              <w:rPr>
                <w:noProof/>
                <w:webHidden/>
              </w:rPr>
              <w:fldChar w:fldCharType="separate"/>
            </w:r>
            <w:r>
              <w:rPr>
                <w:noProof/>
                <w:webHidden/>
              </w:rPr>
              <w:t>45</w:t>
            </w:r>
            <w:r>
              <w:rPr>
                <w:noProof/>
                <w:webHidden/>
              </w:rPr>
              <w:fldChar w:fldCharType="end"/>
            </w:r>
          </w:hyperlink>
        </w:p>
        <w:p w:rsidR="00F80605" w:rsidRDefault="00F80605">
          <w:pPr>
            <w:pStyle w:val="21"/>
            <w:tabs>
              <w:tab w:val="right" w:leader="dot" w:pos="8296"/>
            </w:tabs>
            <w:rPr>
              <w:noProof/>
            </w:rPr>
          </w:pPr>
          <w:hyperlink w:anchor="_Toc519439435" w:history="1">
            <w:r w:rsidRPr="00CB2598">
              <w:rPr>
                <w:rStyle w:val="a3"/>
                <w:rFonts w:ascii="宋体" w:eastAsia="宋体" w:hAnsi="宋体"/>
                <w:noProof/>
              </w:rPr>
              <w:t>金银牌题库</w:t>
            </w:r>
            <w:r>
              <w:rPr>
                <w:noProof/>
                <w:webHidden/>
              </w:rPr>
              <w:tab/>
            </w:r>
            <w:r>
              <w:rPr>
                <w:noProof/>
                <w:webHidden/>
              </w:rPr>
              <w:fldChar w:fldCharType="begin"/>
            </w:r>
            <w:r>
              <w:rPr>
                <w:noProof/>
                <w:webHidden/>
              </w:rPr>
              <w:instrText xml:space="preserve"> PAGEREF _Toc519439435 \h </w:instrText>
            </w:r>
            <w:r>
              <w:rPr>
                <w:noProof/>
                <w:webHidden/>
              </w:rPr>
            </w:r>
            <w:r>
              <w:rPr>
                <w:noProof/>
                <w:webHidden/>
              </w:rPr>
              <w:fldChar w:fldCharType="separate"/>
            </w:r>
            <w:r>
              <w:rPr>
                <w:noProof/>
                <w:webHidden/>
              </w:rPr>
              <w:t>46</w:t>
            </w:r>
            <w:r>
              <w:rPr>
                <w:noProof/>
                <w:webHidden/>
              </w:rPr>
              <w:fldChar w:fldCharType="end"/>
            </w:r>
          </w:hyperlink>
        </w:p>
        <w:p w:rsidR="00F80605" w:rsidRDefault="00F80605">
          <w:pPr>
            <w:pStyle w:val="11"/>
            <w:tabs>
              <w:tab w:val="right" w:leader="dot" w:pos="8296"/>
            </w:tabs>
            <w:rPr>
              <w:noProof/>
            </w:rPr>
          </w:pPr>
          <w:hyperlink w:anchor="_Toc519439436" w:history="1">
            <w:r w:rsidRPr="00CB2598">
              <w:rPr>
                <w:rStyle w:val="a3"/>
                <w:rFonts w:ascii="宋体" w:eastAsia="宋体" w:hAnsi="宋体"/>
                <w:noProof/>
              </w:rPr>
              <w:t>十二、暑期集训每日训练安排</w:t>
            </w:r>
            <w:r>
              <w:rPr>
                <w:noProof/>
                <w:webHidden/>
              </w:rPr>
              <w:tab/>
            </w:r>
            <w:r>
              <w:rPr>
                <w:noProof/>
                <w:webHidden/>
              </w:rPr>
              <w:fldChar w:fldCharType="begin"/>
            </w:r>
            <w:r>
              <w:rPr>
                <w:noProof/>
                <w:webHidden/>
              </w:rPr>
              <w:instrText xml:space="preserve"> PAGEREF _Toc519439436 \h </w:instrText>
            </w:r>
            <w:r>
              <w:rPr>
                <w:noProof/>
                <w:webHidden/>
              </w:rPr>
            </w:r>
            <w:r>
              <w:rPr>
                <w:noProof/>
                <w:webHidden/>
              </w:rPr>
              <w:fldChar w:fldCharType="separate"/>
            </w:r>
            <w:r>
              <w:rPr>
                <w:noProof/>
                <w:webHidden/>
              </w:rPr>
              <w:t>46</w:t>
            </w:r>
            <w:r>
              <w:rPr>
                <w:noProof/>
                <w:webHidden/>
              </w:rPr>
              <w:fldChar w:fldCharType="end"/>
            </w:r>
          </w:hyperlink>
        </w:p>
        <w:p w:rsidR="00F80605" w:rsidRDefault="00F80605">
          <w:pPr>
            <w:pStyle w:val="21"/>
            <w:tabs>
              <w:tab w:val="right" w:leader="dot" w:pos="8296"/>
            </w:tabs>
            <w:rPr>
              <w:noProof/>
            </w:rPr>
          </w:pPr>
          <w:hyperlink w:anchor="_Toc519439437" w:history="1">
            <w:r w:rsidRPr="00CB2598">
              <w:rPr>
                <w:rStyle w:val="a3"/>
                <w:rFonts w:ascii="宋体" w:eastAsia="宋体" w:hAnsi="宋体"/>
                <w:noProof/>
              </w:rPr>
              <w:t>7月 12日</w:t>
            </w:r>
            <w:r>
              <w:rPr>
                <w:noProof/>
                <w:webHidden/>
              </w:rPr>
              <w:tab/>
            </w:r>
            <w:r>
              <w:rPr>
                <w:noProof/>
                <w:webHidden/>
              </w:rPr>
              <w:fldChar w:fldCharType="begin"/>
            </w:r>
            <w:r>
              <w:rPr>
                <w:noProof/>
                <w:webHidden/>
              </w:rPr>
              <w:instrText xml:space="preserve"> PAGEREF _Toc519439437 \h </w:instrText>
            </w:r>
            <w:r>
              <w:rPr>
                <w:noProof/>
                <w:webHidden/>
              </w:rPr>
            </w:r>
            <w:r>
              <w:rPr>
                <w:noProof/>
                <w:webHidden/>
              </w:rPr>
              <w:fldChar w:fldCharType="separate"/>
            </w:r>
            <w:r>
              <w:rPr>
                <w:noProof/>
                <w:webHidden/>
              </w:rPr>
              <w:t>46</w:t>
            </w:r>
            <w:r>
              <w:rPr>
                <w:noProof/>
                <w:webHidden/>
              </w:rPr>
              <w:fldChar w:fldCharType="end"/>
            </w:r>
          </w:hyperlink>
        </w:p>
        <w:p w:rsidR="00F80605" w:rsidRDefault="00F80605">
          <w:pPr>
            <w:pStyle w:val="21"/>
            <w:tabs>
              <w:tab w:val="right" w:leader="dot" w:pos="8296"/>
            </w:tabs>
            <w:rPr>
              <w:noProof/>
            </w:rPr>
          </w:pPr>
          <w:hyperlink w:anchor="_Toc519439438" w:history="1">
            <w:r w:rsidRPr="00CB2598">
              <w:rPr>
                <w:rStyle w:val="a3"/>
                <w:rFonts w:ascii="宋体" w:eastAsia="宋体" w:hAnsi="宋体"/>
                <w:noProof/>
              </w:rPr>
              <w:t>7月 13日</w:t>
            </w:r>
            <w:r>
              <w:rPr>
                <w:noProof/>
                <w:webHidden/>
              </w:rPr>
              <w:tab/>
            </w:r>
            <w:r>
              <w:rPr>
                <w:noProof/>
                <w:webHidden/>
              </w:rPr>
              <w:fldChar w:fldCharType="begin"/>
            </w:r>
            <w:r>
              <w:rPr>
                <w:noProof/>
                <w:webHidden/>
              </w:rPr>
              <w:instrText xml:space="preserve"> PAGEREF _Toc519439438 \h </w:instrText>
            </w:r>
            <w:r>
              <w:rPr>
                <w:noProof/>
                <w:webHidden/>
              </w:rPr>
            </w:r>
            <w:r>
              <w:rPr>
                <w:noProof/>
                <w:webHidden/>
              </w:rPr>
              <w:fldChar w:fldCharType="separate"/>
            </w:r>
            <w:r>
              <w:rPr>
                <w:noProof/>
                <w:webHidden/>
              </w:rPr>
              <w:t>46</w:t>
            </w:r>
            <w:r>
              <w:rPr>
                <w:noProof/>
                <w:webHidden/>
              </w:rPr>
              <w:fldChar w:fldCharType="end"/>
            </w:r>
          </w:hyperlink>
        </w:p>
        <w:p w:rsidR="00F80605" w:rsidRDefault="00F80605">
          <w:pPr>
            <w:pStyle w:val="21"/>
            <w:tabs>
              <w:tab w:val="right" w:leader="dot" w:pos="8296"/>
            </w:tabs>
            <w:rPr>
              <w:noProof/>
            </w:rPr>
          </w:pPr>
          <w:hyperlink w:anchor="_Toc519439439" w:history="1">
            <w:r w:rsidRPr="00CB2598">
              <w:rPr>
                <w:rStyle w:val="a3"/>
                <w:rFonts w:ascii="宋体" w:eastAsia="宋体" w:hAnsi="宋体"/>
                <w:noProof/>
              </w:rPr>
              <w:t>7月 14日</w:t>
            </w:r>
            <w:r>
              <w:rPr>
                <w:noProof/>
                <w:webHidden/>
              </w:rPr>
              <w:tab/>
            </w:r>
            <w:r>
              <w:rPr>
                <w:noProof/>
                <w:webHidden/>
              </w:rPr>
              <w:fldChar w:fldCharType="begin"/>
            </w:r>
            <w:r>
              <w:rPr>
                <w:noProof/>
                <w:webHidden/>
              </w:rPr>
              <w:instrText xml:space="preserve"> PAGEREF _Toc519439439 \h </w:instrText>
            </w:r>
            <w:r>
              <w:rPr>
                <w:noProof/>
                <w:webHidden/>
              </w:rPr>
            </w:r>
            <w:r>
              <w:rPr>
                <w:noProof/>
                <w:webHidden/>
              </w:rPr>
              <w:fldChar w:fldCharType="separate"/>
            </w:r>
            <w:r>
              <w:rPr>
                <w:noProof/>
                <w:webHidden/>
              </w:rPr>
              <w:t>47</w:t>
            </w:r>
            <w:r>
              <w:rPr>
                <w:noProof/>
                <w:webHidden/>
              </w:rPr>
              <w:fldChar w:fldCharType="end"/>
            </w:r>
          </w:hyperlink>
        </w:p>
        <w:p w:rsidR="00F80605" w:rsidRDefault="00F80605">
          <w:pPr>
            <w:pStyle w:val="21"/>
            <w:tabs>
              <w:tab w:val="right" w:leader="dot" w:pos="8296"/>
            </w:tabs>
            <w:rPr>
              <w:noProof/>
            </w:rPr>
          </w:pPr>
          <w:hyperlink w:anchor="_Toc519439440" w:history="1">
            <w:r w:rsidRPr="00CB2598">
              <w:rPr>
                <w:rStyle w:val="a3"/>
                <w:rFonts w:ascii="宋体" w:eastAsia="宋体" w:hAnsi="宋体"/>
                <w:noProof/>
              </w:rPr>
              <w:t>7月 15日</w:t>
            </w:r>
            <w:r>
              <w:rPr>
                <w:noProof/>
                <w:webHidden/>
              </w:rPr>
              <w:tab/>
            </w:r>
            <w:r>
              <w:rPr>
                <w:noProof/>
                <w:webHidden/>
              </w:rPr>
              <w:fldChar w:fldCharType="begin"/>
            </w:r>
            <w:r>
              <w:rPr>
                <w:noProof/>
                <w:webHidden/>
              </w:rPr>
              <w:instrText xml:space="preserve"> PAGEREF _Toc519439440 \h </w:instrText>
            </w:r>
            <w:r>
              <w:rPr>
                <w:noProof/>
                <w:webHidden/>
              </w:rPr>
            </w:r>
            <w:r>
              <w:rPr>
                <w:noProof/>
                <w:webHidden/>
              </w:rPr>
              <w:fldChar w:fldCharType="separate"/>
            </w:r>
            <w:r>
              <w:rPr>
                <w:noProof/>
                <w:webHidden/>
              </w:rPr>
              <w:t>47</w:t>
            </w:r>
            <w:r>
              <w:rPr>
                <w:noProof/>
                <w:webHidden/>
              </w:rPr>
              <w:fldChar w:fldCharType="end"/>
            </w:r>
          </w:hyperlink>
        </w:p>
        <w:p w:rsidR="00F80605" w:rsidRDefault="00F80605">
          <w:pPr>
            <w:pStyle w:val="21"/>
            <w:tabs>
              <w:tab w:val="right" w:leader="dot" w:pos="8296"/>
            </w:tabs>
            <w:rPr>
              <w:noProof/>
            </w:rPr>
          </w:pPr>
          <w:hyperlink w:anchor="_Toc519439441" w:history="1">
            <w:r w:rsidRPr="00CB2598">
              <w:rPr>
                <w:rStyle w:val="a3"/>
                <w:rFonts w:ascii="宋体" w:eastAsia="宋体" w:hAnsi="宋体"/>
                <w:noProof/>
              </w:rPr>
              <w:t>7月 1</w:t>
            </w:r>
            <w:r w:rsidRPr="00CB2598">
              <w:rPr>
                <w:rStyle w:val="a3"/>
                <w:rFonts w:ascii="宋体" w:eastAsia="宋体" w:hAnsi="宋体"/>
                <w:noProof/>
              </w:rPr>
              <w:t>6</w:t>
            </w:r>
            <w:r w:rsidRPr="00CB2598">
              <w:rPr>
                <w:rStyle w:val="a3"/>
                <w:rFonts w:ascii="宋体" w:eastAsia="宋体" w:hAnsi="宋体"/>
                <w:noProof/>
              </w:rPr>
              <w:t>日</w:t>
            </w:r>
            <w:r>
              <w:rPr>
                <w:noProof/>
                <w:webHidden/>
              </w:rPr>
              <w:tab/>
            </w:r>
            <w:r>
              <w:rPr>
                <w:noProof/>
                <w:webHidden/>
              </w:rPr>
              <w:fldChar w:fldCharType="begin"/>
            </w:r>
            <w:r>
              <w:rPr>
                <w:noProof/>
                <w:webHidden/>
              </w:rPr>
              <w:instrText xml:space="preserve"> PAGEREF _Toc519439441 \h </w:instrText>
            </w:r>
            <w:r>
              <w:rPr>
                <w:noProof/>
                <w:webHidden/>
              </w:rPr>
            </w:r>
            <w:r>
              <w:rPr>
                <w:noProof/>
                <w:webHidden/>
              </w:rPr>
              <w:fldChar w:fldCharType="separate"/>
            </w:r>
            <w:r>
              <w:rPr>
                <w:noProof/>
                <w:webHidden/>
              </w:rPr>
              <w:t>47</w:t>
            </w:r>
            <w:r>
              <w:rPr>
                <w:noProof/>
                <w:webHidden/>
              </w:rPr>
              <w:fldChar w:fldCharType="end"/>
            </w:r>
          </w:hyperlink>
        </w:p>
        <w:p w:rsidR="00F80605" w:rsidRDefault="00F80605">
          <w:pPr>
            <w:pStyle w:val="11"/>
            <w:tabs>
              <w:tab w:val="right" w:leader="dot" w:pos="8296"/>
            </w:tabs>
            <w:rPr>
              <w:noProof/>
            </w:rPr>
          </w:pPr>
          <w:hyperlink w:anchor="_Toc519439442" w:history="1">
            <w:r w:rsidRPr="00CB2598">
              <w:rPr>
                <w:rStyle w:val="a3"/>
                <w:rFonts w:ascii="宋体" w:eastAsia="宋体" w:hAnsi="宋体"/>
                <w:noProof/>
              </w:rPr>
              <w:t>十三、浙大模板库</w:t>
            </w:r>
            <w:r>
              <w:rPr>
                <w:noProof/>
                <w:webHidden/>
              </w:rPr>
              <w:tab/>
            </w:r>
            <w:r>
              <w:rPr>
                <w:noProof/>
                <w:webHidden/>
              </w:rPr>
              <w:fldChar w:fldCharType="begin"/>
            </w:r>
            <w:r>
              <w:rPr>
                <w:noProof/>
                <w:webHidden/>
              </w:rPr>
              <w:instrText xml:space="preserve"> PAGEREF _Toc519439442 \h </w:instrText>
            </w:r>
            <w:r>
              <w:rPr>
                <w:noProof/>
                <w:webHidden/>
              </w:rPr>
            </w:r>
            <w:r>
              <w:rPr>
                <w:noProof/>
                <w:webHidden/>
              </w:rPr>
              <w:fldChar w:fldCharType="separate"/>
            </w:r>
            <w:r>
              <w:rPr>
                <w:noProof/>
                <w:webHidden/>
              </w:rPr>
              <w:t>47</w:t>
            </w:r>
            <w:r>
              <w:rPr>
                <w:noProof/>
                <w:webHidden/>
              </w:rPr>
              <w:fldChar w:fldCharType="end"/>
            </w:r>
          </w:hyperlink>
        </w:p>
        <w:p w:rsidR="00F80605" w:rsidRDefault="00F80605">
          <w:pPr>
            <w:pStyle w:val="21"/>
            <w:tabs>
              <w:tab w:val="right" w:leader="dot" w:pos="8296"/>
            </w:tabs>
            <w:rPr>
              <w:noProof/>
            </w:rPr>
          </w:pPr>
          <w:hyperlink w:anchor="_Toc519439443" w:history="1">
            <w:r w:rsidRPr="00CB2598">
              <w:rPr>
                <w:rStyle w:val="a3"/>
                <w:rFonts w:hAnsi="宋体" w:cs="宋体"/>
                <w:b/>
                <w:noProof/>
              </w:rPr>
              <w:t>1、几何</w:t>
            </w:r>
            <w:r>
              <w:rPr>
                <w:noProof/>
                <w:webHidden/>
              </w:rPr>
              <w:tab/>
            </w:r>
            <w:r>
              <w:rPr>
                <w:noProof/>
                <w:webHidden/>
              </w:rPr>
              <w:fldChar w:fldCharType="begin"/>
            </w:r>
            <w:r>
              <w:rPr>
                <w:noProof/>
                <w:webHidden/>
              </w:rPr>
              <w:instrText xml:space="preserve"> PAGEREF _Toc519439443 \h </w:instrText>
            </w:r>
            <w:r>
              <w:rPr>
                <w:noProof/>
                <w:webHidden/>
              </w:rPr>
            </w:r>
            <w:r>
              <w:rPr>
                <w:noProof/>
                <w:webHidden/>
              </w:rPr>
              <w:fldChar w:fldCharType="separate"/>
            </w:r>
            <w:r>
              <w:rPr>
                <w:noProof/>
                <w:webHidden/>
              </w:rPr>
              <w:t>49</w:t>
            </w:r>
            <w:r>
              <w:rPr>
                <w:noProof/>
                <w:webHidden/>
              </w:rPr>
              <w:fldChar w:fldCharType="end"/>
            </w:r>
          </w:hyperlink>
        </w:p>
        <w:p w:rsidR="00F80605" w:rsidRDefault="00F80605">
          <w:pPr>
            <w:pStyle w:val="31"/>
            <w:tabs>
              <w:tab w:val="right" w:leader="dot" w:pos="8296"/>
            </w:tabs>
            <w:rPr>
              <w:noProof/>
            </w:rPr>
          </w:pPr>
          <w:hyperlink w:anchor="_Toc519439444" w:history="1">
            <w:r w:rsidRPr="00CB2598">
              <w:rPr>
                <w:rStyle w:val="a3"/>
                <w:rFonts w:hAnsi="宋体" w:cs="宋体"/>
                <w:b/>
                <w:noProof/>
                <w:lang w:val="pt-BR"/>
              </w:rPr>
              <w:t xml:space="preserve">1.5   </w:t>
            </w:r>
            <w:r w:rsidRPr="00CB2598">
              <w:rPr>
                <w:rStyle w:val="a3"/>
                <w:rFonts w:hAnsi="宋体" w:cs="宋体"/>
                <w:b/>
                <w:noProof/>
              </w:rPr>
              <w:t>浮点函数</w:t>
            </w:r>
            <w:r>
              <w:rPr>
                <w:noProof/>
                <w:webHidden/>
              </w:rPr>
              <w:tab/>
            </w:r>
            <w:r>
              <w:rPr>
                <w:noProof/>
                <w:webHidden/>
              </w:rPr>
              <w:fldChar w:fldCharType="begin"/>
            </w:r>
            <w:r>
              <w:rPr>
                <w:noProof/>
                <w:webHidden/>
              </w:rPr>
              <w:instrText xml:space="preserve"> PAGEREF _Toc519439444 \h </w:instrText>
            </w:r>
            <w:r>
              <w:rPr>
                <w:noProof/>
                <w:webHidden/>
              </w:rPr>
            </w:r>
            <w:r>
              <w:rPr>
                <w:noProof/>
                <w:webHidden/>
              </w:rPr>
              <w:fldChar w:fldCharType="separate"/>
            </w:r>
            <w:r>
              <w:rPr>
                <w:noProof/>
                <w:webHidden/>
              </w:rPr>
              <w:t>56</w:t>
            </w:r>
            <w:r>
              <w:rPr>
                <w:noProof/>
                <w:webHidden/>
              </w:rPr>
              <w:fldChar w:fldCharType="end"/>
            </w:r>
          </w:hyperlink>
        </w:p>
        <w:p w:rsidR="00F80605" w:rsidRDefault="00F80605">
          <w:pPr>
            <w:pStyle w:val="21"/>
            <w:tabs>
              <w:tab w:val="right" w:leader="dot" w:pos="8296"/>
            </w:tabs>
            <w:rPr>
              <w:noProof/>
            </w:rPr>
          </w:pPr>
          <w:hyperlink w:anchor="_Toc519439445" w:history="1">
            <w:r w:rsidRPr="00CB2598">
              <w:rPr>
                <w:rStyle w:val="a3"/>
                <w:rFonts w:hAnsi="宋体" w:cs="宋体"/>
                <w:b/>
                <w:noProof/>
              </w:rPr>
              <w:t>2、组合</w:t>
            </w:r>
            <w:r>
              <w:rPr>
                <w:noProof/>
                <w:webHidden/>
              </w:rPr>
              <w:tab/>
            </w:r>
            <w:r>
              <w:rPr>
                <w:noProof/>
                <w:webHidden/>
              </w:rPr>
              <w:fldChar w:fldCharType="begin"/>
            </w:r>
            <w:r>
              <w:rPr>
                <w:noProof/>
                <w:webHidden/>
              </w:rPr>
              <w:instrText xml:space="preserve"> PAGEREF _Toc519439445 \h </w:instrText>
            </w:r>
            <w:r>
              <w:rPr>
                <w:noProof/>
                <w:webHidden/>
              </w:rPr>
            </w:r>
            <w:r>
              <w:rPr>
                <w:noProof/>
                <w:webHidden/>
              </w:rPr>
              <w:fldChar w:fldCharType="separate"/>
            </w:r>
            <w:r>
              <w:rPr>
                <w:noProof/>
                <w:webHidden/>
              </w:rPr>
              <w:t>79</w:t>
            </w:r>
            <w:r>
              <w:rPr>
                <w:noProof/>
                <w:webHidden/>
              </w:rPr>
              <w:fldChar w:fldCharType="end"/>
            </w:r>
          </w:hyperlink>
        </w:p>
        <w:p w:rsidR="00F80605" w:rsidRDefault="00F80605">
          <w:pPr>
            <w:pStyle w:val="31"/>
            <w:tabs>
              <w:tab w:val="right" w:leader="dot" w:pos="8296"/>
            </w:tabs>
            <w:rPr>
              <w:noProof/>
            </w:rPr>
          </w:pPr>
          <w:hyperlink w:anchor="_Toc519439446" w:history="1">
            <w:r w:rsidRPr="00CB2598">
              <w:rPr>
                <w:rStyle w:val="a3"/>
                <w:rFonts w:hAnsi="宋体" w:cs="宋体"/>
                <w:b/>
                <w:noProof/>
                <w:lang w:val="pt-BR"/>
              </w:rPr>
              <w:t xml:space="preserve">2.4 </w:t>
            </w:r>
            <w:r w:rsidRPr="00CB2598">
              <w:rPr>
                <w:rStyle w:val="a3"/>
                <w:rFonts w:hAnsi="宋体" w:cs="宋体"/>
                <w:b/>
                <w:noProof/>
              </w:rPr>
              <w:t>置换</w:t>
            </w:r>
            <w:r w:rsidRPr="00CB2598">
              <w:rPr>
                <w:rStyle w:val="a3"/>
                <w:rFonts w:hAnsi="宋体" w:cs="宋体"/>
                <w:b/>
                <w:noProof/>
                <w:lang w:val="pt-BR"/>
              </w:rPr>
              <w:t>(polya)</w:t>
            </w:r>
            <w:r>
              <w:rPr>
                <w:noProof/>
                <w:webHidden/>
              </w:rPr>
              <w:tab/>
            </w:r>
            <w:r>
              <w:rPr>
                <w:noProof/>
                <w:webHidden/>
              </w:rPr>
              <w:fldChar w:fldCharType="begin"/>
            </w:r>
            <w:r>
              <w:rPr>
                <w:noProof/>
                <w:webHidden/>
              </w:rPr>
              <w:instrText xml:space="preserve"> PAGEREF _Toc519439446 \h </w:instrText>
            </w:r>
            <w:r>
              <w:rPr>
                <w:noProof/>
                <w:webHidden/>
              </w:rPr>
            </w:r>
            <w:r>
              <w:rPr>
                <w:noProof/>
                <w:webHidden/>
              </w:rPr>
              <w:fldChar w:fldCharType="separate"/>
            </w:r>
            <w:r>
              <w:rPr>
                <w:noProof/>
                <w:webHidden/>
              </w:rPr>
              <w:t>82</w:t>
            </w:r>
            <w:r>
              <w:rPr>
                <w:noProof/>
                <w:webHidden/>
              </w:rPr>
              <w:fldChar w:fldCharType="end"/>
            </w:r>
          </w:hyperlink>
        </w:p>
        <w:p w:rsidR="008430D8" w:rsidRPr="00EB28BE" w:rsidRDefault="008430D8">
          <w:pPr>
            <w:rPr>
              <w:rFonts w:ascii="宋体" w:eastAsia="宋体" w:hAnsi="宋体"/>
            </w:rPr>
          </w:pPr>
          <w:r w:rsidRPr="00EB28BE">
            <w:rPr>
              <w:rFonts w:ascii="宋体" w:eastAsia="宋体" w:hAnsi="宋体"/>
              <w:b/>
              <w:bCs/>
              <w:lang w:val="zh-CN"/>
            </w:rPr>
            <w:fldChar w:fldCharType="end"/>
          </w:r>
        </w:p>
      </w:sdtContent>
    </w:sdt>
    <w:p w:rsidR="009B11BF" w:rsidRPr="00EB28BE" w:rsidRDefault="009B11BF">
      <w:pPr>
        <w:rPr>
          <w:rFonts w:ascii="宋体" w:eastAsia="宋体" w:hAnsi="宋体"/>
        </w:rPr>
      </w:pPr>
    </w:p>
    <w:p w:rsidR="00EE5D3F" w:rsidRPr="00EB28BE" w:rsidRDefault="004B1ACF" w:rsidP="009B11BF">
      <w:pPr>
        <w:pStyle w:val="1"/>
        <w:rPr>
          <w:rFonts w:ascii="宋体" w:eastAsia="宋体" w:hAnsi="宋体"/>
        </w:rPr>
      </w:pPr>
      <w:bookmarkStart w:id="0" w:name="_Toc519439381"/>
      <w:r w:rsidRPr="00EB28BE">
        <w:rPr>
          <w:rFonts w:ascii="宋体" w:eastAsia="宋体" w:hAnsi="宋体" w:hint="eastAsia"/>
        </w:rPr>
        <w:t>一</w:t>
      </w:r>
      <w:r w:rsidR="00EE5D3F" w:rsidRPr="00EB28BE">
        <w:rPr>
          <w:rFonts w:ascii="宋体" w:eastAsia="宋体" w:hAnsi="宋体" w:hint="eastAsia"/>
        </w:rPr>
        <w:t>、基础数据结构</w:t>
      </w:r>
      <w:bookmarkEnd w:id="0"/>
    </w:p>
    <w:p w:rsidR="00AE15E4" w:rsidRPr="00EB28BE" w:rsidRDefault="00AE15E4" w:rsidP="00AE15E4">
      <w:pPr>
        <w:rPr>
          <w:rFonts w:ascii="宋体" w:eastAsia="宋体" w:hAnsi="宋体"/>
        </w:rPr>
      </w:pPr>
      <w:r w:rsidRPr="00EB28BE">
        <w:rPr>
          <w:rFonts w:ascii="宋体" w:eastAsia="宋体" w:hAnsi="宋体"/>
        </w:rPr>
        <w:t>struct cmp{</w:t>
      </w:r>
    </w:p>
    <w:p w:rsidR="00AE15E4" w:rsidRPr="00EB28BE" w:rsidRDefault="00AE15E4" w:rsidP="00AE15E4">
      <w:pPr>
        <w:rPr>
          <w:rFonts w:ascii="宋体" w:eastAsia="宋体" w:hAnsi="宋体"/>
        </w:rPr>
      </w:pPr>
      <w:r w:rsidRPr="00EB28BE">
        <w:rPr>
          <w:rFonts w:ascii="宋体" w:eastAsia="宋体" w:hAnsi="宋体"/>
        </w:rPr>
        <w:t xml:space="preserve">    bool operator()(string &amp;x,string &amp;y){</w:t>
      </w:r>
    </w:p>
    <w:p w:rsidR="00AE15E4" w:rsidRPr="00EB28BE" w:rsidRDefault="00AE15E4" w:rsidP="00AE15E4">
      <w:pPr>
        <w:rPr>
          <w:rFonts w:ascii="宋体" w:eastAsia="宋体" w:hAnsi="宋体"/>
        </w:rPr>
      </w:pPr>
      <w:r w:rsidRPr="00EB28BE">
        <w:rPr>
          <w:rFonts w:ascii="宋体" w:eastAsia="宋体" w:hAnsi="宋体"/>
        </w:rPr>
        <w:t xml:space="preserve">        return x&gt;y;//</w:t>
      </w:r>
      <w:r w:rsidRPr="00EB28BE">
        <w:rPr>
          <w:rFonts w:ascii="宋体" w:eastAsia="宋体" w:hAnsi="宋体" w:hint="eastAsia"/>
        </w:rPr>
        <w:t>从小到大排序</w:t>
      </w:r>
    </w:p>
    <w:p w:rsidR="00AE15E4" w:rsidRPr="00EB28BE" w:rsidRDefault="00AE15E4" w:rsidP="00AE15E4">
      <w:pPr>
        <w:rPr>
          <w:rFonts w:ascii="宋体" w:eastAsia="宋体" w:hAnsi="宋体"/>
        </w:rPr>
      </w:pPr>
      <w:r w:rsidRPr="00EB28BE">
        <w:rPr>
          <w:rFonts w:ascii="宋体" w:eastAsia="宋体" w:hAnsi="宋体"/>
        </w:rPr>
        <w:t xml:space="preserve">    }</w:t>
      </w:r>
    </w:p>
    <w:p w:rsidR="00AE15E4" w:rsidRPr="00EB28BE" w:rsidRDefault="00AE15E4" w:rsidP="00AE15E4">
      <w:pPr>
        <w:rPr>
          <w:rFonts w:ascii="宋体" w:eastAsia="宋体" w:hAnsi="宋体"/>
        </w:rPr>
      </w:pPr>
      <w:r w:rsidRPr="00EB28BE">
        <w:rPr>
          <w:rFonts w:ascii="宋体" w:eastAsia="宋体" w:hAnsi="宋体"/>
        </w:rPr>
        <w:t>};</w:t>
      </w:r>
    </w:p>
    <w:p w:rsidR="00AE15E4" w:rsidRPr="00EB28BE" w:rsidRDefault="00AE15E4" w:rsidP="00AE15E4">
      <w:pPr>
        <w:rPr>
          <w:rFonts w:ascii="宋体" w:eastAsia="宋体" w:hAnsi="宋体"/>
        </w:rPr>
      </w:pPr>
      <w:r w:rsidRPr="00EB28BE">
        <w:rPr>
          <w:rFonts w:ascii="宋体" w:eastAsia="宋体" w:hAnsi="宋体"/>
        </w:rPr>
        <w:t>priority_queue&lt;string,vector&lt;string&gt;,cmp &gt; q;</w:t>
      </w:r>
    </w:p>
    <w:p w:rsidR="00AE15E4" w:rsidRPr="00EB28BE" w:rsidRDefault="00AE15E4" w:rsidP="00AE15E4">
      <w:pPr>
        <w:rPr>
          <w:rFonts w:ascii="宋体" w:eastAsia="宋体" w:hAnsi="宋体"/>
        </w:rPr>
      </w:pPr>
      <w:r w:rsidRPr="00EB28BE">
        <w:rPr>
          <w:rFonts w:ascii="宋体" w:eastAsia="宋体" w:hAnsi="宋体" w:hint="eastAsia"/>
        </w:rPr>
        <w:t>//这样的q是将存入的string从小到大</w:t>
      </w:r>
    </w:p>
    <w:p w:rsidR="00EE5D3F" w:rsidRPr="00EB28BE" w:rsidRDefault="004B1ACF" w:rsidP="009B11BF">
      <w:pPr>
        <w:pStyle w:val="1"/>
        <w:rPr>
          <w:rFonts w:ascii="宋体" w:eastAsia="宋体" w:hAnsi="宋体"/>
        </w:rPr>
      </w:pPr>
      <w:bookmarkStart w:id="1" w:name="_Toc519439382"/>
      <w:r w:rsidRPr="00EB28BE">
        <w:rPr>
          <w:rFonts w:ascii="宋体" w:eastAsia="宋体" w:hAnsi="宋体" w:hint="eastAsia"/>
        </w:rPr>
        <w:lastRenderedPageBreak/>
        <w:t>二、搜索</w:t>
      </w:r>
      <w:bookmarkEnd w:id="1"/>
    </w:p>
    <w:p w:rsidR="00EE5D3F" w:rsidRPr="00EB28BE" w:rsidRDefault="004B1ACF" w:rsidP="009B11BF">
      <w:pPr>
        <w:pStyle w:val="1"/>
        <w:rPr>
          <w:rFonts w:ascii="宋体" w:eastAsia="宋体" w:hAnsi="宋体"/>
        </w:rPr>
      </w:pPr>
      <w:bookmarkStart w:id="2" w:name="_Toc519439383"/>
      <w:r w:rsidRPr="00EB28BE">
        <w:rPr>
          <w:rFonts w:ascii="宋体" w:eastAsia="宋体" w:hAnsi="宋体" w:hint="eastAsia"/>
        </w:rPr>
        <w:t>三、动态规划</w:t>
      </w:r>
      <w:bookmarkEnd w:id="2"/>
    </w:p>
    <w:p w:rsidR="00306D21" w:rsidRPr="00EB28BE" w:rsidRDefault="00306D21" w:rsidP="00306D21">
      <w:pPr>
        <w:pStyle w:val="2"/>
        <w:rPr>
          <w:rFonts w:ascii="宋体" w:eastAsia="宋体" w:hAnsi="宋体"/>
          <w:b w:val="0"/>
        </w:rPr>
      </w:pPr>
      <w:bookmarkStart w:id="3" w:name="_Toc519439384"/>
      <w:r w:rsidRPr="00EB28BE">
        <w:rPr>
          <w:rFonts w:ascii="宋体" w:eastAsia="宋体" w:hAnsi="宋体" w:hint="eastAsia"/>
          <w:b w:val="0"/>
        </w:rPr>
        <w:t>背包问题</w:t>
      </w:r>
      <w:bookmarkEnd w:id="3"/>
    </w:p>
    <w:p w:rsidR="001667F1" w:rsidRPr="00EB28BE" w:rsidRDefault="001667F1" w:rsidP="001667F1">
      <w:pPr>
        <w:rPr>
          <w:rFonts w:ascii="宋体" w:eastAsia="宋体" w:hAnsi="宋体"/>
        </w:rPr>
      </w:pPr>
      <w:hyperlink r:id="rId7" w:history="1">
        <w:r w:rsidRPr="00EB28BE">
          <w:rPr>
            <w:rStyle w:val="a3"/>
            <w:rFonts w:ascii="宋体" w:eastAsia="宋体" w:hAnsi="宋体"/>
          </w:rPr>
          <w:t>https://blog.csdn.net/yoer77/article/details/70943462</w:t>
        </w:r>
      </w:hyperlink>
    </w:p>
    <w:p w:rsidR="001667F1" w:rsidRPr="00EB28BE" w:rsidRDefault="000B4922" w:rsidP="001E1512">
      <w:pPr>
        <w:pStyle w:val="3"/>
        <w:rPr>
          <w:rFonts w:ascii="宋体" w:eastAsia="宋体" w:hAnsi="宋体"/>
          <w:b w:val="0"/>
        </w:rPr>
      </w:pPr>
      <w:bookmarkStart w:id="4" w:name="_Toc519439385"/>
      <w:r w:rsidRPr="00EB28BE">
        <w:rPr>
          <w:rFonts w:ascii="宋体" w:eastAsia="宋体" w:hAnsi="宋体"/>
          <w:b w:val="0"/>
        </w:rPr>
        <w:t>0</w:t>
      </w:r>
      <w:r w:rsidRPr="00EB28BE">
        <w:rPr>
          <w:rFonts w:ascii="宋体" w:eastAsia="宋体" w:hAnsi="宋体" w:hint="eastAsia"/>
          <w:b w:val="0"/>
        </w:rPr>
        <w:t>-</w:t>
      </w:r>
      <w:r w:rsidRPr="00EB28BE">
        <w:rPr>
          <w:rFonts w:ascii="宋体" w:eastAsia="宋体" w:hAnsi="宋体"/>
          <w:b w:val="0"/>
        </w:rPr>
        <w:t>1</w:t>
      </w:r>
      <w:r w:rsidRPr="00EB28BE">
        <w:rPr>
          <w:rFonts w:ascii="宋体" w:eastAsia="宋体" w:hAnsi="宋体" w:hint="eastAsia"/>
          <w:b w:val="0"/>
        </w:rPr>
        <w:t>背包</w:t>
      </w:r>
      <w:bookmarkEnd w:id="4"/>
    </w:p>
    <w:p w:rsidR="00A211A0" w:rsidRPr="00EB28BE" w:rsidRDefault="00A211A0" w:rsidP="00A211A0">
      <w:pPr>
        <w:pStyle w:val="4"/>
        <w:rPr>
          <w:rFonts w:ascii="宋体" w:eastAsia="宋体" w:hAnsi="宋体"/>
          <w:b w:val="0"/>
        </w:rPr>
      </w:pPr>
      <w:r w:rsidRPr="00EB28BE">
        <w:rPr>
          <w:rFonts w:ascii="宋体" w:eastAsia="宋体" w:hAnsi="宋体" w:hint="eastAsia"/>
          <w:b w:val="0"/>
        </w:rPr>
        <w:t>√-</w:t>
      </w:r>
      <w:r w:rsidRPr="00EB28BE">
        <w:rPr>
          <w:rFonts w:ascii="宋体" w:eastAsia="宋体" w:hAnsi="宋体"/>
          <w:b w:val="0"/>
        </w:rPr>
        <w:t>HDU</w:t>
      </w:r>
      <w:r w:rsidRPr="00EB28BE">
        <w:rPr>
          <w:rFonts w:ascii="宋体" w:eastAsia="宋体" w:hAnsi="宋体" w:hint="eastAsia"/>
          <w:b w:val="0"/>
        </w:rPr>
        <w:t>-</w:t>
      </w:r>
      <w:r w:rsidRPr="00EB28BE">
        <w:rPr>
          <w:rFonts w:ascii="宋体" w:eastAsia="宋体" w:hAnsi="宋体"/>
          <w:b w:val="0"/>
        </w:rPr>
        <w:t>2602</w:t>
      </w:r>
      <w:r w:rsidRPr="00EB28BE">
        <w:rPr>
          <w:rFonts w:ascii="宋体" w:eastAsia="宋体" w:hAnsi="宋体" w:hint="eastAsia"/>
          <w:b w:val="0"/>
        </w:rPr>
        <w:t>-</w:t>
      </w:r>
      <w:r w:rsidRPr="00EB28BE">
        <w:rPr>
          <w:rFonts w:ascii="宋体" w:eastAsia="宋体" w:hAnsi="宋体"/>
          <w:b w:val="0"/>
        </w:rPr>
        <w:t>Bone Collector</w:t>
      </w:r>
    </w:p>
    <w:p w:rsidR="00A211A0" w:rsidRPr="00EB28BE" w:rsidRDefault="00A211A0" w:rsidP="00A211A0">
      <w:pPr>
        <w:rPr>
          <w:rFonts w:ascii="宋体" w:eastAsia="宋体" w:hAnsi="宋体"/>
        </w:rPr>
      </w:pPr>
      <w:r w:rsidRPr="00EB28BE">
        <w:rPr>
          <w:rFonts w:ascii="宋体" w:eastAsia="宋体" w:hAnsi="宋体" w:hint="eastAsia"/>
        </w:rPr>
        <w:t>【题意】n个物品，告知n个物品价值、体积，给定背包容量，求解最大存放价值</w:t>
      </w:r>
    </w:p>
    <w:p w:rsidR="00A211A0" w:rsidRPr="00EB28BE" w:rsidRDefault="00A211A0" w:rsidP="00A211A0">
      <w:pPr>
        <w:rPr>
          <w:rFonts w:ascii="宋体" w:eastAsia="宋体" w:hAnsi="宋体"/>
        </w:rPr>
      </w:pPr>
      <w:r w:rsidRPr="00EB28BE">
        <w:rPr>
          <w:rFonts w:ascii="宋体" w:eastAsia="宋体" w:hAnsi="宋体" w:hint="eastAsia"/>
        </w:rPr>
        <w:t>【题解】0-</w:t>
      </w:r>
      <w:r w:rsidRPr="00EB28BE">
        <w:rPr>
          <w:rFonts w:ascii="宋体" w:eastAsia="宋体" w:hAnsi="宋体"/>
        </w:rPr>
        <w:t>1</w:t>
      </w:r>
      <w:r w:rsidRPr="00EB28BE">
        <w:rPr>
          <w:rFonts w:ascii="宋体" w:eastAsia="宋体" w:hAnsi="宋体" w:hint="eastAsia"/>
        </w:rPr>
        <w:t>背包裸题，题目要求背包不必放满（初始化全0）</w:t>
      </w:r>
    </w:p>
    <w:p w:rsidR="00A211A0" w:rsidRPr="00EB28BE" w:rsidRDefault="00A211A0" w:rsidP="00A211A0">
      <w:pPr>
        <w:rPr>
          <w:rFonts w:ascii="宋体" w:eastAsia="宋体" w:hAnsi="宋体"/>
        </w:rPr>
      </w:pPr>
      <w:r w:rsidRPr="00EB28BE">
        <w:rPr>
          <w:rFonts w:ascii="宋体" w:eastAsia="宋体" w:hAnsi="宋体" w:hint="eastAsia"/>
        </w:rPr>
        <w:t>【代码】</w:t>
      </w:r>
    </w:p>
    <w:p w:rsidR="00A211A0" w:rsidRPr="00EB28BE" w:rsidRDefault="00A211A0" w:rsidP="00A211A0">
      <w:pPr>
        <w:rPr>
          <w:rFonts w:ascii="宋体" w:eastAsia="宋体" w:hAnsi="宋体"/>
        </w:rPr>
      </w:pPr>
      <w:r w:rsidRPr="00EB28BE">
        <w:rPr>
          <w:rFonts w:ascii="宋体" w:eastAsia="宋体" w:hAnsi="宋体"/>
        </w:rPr>
        <w:t>#include &lt;cstdio&gt;</w:t>
      </w:r>
    </w:p>
    <w:p w:rsidR="00A211A0" w:rsidRPr="00EB28BE" w:rsidRDefault="00A211A0" w:rsidP="00A211A0">
      <w:pPr>
        <w:rPr>
          <w:rFonts w:ascii="宋体" w:eastAsia="宋体" w:hAnsi="宋体"/>
        </w:rPr>
      </w:pPr>
      <w:r w:rsidRPr="00EB28BE">
        <w:rPr>
          <w:rFonts w:ascii="宋体" w:eastAsia="宋体" w:hAnsi="宋体"/>
        </w:rPr>
        <w:t>#include &lt;cstring&gt;</w:t>
      </w:r>
    </w:p>
    <w:p w:rsidR="00A211A0" w:rsidRPr="00EB28BE" w:rsidRDefault="00A211A0" w:rsidP="00A211A0">
      <w:pPr>
        <w:rPr>
          <w:rFonts w:ascii="宋体" w:eastAsia="宋体" w:hAnsi="宋体"/>
        </w:rPr>
      </w:pPr>
      <w:r w:rsidRPr="00EB28BE">
        <w:rPr>
          <w:rFonts w:ascii="宋体" w:eastAsia="宋体" w:hAnsi="宋体"/>
        </w:rPr>
        <w:t>#include &lt;algorithm&gt;</w:t>
      </w:r>
    </w:p>
    <w:p w:rsidR="00A211A0" w:rsidRPr="00EB28BE" w:rsidRDefault="00A211A0" w:rsidP="00A211A0">
      <w:pPr>
        <w:rPr>
          <w:rFonts w:ascii="宋体" w:eastAsia="宋体" w:hAnsi="宋体"/>
        </w:rPr>
      </w:pPr>
      <w:r w:rsidRPr="00EB28BE">
        <w:rPr>
          <w:rFonts w:ascii="宋体" w:eastAsia="宋体" w:hAnsi="宋体"/>
        </w:rPr>
        <w:t>#define MAXN 1010</w:t>
      </w:r>
    </w:p>
    <w:p w:rsidR="00A211A0" w:rsidRPr="00EB28BE" w:rsidRDefault="00A211A0" w:rsidP="00A211A0">
      <w:pPr>
        <w:rPr>
          <w:rFonts w:ascii="宋体" w:eastAsia="宋体" w:hAnsi="宋体"/>
        </w:rPr>
      </w:pPr>
      <w:r w:rsidRPr="00EB28BE">
        <w:rPr>
          <w:rFonts w:ascii="宋体" w:eastAsia="宋体" w:hAnsi="宋体"/>
        </w:rPr>
        <w:t>#define MAXV 1010</w:t>
      </w:r>
    </w:p>
    <w:p w:rsidR="00A211A0" w:rsidRPr="00EB28BE" w:rsidRDefault="00A211A0" w:rsidP="00A211A0">
      <w:pPr>
        <w:rPr>
          <w:rFonts w:ascii="宋体" w:eastAsia="宋体" w:hAnsi="宋体"/>
        </w:rPr>
      </w:pPr>
    </w:p>
    <w:p w:rsidR="00A211A0" w:rsidRPr="00EB28BE" w:rsidRDefault="00A211A0" w:rsidP="00A211A0">
      <w:pPr>
        <w:rPr>
          <w:rFonts w:ascii="宋体" w:eastAsia="宋体" w:hAnsi="宋体"/>
        </w:rPr>
      </w:pPr>
      <w:r w:rsidRPr="00EB28BE">
        <w:rPr>
          <w:rFonts w:ascii="宋体" w:eastAsia="宋体" w:hAnsi="宋体"/>
        </w:rPr>
        <w:t>using namespace std;</w:t>
      </w:r>
    </w:p>
    <w:p w:rsidR="00A211A0" w:rsidRPr="00EB28BE" w:rsidRDefault="00A211A0" w:rsidP="00A211A0">
      <w:pPr>
        <w:rPr>
          <w:rFonts w:ascii="宋体" w:eastAsia="宋体" w:hAnsi="宋体"/>
        </w:rPr>
      </w:pPr>
    </w:p>
    <w:p w:rsidR="00A211A0" w:rsidRPr="00EB28BE" w:rsidRDefault="00A211A0" w:rsidP="00A211A0">
      <w:pPr>
        <w:rPr>
          <w:rFonts w:ascii="宋体" w:eastAsia="宋体" w:hAnsi="宋体"/>
        </w:rPr>
      </w:pPr>
      <w:r w:rsidRPr="00EB28BE">
        <w:rPr>
          <w:rFonts w:ascii="宋体" w:eastAsia="宋体" w:hAnsi="宋体"/>
        </w:rPr>
        <w:t>int main()</w:t>
      </w:r>
    </w:p>
    <w:p w:rsidR="00A211A0" w:rsidRPr="00EB28BE" w:rsidRDefault="00A211A0" w:rsidP="00A211A0">
      <w:pPr>
        <w:rPr>
          <w:rFonts w:ascii="宋体" w:eastAsia="宋体" w:hAnsi="宋体"/>
        </w:rPr>
      </w:pPr>
      <w:r w:rsidRPr="00EB28BE">
        <w:rPr>
          <w:rFonts w:ascii="宋体" w:eastAsia="宋体" w:hAnsi="宋体"/>
        </w:rPr>
        <w:t>{</w:t>
      </w:r>
    </w:p>
    <w:p w:rsidR="00A211A0" w:rsidRPr="00EB28BE" w:rsidRDefault="00A211A0" w:rsidP="00A211A0">
      <w:pPr>
        <w:rPr>
          <w:rFonts w:ascii="宋体" w:eastAsia="宋体" w:hAnsi="宋体"/>
        </w:rPr>
      </w:pPr>
      <w:r w:rsidRPr="00EB28BE">
        <w:rPr>
          <w:rFonts w:ascii="宋体" w:eastAsia="宋体" w:hAnsi="宋体"/>
        </w:rPr>
        <w:t xml:space="preserve">    int t,N,V,dp[MAXV],w[MAXN],v[MAXN];</w:t>
      </w:r>
    </w:p>
    <w:p w:rsidR="00A211A0" w:rsidRPr="00EB28BE" w:rsidRDefault="00A211A0" w:rsidP="00A211A0">
      <w:pPr>
        <w:rPr>
          <w:rFonts w:ascii="宋体" w:eastAsia="宋体" w:hAnsi="宋体"/>
        </w:rPr>
      </w:pPr>
      <w:r w:rsidRPr="00EB28BE">
        <w:rPr>
          <w:rFonts w:ascii="宋体" w:eastAsia="宋体" w:hAnsi="宋体"/>
        </w:rPr>
        <w:t xml:space="preserve">    scanf("%d",&amp;t);</w:t>
      </w:r>
    </w:p>
    <w:p w:rsidR="00A211A0" w:rsidRPr="00EB28BE" w:rsidRDefault="00A211A0" w:rsidP="00A211A0">
      <w:pPr>
        <w:rPr>
          <w:rFonts w:ascii="宋体" w:eastAsia="宋体" w:hAnsi="宋体"/>
        </w:rPr>
      </w:pPr>
      <w:r w:rsidRPr="00EB28BE">
        <w:rPr>
          <w:rFonts w:ascii="宋体" w:eastAsia="宋体" w:hAnsi="宋体"/>
        </w:rPr>
        <w:t xml:space="preserve">    while(t--){</w:t>
      </w:r>
    </w:p>
    <w:p w:rsidR="00A211A0" w:rsidRPr="00EB28BE" w:rsidRDefault="00A211A0" w:rsidP="00A211A0">
      <w:pPr>
        <w:rPr>
          <w:rFonts w:ascii="宋体" w:eastAsia="宋体" w:hAnsi="宋体"/>
        </w:rPr>
      </w:pPr>
      <w:r w:rsidRPr="00EB28BE">
        <w:rPr>
          <w:rFonts w:ascii="宋体" w:eastAsia="宋体" w:hAnsi="宋体"/>
        </w:rPr>
        <w:t xml:space="preserve">        scanf("%d%d",&amp;N,&amp;V);</w:t>
      </w:r>
    </w:p>
    <w:p w:rsidR="00A211A0" w:rsidRPr="00EB28BE" w:rsidRDefault="00A211A0" w:rsidP="00A211A0">
      <w:pPr>
        <w:rPr>
          <w:rFonts w:ascii="宋体" w:eastAsia="宋体" w:hAnsi="宋体"/>
        </w:rPr>
      </w:pPr>
      <w:r w:rsidRPr="00EB28BE">
        <w:rPr>
          <w:rFonts w:ascii="宋体" w:eastAsia="宋体" w:hAnsi="宋体"/>
        </w:rPr>
        <w:t xml:space="preserve">        memset(dp,0,sizeof(dp));</w:t>
      </w:r>
    </w:p>
    <w:p w:rsidR="00A211A0" w:rsidRPr="00EB28BE" w:rsidRDefault="00A211A0" w:rsidP="00A211A0">
      <w:pPr>
        <w:rPr>
          <w:rFonts w:ascii="宋体" w:eastAsia="宋体" w:hAnsi="宋体"/>
        </w:rPr>
      </w:pPr>
      <w:r w:rsidRPr="00EB28BE">
        <w:rPr>
          <w:rFonts w:ascii="宋体" w:eastAsia="宋体" w:hAnsi="宋体"/>
        </w:rPr>
        <w:t xml:space="preserve">        for (int i=0;i&lt;N;i++) scanf("%d",&amp;w[i]);</w:t>
      </w:r>
    </w:p>
    <w:p w:rsidR="00A211A0" w:rsidRPr="00EB28BE" w:rsidRDefault="00A211A0" w:rsidP="00A211A0">
      <w:pPr>
        <w:rPr>
          <w:rFonts w:ascii="宋体" w:eastAsia="宋体" w:hAnsi="宋体"/>
        </w:rPr>
      </w:pPr>
      <w:r w:rsidRPr="00EB28BE">
        <w:rPr>
          <w:rFonts w:ascii="宋体" w:eastAsia="宋体" w:hAnsi="宋体"/>
        </w:rPr>
        <w:t xml:space="preserve">        for (int i=0;i&lt;N;i++) scanf("%d",&amp;v[i]);</w:t>
      </w:r>
    </w:p>
    <w:p w:rsidR="00A211A0" w:rsidRPr="00EB28BE" w:rsidRDefault="00A211A0" w:rsidP="00A211A0">
      <w:pPr>
        <w:rPr>
          <w:rFonts w:ascii="宋体" w:eastAsia="宋体" w:hAnsi="宋体"/>
        </w:rPr>
      </w:pPr>
      <w:r w:rsidRPr="00EB28BE">
        <w:rPr>
          <w:rFonts w:ascii="宋体" w:eastAsia="宋体" w:hAnsi="宋体"/>
        </w:rPr>
        <w:t xml:space="preserve">        for (int i=0;i&lt;N;i++){</w:t>
      </w:r>
    </w:p>
    <w:p w:rsidR="00A211A0" w:rsidRPr="00EB28BE" w:rsidRDefault="00A211A0" w:rsidP="00A211A0">
      <w:pPr>
        <w:rPr>
          <w:rFonts w:ascii="宋体" w:eastAsia="宋体" w:hAnsi="宋体"/>
        </w:rPr>
      </w:pPr>
      <w:r w:rsidRPr="00EB28BE">
        <w:rPr>
          <w:rFonts w:ascii="宋体" w:eastAsia="宋体" w:hAnsi="宋体"/>
        </w:rPr>
        <w:t xml:space="preserve">            for (int j=V;j&gt;=0;j--){</w:t>
      </w:r>
    </w:p>
    <w:p w:rsidR="00A211A0" w:rsidRPr="00EB28BE" w:rsidRDefault="00A211A0" w:rsidP="00A211A0">
      <w:pPr>
        <w:rPr>
          <w:rFonts w:ascii="宋体" w:eastAsia="宋体" w:hAnsi="宋体"/>
        </w:rPr>
      </w:pPr>
      <w:r w:rsidRPr="00EB28BE">
        <w:rPr>
          <w:rFonts w:ascii="宋体" w:eastAsia="宋体" w:hAnsi="宋体"/>
        </w:rPr>
        <w:t xml:space="preserve">                if (j&lt;v[i]) continue;</w:t>
      </w:r>
    </w:p>
    <w:p w:rsidR="00A211A0" w:rsidRPr="00EB28BE" w:rsidRDefault="00A211A0" w:rsidP="00A211A0">
      <w:pPr>
        <w:rPr>
          <w:rFonts w:ascii="宋体" w:eastAsia="宋体" w:hAnsi="宋体"/>
        </w:rPr>
      </w:pPr>
      <w:r w:rsidRPr="00EB28BE">
        <w:rPr>
          <w:rFonts w:ascii="宋体" w:eastAsia="宋体" w:hAnsi="宋体"/>
        </w:rPr>
        <w:t xml:space="preserve">                dp[j]=max(dp[j],dp[j-v[i]]+w[i]);</w:t>
      </w:r>
    </w:p>
    <w:p w:rsidR="00A211A0" w:rsidRPr="00EB28BE" w:rsidRDefault="00A211A0" w:rsidP="00A211A0">
      <w:pPr>
        <w:rPr>
          <w:rFonts w:ascii="宋体" w:eastAsia="宋体" w:hAnsi="宋体"/>
        </w:rPr>
      </w:pPr>
      <w:r w:rsidRPr="00EB28BE">
        <w:rPr>
          <w:rFonts w:ascii="宋体" w:eastAsia="宋体" w:hAnsi="宋体"/>
        </w:rPr>
        <w:t xml:space="preserve">            }</w:t>
      </w:r>
    </w:p>
    <w:p w:rsidR="00A211A0" w:rsidRPr="00EB28BE" w:rsidRDefault="00A211A0" w:rsidP="00A211A0">
      <w:pPr>
        <w:rPr>
          <w:rFonts w:ascii="宋体" w:eastAsia="宋体" w:hAnsi="宋体"/>
        </w:rPr>
      </w:pPr>
      <w:r w:rsidRPr="00EB28BE">
        <w:rPr>
          <w:rFonts w:ascii="宋体" w:eastAsia="宋体" w:hAnsi="宋体"/>
        </w:rPr>
        <w:t xml:space="preserve">        }</w:t>
      </w:r>
    </w:p>
    <w:p w:rsidR="00A211A0" w:rsidRPr="00EB28BE" w:rsidRDefault="00A211A0" w:rsidP="00A211A0">
      <w:pPr>
        <w:rPr>
          <w:rFonts w:ascii="宋体" w:eastAsia="宋体" w:hAnsi="宋体"/>
        </w:rPr>
      </w:pPr>
      <w:r w:rsidRPr="00EB28BE">
        <w:rPr>
          <w:rFonts w:ascii="宋体" w:eastAsia="宋体" w:hAnsi="宋体"/>
        </w:rPr>
        <w:t xml:space="preserve">        printf("%d\n",dp[V]);</w:t>
      </w:r>
    </w:p>
    <w:p w:rsidR="00A211A0" w:rsidRPr="00EB28BE" w:rsidRDefault="00A211A0" w:rsidP="00A211A0">
      <w:pPr>
        <w:rPr>
          <w:rFonts w:ascii="宋体" w:eastAsia="宋体" w:hAnsi="宋体"/>
        </w:rPr>
      </w:pPr>
      <w:r w:rsidRPr="00EB28BE">
        <w:rPr>
          <w:rFonts w:ascii="宋体" w:eastAsia="宋体" w:hAnsi="宋体"/>
        </w:rPr>
        <w:lastRenderedPageBreak/>
        <w:t xml:space="preserve">    }</w:t>
      </w:r>
    </w:p>
    <w:p w:rsidR="00A211A0" w:rsidRPr="00EB28BE" w:rsidRDefault="00A211A0" w:rsidP="00A211A0">
      <w:pPr>
        <w:rPr>
          <w:rFonts w:ascii="宋体" w:eastAsia="宋体" w:hAnsi="宋体"/>
        </w:rPr>
      </w:pPr>
      <w:r w:rsidRPr="00EB28BE">
        <w:rPr>
          <w:rFonts w:ascii="宋体" w:eastAsia="宋体" w:hAnsi="宋体"/>
        </w:rPr>
        <w:t xml:space="preserve">    return 0;</w:t>
      </w:r>
    </w:p>
    <w:p w:rsidR="00A211A0" w:rsidRPr="00EB28BE" w:rsidRDefault="00A211A0" w:rsidP="00A211A0">
      <w:pPr>
        <w:rPr>
          <w:rFonts w:ascii="宋体" w:eastAsia="宋体" w:hAnsi="宋体" w:hint="eastAsia"/>
        </w:rPr>
      </w:pPr>
      <w:r w:rsidRPr="00EB28BE">
        <w:rPr>
          <w:rFonts w:ascii="宋体" w:eastAsia="宋体" w:hAnsi="宋体"/>
        </w:rPr>
        <w:t>}</w:t>
      </w:r>
    </w:p>
    <w:p w:rsidR="000B4922" w:rsidRPr="00EB28BE" w:rsidRDefault="000B4922" w:rsidP="001E1512">
      <w:pPr>
        <w:pStyle w:val="3"/>
        <w:rPr>
          <w:rFonts w:ascii="宋体" w:eastAsia="宋体" w:hAnsi="宋体"/>
          <w:b w:val="0"/>
        </w:rPr>
      </w:pPr>
      <w:bookmarkStart w:id="5" w:name="_Toc519439386"/>
      <w:r w:rsidRPr="00EB28BE">
        <w:rPr>
          <w:rFonts w:ascii="宋体" w:eastAsia="宋体" w:hAnsi="宋体" w:hint="eastAsia"/>
          <w:b w:val="0"/>
        </w:rPr>
        <w:t>完全背包</w:t>
      </w:r>
      <w:bookmarkEnd w:id="5"/>
    </w:p>
    <w:p w:rsidR="002F1F8C" w:rsidRPr="00EB28BE" w:rsidRDefault="002F1F8C" w:rsidP="002F1F8C">
      <w:pPr>
        <w:pStyle w:val="4"/>
        <w:rPr>
          <w:rFonts w:ascii="宋体" w:eastAsia="宋体" w:hAnsi="宋体"/>
          <w:b w:val="0"/>
        </w:rPr>
      </w:pPr>
      <w:r w:rsidRPr="00EB28BE">
        <w:rPr>
          <w:rFonts w:ascii="宋体" w:eastAsia="宋体" w:hAnsi="宋体" w:hint="eastAsia"/>
          <w:b w:val="0"/>
        </w:rPr>
        <w:t>HDU-</w:t>
      </w:r>
      <w:r w:rsidRPr="00EB28BE">
        <w:rPr>
          <w:rFonts w:ascii="宋体" w:eastAsia="宋体" w:hAnsi="宋体"/>
          <w:b w:val="0"/>
        </w:rPr>
        <w:t>1114</w:t>
      </w:r>
      <w:r w:rsidRPr="00EB28BE">
        <w:rPr>
          <w:rFonts w:ascii="宋体" w:eastAsia="宋体" w:hAnsi="宋体" w:hint="eastAsia"/>
          <w:b w:val="0"/>
        </w:rPr>
        <w:t>-</w:t>
      </w:r>
      <w:r w:rsidRPr="00EB28BE">
        <w:rPr>
          <w:rFonts w:ascii="宋体" w:eastAsia="宋体" w:hAnsi="宋体"/>
          <w:b w:val="0"/>
        </w:rPr>
        <w:t>Piggy Bank</w:t>
      </w:r>
    </w:p>
    <w:p w:rsidR="002F1F8C" w:rsidRPr="00EB28BE" w:rsidRDefault="002F1F8C" w:rsidP="002F1F8C">
      <w:pPr>
        <w:rPr>
          <w:rFonts w:ascii="宋体" w:eastAsia="宋体" w:hAnsi="宋体"/>
        </w:rPr>
      </w:pPr>
      <w:r w:rsidRPr="00EB28BE">
        <w:rPr>
          <w:rFonts w:ascii="宋体" w:eastAsia="宋体" w:hAnsi="宋体" w:hint="eastAsia"/>
        </w:rPr>
        <w:t>【题意】</w:t>
      </w:r>
      <w:r w:rsidR="00C92A24" w:rsidRPr="00EB28BE">
        <w:rPr>
          <w:rFonts w:ascii="宋体" w:eastAsia="宋体" w:hAnsi="宋体" w:hint="eastAsia"/>
        </w:rPr>
        <w:t>给定背包容量，n个物品的体积和价值，要求背包刚好装满的最小价值</w:t>
      </w:r>
    </w:p>
    <w:p w:rsidR="002F1F8C" w:rsidRPr="00EB28BE" w:rsidRDefault="002F1F8C" w:rsidP="002F1F8C">
      <w:pPr>
        <w:rPr>
          <w:rFonts w:ascii="宋体" w:eastAsia="宋体" w:hAnsi="宋体"/>
        </w:rPr>
      </w:pPr>
      <w:r w:rsidRPr="00EB28BE">
        <w:rPr>
          <w:rFonts w:ascii="宋体" w:eastAsia="宋体" w:hAnsi="宋体" w:hint="eastAsia"/>
        </w:rPr>
        <w:t>【题解】</w:t>
      </w:r>
      <w:r w:rsidR="00C92A24" w:rsidRPr="00EB28BE">
        <w:rPr>
          <w:rFonts w:ascii="宋体" w:eastAsia="宋体" w:hAnsi="宋体" w:hint="eastAsia"/>
        </w:rPr>
        <w:t>完全背包</w:t>
      </w:r>
      <w:r w:rsidR="00584FEA" w:rsidRPr="00EB28BE">
        <w:rPr>
          <w:rFonts w:ascii="宋体" w:eastAsia="宋体" w:hAnsi="宋体" w:hint="eastAsia"/>
        </w:rPr>
        <w:t>，</w:t>
      </w:r>
      <w:r w:rsidR="00C92A24" w:rsidRPr="00EB28BE">
        <w:rPr>
          <w:rFonts w:ascii="宋体" w:eastAsia="宋体" w:hAnsi="宋体" w:hint="eastAsia"/>
        </w:rPr>
        <w:t>修改状态转移方程为min，恰好装满，初始化</w:t>
      </w:r>
      <w:r w:rsidR="00584FEA" w:rsidRPr="00EB28BE">
        <w:rPr>
          <w:rFonts w:ascii="宋体" w:eastAsia="宋体" w:hAnsi="宋体" w:hint="eastAsia"/>
        </w:rPr>
        <w:t>除</w:t>
      </w:r>
      <w:r w:rsidR="00C92A24" w:rsidRPr="00EB28BE">
        <w:rPr>
          <w:rFonts w:ascii="宋体" w:eastAsia="宋体" w:hAnsi="宋体" w:hint="eastAsia"/>
        </w:rPr>
        <w:t>容量为0之外为非法</w:t>
      </w:r>
    </w:p>
    <w:p w:rsidR="002F1F8C" w:rsidRPr="00EB28BE" w:rsidRDefault="002F1F8C" w:rsidP="002F1F8C">
      <w:pPr>
        <w:rPr>
          <w:rFonts w:ascii="宋体" w:eastAsia="宋体" w:hAnsi="宋体"/>
        </w:rPr>
      </w:pPr>
      <w:r w:rsidRPr="00EB28BE">
        <w:rPr>
          <w:rFonts w:ascii="宋体" w:eastAsia="宋体" w:hAnsi="宋体" w:hint="eastAsia"/>
        </w:rPr>
        <w:t>【代码】</w:t>
      </w:r>
    </w:p>
    <w:p w:rsidR="00C92A24" w:rsidRPr="00EB28BE" w:rsidRDefault="00C92A24" w:rsidP="00C92A24">
      <w:pPr>
        <w:rPr>
          <w:rFonts w:ascii="宋体" w:eastAsia="宋体" w:hAnsi="宋体"/>
        </w:rPr>
      </w:pPr>
      <w:r w:rsidRPr="00EB28BE">
        <w:rPr>
          <w:rFonts w:ascii="宋体" w:eastAsia="宋体" w:hAnsi="宋体"/>
        </w:rPr>
        <w:t>#include &lt;bits/stdc++.h&gt;</w:t>
      </w:r>
    </w:p>
    <w:p w:rsidR="00C92A24" w:rsidRPr="00EB28BE" w:rsidRDefault="00C92A24" w:rsidP="00C92A24">
      <w:pPr>
        <w:rPr>
          <w:rFonts w:ascii="宋体" w:eastAsia="宋体" w:hAnsi="宋体"/>
        </w:rPr>
      </w:pPr>
      <w:r w:rsidRPr="00EB28BE">
        <w:rPr>
          <w:rFonts w:ascii="宋体" w:eastAsia="宋体" w:hAnsi="宋体"/>
        </w:rPr>
        <w:t>#define MAXV 10010</w:t>
      </w:r>
    </w:p>
    <w:p w:rsidR="00C92A24" w:rsidRPr="00EB28BE" w:rsidRDefault="00C92A24" w:rsidP="00C92A24">
      <w:pPr>
        <w:rPr>
          <w:rFonts w:ascii="宋体" w:eastAsia="宋体" w:hAnsi="宋体"/>
        </w:rPr>
      </w:pPr>
    </w:p>
    <w:p w:rsidR="00C92A24" w:rsidRPr="00EB28BE" w:rsidRDefault="00C92A24" w:rsidP="00C92A24">
      <w:pPr>
        <w:rPr>
          <w:rFonts w:ascii="宋体" w:eastAsia="宋体" w:hAnsi="宋体"/>
        </w:rPr>
      </w:pPr>
      <w:r w:rsidRPr="00EB28BE">
        <w:rPr>
          <w:rFonts w:ascii="宋体" w:eastAsia="宋体" w:hAnsi="宋体"/>
        </w:rPr>
        <w:t>using namespace std;</w:t>
      </w:r>
    </w:p>
    <w:p w:rsidR="00C92A24" w:rsidRPr="00EB28BE" w:rsidRDefault="00C92A24" w:rsidP="00C92A24">
      <w:pPr>
        <w:rPr>
          <w:rFonts w:ascii="宋体" w:eastAsia="宋体" w:hAnsi="宋体"/>
        </w:rPr>
      </w:pPr>
    </w:p>
    <w:p w:rsidR="00C92A24" w:rsidRPr="00EB28BE" w:rsidRDefault="00C92A24" w:rsidP="00C92A24">
      <w:pPr>
        <w:rPr>
          <w:rFonts w:ascii="宋体" w:eastAsia="宋体" w:hAnsi="宋体"/>
        </w:rPr>
      </w:pPr>
      <w:r w:rsidRPr="00EB28BE">
        <w:rPr>
          <w:rFonts w:ascii="宋体" w:eastAsia="宋体" w:hAnsi="宋体"/>
        </w:rPr>
        <w:t>int main(){</w:t>
      </w:r>
    </w:p>
    <w:p w:rsidR="00C92A24" w:rsidRPr="00EB28BE" w:rsidRDefault="00C92A24" w:rsidP="00C92A24">
      <w:pPr>
        <w:rPr>
          <w:rFonts w:ascii="宋体" w:eastAsia="宋体" w:hAnsi="宋体"/>
        </w:rPr>
      </w:pPr>
      <w:r w:rsidRPr="00EB28BE">
        <w:rPr>
          <w:rFonts w:ascii="宋体" w:eastAsia="宋体" w:hAnsi="宋体"/>
        </w:rPr>
        <w:t xml:space="preserve">    int t,dp[MAXV],empty_v,full_v,N,V,w,v;</w:t>
      </w:r>
    </w:p>
    <w:p w:rsidR="00C92A24" w:rsidRPr="00EB28BE" w:rsidRDefault="00C92A24" w:rsidP="00C92A24">
      <w:pPr>
        <w:rPr>
          <w:rFonts w:ascii="宋体" w:eastAsia="宋体" w:hAnsi="宋体"/>
        </w:rPr>
      </w:pPr>
      <w:r w:rsidRPr="00EB28BE">
        <w:rPr>
          <w:rFonts w:ascii="宋体" w:eastAsia="宋体" w:hAnsi="宋体"/>
        </w:rPr>
        <w:t xml:space="preserve">    scanf("%d",&amp;t);</w:t>
      </w:r>
    </w:p>
    <w:p w:rsidR="00C92A24" w:rsidRPr="00EB28BE" w:rsidRDefault="00C92A24" w:rsidP="00C92A24">
      <w:pPr>
        <w:rPr>
          <w:rFonts w:ascii="宋体" w:eastAsia="宋体" w:hAnsi="宋体"/>
        </w:rPr>
      </w:pPr>
      <w:r w:rsidRPr="00EB28BE">
        <w:rPr>
          <w:rFonts w:ascii="宋体" w:eastAsia="宋体" w:hAnsi="宋体"/>
        </w:rPr>
        <w:t xml:space="preserve">    while(t--){</w:t>
      </w:r>
    </w:p>
    <w:p w:rsidR="00C92A24" w:rsidRPr="00EB28BE" w:rsidRDefault="00C92A24" w:rsidP="00C92A24">
      <w:pPr>
        <w:rPr>
          <w:rFonts w:ascii="宋体" w:eastAsia="宋体" w:hAnsi="宋体"/>
        </w:rPr>
      </w:pPr>
      <w:r w:rsidRPr="00EB28BE">
        <w:rPr>
          <w:rFonts w:ascii="宋体" w:eastAsia="宋体" w:hAnsi="宋体"/>
        </w:rPr>
        <w:t xml:space="preserve">        scanf("%d%d%d",&amp;empty_v,&amp;full_v,&amp;N);</w:t>
      </w:r>
    </w:p>
    <w:p w:rsidR="00C92A24" w:rsidRPr="00EB28BE" w:rsidRDefault="00C92A24" w:rsidP="00C92A24">
      <w:pPr>
        <w:rPr>
          <w:rFonts w:ascii="宋体" w:eastAsia="宋体" w:hAnsi="宋体"/>
        </w:rPr>
      </w:pPr>
      <w:r w:rsidRPr="00EB28BE">
        <w:rPr>
          <w:rFonts w:ascii="宋体" w:eastAsia="宋体" w:hAnsi="宋体"/>
        </w:rPr>
        <w:t xml:space="preserve">        V=full_v-empty_v,memset(dp,-1,sizeof(dp)),dp[0]=0;</w:t>
      </w:r>
    </w:p>
    <w:p w:rsidR="00C92A24" w:rsidRPr="00EB28BE" w:rsidRDefault="00C92A24" w:rsidP="00C92A24">
      <w:pPr>
        <w:rPr>
          <w:rFonts w:ascii="宋体" w:eastAsia="宋体" w:hAnsi="宋体"/>
        </w:rPr>
      </w:pPr>
      <w:r w:rsidRPr="00EB28BE">
        <w:rPr>
          <w:rFonts w:ascii="宋体" w:eastAsia="宋体" w:hAnsi="宋体"/>
        </w:rPr>
        <w:t xml:space="preserve">        for (int i=1;i&lt;=N;i++){</w:t>
      </w:r>
    </w:p>
    <w:p w:rsidR="00C92A24" w:rsidRPr="00EB28BE" w:rsidRDefault="00C92A24" w:rsidP="00C92A24">
      <w:pPr>
        <w:rPr>
          <w:rFonts w:ascii="宋体" w:eastAsia="宋体" w:hAnsi="宋体"/>
        </w:rPr>
      </w:pPr>
      <w:r w:rsidRPr="00EB28BE">
        <w:rPr>
          <w:rFonts w:ascii="宋体" w:eastAsia="宋体" w:hAnsi="宋体"/>
        </w:rPr>
        <w:t xml:space="preserve">            scanf("%d%d",&amp;w,&amp;v);</w:t>
      </w:r>
    </w:p>
    <w:p w:rsidR="00C92A24" w:rsidRPr="00EB28BE" w:rsidRDefault="00C92A24" w:rsidP="00C92A24">
      <w:pPr>
        <w:rPr>
          <w:rFonts w:ascii="宋体" w:eastAsia="宋体" w:hAnsi="宋体"/>
        </w:rPr>
      </w:pPr>
      <w:r w:rsidRPr="00EB28BE">
        <w:rPr>
          <w:rFonts w:ascii="宋体" w:eastAsia="宋体" w:hAnsi="宋体"/>
        </w:rPr>
        <w:t xml:space="preserve">            for (int j=0;j&lt;=V;j++){</w:t>
      </w:r>
    </w:p>
    <w:p w:rsidR="00C92A24" w:rsidRPr="00EB28BE" w:rsidRDefault="00C92A24" w:rsidP="00C92A24">
      <w:pPr>
        <w:rPr>
          <w:rFonts w:ascii="宋体" w:eastAsia="宋体" w:hAnsi="宋体"/>
        </w:rPr>
      </w:pPr>
      <w:r w:rsidRPr="00EB28BE">
        <w:rPr>
          <w:rFonts w:ascii="宋体" w:eastAsia="宋体" w:hAnsi="宋体"/>
        </w:rPr>
        <w:t xml:space="preserve">                if(j&lt;v||dp[j-v]&lt;0) continue;</w:t>
      </w:r>
    </w:p>
    <w:p w:rsidR="00C92A24" w:rsidRPr="00EB28BE" w:rsidRDefault="00C92A24" w:rsidP="00C92A24">
      <w:pPr>
        <w:rPr>
          <w:rFonts w:ascii="宋体" w:eastAsia="宋体" w:hAnsi="宋体"/>
        </w:rPr>
      </w:pPr>
      <w:r w:rsidRPr="00EB28BE">
        <w:rPr>
          <w:rFonts w:ascii="宋体" w:eastAsia="宋体" w:hAnsi="宋体"/>
        </w:rPr>
        <w:t xml:space="preserve">                if(dp[j]&gt;=0) dp[j]=min(dp[j],dp[j-v]+w);else dp[j]=dp[j-v]+w;</w:t>
      </w:r>
    </w:p>
    <w:p w:rsidR="00C92A24" w:rsidRPr="00EB28BE" w:rsidRDefault="00C92A24" w:rsidP="00C92A24">
      <w:pPr>
        <w:rPr>
          <w:rFonts w:ascii="宋体" w:eastAsia="宋体" w:hAnsi="宋体"/>
        </w:rPr>
      </w:pPr>
      <w:r w:rsidRPr="00EB28BE">
        <w:rPr>
          <w:rFonts w:ascii="宋体" w:eastAsia="宋体" w:hAnsi="宋体"/>
        </w:rPr>
        <w:t xml:space="preserve">            }</w:t>
      </w:r>
    </w:p>
    <w:p w:rsidR="00C92A24" w:rsidRPr="00EB28BE" w:rsidRDefault="00C92A24" w:rsidP="00C92A24">
      <w:pPr>
        <w:rPr>
          <w:rFonts w:ascii="宋体" w:eastAsia="宋体" w:hAnsi="宋体"/>
        </w:rPr>
      </w:pPr>
      <w:r w:rsidRPr="00EB28BE">
        <w:rPr>
          <w:rFonts w:ascii="宋体" w:eastAsia="宋体" w:hAnsi="宋体"/>
        </w:rPr>
        <w:t xml:space="preserve">        }</w:t>
      </w:r>
    </w:p>
    <w:p w:rsidR="00C92A24" w:rsidRPr="00EB28BE" w:rsidRDefault="00C92A24" w:rsidP="00C92A24">
      <w:pPr>
        <w:rPr>
          <w:rFonts w:ascii="宋体" w:eastAsia="宋体" w:hAnsi="宋体"/>
        </w:rPr>
      </w:pPr>
      <w:r w:rsidRPr="00EB28BE">
        <w:rPr>
          <w:rFonts w:ascii="宋体" w:eastAsia="宋体" w:hAnsi="宋体"/>
        </w:rPr>
        <w:t xml:space="preserve">        if(dp[V]==-1) printf("This is impossible.\n");</w:t>
      </w:r>
    </w:p>
    <w:p w:rsidR="00C92A24" w:rsidRPr="00EB28BE" w:rsidRDefault="00C92A24" w:rsidP="00C92A24">
      <w:pPr>
        <w:rPr>
          <w:rFonts w:ascii="宋体" w:eastAsia="宋体" w:hAnsi="宋体"/>
        </w:rPr>
      </w:pPr>
      <w:r w:rsidRPr="00EB28BE">
        <w:rPr>
          <w:rFonts w:ascii="宋体" w:eastAsia="宋体" w:hAnsi="宋体"/>
        </w:rPr>
        <w:t xml:space="preserve">        else printf("The minimum amount of money in the piggy-bank is %d.\n",dp[V]);</w:t>
      </w:r>
    </w:p>
    <w:p w:rsidR="00C92A24" w:rsidRPr="00EB28BE" w:rsidRDefault="00C92A24" w:rsidP="00C92A24">
      <w:pPr>
        <w:rPr>
          <w:rFonts w:ascii="宋体" w:eastAsia="宋体" w:hAnsi="宋体"/>
        </w:rPr>
      </w:pPr>
      <w:r w:rsidRPr="00EB28BE">
        <w:rPr>
          <w:rFonts w:ascii="宋体" w:eastAsia="宋体" w:hAnsi="宋体"/>
        </w:rPr>
        <w:t xml:space="preserve">    }</w:t>
      </w:r>
    </w:p>
    <w:p w:rsidR="00C92A24" w:rsidRPr="00EB28BE" w:rsidRDefault="00C92A24" w:rsidP="00C92A24">
      <w:pPr>
        <w:rPr>
          <w:rFonts w:ascii="宋体" w:eastAsia="宋体" w:hAnsi="宋体"/>
        </w:rPr>
      </w:pPr>
      <w:r w:rsidRPr="00EB28BE">
        <w:rPr>
          <w:rFonts w:ascii="宋体" w:eastAsia="宋体" w:hAnsi="宋体"/>
        </w:rPr>
        <w:t xml:space="preserve">    return 0;</w:t>
      </w:r>
    </w:p>
    <w:p w:rsidR="00C92A24" w:rsidRPr="00EB28BE" w:rsidRDefault="00C92A24" w:rsidP="00C92A24">
      <w:pPr>
        <w:rPr>
          <w:rFonts w:ascii="宋体" w:eastAsia="宋体" w:hAnsi="宋体" w:hint="eastAsia"/>
        </w:rPr>
      </w:pPr>
      <w:r w:rsidRPr="00EB28BE">
        <w:rPr>
          <w:rFonts w:ascii="宋体" w:eastAsia="宋体" w:hAnsi="宋体"/>
        </w:rPr>
        <w:t>}</w:t>
      </w:r>
    </w:p>
    <w:p w:rsidR="000B4922" w:rsidRPr="00EB28BE" w:rsidRDefault="000B4922" w:rsidP="001E1512">
      <w:pPr>
        <w:pStyle w:val="3"/>
        <w:rPr>
          <w:rFonts w:ascii="宋体" w:eastAsia="宋体" w:hAnsi="宋体" w:hint="eastAsia"/>
          <w:b w:val="0"/>
        </w:rPr>
      </w:pPr>
      <w:bookmarkStart w:id="6" w:name="_Toc519439387"/>
      <w:r w:rsidRPr="00EB28BE">
        <w:rPr>
          <w:rFonts w:ascii="宋体" w:eastAsia="宋体" w:hAnsi="宋体" w:hint="eastAsia"/>
          <w:b w:val="0"/>
        </w:rPr>
        <w:lastRenderedPageBreak/>
        <w:t>多重背包</w:t>
      </w:r>
      <w:bookmarkEnd w:id="6"/>
    </w:p>
    <w:p w:rsidR="00C75142" w:rsidRPr="00EB28BE" w:rsidRDefault="00C75142" w:rsidP="00C75142">
      <w:pPr>
        <w:pStyle w:val="2"/>
        <w:rPr>
          <w:rFonts w:ascii="宋体" w:eastAsia="宋体" w:hAnsi="宋体"/>
          <w:b w:val="0"/>
        </w:rPr>
      </w:pPr>
      <w:bookmarkStart w:id="7" w:name="_Toc519439388"/>
      <w:r w:rsidRPr="00EB28BE">
        <w:rPr>
          <w:rFonts w:ascii="宋体" w:eastAsia="宋体" w:hAnsi="宋体" w:hint="eastAsia"/>
          <w:b w:val="0"/>
        </w:rPr>
        <w:t>HDU-</w:t>
      </w:r>
      <w:r w:rsidRPr="00EB28BE">
        <w:rPr>
          <w:rFonts w:ascii="宋体" w:eastAsia="宋体" w:hAnsi="宋体"/>
          <w:b w:val="0"/>
        </w:rPr>
        <w:t>5863-2016</w:t>
      </w:r>
      <w:r w:rsidRPr="00EB28BE">
        <w:rPr>
          <w:rFonts w:ascii="宋体" w:eastAsia="宋体" w:hAnsi="宋体" w:hint="eastAsia"/>
          <w:b w:val="0"/>
        </w:rPr>
        <w:t>多校10-铜牌</w:t>
      </w:r>
      <w:bookmarkEnd w:id="7"/>
    </w:p>
    <w:p w:rsidR="00A5105D" w:rsidRPr="00EB28BE" w:rsidRDefault="004B1ACF" w:rsidP="00A5105D">
      <w:pPr>
        <w:pStyle w:val="1"/>
        <w:rPr>
          <w:rFonts w:ascii="宋体" w:eastAsia="宋体" w:hAnsi="宋体" w:hint="eastAsia"/>
        </w:rPr>
      </w:pPr>
      <w:bookmarkStart w:id="8" w:name="_Toc519439389"/>
      <w:r w:rsidRPr="00EB28BE">
        <w:rPr>
          <w:rFonts w:ascii="宋体" w:eastAsia="宋体" w:hAnsi="宋体" w:hint="eastAsia"/>
        </w:rPr>
        <w:t>四、图论</w:t>
      </w:r>
      <w:bookmarkEnd w:id="8"/>
    </w:p>
    <w:p w:rsidR="006377F9" w:rsidRPr="00EB28BE" w:rsidRDefault="006377F9" w:rsidP="00A23931">
      <w:pPr>
        <w:pStyle w:val="2"/>
        <w:rPr>
          <w:rFonts w:ascii="宋体" w:eastAsia="宋体" w:hAnsi="宋体"/>
          <w:b w:val="0"/>
        </w:rPr>
      </w:pPr>
      <w:bookmarkStart w:id="9" w:name="_Toc519439390"/>
      <w:r w:rsidRPr="00EB28BE">
        <w:rPr>
          <w:rFonts w:ascii="宋体" w:eastAsia="宋体" w:hAnsi="宋体" w:hint="eastAsia"/>
          <w:b w:val="0"/>
        </w:rPr>
        <w:t>最短路</w:t>
      </w:r>
      <w:bookmarkEnd w:id="9"/>
    </w:p>
    <w:p w:rsidR="006377F9" w:rsidRPr="00EB28BE" w:rsidRDefault="006377F9" w:rsidP="00A23931">
      <w:pPr>
        <w:pStyle w:val="3"/>
        <w:rPr>
          <w:rFonts w:ascii="宋体" w:eastAsia="宋体" w:hAnsi="宋体"/>
          <w:b w:val="0"/>
        </w:rPr>
      </w:pPr>
      <w:bookmarkStart w:id="10" w:name="_Toc519439391"/>
      <w:r w:rsidRPr="00EB28BE">
        <w:rPr>
          <w:rFonts w:ascii="宋体" w:eastAsia="宋体" w:hAnsi="宋体" w:hint="eastAsia"/>
          <w:b w:val="0"/>
        </w:rPr>
        <w:t>S</w:t>
      </w:r>
      <w:r w:rsidRPr="00EB28BE">
        <w:rPr>
          <w:rFonts w:ascii="宋体" w:eastAsia="宋体" w:hAnsi="宋体"/>
          <w:b w:val="0"/>
        </w:rPr>
        <w:t>PFA</w:t>
      </w:r>
      <w:bookmarkEnd w:id="10"/>
    </w:p>
    <w:p w:rsidR="00BA11BC" w:rsidRPr="00EB28BE" w:rsidRDefault="00BA11BC" w:rsidP="00F43B19">
      <w:pPr>
        <w:pStyle w:val="4"/>
        <w:rPr>
          <w:rFonts w:ascii="宋体" w:eastAsia="宋体" w:hAnsi="宋体"/>
          <w:b w:val="0"/>
        </w:rPr>
      </w:pPr>
      <w:r w:rsidRPr="00EB28BE">
        <w:rPr>
          <w:rFonts w:ascii="宋体" w:eastAsia="宋体" w:hAnsi="宋体" w:hint="eastAsia"/>
          <w:b w:val="0"/>
        </w:rPr>
        <w:t>√-51nod-</w:t>
      </w:r>
      <w:r w:rsidRPr="00EB28BE">
        <w:rPr>
          <w:rFonts w:ascii="宋体" w:eastAsia="宋体" w:hAnsi="宋体"/>
          <w:b w:val="0"/>
        </w:rPr>
        <w:t>1459</w:t>
      </w:r>
      <w:r w:rsidRPr="00EB28BE">
        <w:rPr>
          <w:rFonts w:ascii="宋体" w:eastAsia="宋体" w:hAnsi="宋体" w:hint="eastAsia"/>
          <w:b w:val="0"/>
        </w:rPr>
        <w:t>-迷宫游戏</w:t>
      </w:r>
    </w:p>
    <w:p w:rsidR="00BA11BC" w:rsidRPr="00EB28BE" w:rsidRDefault="00BA11BC" w:rsidP="00BA11BC">
      <w:pPr>
        <w:rPr>
          <w:rFonts w:ascii="宋体" w:eastAsia="宋体" w:hAnsi="宋体"/>
        </w:rPr>
      </w:pPr>
      <w:r w:rsidRPr="00EB28BE">
        <w:rPr>
          <w:rFonts w:ascii="宋体" w:eastAsia="宋体" w:hAnsi="宋体" w:hint="eastAsia"/>
        </w:rPr>
        <w:t>【题意】给定n个房间，m条路（2个房间之间只有1条路），到达每个房间有一个正的得分，每条路有一个时间消耗，给定起点、终点，求最短的时间和最短时间下的最大得分</w:t>
      </w:r>
    </w:p>
    <w:p w:rsidR="00BA11BC" w:rsidRPr="00EB28BE" w:rsidRDefault="00BA11BC" w:rsidP="00BA11BC">
      <w:pPr>
        <w:rPr>
          <w:rFonts w:ascii="宋体" w:eastAsia="宋体" w:hAnsi="宋体"/>
        </w:rPr>
      </w:pPr>
      <w:r w:rsidRPr="00EB28BE">
        <w:rPr>
          <w:rFonts w:ascii="宋体" w:eastAsia="宋体" w:hAnsi="宋体" w:hint="eastAsia"/>
        </w:rPr>
        <w:t>【题解】使用SPFA求解最短路，但是这里最短路的定义（也就是在做松弛操作的时候），以时间消耗越短越好为第一判断，分数得分越大越好为第二判断。</w:t>
      </w:r>
    </w:p>
    <w:p w:rsidR="00BA11BC" w:rsidRPr="00EB28BE" w:rsidRDefault="00BA11BC" w:rsidP="00BA11BC">
      <w:pPr>
        <w:rPr>
          <w:rFonts w:ascii="宋体" w:eastAsia="宋体" w:hAnsi="宋体"/>
        </w:rPr>
      </w:pPr>
      <w:r w:rsidRPr="00EB28BE">
        <w:rPr>
          <w:rFonts w:ascii="宋体" w:eastAsia="宋体" w:hAnsi="宋体" w:hint="eastAsia"/>
        </w:rPr>
        <w:t>【代码】</w:t>
      </w:r>
    </w:p>
    <w:p w:rsidR="00BA11BC" w:rsidRPr="00EB28BE" w:rsidRDefault="00BA11BC" w:rsidP="00BA11BC">
      <w:pPr>
        <w:rPr>
          <w:rFonts w:ascii="宋体" w:eastAsia="宋体" w:hAnsi="宋体"/>
        </w:rPr>
      </w:pPr>
      <w:r w:rsidRPr="00EB28BE">
        <w:rPr>
          <w:rFonts w:ascii="宋体" w:eastAsia="宋体" w:hAnsi="宋体"/>
        </w:rPr>
        <w:t>#include &lt;bits/stdc++.h&gt;</w:t>
      </w:r>
    </w:p>
    <w:p w:rsidR="00BA11BC" w:rsidRPr="00EB28BE" w:rsidRDefault="00BA11BC" w:rsidP="00BA11BC">
      <w:pPr>
        <w:rPr>
          <w:rFonts w:ascii="宋体" w:eastAsia="宋体" w:hAnsi="宋体"/>
        </w:rPr>
      </w:pPr>
      <w:r w:rsidRPr="00EB28BE">
        <w:rPr>
          <w:rFonts w:ascii="宋体" w:eastAsia="宋体" w:hAnsi="宋体"/>
        </w:rPr>
        <w:t>#define MAXROOM 510</w:t>
      </w:r>
    </w:p>
    <w:p w:rsidR="00BA11BC" w:rsidRPr="00EB28BE" w:rsidRDefault="00BA11BC" w:rsidP="00BA11BC">
      <w:pPr>
        <w:rPr>
          <w:rFonts w:ascii="宋体" w:eastAsia="宋体" w:hAnsi="宋体"/>
        </w:rPr>
      </w:pPr>
      <w:r w:rsidRPr="00EB28BE">
        <w:rPr>
          <w:rFonts w:ascii="宋体" w:eastAsia="宋体" w:hAnsi="宋体"/>
        </w:rPr>
        <w:t>#define MAXROAD 610</w:t>
      </w:r>
    </w:p>
    <w:p w:rsidR="00BA11BC" w:rsidRPr="00EB28BE" w:rsidRDefault="00BA11BC" w:rsidP="00BA11BC">
      <w:pPr>
        <w:rPr>
          <w:rFonts w:ascii="宋体" w:eastAsia="宋体" w:hAnsi="宋体"/>
        </w:rPr>
      </w:pPr>
    </w:p>
    <w:p w:rsidR="00BA11BC" w:rsidRPr="00EB28BE" w:rsidRDefault="00BA11BC" w:rsidP="00BA11BC">
      <w:pPr>
        <w:rPr>
          <w:rFonts w:ascii="宋体" w:eastAsia="宋体" w:hAnsi="宋体"/>
        </w:rPr>
      </w:pPr>
      <w:r w:rsidRPr="00EB28BE">
        <w:rPr>
          <w:rFonts w:ascii="宋体" w:eastAsia="宋体" w:hAnsi="宋体"/>
        </w:rPr>
        <w:t>using namespace std;</w:t>
      </w:r>
    </w:p>
    <w:p w:rsidR="00BA11BC" w:rsidRPr="00EB28BE" w:rsidRDefault="00BA11BC" w:rsidP="00BA11BC">
      <w:pPr>
        <w:rPr>
          <w:rFonts w:ascii="宋体" w:eastAsia="宋体" w:hAnsi="宋体"/>
        </w:rPr>
      </w:pPr>
    </w:p>
    <w:p w:rsidR="00BA11BC" w:rsidRPr="00EB28BE" w:rsidRDefault="00BA11BC" w:rsidP="00BA11BC">
      <w:pPr>
        <w:rPr>
          <w:rFonts w:ascii="宋体" w:eastAsia="宋体" w:hAnsi="宋体"/>
        </w:rPr>
      </w:pPr>
      <w:r w:rsidRPr="00EB28BE">
        <w:rPr>
          <w:rFonts w:ascii="宋体" w:eastAsia="宋体" w:hAnsi="宋体"/>
        </w:rPr>
        <w:t>int main()</w:t>
      </w:r>
    </w:p>
    <w:p w:rsidR="00BA11BC" w:rsidRPr="00EB28BE" w:rsidRDefault="00BA11BC" w:rsidP="00BA11BC">
      <w:pPr>
        <w:rPr>
          <w:rFonts w:ascii="宋体" w:eastAsia="宋体" w:hAnsi="宋体"/>
        </w:rPr>
      </w:pPr>
      <w:r w:rsidRPr="00EB28BE">
        <w:rPr>
          <w:rFonts w:ascii="宋体" w:eastAsia="宋体" w:hAnsi="宋体"/>
        </w:rPr>
        <w:t>{</w:t>
      </w:r>
    </w:p>
    <w:p w:rsidR="00BA11BC" w:rsidRPr="00EB28BE" w:rsidRDefault="00BA11BC" w:rsidP="00BA11BC">
      <w:pPr>
        <w:rPr>
          <w:rFonts w:ascii="宋体" w:eastAsia="宋体" w:hAnsi="宋体"/>
        </w:rPr>
      </w:pPr>
      <w:r w:rsidRPr="00EB28BE">
        <w:rPr>
          <w:rFonts w:ascii="宋体" w:eastAsia="宋体" w:hAnsi="宋体"/>
        </w:rPr>
        <w:t xml:space="preserve">    int roomnum,roadnum,from,to,score[MAXROOM],cost[MAXROOM][MAXROOM],spath[MAXROOM],mscore[MAXROOM];</w:t>
      </w:r>
    </w:p>
    <w:p w:rsidR="00BA11BC" w:rsidRPr="00EB28BE" w:rsidRDefault="00BA11BC" w:rsidP="00BA11BC">
      <w:pPr>
        <w:rPr>
          <w:rFonts w:ascii="宋体" w:eastAsia="宋体" w:hAnsi="宋体"/>
        </w:rPr>
      </w:pPr>
      <w:r w:rsidRPr="00EB28BE">
        <w:rPr>
          <w:rFonts w:ascii="宋体" w:eastAsia="宋体" w:hAnsi="宋体"/>
        </w:rPr>
        <w:t xml:space="preserve">    memset(cost,-1,sizeof(cost)),memset(mscore,0,sizeof(mscore));</w:t>
      </w:r>
    </w:p>
    <w:p w:rsidR="00BA11BC" w:rsidRPr="00EB28BE" w:rsidRDefault="00BA11BC" w:rsidP="00BA11BC">
      <w:pPr>
        <w:rPr>
          <w:rFonts w:ascii="宋体" w:eastAsia="宋体" w:hAnsi="宋体"/>
        </w:rPr>
      </w:pPr>
      <w:r w:rsidRPr="00EB28BE">
        <w:rPr>
          <w:rFonts w:ascii="宋体" w:eastAsia="宋体" w:hAnsi="宋体"/>
        </w:rPr>
        <w:t xml:space="preserve">    for (int i=0;i&lt;MAXROOM;i++) spath[i]=INT_MAX;</w:t>
      </w:r>
    </w:p>
    <w:p w:rsidR="00BA11BC" w:rsidRPr="00EB28BE" w:rsidRDefault="00BA11BC" w:rsidP="00BA11BC">
      <w:pPr>
        <w:rPr>
          <w:rFonts w:ascii="宋体" w:eastAsia="宋体" w:hAnsi="宋体"/>
        </w:rPr>
      </w:pPr>
      <w:r w:rsidRPr="00EB28BE">
        <w:rPr>
          <w:rFonts w:ascii="宋体" w:eastAsia="宋体" w:hAnsi="宋体"/>
        </w:rPr>
        <w:t xml:space="preserve">    cin&gt;&gt;roomnum&gt;&gt;roadnum&gt;&gt;from&gt;&gt;to;</w:t>
      </w:r>
    </w:p>
    <w:p w:rsidR="00BA11BC" w:rsidRPr="00EB28BE" w:rsidRDefault="00BA11BC" w:rsidP="00BA11BC">
      <w:pPr>
        <w:rPr>
          <w:rFonts w:ascii="宋体" w:eastAsia="宋体" w:hAnsi="宋体"/>
        </w:rPr>
      </w:pPr>
      <w:r w:rsidRPr="00EB28BE">
        <w:rPr>
          <w:rFonts w:ascii="宋体" w:eastAsia="宋体" w:hAnsi="宋体"/>
        </w:rPr>
        <w:t xml:space="preserve">    for (int i=0;i&lt;roomnum;i++) cin&gt;&gt;score[i];</w:t>
      </w:r>
    </w:p>
    <w:p w:rsidR="00BA11BC" w:rsidRPr="00EB28BE" w:rsidRDefault="00BA11BC" w:rsidP="00BA11BC">
      <w:pPr>
        <w:rPr>
          <w:rFonts w:ascii="宋体" w:eastAsia="宋体" w:hAnsi="宋体"/>
        </w:rPr>
      </w:pPr>
      <w:r w:rsidRPr="00EB28BE">
        <w:rPr>
          <w:rFonts w:ascii="宋体" w:eastAsia="宋体" w:hAnsi="宋体"/>
        </w:rPr>
        <w:t xml:space="preserve">    while(roadnum--){</w:t>
      </w:r>
    </w:p>
    <w:p w:rsidR="00BA11BC" w:rsidRPr="00EB28BE" w:rsidRDefault="00BA11BC" w:rsidP="00BA11BC">
      <w:pPr>
        <w:rPr>
          <w:rFonts w:ascii="宋体" w:eastAsia="宋体" w:hAnsi="宋体"/>
        </w:rPr>
      </w:pPr>
      <w:r w:rsidRPr="00EB28BE">
        <w:rPr>
          <w:rFonts w:ascii="宋体" w:eastAsia="宋体" w:hAnsi="宋体"/>
        </w:rPr>
        <w:t xml:space="preserve">        int x,y,z;</w:t>
      </w:r>
    </w:p>
    <w:p w:rsidR="00BA11BC" w:rsidRPr="00EB28BE" w:rsidRDefault="00BA11BC" w:rsidP="00BA11BC">
      <w:pPr>
        <w:rPr>
          <w:rFonts w:ascii="宋体" w:eastAsia="宋体" w:hAnsi="宋体"/>
        </w:rPr>
      </w:pPr>
      <w:r w:rsidRPr="00EB28BE">
        <w:rPr>
          <w:rFonts w:ascii="宋体" w:eastAsia="宋体" w:hAnsi="宋体"/>
        </w:rPr>
        <w:t xml:space="preserve">        cin&gt;&gt;x&gt;&gt;y&gt;&gt;z;</w:t>
      </w:r>
    </w:p>
    <w:p w:rsidR="00BA11BC" w:rsidRPr="00EB28BE" w:rsidRDefault="00BA11BC" w:rsidP="00BA11BC">
      <w:pPr>
        <w:rPr>
          <w:rFonts w:ascii="宋体" w:eastAsia="宋体" w:hAnsi="宋体"/>
        </w:rPr>
      </w:pPr>
      <w:r w:rsidRPr="00EB28BE">
        <w:rPr>
          <w:rFonts w:ascii="宋体" w:eastAsia="宋体" w:hAnsi="宋体"/>
        </w:rPr>
        <w:t xml:space="preserve">        cost[x][y]=cost[y][x]=z;</w:t>
      </w:r>
    </w:p>
    <w:p w:rsidR="00BA11BC" w:rsidRPr="00EB28BE" w:rsidRDefault="00BA11BC" w:rsidP="00BA11BC">
      <w:pPr>
        <w:rPr>
          <w:rFonts w:ascii="宋体" w:eastAsia="宋体" w:hAnsi="宋体"/>
        </w:rPr>
      </w:pPr>
      <w:r w:rsidRPr="00EB28BE">
        <w:rPr>
          <w:rFonts w:ascii="宋体" w:eastAsia="宋体" w:hAnsi="宋体"/>
        </w:rPr>
        <w:t xml:space="preserve">    }</w:t>
      </w:r>
    </w:p>
    <w:p w:rsidR="00BA11BC" w:rsidRPr="00EB28BE" w:rsidRDefault="00BA11BC" w:rsidP="00BA11BC">
      <w:pPr>
        <w:rPr>
          <w:rFonts w:ascii="宋体" w:eastAsia="宋体" w:hAnsi="宋体"/>
        </w:rPr>
      </w:pPr>
      <w:r w:rsidRPr="00EB28BE">
        <w:rPr>
          <w:rFonts w:ascii="宋体" w:eastAsia="宋体" w:hAnsi="宋体"/>
        </w:rPr>
        <w:t xml:space="preserve">    spath[from]=0,mscore[from]=score[from];</w:t>
      </w:r>
    </w:p>
    <w:p w:rsidR="00BA11BC" w:rsidRPr="00EB28BE" w:rsidRDefault="00BA11BC" w:rsidP="00BA11BC">
      <w:pPr>
        <w:rPr>
          <w:rFonts w:ascii="宋体" w:eastAsia="宋体" w:hAnsi="宋体"/>
        </w:rPr>
      </w:pPr>
      <w:r w:rsidRPr="00EB28BE">
        <w:rPr>
          <w:rFonts w:ascii="宋体" w:eastAsia="宋体" w:hAnsi="宋体"/>
        </w:rPr>
        <w:lastRenderedPageBreak/>
        <w:t xml:space="preserve">    queue&lt;int&gt; q;</w:t>
      </w:r>
    </w:p>
    <w:p w:rsidR="00BA11BC" w:rsidRPr="00EB28BE" w:rsidRDefault="00BA11BC" w:rsidP="00BA11BC">
      <w:pPr>
        <w:rPr>
          <w:rFonts w:ascii="宋体" w:eastAsia="宋体" w:hAnsi="宋体"/>
        </w:rPr>
      </w:pPr>
      <w:r w:rsidRPr="00EB28BE">
        <w:rPr>
          <w:rFonts w:ascii="宋体" w:eastAsia="宋体" w:hAnsi="宋体"/>
        </w:rPr>
        <w:t xml:space="preserve">    bool exist[MAXROOM];</w:t>
      </w:r>
    </w:p>
    <w:p w:rsidR="00BA11BC" w:rsidRPr="00EB28BE" w:rsidRDefault="00BA11BC" w:rsidP="00BA11BC">
      <w:pPr>
        <w:rPr>
          <w:rFonts w:ascii="宋体" w:eastAsia="宋体" w:hAnsi="宋体"/>
        </w:rPr>
      </w:pPr>
      <w:r w:rsidRPr="00EB28BE">
        <w:rPr>
          <w:rFonts w:ascii="宋体" w:eastAsia="宋体" w:hAnsi="宋体"/>
        </w:rPr>
        <w:t xml:space="preserve">    memset(exist,false,sizeof(exist));</w:t>
      </w:r>
    </w:p>
    <w:p w:rsidR="00BA11BC" w:rsidRPr="00EB28BE" w:rsidRDefault="00BA11BC" w:rsidP="00BA11BC">
      <w:pPr>
        <w:rPr>
          <w:rFonts w:ascii="宋体" w:eastAsia="宋体" w:hAnsi="宋体"/>
        </w:rPr>
      </w:pPr>
      <w:r w:rsidRPr="00EB28BE">
        <w:rPr>
          <w:rFonts w:ascii="宋体" w:eastAsia="宋体" w:hAnsi="宋体"/>
        </w:rPr>
        <w:t xml:space="preserve">    while(!q.empty()) q.pop();</w:t>
      </w:r>
    </w:p>
    <w:p w:rsidR="00BA11BC" w:rsidRPr="00EB28BE" w:rsidRDefault="00BA11BC" w:rsidP="00BA11BC">
      <w:pPr>
        <w:rPr>
          <w:rFonts w:ascii="宋体" w:eastAsia="宋体" w:hAnsi="宋体"/>
        </w:rPr>
      </w:pPr>
      <w:r w:rsidRPr="00EB28BE">
        <w:rPr>
          <w:rFonts w:ascii="宋体" w:eastAsia="宋体" w:hAnsi="宋体"/>
        </w:rPr>
        <w:t xml:space="preserve">    q.push(from);</w:t>
      </w:r>
    </w:p>
    <w:p w:rsidR="00BA11BC" w:rsidRPr="00EB28BE" w:rsidRDefault="00BA11BC" w:rsidP="00BA11BC">
      <w:pPr>
        <w:rPr>
          <w:rFonts w:ascii="宋体" w:eastAsia="宋体" w:hAnsi="宋体"/>
        </w:rPr>
      </w:pPr>
      <w:r w:rsidRPr="00EB28BE">
        <w:rPr>
          <w:rFonts w:ascii="宋体" w:eastAsia="宋体" w:hAnsi="宋体"/>
        </w:rPr>
        <w:t xml:space="preserve">    exist[from]=true;</w:t>
      </w:r>
    </w:p>
    <w:p w:rsidR="00BA11BC" w:rsidRPr="00EB28BE" w:rsidRDefault="00BA11BC" w:rsidP="00BA11BC">
      <w:pPr>
        <w:rPr>
          <w:rFonts w:ascii="宋体" w:eastAsia="宋体" w:hAnsi="宋体"/>
        </w:rPr>
      </w:pPr>
      <w:r w:rsidRPr="00EB28BE">
        <w:rPr>
          <w:rFonts w:ascii="宋体" w:eastAsia="宋体" w:hAnsi="宋体"/>
        </w:rPr>
        <w:t xml:space="preserve">    while(!q.empty()){</w:t>
      </w:r>
    </w:p>
    <w:p w:rsidR="00BA11BC" w:rsidRPr="00EB28BE" w:rsidRDefault="00BA11BC" w:rsidP="00BA11BC">
      <w:pPr>
        <w:rPr>
          <w:rFonts w:ascii="宋体" w:eastAsia="宋体" w:hAnsi="宋体"/>
        </w:rPr>
      </w:pPr>
      <w:r w:rsidRPr="00EB28BE">
        <w:rPr>
          <w:rFonts w:ascii="宋体" w:eastAsia="宋体" w:hAnsi="宋体"/>
        </w:rPr>
        <w:t xml:space="preserve">        int nowroom=q.front();</w:t>
      </w:r>
    </w:p>
    <w:p w:rsidR="00BA11BC" w:rsidRPr="00EB28BE" w:rsidRDefault="00BA11BC" w:rsidP="00BA11BC">
      <w:pPr>
        <w:rPr>
          <w:rFonts w:ascii="宋体" w:eastAsia="宋体" w:hAnsi="宋体"/>
        </w:rPr>
      </w:pPr>
      <w:r w:rsidRPr="00EB28BE">
        <w:rPr>
          <w:rFonts w:ascii="宋体" w:eastAsia="宋体" w:hAnsi="宋体"/>
        </w:rPr>
        <w:t xml:space="preserve">        q.pop();</w:t>
      </w:r>
    </w:p>
    <w:p w:rsidR="00BA11BC" w:rsidRPr="00EB28BE" w:rsidRDefault="00BA11BC" w:rsidP="00BA11BC">
      <w:pPr>
        <w:rPr>
          <w:rFonts w:ascii="宋体" w:eastAsia="宋体" w:hAnsi="宋体"/>
        </w:rPr>
      </w:pPr>
      <w:r w:rsidRPr="00EB28BE">
        <w:rPr>
          <w:rFonts w:ascii="宋体" w:eastAsia="宋体" w:hAnsi="宋体"/>
        </w:rPr>
        <w:t xml:space="preserve">        exist[nowroom]=false;</w:t>
      </w:r>
    </w:p>
    <w:p w:rsidR="00BA11BC" w:rsidRPr="00EB28BE" w:rsidRDefault="00BA11BC" w:rsidP="00BA11BC">
      <w:pPr>
        <w:rPr>
          <w:rFonts w:ascii="宋体" w:eastAsia="宋体" w:hAnsi="宋体"/>
        </w:rPr>
      </w:pPr>
      <w:r w:rsidRPr="00EB28BE">
        <w:rPr>
          <w:rFonts w:ascii="宋体" w:eastAsia="宋体" w:hAnsi="宋体"/>
        </w:rPr>
        <w:t xml:space="preserve">        for (int i=0;i&lt;roomnum;i++){</w:t>
      </w:r>
    </w:p>
    <w:p w:rsidR="00BA11BC" w:rsidRPr="00EB28BE" w:rsidRDefault="00BA11BC" w:rsidP="00BA11BC">
      <w:pPr>
        <w:rPr>
          <w:rFonts w:ascii="宋体" w:eastAsia="宋体" w:hAnsi="宋体"/>
        </w:rPr>
      </w:pPr>
      <w:r w:rsidRPr="00EB28BE">
        <w:rPr>
          <w:rFonts w:ascii="宋体" w:eastAsia="宋体" w:hAnsi="宋体"/>
        </w:rPr>
        <w:t xml:space="preserve">            if (cost[nowroom][i]&gt;=0&amp;&amp;((spath[nowroom]+cost[nowroom][i]&lt;spath[i])||((spath[nowroom]+cost[nowroom][i]==spath[i])&amp;&amp;(mscore[nowroom]+score[i]&gt;mscore[i])))){</w:t>
      </w:r>
    </w:p>
    <w:p w:rsidR="00BA11BC" w:rsidRPr="00EB28BE" w:rsidRDefault="00BA11BC" w:rsidP="00BA11BC">
      <w:pPr>
        <w:rPr>
          <w:rFonts w:ascii="宋体" w:eastAsia="宋体" w:hAnsi="宋体"/>
        </w:rPr>
      </w:pPr>
      <w:r w:rsidRPr="00EB28BE">
        <w:rPr>
          <w:rFonts w:ascii="宋体" w:eastAsia="宋体" w:hAnsi="宋体"/>
        </w:rPr>
        <w:t xml:space="preserve">                spath[i]=spath[nowroom]+cost[nowroom][i],mscore[i]=mscore[nowroom]+score[i];</w:t>
      </w:r>
    </w:p>
    <w:p w:rsidR="00BA11BC" w:rsidRPr="00EB28BE" w:rsidRDefault="00BA11BC" w:rsidP="00BA11BC">
      <w:pPr>
        <w:rPr>
          <w:rFonts w:ascii="宋体" w:eastAsia="宋体" w:hAnsi="宋体"/>
        </w:rPr>
      </w:pPr>
      <w:r w:rsidRPr="00EB28BE">
        <w:rPr>
          <w:rFonts w:ascii="宋体" w:eastAsia="宋体" w:hAnsi="宋体"/>
        </w:rPr>
        <w:t xml:space="preserve">                if (!exist[i]) q.push(i),exist[i]=true;</w:t>
      </w:r>
    </w:p>
    <w:p w:rsidR="00BA11BC" w:rsidRPr="00EB28BE" w:rsidRDefault="00BA11BC" w:rsidP="00BA11BC">
      <w:pPr>
        <w:rPr>
          <w:rFonts w:ascii="宋体" w:eastAsia="宋体" w:hAnsi="宋体"/>
        </w:rPr>
      </w:pPr>
      <w:r w:rsidRPr="00EB28BE">
        <w:rPr>
          <w:rFonts w:ascii="宋体" w:eastAsia="宋体" w:hAnsi="宋体"/>
        </w:rPr>
        <w:t xml:space="preserve">            }</w:t>
      </w:r>
    </w:p>
    <w:p w:rsidR="00BA11BC" w:rsidRPr="00EB28BE" w:rsidRDefault="00BA11BC" w:rsidP="00BA11BC">
      <w:pPr>
        <w:rPr>
          <w:rFonts w:ascii="宋体" w:eastAsia="宋体" w:hAnsi="宋体"/>
        </w:rPr>
      </w:pPr>
      <w:r w:rsidRPr="00EB28BE">
        <w:rPr>
          <w:rFonts w:ascii="宋体" w:eastAsia="宋体" w:hAnsi="宋体"/>
        </w:rPr>
        <w:t xml:space="preserve">        }</w:t>
      </w:r>
    </w:p>
    <w:p w:rsidR="00BA11BC" w:rsidRPr="00EB28BE" w:rsidRDefault="00BA11BC" w:rsidP="00BA11BC">
      <w:pPr>
        <w:rPr>
          <w:rFonts w:ascii="宋体" w:eastAsia="宋体" w:hAnsi="宋体"/>
        </w:rPr>
      </w:pPr>
      <w:r w:rsidRPr="00EB28BE">
        <w:rPr>
          <w:rFonts w:ascii="宋体" w:eastAsia="宋体" w:hAnsi="宋体"/>
        </w:rPr>
        <w:t xml:space="preserve">    }</w:t>
      </w:r>
    </w:p>
    <w:p w:rsidR="00BA11BC" w:rsidRPr="00EB28BE" w:rsidRDefault="00BA11BC" w:rsidP="00BA11BC">
      <w:pPr>
        <w:rPr>
          <w:rFonts w:ascii="宋体" w:eastAsia="宋体" w:hAnsi="宋体"/>
        </w:rPr>
      </w:pPr>
      <w:r w:rsidRPr="00EB28BE">
        <w:rPr>
          <w:rFonts w:ascii="宋体" w:eastAsia="宋体" w:hAnsi="宋体"/>
        </w:rPr>
        <w:t xml:space="preserve">    cout&lt;&lt;spath[to]&lt;&lt;" "&lt;&lt;mscore[to]&lt;&lt;endl;</w:t>
      </w:r>
    </w:p>
    <w:p w:rsidR="00BA11BC" w:rsidRPr="00EB28BE" w:rsidRDefault="00BA11BC" w:rsidP="00BA11BC">
      <w:pPr>
        <w:rPr>
          <w:rFonts w:ascii="宋体" w:eastAsia="宋体" w:hAnsi="宋体"/>
        </w:rPr>
      </w:pPr>
      <w:r w:rsidRPr="00EB28BE">
        <w:rPr>
          <w:rFonts w:ascii="宋体" w:eastAsia="宋体" w:hAnsi="宋体"/>
        </w:rPr>
        <w:t xml:space="preserve">    return 0;</w:t>
      </w:r>
    </w:p>
    <w:p w:rsidR="00BA11BC" w:rsidRPr="00EB28BE" w:rsidRDefault="00BA11BC" w:rsidP="00BA11BC">
      <w:pPr>
        <w:rPr>
          <w:rFonts w:ascii="宋体" w:eastAsia="宋体" w:hAnsi="宋体"/>
        </w:rPr>
      </w:pPr>
      <w:r w:rsidRPr="00EB28BE">
        <w:rPr>
          <w:rFonts w:ascii="宋体" w:eastAsia="宋体" w:hAnsi="宋体"/>
        </w:rPr>
        <w:t>}</w:t>
      </w:r>
    </w:p>
    <w:p w:rsidR="00933E88" w:rsidRPr="00EB28BE" w:rsidRDefault="00933E88" w:rsidP="001A38B9">
      <w:pPr>
        <w:pStyle w:val="4"/>
        <w:rPr>
          <w:rFonts w:ascii="宋体" w:eastAsia="宋体" w:hAnsi="宋体"/>
          <w:b w:val="0"/>
        </w:rPr>
      </w:pPr>
      <w:r w:rsidRPr="00EB28BE">
        <w:rPr>
          <w:rFonts w:ascii="宋体" w:eastAsia="宋体" w:hAnsi="宋体" w:hint="eastAsia"/>
          <w:b w:val="0"/>
        </w:rPr>
        <w:t>√-</w:t>
      </w:r>
      <w:r w:rsidRPr="00EB28BE">
        <w:rPr>
          <w:rFonts w:ascii="宋体" w:eastAsia="宋体" w:hAnsi="宋体"/>
          <w:b w:val="0"/>
        </w:rPr>
        <w:t>UVA</w:t>
      </w:r>
      <w:r w:rsidRPr="00EB28BE">
        <w:rPr>
          <w:rFonts w:ascii="宋体" w:eastAsia="宋体" w:hAnsi="宋体" w:hint="eastAsia"/>
          <w:b w:val="0"/>
        </w:rPr>
        <w:t>-</w:t>
      </w:r>
      <w:r w:rsidRPr="00EB28BE">
        <w:rPr>
          <w:rFonts w:ascii="宋体" w:eastAsia="宋体" w:hAnsi="宋体"/>
          <w:b w:val="0"/>
        </w:rPr>
        <w:t>762</w:t>
      </w:r>
      <w:r w:rsidRPr="00EB28BE">
        <w:rPr>
          <w:rFonts w:ascii="宋体" w:eastAsia="宋体" w:hAnsi="宋体" w:hint="eastAsia"/>
          <w:b w:val="0"/>
        </w:rPr>
        <w:t>-</w:t>
      </w:r>
      <w:r w:rsidRPr="00EB28BE">
        <w:rPr>
          <w:rFonts w:ascii="宋体" w:eastAsia="宋体" w:hAnsi="宋体"/>
          <w:b w:val="0"/>
        </w:rPr>
        <w:t>We Ship Cheap</w:t>
      </w:r>
    </w:p>
    <w:p w:rsidR="00933E88" w:rsidRPr="00EB28BE" w:rsidRDefault="00933E88" w:rsidP="00BA11BC">
      <w:pPr>
        <w:rPr>
          <w:rFonts w:ascii="宋体" w:eastAsia="宋体" w:hAnsi="宋体"/>
        </w:rPr>
      </w:pPr>
      <w:r w:rsidRPr="00EB28BE">
        <w:rPr>
          <w:rFonts w:ascii="宋体" w:eastAsia="宋体" w:hAnsi="宋体" w:hint="eastAsia"/>
        </w:rPr>
        <w:t>【题意】</w:t>
      </w:r>
      <w:r w:rsidR="005D3358" w:rsidRPr="00EB28BE">
        <w:rPr>
          <w:rFonts w:ascii="宋体" w:eastAsia="宋体" w:hAnsi="宋体" w:hint="eastAsia"/>
        </w:rPr>
        <w:t>告知若干个点之间连通，求指定起终点之间的最短路径（存在与否、输出路径），连通距离为1</w:t>
      </w:r>
    </w:p>
    <w:p w:rsidR="00933E88" w:rsidRPr="00EB28BE" w:rsidRDefault="00933E88" w:rsidP="00BA11BC">
      <w:pPr>
        <w:rPr>
          <w:rFonts w:ascii="宋体" w:eastAsia="宋体" w:hAnsi="宋体"/>
        </w:rPr>
      </w:pPr>
      <w:r w:rsidRPr="00EB28BE">
        <w:rPr>
          <w:rFonts w:ascii="宋体" w:eastAsia="宋体" w:hAnsi="宋体" w:hint="eastAsia"/>
        </w:rPr>
        <w:t>【题解】SPFA模板题</w:t>
      </w:r>
      <w:r w:rsidR="005D3358" w:rsidRPr="00EB28BE">
        <w:rPr>
          <w:rFonts w:ascii="宋体" w:eastAsia="宋体" w:hAnsi="宋体" w:hint="eastAsia"/>
        </w:rPr>
        <w:t>（要输出路径，从to逆着找到from，这样可以直接用pre的记录顺着输出）</w:t>
      </w:r>
      <w:r w:rsidRPr="00EB28BE">
        <w:rPr>
          <w:rFonts w:ascii="宋体" w:eastAsia="宋体" w:hAnsi="宋体" w:hint="eastAsia"/>
        </w:rPr>
        <w:t>，输入没有指定V的个数，但是规定了一定是2个大写字母，所以使用使用哈希思想将其看作是26进制的数表示，直接使用邻接矩阵即可，没有超时</w:t>
      </w:r>
    </w:p>
    <w:p w:rsidR="00933E88" w:rsidRPr="00EB28BE" w:rsidRDefault="00933E88" w:rsidP="00BA11BC">
      <w:pPr>
        <w:rPr>
          <w:rFonts w:ascii="宋体" w:eastAsia="宋体" w:hAnsi="宋体"/>
        </w:rPr>
      </w:pPr>
      <w:r w:rsidRPr="00EB28BE">
        <w:rPr>
          <w:rFonts w:ascii="宋体" w:eastAsia="宋体" w:hAnsi="宋体" w:hint="eastAsia"/>
        </w:rPr>
        <w:t>【代码】</w:t>
      </w:r>
    </w:p>
    <w:p w:rsidR="00CE2D5F" w:rsidRPr="00EB28BE" w:rsidRDefault="00CE2D5F" w:rsidP="00CE2D5F">
      <w:pPr>
        <w:rPr>
          <w:rFonts w:ascii="宋体" w:eastAsia="宋体" w:hAnsi="宋体"/>
        </w:rPr>
      </w:pPr>
      <w:r w:rsidRPr="00EB28BE">
        <w:rPr>
          <w:rFonts w:ascii="宋体" w:eastAsia="宋体" w:hAnsi="宋体"/>
        </w:rPr>
        <w:t>#include &lt;bits/stdc++.h&gt;</w:t>
      </w:r>
    </w:p>
    <w:p w:rsidR="00CE2D5F" w:rsidRPr="00EB28BE" w:rsidRDefault="00CE2D5F" w:rsidP="00CE2D5F">
      <w:pPr>
        <w:rPr>
          <w:rFonts w:ascii="宋体" w:eastAsia="宋体" w:hAnsi="宋体"/>
        </w:rPr>
      </w:pPr>
      <w:r w:rsidRPr="00EB28BE">
        <w:rPr>
          <w:rFonts w:ascii="宋体" w:eastAsia="宋体" w:hAnsi="宋体"/>
        </w:rPr>
        <w:t>#define MAXN 26*26</w:t>
      </w:r>
    </w:p>
    <w:p w:rsidR="00CE2D5F" w:rsidRPr="00EB28BE" w:rsidRDefault="00CE2D5F" w:rsidP="00CE2D5F">
      <w:pPr>
        <w:rPr>
          <w:rFonts w:ascii="宋体" w:eastAsia="宋体" w:hAnsi="宋体"/>
        </w:rPr>
      </w:pPr>
      <w:r w:rsidRPr="00EB28BE">
        <w:rPr>
          <w:rFonts w:ascii="宋体" w:eastAsia="宋体" w:hAnsi="宋体"/>
        </w:rPr>
        <w:t>#define FARDIS 10000</w:t>
      </w:r>
    </w:p>
    <w:p w:rsidR="00CE2D5F" w:rsidRPr="00EB28BE" w:rsidRDefault="00CE2D5F" w:rsidP="00CE2D5F">
      <w:pPr>
        <w:rPr>
          <w:rFonts w:ascii="宋体" w:eastAsia="宋体" w:hAnsi="宋体"/>
        </w:rPr>
      </w:pPr>
    </w:p>
    <w:p w:rsidR="00CE2D5F" w:rsidRPr="00EB28BE" w:rsidRDefault="00CE2D5F" w:rsidP="00CE2D5F">
      <w:pPr>
        <w:rPr>
          <w:rFonts w:ascii="宋体" w:eastAsia="宋体" w:hAnsi="宋体"/>
        </w:rPr>
      </w:pPr>
      <w:r w:rsidRPr="00EB28BE">
        <w:rPr>
          <w:rFonts w:ascii="宋体" w:eastAsia="宋体" w:hAnsi="宋体"/>
        </w:rPr>
        <w:t>using namespace std;</w:t>
      </w:r>
    </w:p>
    <w:p w:rsidR="00CE2D5F" w:rsidRPr="00EB28BE" w:rsidRDefault="00CE2D5F" w:rsidP="00CE2D5F">
      <w:pPr>
        <w:rPr>
          <w:rFonts w:ascii="宋体" w:eastAsia="宋体" w:hAnsi="宋体"/>
        </w:rPr>
      </w:pPr>
    </w:p>
    <w:p w:rsidR="00CE2D5F" w:rsidRPr="00EB28BE" w:rsidRDefault="00CE2D5F" w:rsidP="00CE2D5F">
      <w:pPr>
        <w:rPr>
          <w:rFonts w:ascii="宋体" w:eastAsia="宋体" w:hAnsi="宋体"/>
        </w:rPr>
      </w:pPr>
      <w:r w:rsidRPr="00EB28BE">
        <w:rPr>
          <w:rFonts w:ascii="宋体" w:eastAsia="宋体" w:hAnsi="宋体"/>
        </w:rPr>
        <w:t>int string_2_num(string s){</w:t>
      </w:r>
    </w:p>
    <w:p w:rsidR="00CE2D5F" w:rsidRPr="00EB28BE" w:rsidRDefault="00CE2D5F" w:rsidP="00CE2D5F">
      <w:pPr>
        <w:rPr>
          <w:rFonts w:ascii="宋体" w:eastAsia="宋体" w:hAnsi="宋体"/>
        </w:rPr>
      </w:pPr>
      <w:r w:rsidRPr="00EB28BE">
        <w:rPr>
          <w:rFonts w:ascii="宋体" w:eastAsia="宋体" w:hAnsi="宋体"/>
        </w:rPr>
        <w:t xml:space="preserve">    return (s[0]-'A')*26+s[1]-'A';</w:t>
      </w:r>
    </w:p>
    <w:p w:rsidR="00CE2D5F" w:rsidRPr="00EB28BE" w:rsidRDefault="00CE2D5F" w:rsidP="00CE2D5F">
      <w:pPr>
        <w:rPr>
          <w:rFonts w:ascii="宋体" w:eastAsia="宋体" w:hAnsi="宋体"/>
        </w:rPr>
      </w:pPr>
      <w:r w:rsidRPr="00EB28BE">
        <w:rPr>
          <w:rFonts w:ascii="宋体" w:eastAsia="宋体" w:hAnsi="宋体"/>
        </w:rPr>
        <w:t>}</w:t>
      </w:r>
    </w:p>
    <w:p w:rsidR="00CE2D5F" w:rsidRPr="00EB28BE" w:rsidRDefault="00CE2D5F" w:rsidP="00CE2D5F">
      <w:pPr>
        <w:rPr>
          <w:rFonts w:ascii="宋体" w:eastAsia="宋体" w:hAnsi="宋体"/>
        </w:rPr>
      </w:pPr>
    </w:p>
    <w:p w:rsidR="00CE2D5F" w:rsidRPr="00EB28BE" w:rsidRDefault="00CE2D5F" w:rsidP="00CE2D5F">
      <w:pPr>
        <w:rPr>
          <w:rFonts w:ascii="宋体" w:eastAsia="宋体" w:hAnsi="宋体"/>
        </w:rPr>
      </w:pPr>
      <w:r w:rsidRPr="00EB28BE">
        <w:rPr>
          <w:rFonts w:ascii="宋体" w:eastAsia="宋体" w:hAnsi="宋体"/>
        </w:rPr>
        <w:t>string num_2_string(int x){</w:t>
      </w:r>
    </w:p>
    <w:p w:rsidR="00CE2D5F" w:rsidRPr="00EB28BE" w:rsidRDefault="00CE2D5F" w:rsidP="00CE2D5F">
      <w:pPr>
        <w:rPr>
          <w:rFonts w:ascii="宋体" w:eastAsia="宋体" w:hAnsi="宋体"/>
        </w:rPr>
      </w:pPr>
      <w:r w:rsidRPr="00EB28BE">
        <w:rPr>
          <w:rFonts w:ascii="宋体" w:eastAsia="宋体" w:hAnsi="宋体"/>
        </w:rPr>
        <w:lastRenderedPageBreak/>
        <w:t xml:space="preserve">    string s="";</w:t>
      </w:r>
    </w:p>
    <w:p w:rsidR="00CE2D5F" w:rsidRPr="00EB28BE" w:rsidRDefault="00CE2D5F" w:rsidP="00CE2D5F">
      <w:pPr>
        <w:rPr>
          <w:rFonts w:ascii="宋体" w:eastAsia="宋体" w:hAnsi="宋体"/>
        </w:rPr>
      </w:pPr>
      <w:r w:rsidRPr="00EB28BE">
        <w:rPr>
          <w:rFonts w:ascii="宋体" w:eastAsia="宋体" w:hAnsi="宋体"/>
        </w:rPr>
        <w:t xml:space="preserve">    s+='A'+x/26,s+='A'+x%26;</w:t>
      </w:r>
    </w:p>
    <w:p w:rsidR="00CE2D5F" w:rsidRPr="00EB28BE" w:rsidRDefault="00CE2D5F" w:rsidP="00CE2D5F">
      <w:pPr>
        <w:rPr>
          <w:rFonts w:ascii="宋体" w:eastAsia="宋体" w:hAnsi="宋体"/>
        </w:rPr>
      </w:pPr>
      <w:r w:rsidRPr="00EB28BE">
        <w:rPr>
          <w:rFonts w:ascii="宋体" w:eastAsia="宋体" w:hAnsi="宋体"/>
        </w:rPr>
        <w:t xml:space="preserve">    return s;</w:t>
      </w:r>
    </w:p>
    <w:p w:rsidR="00CE2D5F" w:rsidRPr="00EB28BE" w:rsidRDefault="00CE2D5F" w:rsidP="00CE2D5F">
      <w:pPr>
        <w:rPr>
          <w:rFonts w:ascii="宋体" w:eastAsia="宋体" w:hAnsi="宋体"/>
        </w:rPr>
      </w:pPr>
      <w:r w:rsidRPr="00EB28BE">
        <w:rPr>
          <w:rFonts w:ascii="宋体" w:eastAsia="宋体" w:hAnsi="宋体"/>
        </w:rPr>
        <w:t>}</w:t>
      </w:r>
    </w:p>
    <w:p w:rsidR="00CE2D5F" w:rsidRPr="00EB28BE" w:rsidRDefault="00CE2D5F" w:rsidP="00CE2D5F">
      <w:pPr>
        <w:rPr>
          <w:rFonts w:ascii="宋体" w:eastAsia="宋体" w:hAnsi="宋体"/>
        </w:rPr>
      </w:pPr>
    </w:p>
    <w:p w:rsidR="00CE2D5F" w:rsidRPr="00EB28BE" w:rsidRDefault="00CE2D5F" w:rsidP="00CE2D5F">
      <w:pPr>
        <w:rPr>
          <w:rFonts w:ascii="宋体" w:eastAsia="宋体" w:hAnsi="宋体"/>
        </w:rPr>
      </w:pPr>
      <w:r w:rsidRPr="00EB28BE">
        <w:rPr>
          <w:rFonts w:ascii="宋体" w:eastAsia="宋体" w:hAnsi="宋体"/>
        </w:rPr>
        <w:t>int main()</w:t>
      </w:r>
    </w:p>
    <w:p w:rsidR="00CE2D5F" w:rsidRPr="00EB28BE" w:rsidRDefault="00CE2D5F" w:rsidP="00CE2D5F">
      <w:pPr>
        <w:rPr>
          <w:rFonts w:ascii="宋体" w:eastAsia="宋体" w:hAnsi="宋体"/>
        </w:rPr>
      </w:pPr>
      <w:r w:rsidRPr="00EB28BE">
        <w:rPr>
          <w:rFonts w:ascii="宋体" w:eastAsia="宋体" w:hAnsi="宋体"/>
        </w:rPr>
        <w:t>{</w:t>
      </w:r>
    </w:p>
    <w:p w:rsidR="00CE2D5F" w:rsidRPr="00EB28BE" w:rsidRDefault="00CE2D5F" w:rsidP="00CE2D5F">
      <w:pPr>
        <w:rPr>
          <w:rFonts w:ascii="宋体" w:eastAsia="宋体" w:hAnsi="宋体"/>
        </w:rPr>
      </w:pPr>
      <w:r w:rsidRPr="00EB28BE">
        <w:rPr>
          <w:rFonts w:ascii="宋体" w:eastAsia="宋体" w:hAnsi="宋体"/>
        </w:rPr>
        <w:t xml:space="preserve">    int n,cost[MAXN][MAXN],spath[MAXN],pre[MAXN],from,to;</w:t>
      </w:r>
    </w:p>
    <w:p w:rsidR="00CE2D5F" w:rsidRPr="00EB28BE" w:rsidRDefault="00CE2D5F" w:rsidP="00CE2D5F">
      <w:pPr>
        <w:rPr>
          <w:rFonts w:ascii="宋体" w:eastAsia="宋体" w:hAnsi="宋体"/>
        </w:rPr>
      </w:pPr>
      <w:r w:rsidRPr="00EB28BE">
        <w:rPr>
          <w:rFonts w:ascii="宋体" w:eastAsia="宋体" w:hAnsi="宋体"/>
        </w:rPr>
        <w:t xml:space="preserve">    bool first=true;</w:t>
      </w:r>
    </w:p>
    <w:p w:rsidR="00CE2D5F" w:rsidRPr="00EB28BE" w:rsidRDefault="00CE2D5F" w:rsidP="00CE2D5F">
      <w:pPr>
        <w:rPr>
          <w:rFonts w:ascii="宋体" w:eastAsia="宋体" w:hAnsi="宋体"/>
        </w:rPr>
      </w:pPr>
      <w:r w:rsidRPr="00EB28BE">
        <w:rPr>
          <w:rFonts w:ascii="宋体" w:eastAsia="宋体" w:hAnsi="宋体"/>
        </w:rPr>
        <w:t xml:space="preserve">    while(cin&gt;&gt;n){</w:t>
      </w:r>
    </w:p>
    <w:p w:rsidR="00CE2D5F" w:rsidRPr="00EB28BE" w:rsidRDefault="00CE2D5F" w:rsidP="00CE2D5F">
      <w:pPr>
        <w:rPr>
          <w:rFonts w:ascii="宋体" w:eastAsia="宋体" w:hAnsi="宋体"/>
        </w:rPr>
      </w:pPr>
      <w:r w:rsidRPr="00EB28BE">
        <w:rPr>
          <w:rFonts w:ascii="宋体" w:eastAsia="宋体" w:hAnsi="宋体"/>
        </w:rPr>
        <w:t xml:space="preserve">        memset(cost,-1,sizeof(cost));</w:t>
      </w:r>
    </w:p>
    <w:p w:rsidR="00CE2D5F" w:rsidRPr="00EB28BE" w:rsidRDefault="00CE2D5F" w:rsidP="00CE2D5F">
      <w:pPr>
        <w:rPr>
          <w:rFonts w:ascii="宋体" w:eastAsia="宋体" w:hAnsi="宋体"/>
        </w:rPr>
      </w:pPr>
      <w:r w:rsidRPr="00EB28BE">
        <w:rPr>
          <w:rFonts w:ascii="宋体" w:eastAsia="宋体" w:hAnsi="宋体"/>
        </w:rPr>
        <w:t xml:space="preserve">        for (int i=0;i&lt;MAXN;i++) spath[i]=FARDIS;</w:t>
      </w:r>
    </w:p>
    <w:p w:rsidR="00CE2D5F" w:rsidRPr="00EB28BE" w:rsidRDefault="00CE2D5F" w:rsidP="00CE2D5F">
      <w:pPr>
        <w:rPr>
          <w:rFonts w:ascii="宋体" w:eastAsia="宋体" w:hAnsi="宋体"/>
        </w:rPr>
      </w:pPr>
      <w:r w:rsidRPr="00EB28BE">
        <w:rPr>
          <w:rFonts w:ascii="宋体" w:eastAsia="宋体" w:hAnsi="宋体"/>
        </w:rPr>
        <w:t xml:space="preserve">        while(n--){</w:t>
      </w:r>
    </w:p>
    <w:p w:rsidR="00CE2D5F" w:rsidRPr="00EB28BE" w:rsidRDefault="00CE2D5F" w:rsidP="00CE2D5F">
      <w:pPr>
        <w:rPr>
          <w:rFonts w:ascii="宋体" w:eastAsia="宋体" w:hAnsi="宋体"/>
        </w:rPr>
      </w:pPr>
      <w:r w:rsidRPr="00EB28BE">
        <w:rPr>
          <w:rFonts w:ascii="宋体" w:eastAsia="宋体" w:hAnsi="宋体"/>
        </w:rPr>
        <w:t xml:space="preserve">            string a,b;</w:t>
      </w:r>
    </w:p>
    <w:p w:rsidR="00CE2D5F" w:rsidRPr="00EB28BE" w:rsidRDefault="00CE2D5F" w:rsidP="00CE2D5F">
      <w:pPr>
        <w:rPr>
          <w:rFonts w:ascii="宋体" w:eastAsia="宋体" w:hAnsi="宋体"/>
        </w:rPr>
      </w:pPr>
      <w:r w:rsidRPr="00EB28BE">
        <w:rPr>
          <w:rFonts w:ascii="宋体" w:eastAsia="宋体" w:hAnsi="宋体"/>
        </w:rPr>
        <w:t xml:space="preserve">            cin&gt;&gt;a&gt;&gt;b;</w:t>
      </w:r>
    </w:p>
    <w:p w:rsidR="00CE2D5F" w:rsidRPr="00EB28BE" w:rsidRDefault="00CE2D5F" w:rsidP="00CE2D5F">
      <w:pPr>
        <w:rPr>
          <w:rFonts w:ascii="宋体" w:eastAsia="宋体" w:hAnsi="宋体"/>
        </w:rPr>
      </w:pPr>
      <w:r w:rsidRPr="00EB28BE">
        <w:rPr>
          <w:rFonts w:ascii="宋体" w:eastAsia="宋体" w:hAnsi="宋体"/>
        </w:rPr>
        <w:t xml:space="preserve">            int numa=string_2_num(a),numb=string_2_num(b);</w:t>
      </w:r>
    </w:p>
    <w:p w:rsidR="00CE2D5F" w:rsidRPr="00EB28BE" w:rsidRDefault="00CE2D5F" w:rsidP="00CE2D5F">
      <w:pPr>
        <w:rPr>
          <w:rFonts w:ascii="宋体" w:eastAsia="宋体" w:hAnsi="宋体"/>
        </w:rPr>
      </w:pPr>
      <w:r w:rsidRPr="00EB28BE">
        <w:rPr>
          <w:rFonts w:ascii="宋体" w:eastAsia="宋体" w:hAnsi="宋体"/>
        </w:rPr>
        <w:t xml:space="preserve">            cost[numa][numb]=cost[numb][numa]=1;</w:t>
      </w:r>
    </w:p>
    <w:p w:rsidR="00CE2D5F" w:rsidRPr="00EB28BE" w:rsidRDefault="00CE2D5F" w:rsidP="00CE2D5F">
      <w:pPr>
        <w:rPr>
          <w:rFonts w:ascii="宋体" w:eastAsia="宋体" w:hAnsi="宋体"/>
        </w:rPr>
      </w:pPr>
      <w:r w:rsidRPr="00EB28BE">
        <w:rPr>
          <w:rFonts w:ascii="宋体" w:eastAsia="宋体" w:hAnsi="宋体"/>
        </w:rPr>
        <w:t xml:space="preserve">        }</w:t>
      </w:r>
    </w:p>
    <w:p w:rsidR="00CE2D5F" w:rsidRPr="00EB28BE" w:rsidRDefault="00CE2D5F" w:rsidP="00CE2D5F">
      <w:pPr>
        <w:rPr>
          <w:rFonts w:ascii="宋体" w:eastAsia="宋体" w:hAnsi="宋体"/>
        </w:rPr>
      </w:pPr>
      <w:r w:rsidRPr="00EB28BE">
        <w:rPr>
          <w:rFonts w:ascii="宋体" w:eastAsia="宋体" w:hAnsi="宋体"/>
        </w:rPr>
        <w:t xml:space="preserve">        string sfrom,sto;</w:t>
      </w:r>
    </w:p>
    <w:p w:rsidR="00CE2D5F" w:rsidRPr="00EB28BE" w:rsidRDefault="00CE2D5F" w:rsidP="00CE2D5F">
      <w:pPr>
        <w:rPr>
          <w:rFonts w:ascii="宋体" w:eastAsia="宋体" w:hAnsi="宋体"/>
        </w:rPr>
      </w:pPr>
      <w:r w:rsidRPr="00EB28BE">
        <w:rPr>
          <w:rFonts w:ascii="宋体" w:eastAsia="宋体" w:hAnsi="宋体"/>
        </w:rPr>
        <w:t xml:space="preserve">        cin&gt;&gt;sfrom&gt;&gt;sto;</w:t>
      </w:r>
    </w:p>
    <w:p w:rsidR="00CE2D5F" w:rsidRPr="00EB28BE" w:rsidRDefault="00CE2D5F" w:rsidP="00CE2D5F">
      <w:pPr>
        <w:rPr>
          <w:rFonts w:ascii="宋体" w:eastAsia="宋体" w:hAnsi="宋体"/>
        </w:rPr>
      </w:pPr>
      <w:r w:rsidRPr="00EB28BE">
        <w:rPr>
          <w:rFonts w:ascii="宋体" w:eastAsia="宋体" w:hAnsi="宋体"/>
        </w:rPr>
        <w:t xml:space="preserve">        from=string_2_num(sfrom),to=string_2_num(sto);</w:t>
      </w:r>
    </w:p>
    <w:p w:rsidR="00CE2D5F" w:rsidRPr="00EB28BE" w:rsidRDefault="00CE2D5F" w:rsidP="00CE2D5F">
      <w:pPr>
        <w:rPr>
          <w:rFonts w:ascii="宋体" w:eastAsia="宋体" w:hAnsi="宋体"/>
        </w:rPr>
      </w:pPr>
      <w:r w:rsidRPr="00EB28BE">
        <w:rPr>
          <w:rFonts w:ascii="宋体" w:eastAsia="宋体" w:hAnsi="宋体"/>
        </w:rPr>
        <w:t xml:space="preserve">        queue&lt;int&gt; q;</w:t>
      </w:r>
    </w:p>
    <w:p w:rsidR="00CE2D5F" w:rsidRPr="00EB28BE" w:rsidRDefault="00CE2D5F" w:rsidP="00CE2D5F">
      <w:pPr>
        <w:rPr>
          <w:rFonts w:ascii="宋体" w:eastAsia="宋体" w:hAnsi="宋体"/>
        </w:rPr>
      </w:pPr>
      <w:r w:rsidRPr="00EB28BE">
        <w:rPr>
          <w:rFonts w:ascii="宋体" w:eastAsia="宋体" w:hAnsi="宋体"/>
        </w:rPr>
        <w:t xml:space="preserve">        while (!q.empty()) q.pop();</w:t>
      </w:r>
    </w:p>
    <w:p w:rsidR="00CE2D5F" w:rsidRPr="00EB28BE" w:rsidRDefault="00CE2D5F" w:rsidP="00CE2D5F">
      <w:pPr>
        <w:rPr>
          <w:rFonts w:ascii="宋体" w:eastAsia="宋体" w:hAnsi="宋体"/>
        </w:rPr>
      </w:pPr>
      <w:r w:rsidRPr="00EB28BE">
        <w:rPr>
          <w:rFonts w:ascii="宋体" w:eastAsia="宋体" w:hAnsi="宋体"/>
        </w:rPr>
        <w:t xml:space="preserve">        bool exist[MAXN],have_path=false;</w:t>
      </w:r>
    </w:p>
    <w:p w:rsidR="00CE2D5F" w:rsidRPr="00EB28BE" w:rsidRDefault="00CE2D5F" w:rsidP="00CE2D5F">
      <w:pPr>
        <w:rPr>
          <w:rFonts w:ascii="宋体" w:eastAsia="宋体" w:hAnsi="宋体"/>
        </w:rPr>
      </w:pPr>
      <w:r w:rsidRPr="00EB28BE">
        <w:rPr>
          <w:rFonts w:ascii="宋体" w:eastAsia="宋体" w:hAnsi="宋体"/>
        </w:rPr>
        <w:t xml:space="preserve">        memset(exist,false,sizeof(exist));</w:t>
      </w:r>
    </w:p>
    <w:p w:rsidR="00CE2D5F" w:rsidRPr="00EB28BE" w:rsidRDefault="00CE2D5F" w:rsidP="00CE2D5F">
      <w:pPr>
        <w:rPr>
          <w:rFonts w:ascii="宋体" w:eastAsia="宋体" w:hAnsi="宋体"/>
        </w:rPr>
      </w:pPr>
      <w:r w:rsidRPr="00EB28BE">
        <w:rPr>
          <w:rFonts w:ascii="宋体" w:eastAsia="宋体" w:hAnsi="宋体"/>
        </w:rPr>
        <w:t xml:space="preserve">        exist[to]=true;</w:t>
      </w:r>
    </w:p>
    <w:p w:rsidR="00CE2D5F" w:rsidRPr="00EB28BE" w:rsidRDefault="00CE2D5F" w:rsidP="00CE2D5F">
      <w:pPr>
        <w:rPr>
          <w:rFonts w:ascii="宋体" w:eastAsia="宋体" w:hAnsi="宋体"/>
        </w:rPr>
      </w:pPr>
      <w:r w:rsidRPr="00EB28BE">
        <w:rPr>
          <w:rFonts w:ascii="宋体" w:eastAsia="宋体" w:hAnsi="宋体"/>
        </w:rPr>
        <w:t xml:space="preserve">        q.push(to);</w:t>
      </w:r>
    </w:p>
    <w:p w:rsidR="00CE2D5F" w:rsidRPr="00EB28BE" w:rsidRDefault="00CE2D5F" w:rsidP="00CE2D5F">
      <w:pPr>
        <w:rPr>
          <w:rFonts w:ascii="宋体" w:eastAsia="宋体" w:hAnsi="宋体"/>
        </w:rPr>
      </w:pPr>
      <w:r w:rsidRPr="00EB28BE">
        <w:rPr>
          <w:rFonts w:ascii="宋体" w:eastAsia="宋体" w:hAnsi="宋体"/>
        </w:rPr>
        <w:t xml:space="preserve">        spath[to]=0;</w:t>
      </w:r>
    </w:p>
    <w:p w:rsidR="00CE2D5F" w:rsidRPr="00EB28BE" w:rsidRDefault="00CE2D5F" w:rsidP="00CE2D5F">
      <w:pPr>
        <w:rPr>
          <w:rFonts w:ascii="宋体" w:eastAsia="宋体" w:hAnsi="宋体"/>
        </w:rPr>
      </w:pPr>
      <w:r w:rsidRPr="00EB28BE">
        <w:rPr>
          <w:rFonts w:ascii="宋体" w:eastAsia="宋体" w:hAnsi="宋体"/>
        </w:rPr>
        <w:t xml:space="preserve">        while(!q.empty()){</w:t>
      </w:r>
    </w:p>
    <w:p w:rsidR="00CE2D5F" w:rsidRPr="00EB28BE" w:rsidRDefault="00CE2D5F" w:rsidP="00CE2D5F">
      <w:pPr>
        <w:rPr>
          <w:rFonts w:ascii="宋体" w:eastAsia="宋体" w:hAnsi="宋体"/>
        </w:rPr>
      </w:pPr>
      <w:r w:rsidRPr="00EB28BE">
        <w:rPr>
          <w:rFonts w:ascii="宋体" w:eastAsia="宋体" w:hAnsi="宋体"/>
        </w:rPr>
        <w:t xml:space="preserve">            int now=q.front();</w:t>
      </w:r>
    </w:p>
    <w:p w:rsidR="00CE2D5F" w:rsidRPr="00EB28BE" w:rsidRDefault="00CE2D5F" w:rsidP="00CE2D5F">
      <w:pPr>
        <w:rPr>
          <w:rFonts w:ascii="宋体" w:eastAsia="宋体" w:hAnsi="宋体"/>
        </w:rPr>
      </w:pPr>
      <w:r w:rsidRPr="00EB28BE">
        <w:rPr>
          <w:rFonts w:ascii="宋体" w:eastAsia="宋体" w:hAnsi="宋体"/>
        </w:rPr>
        <w:t xml:space="preserve">            q.pop();</w:t>
      </w:r>
    </w:p>
    <w:p w:rsidR="00CE2D5F" w:rsidRPr="00EB28BE" w:rsidRDefault="00CE2D5F" w:rsidP="00CE2D5F">
      <w:pPr>
        <w:rPr>
          <w:rFonts w:ascii="宋体" w:eastAsia="宋体" w:hAnsi="宋体"/>
        </w:rPr>
      </w:pPr>
      <w:r w:rsidRPr="00EB28BE">
        <w:rPr>
          <w:rFonts w:ascii="宋体" w:eastAsia="宋体" w:hAnsi="宋体"/>
        </w:rPr>
        <w:t xml:space="preserve">            exist[now]=false;</w:t>
      </w:r>
    </w:p>
    <w:p w:rsidR="00CE2D5F" w:rsidRPr="00EB28BE" w:rsidRDefault="00CE2D5F" w:rsidP="00CE2D5F">
      <w:pPr>
        <w:rPr>
          <w:rFonts w:ascii="宋体" w:eastAsia="宋体" w:hAnsi="宋体"/>
        </w:rPr>
      </w:pPr>
      <w:r w:rsidRPr="00EB28BE">
        <w:rPr>
          <w:rFonts w:ascii="宋体" w:eastAsia="宋体" w:hAnsi="宋体"/>
        </w:rPr>
        <w:t xml:space="preserve">            for (int i=0;i&lt;26*26;i++){</w:t>
      </w:r>
    </w:p>
    <w:p w:rsidR="00CE2D5F" w:rsidRPr="00EB28BE" w:rsidRDefault="00CE2D5F" w:rsidP="00CE2D5F">
      <w:pPr>
        <w:rPr>
          <w:rFonts w:ascii="宋体" w:eastAsia="宋体" w:hAnsi="宋体"/>
        </w:rPr>
      </w:pPr>
      <w:r w:rsidRPr="00EB28BE">
        <w:rPr>
          <w:rFonts w:ascii="宋体" w:eastAsia="宋体" w:hAnsi="宋体"/>
        </w:rPr>
        <w:t xml:space="preserve">                if(cost[now][i]&gt;=0&amp;&amp;(spath[now]+cost[now][i]&lt;spath[i])){</w:t>
      </w:r>
    </w:p>
    <w:p w:rsidR="00CE2D5F" w:rsidRPr="00EB28BE" w:rsidRDefault="00CE2D5F" w:rsidP="00CE2D5F">
      <w:pPr>
        <w:rPr>
          <w:rFonts w:ascii="宋体" w:eastAsia="宋体" w:hAnsi="宋体"/>
        </w:rPr>
      </w:pPr>
      <w:r w:rsidRPr="00EB28BE">
        <w:rPr>
          <w:rFonts w:ascii="宋体" w:eastAsia="宋体" w:hAnsi="宋体"/>
        </w:rPr>
        <w:t xml:space="preserve">                    spath[i]=spath[now]+cost[now][i];</w:t>
      </w:r>
    </w:p>
    <w:p w:rsidR="00CE2D5F" w:rsidRPr="00EB28BE" w:rsidRDefault="00CE2D5F" w:rsidP="00CE2D5F">
      <w:pPr>
        <w:rPr>
          <w:rFonts w:ascii="宋体" w:eastAsia="宋体" w:hAnsi="宋体"/>
        </w:rPr>
      </w:pPr>
      <w:r w:rsidRPr="00EB28BE">
        <w:rPr>
          <w:rFonts w:ascii="宋体" w:eastAsia="宋体" w:hAnsi="宋体"/>
        </w:rPr>
        <w:t xml:space="preserve">                    pre[i]=now;</w:t>
      </w:r>
    </w:p>
    <w:p w:rsidR="00CE2D5F" w:rsidRPr="00EB28BE" w:rsidRDefault="00CE2D5F" w:rsidP="00CE2D5F">
      <w:pPr>
        <w:rPr>
          <w:rFonts w:ascii="宋体" w:eastAsia="宋体" w:hAnsi="宋体"/>
        </w:rPr>
      </w:pPr>
      <w:r w:rsidRPr="00EB28BE">
        <w:rPr>
          <w:rFonts w:ascii="宋体" w:eastAsia="宋体" w:hAnsi="宋体"/>
        </w:rPr>
        <w:t xml:space="preserve">                    if (!exist[i]) q.push(i),exist[i]=true;</w:t>
      </w:r>
    </w:p>
    <w:p w:rsidR="00CE2D5F" w:rsidRPr="00EB28BE" w:rsidRDefault="00CE2D5F" w:rsidP="00CE2D5F">
      <w:pPr>
        <w:rPr>
          <w:rFonts w:ascii="宋体" w:eastAsia="宋体" w:hAnsi="宋体"/>
        </w:rPr>
      </w:pPr>
      <w:r w:rsidRPr="00EB28BE">
        <w:rPr>
          <w:rFonts w:ascii="宋体" w:eastAsia="宋体" w:hAnsi="宋体"/>
        </w:rPr>
        <w:t xml:space="preserve">                    if(i==from) have_path=true;</w:t>
      </w:r>
    </w:p>
    <w:p w:rsidR="00CE2D5F" w:rsidRPr="00EB28BE" w:rsidRDefault="00CE2D5F" w:rsidP="00CE2D5F">
      <w:pPr>
        <w:rPr>
          <w:rFonts w:ascii="宋体" w:eastAsia="宋体" w:hAnsi="宋体"/>
        </w:rPr>
      </w:pPr>
      <w:r w:rsidRPr="00EB28BE">
        <w:rPr>
          <w:rFonts w:ascii="宋体" w:eastAsia="宋体" w:hAnsi="宋体"/>
        </w:rPr>
        <w:t xml:space="preserve">                }</w:t>
      </w:r>
    </w:p>
    <w:p w:rsidR="00CE2D5F" w:rsidRPr="00EB28BE" w:rsidRDefault="00CE2D5F" w:rsidP="00CE2D5F">
      <w:pPr>
        <w:rPr>
          <w:rFonts w:ascii="宋体" w:eastAsia="宋体" w:hAnsi="宋体"/>
        </w:rPr>
      </w:pPr>
      <w:r w:rsidRPr="00EB28BE">
        <w:rPr>
          <w:rFonts w:ascii="宋体" w:eastAsia="宋体" w:hAnsi="宋体"/>
        </w:rPr>
        <w:t xml:space="preserve">            }</w:t>
      </w:r>
    </w:p>
    <w:p w:rsidR="00CE2D5F" w:rsidRPr="00EB28BE" w:rsidRDefault="00CE2D5F" w:rsidP="00CE2D5F">
      <w:pPr>
        <w:rPr>
          <w:rFonts w:ascii="宋体" w:eastAsia="宋体" w:hAnsi="宋体"/>
        </w:rPr>
      </w:pPr>
      <w:r w:rsidRPr="00EB28BE">
        <w:rPr>
          <w:rFonts w:ascii="宋体" w:eastAsia="宋体" w:hAnsi="宋体"/>
        </w:rPr>
        <w:t xml:space="preserve">        }</w:t>
      </w:r>
    </w:p>
    <w:p w:rsidR="00CE2D5F" w:rsidRPr="00EB28BE" w:rsidRDefault="00CE2D5F" w:rsidP="00CE2D5F">
      <w:pPr>
        <w:rPr>
          <w:rFonts w:ascii="宋体" w:eastAsia="宋体" w:hAnsi="宋体"/>
        </w:rPr>
      </w:pPr>
      <w:r w:rsidRPr="00EB28BE">
        <w:rPr>
          <w:rFonts w:ascii="宋体" w:eastAsia="宋体" w:hAnsi="宋体"/>
        </w:rPr>
        <w:t xml:space="preserve">        int numa=from,numb=pre[numa];</w:t>
      </w:r>
    </w:p>
    <w:p w:rsidR="00CE2D5F" w:rsidRPr="00EB28BE" w:rsidRDefault="00CE2D5F" w:rsidP="00CE2D5F">
      <w:pPr>
        <w:rPr>
          <w:rFonts w:ascii="宋体" w:eastAsia="宋体" w:hAnsi="宋体"/>
        </w:rPr>
      </w:pPr>
      <w:r w:rsidRPr="00EB28BE">
        <w:rPr>
          <w:rFonts w:ascii="宋体" w:eastAsia="宋体" w:hAnsi="宋体"/>
        </w:rPr>
        <w:t xml:space="preserve">        if(first) first=false;else cout&lt;&lt;endl;</w:t>
      </w:r>
    </w:p>
    <w:p w:rsidR="00CE2D5F" w:rsidRPr="00EB28BE" w:rsidRDefault="00CE2D5F" w:rsidP="00CE2D5F">
      <w:pPr>
        <w:rPr>
          <w:rFonts w:ascii="宋体" w:eastAsia="宋体" w:hAnsi="宋体"/>
        </w:rPr>
      </w:pPr>
      <w:r w:rsidRPr="00EB28BE">
        <w:rPr>
          <w:rFonts w:ascii="宋体" w:eastAsia="宋体" w:hAnsi="宋体"/>
        </w:rPr>
        <w:t xml:space="preserve">        if (have_path){</w:t>
      </w:r>
    </w:p>
    <w:p w:rsidR="00CE2D5F" w:rsidRPr="00EB28BE" w:rsidRDefault="00CE2D5F" w:rsidP="00CE2D5F">
      <w:pPr>
        <w:rPr>
          <w:rFonts w:ascii="宋体" w:eastAsia="宋体" w:hAnsi="宋体"/>
        </w:rPr>
      </w:pPr>
      <w:r w:rsidRPr="00EB28BE">
        <w:rPr>
          <w:rFonts w:ascii="宋体" w:eastAsia="宋体" w:hAnsi="宋体"/>
        </w:rPr>
        <w:lastRenderedPageBreak/>
        <w:t xml:space="preserve">            while(true){</w:t>
      </w:r>
    </w:p>
    <w:p w:rsidR="00CE2D5F" w:rsidRPr="00EB28BE" w:rsidRDefault="00CE2D5F" w:rsidP="00CE2D5F">
      <w:pPr>
        <w:rPr>
          <w:rFonts w:ascii="宋体" w:eastAsia="宋体" w:hAnsi="宋体"/>
        </w:rPr>
      </w:pPr>
      <w:r w:rsidRPr="00EB28BE">
        <w:rPr>
          <w:rFonts w:ascii="宋体" w:eastAsia="宋体" w:hAnsi="宋体"/>
        </w:rPr>
        <w:t xml:space="preserve">                string sa=num_2_string(numa),sb=num_2_string(numb);</w:t>
      </w:r>
    </w:p>
    <w:p w:rsidR="00CE2D5F" w:rsidRPr="00EB28BE" w:rsidRDefault="00CE2D5F" w:rsidP="00CE2D5F">
      <w:pPr>
        <w:rPr>
          <w:rFonts w:ascii="宋体" w:eastAsia="宋体" w:hAnsi="宋体"/>
        </w:rPr>
      </w:pPr>
      <w:r w:rsidRPr="00EB28BE">
        <w:rPr>
          <w:rFonts w:ascii="宋体" w:eastAsia="宋体" w:hAnsi="宋体"/>
        </w:rPr>
        <w:t xml:space="preserve">                cout&lt;&lt;sa&lt;&lt;" "&lt;&lt;sb&lt;&lt;endl;</w:t>
      </w:r>
    </w:p>
    <w:p w:rsidR="00CE2D5F" w:rsidRPr="00EB28BE" w:rsidRDefault="00CE2D5F" w:rsidP="00CE2D5F">
      <w:pPr>
        <w:rPr>
          <w:rFonts w:ascii="宋体" w:eastAsia="宋体" w:hAnsi="宋体"/>
        </w:rPr>
      </w:pPr>
      <w:r w:rsidRPr="00EB28BE">
        <w:rPr>
          <w:rFonts w:ascii="宋体" w:eastAsia="宋体" w:hAnsi="宋体"/>
        </w:rPr>
        <w:t xml:space="preserve">                if(numb==to) break;</w:t>
      </w:r>
    </w:p>
    <w:p w:rsidR="00CE2D5F" w:rsidRPr="00EB28BE" w:rsidRDefault="00CE2D5F" w:rsidP="00CE2D5F">
      <w:pPr>
        <w:rPr>
          <w:rFonts w:ascii="宋体" w:eastAsia="宋体" w:hAnsi="宋体"/>
        </w:rPr>
      </w:pPr>
      <w:r w:rsidRPr="00EB28BE">
        <w:rPr>
          <w:rFonts w:ascii="宋体" w:eastAsia="宋体" w:hAnsi="宋体"/>
        </w:rPr>
        <w:t xml:space="preserve">                numa=numb,numb=pre[numa];</w:t>
      </w:r>
    </w:p>
    <w:p w:rsidR="00CE2D5F" w:rsidRPr="00EB28BE" w:rsidRDefault="00CE2D5F" w:rsidP="00CE2D5F">
      <w:pPr>
        <w:rPr>
          <w:rFonts w:ascii="宋体" w:eastAsia="宋体" w:hAnsi="宋体"/>
        </w:rPr>
      </w:pPr>
      <w:r w:rsidRPr="00EB28BE">
        <w:rPr>
          <w:rFonts w:ascii="宋体" w:eastAsia="宋体" w:hAnsi="宋体"/>
        </w:rPr>
        <w:t xml:space="preserve">            }</w:t>
      </w:r>
    </w:p>
    <w:p w:rsidR="00CE2D5F" w:rsidRPr="00EB28BE" w:rsidRDefault="00CE2D5F" w:rsidP="00CE2D5F">
      <w:pPr>
        <w:rPr>
          <w:rFonts w:ascii="宋体" w:eastAsia="宋体" w:hAnsi="宋体"/>
        </w:rPr>
      </w:pPr>
      <w:r w:rsidRPr="00EB28BE">
        <w:rPr>
          <w:rFonts w:ascii="宋体" w:eastAsia="宋体" w:hAnsi="宋体"/>
        </w:rPr>
        <w:t xml:space="preserve">        }else cout&lt;&lt;"No route"&lt;&lt;endl;</w:t>
      </w:r>
    </w:p>
    <w:p w:rsidR="00CE2D5F" w:rsidRPr="00EB28BE" w:rsidRDefault="00CE2D5F" w:rsidP="00CE2D5F">
      <w:pPr>
        <w:rPr>
          <w:rFonts w:ascii="宋体" w:eastAsia="宋体" w:hAnsi="宋体"/>
        </w:rPr>
      </w:pPr>
      <w:r w:rsidRPr="00EB28BE">
        <w:rPr>
          <w:rFonts w:ascii="宋体" w:eastAsia="宋体" w:hAnsi="宋体"/>
        </w:rPr>
        <w:t xml:space="preserve">    }</w:t>
      </w:r>
    </w:p>
    <w:p w:rsidR="00CE2D5F" w:rsidRPr="00EB28BE" w:rsidRDefault="00CE2D5F" w:rsidP="00CE2D5F">
      <w:pPr>
        <w:rPr>
          <w:rFonts w:ascii="宋体" w:eastAsia="宋体" w:hAnsi="宋体"/>
        </w:rPr>
      </w:pPr>
      <w:r w:rsidRPr="00EB28BE">
        <w:rPr>
          <w:rFonts w:ascii="宋体" w:eastAsia="宋体" w:hAnsi="宋体"/>
        </w:rPr>
        <w:t xml:space="preserve">    return 0;</w:t>
      </w:r>
    </w:p>
    <w:p w:rsidR="00CE2D5F" w:rsidRPr="00EB28BE" w:rsidRDefault="00CE2D5F" w:rsidP="00CE2D5F">
      <w:pPr>
        <w:rPr>
          <w:rFonts w:ascii="宋体" w:eastAsia="宋体" w:hAnsi="宋体" w:hint="eastAsia"/>
        </w:rPr>
      </w:pPr>
      <w:r w:rsidRPr="00EB28BE">
        <w:rPr>
          <w:rFonts w:ascii="宋体" w:eastAsia="宋体" w:hAnsi="宋体"/>
        </w:rPr>
        <w:t>}</w:t>
      </w:r>
    </w:p>
    <w:p w:rsidR="005242B9" w:rsidRPr="00EB28BE" w:rsidRDefault="005242B9" w:rsidP="005242B9">
      <w:pPr>
        <w:pStyle w:val="3"/>
        <w:rPr>
          <w:rFonts w:ascii="宋体" w:eastAsia="宋体" w:hAnsi="宋体"/>
          <w:b w:val="0"/>
        </w:rPr>
      </w:pPr>
      <w:bookmarkStart w:id="11" w:name="_Toc519439392"/>
      <w:r w:rsidRPr="00EB28BE">
        <w:rPr>
          <w:rFonts w:ascii="宋体" w:eastAsia="宋体" w:hAnsi="宋体"/>
          <w:b w:val="0"/>
        </w:rPr>
        <w:t>Floyd</w:t>
      </w:r>
      <w:bookmarkEnd w:id="11"/>
    </w:p>
    <w:p w:rsidR="0039208E" w:rsidRPr="00EB28BE" w:rsidRDefault="0039208E" w:rsidP="0039208E">
      <w:pPr>
        <w:pStyle w:val="4"/>
        <w:rPr>
          <w:rFonts w:ascii="宋体" w:eastAsia="宋体" w:hAnsi="宋体"/>
          <w:b w:val="0"/>
        </w:rPr>
      </w:pPr>
      <w:r w:rsidRPr="00EB28BE">
        <w:rPr>
          <w:rFonts w:ascii="宋体" w:eastAsia="宋体" w:hAnsi="宋体" w:hint="eastAsia"/>
          <w:b w:val="0"/>
        </w:rPr>
        <w:t>√-</w:t>
      </w:r>
      <w:r w:rsidRPr="00EB28BE">
        <w:rPr>
          <w:rFonts w:ascii="宋体" w:eastAsia="宋体" w:hAnsi="宋体"/>
          <w:b w:val="0"/>
        </w:rPr>
        <w:t>UVA</w:t>
      </w:r>
      <w:r w:rsidRPr="00EB28BE">
        <w:rPr>
          <w:rFonts w:ascii="宋体" w:eastAsia="宋体" w:hAnsi="宋体" w:hint="eastAsia"/>
          <w:b w:val="0"/>
        </w:rPr>
        <w:t>-</w:t>
      </w:r>
      <w:r w:rsidRPr="00EB28BE">
        <w:rPr>
          <w:rFonts w:ascii="宋体" w:eastAsia="宋体" w:hAnsi="宋体"/>
          <w:b w:val="0"/>
        </w:rPr>
        <w:t>567</w:t>
      </w:r>
      <w:r w:rsidRPr="00EB28BE">
        <w:rPr>
          <w:rFonts w:ascii="宋体" w:eastAsia="宋体" w:hAnsi="宋体" w:hint="eastAsia"/>
          <w:b w:val="0"/>
        </w:rPr>
        <w:t>-</w:t>
      </w:r>
      <w:r w:rsidRPr="00EB28BE">
        <w:rPr>
          <w:rFonts w:ascii="宋体" w:eastAsia="宋体" w:hAnsi="宋体"/>
          <w:b w:val="0"/>
        </w:rPr>
        <w:t>Risk</w:t>
      </w:r>
    </w:p>
    <w:p w:rsidR="0039208E" w:rsidRPr="00EB28BE" w:rsidRDefault="0039208E" w:rsidP="0039208E">
      <w:pPr>
        <w:rPr>
          <w:rFonts w:ascii="宋体" w:eastAsia="宋体" w:hAnsi="宋体"/>
        </w:rPr>
      </w:pPr>
      <w:r w:rsidRPr="00EB28BE">
        <w:rPr>
          <w:rFonts w:ascii="宋体" w:eastAsia="宋体" w:hAnsi="宋体" w:hint="eastAsia"/>
        </w:rPr>
        <w:t>【题意】给定20个城市之间的连通情况，就给定起终点间的最短距离（连通距离为1）</w:t>
      </w:r>
    </w:p>
    <w:p w:rsidR="0039208E" w:rsidRPr="00EB28BE" w:rsidRDefault="0039208E" w:rsidP="0039208E">
      <w:pPr>
        <w:rPr>
          <w:rFonts w:ascii="宋体" w:eastAsia="宋体" w:hAnsi="宋体"/>
        </w:rPr>
      </w:pPr>
      <w:r w:rsidRPr="00EB28BE">
        <w:rPr>
          <w:rFonts w:ascii="宋体" w:eastAsia="宋体" w:hAnsi="宋体" w:hint="eastAsia"/>
        </w:rPr>
        <w:t>【题解】floyd模板题目，设置100为任意两城市之间的不连通距离，1为直接连通距离</w:t>
      </w:r>
    </w:p>
    <w:p w:rsidR="0039208E" w:rsidRPr="00EB28BE" w:rsidRDefault="0039208E" w:rsidP="0039208E">
      <w:pPr>
        <w:rPr>
          <w:rFonts w:ascii="宋体" w:eastAsia="宋体" w:hAnsi="宋体"/>
        </w:rPr>
      </w:pPr>
      <w:r w:rsidRPr="00EB28BE">
        <w:rPr>
          <w:rFonts w:ascii="宋体" w:eastAsia="宋体" w:hAnsi="宋体" w:hint="eastAsia"/>
        </w:rPr>
        <w:t>【代码】</w:t>
      </w:r>
    </w:p>
    <w:p w:rsidR="0039208E" w:rsidRPr="00EB28BE" w:rsidRDefault="0039208E" w:rsidP="0039208E">
      <w:pPr>
        <w:rPr>
          <w:rFonts w:ascii="宋体" w:eastAsia="宋体" w:hAnsi="宋体"/>
        </w:rPr>
      </w:pPr>
      <w:r w:rsidRPr="00EB28BE">
        <w:rPr>
          <w:rFonts w:ascii="宋体" w:eastAsia="宋体" w:hAnsi="宋体"/>
        </w:rPr>
        <w:t>#include &lt;bits/stdc++.h&gt;</w:t>
      </w:r>
    </w:p>
    <w:p w:rsidR="0039208E" w:rsidRPr="00EB28BE" w:rsidRDefault="0039208E" w:rsidP="0039208E">
      <w:pPr>
        <w:rPr>
          <w:rFonts w:ascii="宋体" w:eastAsia="宋体" w:hAnsi="宋体"/>
        </w:rPr>
      </w:pPr>
      <w:r w:rsidRPr="00EB28BE">
        <w:rPr>
          <w:rFonts w:ascii="宋体" w:eastAsia="宋体" w:hAnsi="宋体"/>
        </w:rPr>
        <w:t>#define FARDIS 100</w:t>
      </w:r>
    </w:p>
    <w:p w:rsidR="0039208E" w:rsidRPr="00EB28BE" w:rsidRDefault="0039208E" w:rsidP="0039208E">
      <w:pPr>
        <w:rPr>
          <w:rFonts w:ascii="宋体" w:eastAsia="宋体" w:hAnsi="宋体"/>
        </w:rPr>
      </w:pPr>
      <w:r w:rsidRPr="00EB28BE">
        <w:rPr>
          <w:rFonts w:ascii="宋体" w:eastAsia="宋体" w:hAnsi="宋体"/>
        </w:rPr>
        <w:t>#define MAXN 30</w:t>
      </w:r>
    </w:p>
    <w:p w:rsidR="0039208E" w:rsidRPr="00EB28BE" w:rsidRDefault="0039208E" w:rsidP="0039208E">
      <w:pPr>
        <w:rPr>
          <w:rFonts w:ascii="宋体" w:eastAsia="宋体" w:hAnsi="宋体"/>
        </w:rPr>
      </w:pPr>
    </w:p>
    <w:p w:rsidR="0039208E" w:rsidRPr="00EB28BE" w:rsidRDefault="0039208E" w:rsidP="0039208E">
      <w:pPr>
        <w:rPr>
          <w:rFonts w:ascii="宋体" w:eastAsia="宋体" w:hAnsi="宋体"/>
        </w:rPr>
      </w:pPr>
      <w:r w:rsidRPr="00EB28BE">
        <w:rPr>
          <w:rFonts w:ascii="宋体" w:eastAsia="宋体" w:hAnsi="宋体"/>
        </w:rPr>
        <w:t>using namespace std;</w:t>
      </w:r>
    </w:p>
    <w:p w:rsidR="0039208E" w:rsidRPr="00EB28BE" w:rsidRDefault="0039208E" w:rsidP="0039208E">
      <w:pPr>
        <w:rPr>
          <w:rFonts w:ascii="宋体" w:eastAsia="宋体" w:hAnsi="宋体"/>
        </w:rPr>
      </w:pPr>
    </w:p>
    <w:p w:rsidR="0039208E" w:rsidRPr="00EB28BE" w:rsidRDefault="0039208E" w:rsidP="0039208E">
      <w:pPr>
        <w:rPr>
          <w:rFonts w:ascii="宋体" w:eastAsia="宋体" w:hAnsi="宋体"/>
        </w:rPr>
      </w:pPr>
      <w:r w:rsidRPr="00EB28BE">
        <w:rPr>
          <w:rFonts w:ascii="宋体" w:eastAsia="宋体" w:hAnsi="宋体"/>
        </w:rPr>
        <w:t>int main()</w:t>
      </w:r>
    </w:p>
    <w:p w:rsidR="0039208E" w:rsidRPr="00EB28BE" w:rsidRDefault="0039208E" w:rsidP="0039208E">
      <w:pPr>
        <w:rPr>
          <w:rFonts w:ascii="宋体" w:eastAsia="宋体" w:hAnsi="宋体"/>
        </w:rPr>
      </w:pPr>
      <w:r w:rsidRPr="00EB28BE">
        <w:rPr>
          <w:rFonts w:ascii="宋体" w:eastAsia="宋体" w:hAnsi="宋体"/>
        </w:rPr>
        <w:t>{</w:t>
      </w:r>
    </w:p>
    <w:p w:rsidR="0039208E" w:rsidRPr="00EB28BE" w:rsidRDefault="0039208E" w:rsidP="0039208E">
      <w:pPr>
        <w:rPr>
          <w:rFonts w:ascii="宋体" w:eastAsia="宋体" w:hAnsi="宋体"/>
        </w:rPr>
      </w:pPr>
      <w:r w:rsidRPr="00EB28BE">
        <w:rPr>
          <w:rFonts w:ascii="宋体" w:eastAsia="宋体" w:hAnsi="宋体"/>
        </w:rPr>
        <w:t xml:space="preserve">    int f[MAXN][MAXN],num,casenum=1,qnum;</w:t>
      </w:r>
    </w:p>
    <w:p w:rsidR="0039208E" w:rsidRPr="00EB28BE" w:rsidRDefault="0039208E" w:rsidP="0039208E">
      <w:pPr>
        <w:rPr>
          <w:rFonts w:ascii="宋体" w:eastAsia="宋体" w:hAnsi="宋体"/>
        </w:rPr>
      </w:pPr>
      <w:r w:rsidRPr="00EB28BE">
        <w:rPr>
          <w:rFonts w:ascii="宋体" w:eastAsia="宋体" w:hAnsi="宋体"/>
        </w:rPr>
        <w:t xml:space="preserve">    while(~scanf("%d",&amp;num)){</w:t>
      </w:r>
    </w:p>
    <w:p w:rsidR="0039208E" w:rsidRPr="00EB28BE" w:rsidRDefault="0039208E" w:rsidP="0039208E">
      <w:pPr>
        <w:rPr>
          <w:rFonts w:ascii="宋体" w:eastAsia="宋体" w:hAnsi="宋体"/>
        </w:rPr>
      </w:pPr>
      <w:r w:rsidRPr="00EB28BE">
        <w:rPr>
          <w:rFonts w:ascii="宋体" w:eastAsia="宋体" w:hAnsi="宋体"/>
        </w:rPr>
        <w:t xml:space="preserve">        for (int i=0;i&lt;MAXN;i++){</w:t>
      </w:r>
    </w:p>
    <w:p w:rsidR="0039208E" w:rsidRPr="00EB28BE" w:rsidRDefault="0039208E" w:rsidP="0039208E">
      <w:pPr>
        <w:rPr>
          <w:rFonts w:ascii="宋体" w:eastAsia="宋体" w:hAnsi="宋体"/>
        </w:rPr>
      </w:pPr>
      <w:r w:rsidRPr="00EB28BE">
        <w:rPr>
          <w:rFonts w:ascii="宋体" w:eastAsia="宋体" w:hAnsi="宋体"/>
        </w:rPr>
        <w:t xml:space="preserve">            for (int j=0;j&lt;MAXN;j++) f[i][j]=FARDIS;</w:t>
      </w:r>
    </w:p>
    <w:p w:rsidR="0039208E" w:rsidRPr="00EB28BE" w:rsidRDefault="0039208E" w:rsidP="0039208E">
      <w:pPr>
        <w:rPr>
          <w:rFonts w:ascii="宋体" w:eastAsia="宋体" w:hAnsi="宋体"/>
        </w:rPr>
      </w:pPr>
      <w:r w:rsidRPr="00EB28BE">
        <w:rPr>
          <w:rFonts w:ascii="宋体" w:eastAsia="宋体" w:hAnsi="宋体"/>
        </w:rPr>
        <w:t xml:space="preserve">            f[i][i]=0;</w:t>
      </w:r>
    </w:p>
    <w:p w:rsidR="0039208E" w:rsidRPr="00EB28BE" w:rsidRDefault="0039208E" w:rsidP="0039208E">
      <w:pPr>
        <w:rPr>
          <w:rFonts w:ascii="宋体" w:eastAsia="宋体" w:hAnsi="宋体"/>
        </w:rPr>
      </w:pPr>
      <w:r w:rsidRPr="00EB28BE">
        <w:rPr>
          <w:rFonts w:ascii="宋体" w:eastAsia="宋体" w:hAnsi="宋体"/>
        </w:rPr>
        <w:t xml:space="preserve">        }</w:t>
      </w:r>
    </w:p>
    <w:p w:rsidR="0039208E" w:rsidRPr="00EB28BE" w:rsidRDefault="0039208E" w:rsidP="0039208E">
      <w:pPr>
        <w:rPr>
          <w:rFonts w:ascii="宋体" w:eastAsia="宋体" w:hAnsi="宋体"/>
        </w:rPr>
      </w:pPr>
      <w:r w:rsidRPr="00EB28BE">
        <w:rPr>
          <w:rFonts w:ascii="宋体" w:eastAsia="宋体" w:hAnsi="宋体"/>
        </w:rPr>
        <w:t xml:space="preserve">        for (int i=1;i&lt;=19;i++){</w:t>
      </w:r>
    </w:p>
    <w:p w:rsidR="0039208E" w:rsidRPr="00EB28BE" w:rsidRDefault="0039208E" w:rsidP="0039208E">
      <w:pPr>
        <w:rPr>
          <w:rFonts w:ascii="宋体" w:eastAsia="宋体" w:hAnsi="宋体"/>
        </w:rPr>
      </w:pPr>
      <w:r w:rsidRPr="00EB28BE">
        <w:rPr>
          <w:rFonts w:ascii="宋体" w:eastAsia="宋体" w:hAnsi="宋体"/>
        </w:rPr>
        <w:t xml:space="preserve">            if(i&gt;1) scanf("%d",&amp;num);</w:t>
      </w:r>
    </w:p>
    <w:p w:rsidR="0039208E" w:rsidRPr="00EB28BE" w:rsidRDefault="0039208E" w:rsidP="0039208E">
      <w:pPr>
        <w:rPr>
          <w:rFonts w:ascii="宋体" w:eastAsia="宋体" w:hAnsi="宋体"/>
        </w:rPr>
      </w:pPr>
      <w:r w:rsidRPr="00EB28BE">
        <w:rPr>
          <w:rFonts w:ascii="宋体" w:eastAsia="宋体" w:hAnsi="宋体"/>
        </w:rPr>
        <w:t xml:space="preserve">            for (int j=0;j&lt;num;j++){</w:t>
      </w:r>
    </w:p>
    <w:p w:rsidR="0039208E" w:rsidRPr="00EB28BE" w:rsidRDefault="0039208E" w:rsidP="0039208E">
      <w:pPr>
        <w:rPr>
          <w:rFonts w:ascii="宋体" w:eastAsia="宋体" w:hAnsi="宋体"/>
        </w:rPr>
      </w:pPr>
      <w:r w:rsidRPr="00EB28BE">
        <w:rPr>
          <w:rFonts w:ascii="宋体" w:eastAsia="宋体" w:hAnsi="宋体"/>
        </w:rPr>
        <w:t xml:space="preserve">                int temp;</w:t>
      </w:r>
    </w:p>
    <w:p w:rsidR="0039208E" w:rsidRPr="00EB28BE" w:rsidRDefault="0039208E" w:rsidP="0039208E">
      <w:pPr>
        <w:rPr>
          <w:rFonts w:ascii="宋体" w:eastAsia="宋体" w:hAnsi="宋体"/>
        </w:rPr>
      </w:pPr>
      <w:r w:rsidRPr="00EB28BE">
        <w:rPr>
          <w:rFonts w:ascii="宋体" w:eastAsia="宋体" w:hAnsi="宋体"/>
        </w:rPr>
        <w:t xml:space="preserve">                scanf("%d",&amp;temp);</w:t>
      </w:r>
    </w:p>
    <w:p w:rsidR="0039208E" w:rsidRPr="00EB28BE" w:rsidRDefault="0039208E" w:rsidP="0039208E">
      <w:pPr>
        <w:rPr>
          <w:rFonts w:ascii="宋体" w:eastAsia="宋体" w:hAnsi="宋体"/>
        </w:rPr>
      </w:pPr>
      <w:r w:rsidRPr="00EB28BE">
        <w:rPr>
          <w:rFonts w:ascii="宋体" w:eastAsia="宋体" w:hAnsi="宋体"/>
        </w:rPr>
        <w:t xml:space="preserve">                f[i][temp]=f[temp][i]=1;</w:t>
      </w:r>
    </w:p>
    <w:p w:rsidR="0039208E" w:rsidRPr="00EB28BE" w:rsidRDefault="0039208E" w:rsidP="0039208E">
      <w:pPr>
        <w:rPr>
          <w:rFonts w:ascii="宋体" w:eastAsia="宋体" w:hAnsi="宋体"/>
        </w:rPr>
      </w:pPr>
      <w:r w:rsidRPr="00EB28BE">
        <w:rPr>
          <w:rFonts w:ascii="宋体" w:eastAsia="宋体" w:hAnsi="宋体"/>
        </w:rPr>
        <w:t xml:space="preserve">            }</w:t>
      </w:r>
    </w:p>
    <w:p w:rsidR="0039208E" w:rsidRPr="00EB28BE" w:rsidRDefault="0039208E" w:rsidP="0039208E">
      <w:pPr>
        <w:rPr>
          <w:rFonts w:ascii="宋体" w:eastAsia="宋体" w:hAnsi="宋体"/>
        </w:rPr>
      </w:pPr>
      <w:r w:rsidRPr="00EB28BE">
        <w:rPr>
          <w:rFonts w:ascii="宋体" w:eastAsia="宋体" w:hAnsi="宋体"/>
        </w:rPr>
        <w:t xml:space="preserve">        }</w:t>
      </w:r>
    </w:p>
    <w:p w:rsidR="0039208E" w:rsidRPr="00EB28BE" w:rsidRDefault="0039208E" w:rsidP="0039208E">
      <w:pPr>
        <w:rPr>
          <w:rFonts w:ascii="宋体" w:eastAsia="宋体" w:hAnsi="宋体"/>
        </w:rPr>
      </w:pPr>
      <w:r w:rsidRPr="00EB28BE">
        <w:rPr>
          <w:rFonts w:ascii="宋体" w:eastAsia="宋体" w:hAnsi="宋体"/>
        </w:rPr>
        <w:t xml:space="preserve">        //floyd</w:t>
      </w:r>
    </w:p>
    <w:p w:rsidR="0039208E" w:rsidRPr="00EB28BE" w:rsidRDefault="0039208E" w:rsidP="0039208E">
      <w:pPr>
        <w:rPr>
          <w:rFonts w:ascii="宋体" w:eastAsia="宋体" w:hAnsi="宋体"/>
        </w:rPr>
      </w:pPr>
      <w:r w:rsidRPr="00EB28BE">
        <w:rPr>
          <w:rFonts w:ascii="宋体" w:eastAsia="宋体" w:hAnsi="宋体"/>
        </w:rPr>
        <w:t xml:space="preserve">        for (int k=1;k&lt;=20;k++) for (int i=1;i&lt;=20;i++) for (int j=1;j&lt;=20;j++) f[i][j]=min(f[i][j],f[i][k]+f[k][j]);</w:t>
      </w:r>
    </w:p>
    <w:p w:rsidR="0039208E" w:rsidRPr="00EB28BE" w:rsidRDefault="0039208E" w:rsidP="0039208E">
      <w:pPr>
        <w:rPr>
          <w:rFonts w:ascii="宋体" w:eastAsia="宋体" w:hAnsi="宋体"/>
        </w:rPr>
      </w:pPr>
      <w:r w:rsidRPr="00EB28BE">
        <w:rPr>
          <w:rFonts w:ascii="宋体" w:eastAsia="宋体" w:hAnsi="宋体"/>
        </w:rPr>
        <w:lastRenderedPageBreak/>
        <w:t xml:space="preserve">        scanf("%d",&amp;qnum);</w:t>
      </w:r>
    </w:p>
    <w:p w:rsidR="0039208E" w:rsidRPr="00EB28BE" w:rsidRDefault="0039208E" w:rsidP="0039208E">
      <w:pPr>
        <w:rPr>
          <w:rFonts w:ascii="宋体" w:eastAsia="宋体" w:hAnsi="宋体"/>
        </w:rPr>
      </w:pPr>
      <w:r w:rsidRPr="00EB28BE">
        <w:rPr>
          <w:rFonts w:ascii="宋体" w:eastAsia="宋体" w:hAnsi="宋体"/>
        </w:rPr>
        <w:t xml:space="preserve">        printf("Test Set #%d\n",casenum++);</w:t>
      </w:r>
    </w:p>
    <w:p w:rsidR="0039208E" w:rsidRPr="00EB28BE" w:rsidRDefault="0039208E" w:rsidP="0039208E">
      <w:pPr>
        <w:rPr>
          <w:rFonts w:ascii="宋体" w:eastAsia="宋体" w:hAnsi="宋体"/>
        </w:rPr>
      </w:pPr>
      <w:r w:rsidRPr="00EB28BE">
        <w:rPr>
          <w:rFonts w:ascii="宋体" w:eastAsia="宋体" w:hAnsi="宋体"/>
        </w:rPr>
        <w:t xml:space="preserve">        while(qnum--){</w:t>
      </w:r>
    </w:p>
    <w:p w:rsidR="0039208E" w:rsidRPr="00EB28BE" w:rsidRDefault="0039208E" w:rsidP="0039208E">
      <w:pPr>
        <w:rPr>
          <w:rFonts w:ascii="宋体" w:eastAsia="宋体" w:hAnsi="宋体"/>
        </w:rPr>
      </w:pPr>
      <w:r w:rsidRPr="00EB28BE">
        <w:rPr>
          <w:rFonts w:ascii="宋体" w:eastAsia="宋体" w:hAnsi="宋体"/>
        </w:rPr>
        <w:t xml:space="preserve">            int s,t;</w:t>
      </w:r>
    </w:p>
    <w:p w:rsidR="0039208E" w:rsidRPr="00EB28BE" w:rsidRDefault="0039208E" w:rsidP="0039208E">
      <w:pPr>
        <w:rPr>
          <w:rFonts w:ascii="宋体" w:eastAsia="宋体" w:hAnsi="宋体"/>
        </w:rPr>
      </w:pPr>
      <w:r w:rsidRPr="00EB28BE">
        <w:rPr>
          <w:rFonts w:ascii="宋体" w:eastAsia="宋体" w:hAnsi="宋体"/>
        </w:rPr>
        <w:t xml:space="preserve">            scanf("%d%d",&amp;s,&amp;t);</w:t>
      </w:r>
    </w:p>
    <w:p w:rsidR="0039208E" w:rsidRPr="00EB28BE" w:rsidRDefault="0039208E" w:rsidP="0039208E">
      <w:pPr>
        <w:rPr>
          <w:rFonts w:ascii="宋体" w:eastAsia="宋体" w:hAnsi="宋体"/>
        </w:rPr>
      </w:pPr>
      <w:r w:rsidRPr="00EB28BE">
        <w:rPr>
          <w:rFonts w:ascii="宋体" w:eastAsia="宋体" w:hAnsi="宋体"/>
        </w:rPr>
        <w:t xml:space="preserve">            printf("%2d to %2d: %d\n",s,t,f[s][t]);</w:t>
      </w:r>
    </w:p>
    <w:p w:rsidR="0039208E" w:rsidRPr="00EB28BE" w:rsidRDefault="0039208E" w:rsidP="0039208E">
      <w:pPr>
        <w:rPr>
          <w:rFonts w:ascii="宋体" w:eastAsia="宋体" w:hAnsi="宋体"/>
        </w:rPr>
      </w:pPr>
      <w:r w:rsidRPr="00EB28BE">
        <w:rPr>
          <w:rFonts w:ascii="宋体" w:eastAsia="宋体" w:hAnsi="宋体"/>
        </w:rPr>
        <w:t xml:space="preserve">        }</w:t>
      </w:r>
    </w:p>
    <w:p w:rsidR="0039208E" w:rsidRPr="00EB28BE" w:rsidRDefault="0039208E" w:rsidP="0039208E">
      <w:pPr>
        <w:rPr>
          <w:rFonts w:ascii="宋体" w:eastAsia="宋体" w:hAnsi="宋体"/>
        </w:rPr>
      </w:pPr>
      <w:r w:rsidRPr="00EB28BE">
        <w:rPr>
          <w:rFonts w:ascii="宋体" w:eastAsia="宋体" w:hAnsi="宋体"/>
        </w:rPr>
        <w:t xml:space="preserve">        printf("\n");</w:t>
      </w:r>
    </w:p>
    <w:p w:rsidR="0039208E" w:rsidRPr="00EB28BE" w:rsidRDefault="0039208E" w:rsidP="0039208E">
      <w:pPr>
        <w:rPr>
          <w:rFonts w:ascii="宋体" w:eastAsia="宋体" w:hAnsi="宋体"/>
        </w:rPr>
      </w:pPr>
      <w:r w:rsidRPr="00EB28BE">
        <w:rPr>
          <w:rFonts w:ascii="宋体" w:eastAsia="宋体" w:hAnsi="宋体"/>
        </w:rPr>
        <w:t xml:space="preserve">    }</w:t>
      </w:r>
    </w:p>
    <w:p w:rsidR="0039208E" w:rsidRPr="00EB28BE" w:rsidRDefault="0039208E" w:rsidP="0039208E">
      <w:pPr>
        <w:rPr>
          <w:rFonts w:ascii="宋体" w:eastAsia="宋体" w:hAnsi="宋体"/>
        </w:rPr>
      </w:pPr>
      <w:r w:rsidRPr="00EB28BE">
        <w:rPr>
          <w:rFonts w:ascii="宋体" w:eastAsia="宋体" w:hAnsi="宋体"/>
        </w:rPr>
        <w:t xml:space="preserve">    return 0;</w:t>
      </w:r>
    </w:p>
    <w:p w:rsidR="0039208E" w:rsidRPr="00EB28BE" w:rsidRDefault="0039208E" w:rsidP="0039208E">
      <w:pPr>
        <w:rPr>
          <w:rFonts w:ascii="宋体" w:eastAsia="宋体" w:hAnsi="宋体" w:hint="eastAsia"/>
        </w:rPr>
      </w:pPr>
      <w:r w:rsidRPr="00EB28BE">
        <w:rPr>
          <w:rFonts w:ascii="宋体" w:eastAsia="宋体" w:hAnsi="宋体"/>
        </w:rPr>
        <w:t>}</w:t>
      </w:r>
    </w:p>
    <w:p w:rsidR="00A5105D" w:rsidRPr="00EB28BE" w:rsidRDefault="00A5105D" w:rsidP="00411DD2">
      <w:pPr>
        <w:pStyle w:val="2"/>
        <w:rPr>
          <w:rFonts w:ascii="宋体" w:eastAsia="宋体" w:hAnsi="宋体"/>
          <w:b w:val="0"/>
        </w:rPr>
      </w:pPr>
      <w:bookmarkStart w:id="12" w:name="_Toc519439393"/>
      <w:r w:rsidRPr="00EB28BE">
        <w:rPr>
          <w:rFonts w:ascii="宋体" w:eastAsia="宋体" w:hAnsi="宋体" w:hint="eastAsia"/>
          <w:b w:val="0"/>
        </w:rPr>
        <w:t>负环</w:t>
      </w:r>
      <w:r w:rsidR="00F80605">
        <w:rPr>
          <w:rFonts w:ascii="宋体" w:eastAsia="宋体" w:hAnsi="宋体" w:hint="eastAsia"/>
          <w:b w:val="0"/>
        </w:rPr>
        <w:t>判定</w:t>
      </w:r>
      <w:bookmarkEnd w:id="12"/>
    </w:p>
    <w:p w:rsidR="00A5105D" w:rsidRPr="00EB28BE" w:rsidRDefault="00A5105D" w:rsidP="00A5105D">
      <w:pPr>
        <w:rPr>
          <w:rFonts w:ascii="宋体" w:eastAsia="宋体" w:hAnsi="宋体"/>
        </w:rPr>
      </w:pPr>
      <w:r w:rsidRPr="00EB28BE">
        <w:rPr>
          <w:rFonts w:ascii="宋体" w:eastAsia="宋体" w:hAnsi="宋体" w:hint="eastAsia"/>
        </w:rPr>
        <w:t>使用SPFA判负环（BFS形式），进入队列超过n次即有负环</w:t>
      </w:r>
    </w:p>
    <w:p w:rsidR="00A5105D" w:rsidRPr="00EB28BE" w:rsidRDefault="00A5105D" w:rsidP="00A5105D">
      <w:pPr>
        <w:pStyle w:val="3"/>
        <w:rPr>
          <w:rFonts w:ascii="宋体" w:eastAsia="宋体" w:hAnsi="宋体"/>
          <w:b w:val="0"/>
        </w:rPr>
      </w:pPr>
      <w:bookmarkStart w:id="13" w:name="_Toc519439394"/>
      <w:r w:rsidRPr="00EB28BE">
        <w:rPr>
          <w:rFonts w:ascii="宋体" w:eastAsia="宋体" w:hAnsi="宋体" w:hint="eastAsia"/>
          <w:b w:val="0"/>
        </w:rPr>
        <w:t>√-</w:t>
      </w:r>
      <w:r w:rsidRPr="00EB28BE">
        <w:rPr>
          <w:rFonts w:ascii="宋体" w:eastAsia="宋体" w:hAnsi="宋体"/>
          <w:b w:val="0"/>
        </w:rPr>
        <w:t>POJ</w:t>
      </w:r>
      <w:r w:rsidRPr="00EB28BE">
        <w:rPr>
          <w:rFonts w:ascii="宋体" w:eastAsia="宋体" w:hAnsi="宋体" w:hint="eastAsia"/>
          <w:b w:val="0"/>
        </w:rPr>
        <w:t>-</w:t>
      </w:r>
      <w:r w:rsidRPr="00EB28BE">
        <w:rPr>
          <w:rFonts w:ascii="宋体" w:eastAsia="宋体" w:hAnsi="宋体"/>
          <w:b w:val="0"/>
        </w:rPr>
        <w:t>3259</w:t>
      </w:r>
      <w:r w:rsidRPr="00EB28BE">
        <w:rPr>
          <w:rFonts w:ascii="宋体" w:eastAsia="宋体" w:hAnsi="宋体" w:hint="eastAsia"/>
          <w:b w:val="0"/>
        </w:rPr>
        <w:t>-</w:t>
      </w:r>
      <w:r w:rsidRPr="00EB28BE">
        <w:rPr>
          <w:rFonts w:ascii="宋体" w:eastAsia="宋体" w:hAnsi="宋体"/>
          <w:b w:val="0"/>
        </w:rPr>
        <w:t>Wormholes</w:t>
      </w:r>
      <w:bookmarkEnd w:id="13"/>
    </w:p>
    <w:p w:rsidR="00A5105D" w:rsidRPr="00EB28BE" w:rsidRDefault="00A5105D" w:rsidP="00A5105D">
      <w:pPr>
        <w:rPr>
          <w:rFonts w:ascii="宋体" w:eastAsia="宋体" w:hAnsi="宋体"/>
        </w:rPr>
      </w:pPr>
      <w:r w:rsidRPr="00EB28BE">
        <w:rPr>
          <w:rFonts w:ascii="宋体" w:eastAsia="宋体" w:hAnsi="宋体" w:hint="eastAsia"/>
        </w:rPr>
        <w:t>【题意】一张有向图，给定每条边的权值，判断是否有负环</w:t>
      </w:r>
    </w:p>
    <w:p w:rsidR="00A5105D" w:rsidRPr="00EB28BE" w:rsidRDefault="00A5105D" w:rsidP="00A5105D">
      <w:pPr>
        <w:rPr>
          <w:rFonts w:ascii="宋体" w:eastAsia="宋体" w:hAnsi="宋体"/>
        </w:rPr>
      </w:pPr>
      <w:r w:rsidRPr="00EB28BE">
        <w:rPr>
          <w:rFonts w:ascii="宋体" w:eastAsia="宋体" w:hAnsi="宋体" w:hint="eastAsia"/>
        </w:rPr>
        <w:t>【题解】使用spfa的负环判定，用邻接表可以减少时间复杂度，本题的数据给定的每张图都是连通图 ，故判定时只要将1作为起始点放入即可，不必再将其他点作为起始点放入，因为但凡是进入过队列的点，都可以认为以其起始过了，所以如果给定的数据不是连通图，则要确保每个点至少进入队列一次</w:t>
      </w:r>
    </w:p>
    <w:p w:rsidR="00A5105D" w:rsidRPr="00EB28BE" w:rsidRDefault="00A5105D" w:rsidP="00A5105D">
      <w:pPr>
        <w:rPr>
          <w:rFonts w:ascii="宋体" w:eastAsia="宋体" w:hAnsi="宋体"/>
        </w:rPr>
      </w:pPr>
      <w:r w:rsidRPr="00EB28BE">
        <w:rPr>
          <w:rFonts w:ascii="宋体" w:eastAsia="宋体" w:hAnsi="宋体" w:hint="eastAsia"/>
        </w:rPr>
        <w:t>【代码】</w:t>
      </w:r>
    </w:p>
    <w:p w:rsidR="00A5105D" w:rsidRPr="00EB28BE" w:rsidRDefault="00A5105D" w:rsidP="00A5105D">
      <w:pPr>
        <w:rPr>
          <w:rFonts w:ascii="宋体" w:eastAsia="宋体" w:hAnsi="宋体"/>
        </w:rPr>
      </w:pPr>
      <w:r w:rsidRPr="00EB28BE">
        <w:rPr>
          <w:rFonts w:ascii="宋体" w:eastAsia="宋体" w:hAnsi="宋体"/>
        </w:rPr>
        <w:t>#include &lt;iostream&gt;</w:t>
      </w:r>
    </w:p>
    <w:p w:rsidR="00A5105D" w:rsidRPr="00EB28BE" w:rsidRDefault="00A5105D" w:rsidP="00A5105D">
      <w:pPr>
        <w:rPr>
          <w:rFonts w:ascii="宋体" w:eastAsia="宋体" w:hAnsi="宋体"/>
        </w:rPr>
      </w:pPr>
      <w:r w:rsidRPr="00EB28BE">
        <w:rPr>
          <w:rFonts w:ascii="宋体" w:eastAsia="宋体" w:hAnsi="宋体"/>
        </w:rPr>
        <w:t>#include &lt;cstdio&gt;</w:t>
      </w:r>
    </w:p>
    <w:p w:rsidR="00A5105D" w:rsidRPr="00EB28BE" w:rsidRDefault="00A5105D" w:rsidP="00A5105D">
      <w:pPr>
        <w:rPr>
          <w:rFonts w:ascii="宋体" w:eastAsia="宋体" w:hAnsi="宋体"/>
        </w:rPr>
      </w:pPr>
      <w:r w:rsidRPr="00EB28BE">
        <w:rPr>
          <w:rFonts w:ascii="宋体" w:eastAsia="宋体" w:hAnsi="宋体"/>
        </w:rPr>
        <w:t>#include &lt;algorithm&gt;</w:t>
      </w:r>
    </w:p>
    <w:p w:rsidR="00A5105D" w:rsidRPr="00EB28BE" w:rsidRDefault="00A5105D" w:rsidP="00A5105D">
      <w:pPr>
        <w:rPr>
          <w:rFonts w:ascii="宋体" w:eastAsia="宋体" w:hAnsi="宋体"/>
        </w:rPr>
      </w:pPr>
      <w:r w:rsidRPr="00EB28BE">
        <w:rPr>
          <w:rFonts w:ascii="宋体" w:eastAsia="宋体" w:hAnsi="宋体"/>
        </w:rPr>
        <w:t>#include &lt;queue&gt;</w:t>
      </w:r>
    </w:p>
    <w:p w:rsidR="00A5105D" w:rsidRPr="00EB28BE" w:rsidRDefault="00A5105D" w:rsidP="00A5105D">
      <w:pPr>
        <w:rPr>
          <w:rFonts w:ascii="宋体" w:eastAsia="宋体" w:hAnsi="宋体"/>
        </w:rPr>
      </w:pPr>
      <w:r w:rsidRPr="00EB28BE">
        <w:rPr>
          <w:rFonts w:ascii="宋体" w:eastAsia="宋体" w:hAnsi="宋体"/>
        </w:rPr>
        <w:t>#include &lt;cstring&gt;</w:t>
      </w:r>
    </w:p>
    <w:p w:rsidR="00A5105D" w:rsidRPr="00EB28BE" w:rsidRDefault="00A5105D" w:rsidP="00A5105D">
      <w:pPr>
        <w:rPr>
          <w:rFonts w:ascii="宋体" w:eastAsia="宋体" w:hAnsi="宋体"/>
        </w:rPr>
      </w:pPr>
      <w:r w:rsidRPr="00EB28BE">
        <w:rPr>
          <w:rFonts w:ascii="宋体" w:eastAsia="宋体" w:hAnsi="宋体"/>
        </w:rPr>
        <w:t>#include &lt;vector&gt;</w:t>
      </w:r>
    </w:p>
    <w:p w:rsidR="00A5105D" w:rsidRPr="00EB28BE" w:rsidRDefault="00A5105D" w:rsidP="00A5105D">
      <w:pPr>
        <w:rPr>
          <w:rFonts w:ascii="宋体" w:eastAsia="宋体" w:hAnsi="宋体"/>
        </w:rPr>
      </w:pPr>
      <w:r w:rsidRPr="00EB28BE">
        <w:rPr>
          <w:rFonts w:ascii="宋体" w:eastAsia="宋体" w:hAnsi="宋体"/>
        </w:rPr>
        <w:t>#define MAXN 510</w:t>
      </w:r>
    </w:p>
    <w:p w:rsidR="00A5105D" w:rsidRPr="00EB28BE" w:rsidRDefault="00A5105D" w:rsidP="00A5105D">
      <w:pPr>
        <w:rPr>
          <w:rFonts w:ascii="宋体" w:eastAsia="宋体" w:hAnsi="宋体"/>
        </w:rPr>
      </w:pPr>
      <w:r w:rsidRPr="00EB28BE">
        <w:rPr>
          <w:rFonts w:ascii="宋体" w:eastAsia="宋体" w:hAnsi="宋体"/>
        </w:rPr>
        <w:t>#define FARDIS 50000</w:t>
      </w:r>
    </w:p>
    <w:p w:rsidR="00A5105D" w:rsidRPr="00EB28BE" w:rsidRDefault="00A5105D" w:rsidP="00A5105D">
      <w:pPr>
        <w:rPr>
          <w:rFonts w:ascii="宋体" w:eastAsia="宋体" w:hAnsi="宋体"/>
        </w:rPr>
      </w:pPr>
    </w:p>
    <w:p w:rsidR="00A5105D" w:rsidRPr="00EB28BE" w:rsidRDefault="00A5105D" w:rsidP="00A5105D">
      <w:pPr>
        <w:rPr>
          <w:rFonts w:ascii="宋体" w:eastAsia="宋体" w:hAnsi="宋体"/>
        </w:rPr>
      </w:pPr>
      <w:r w:rsidRPr="00EB28BE">
        <w:rPr>
          <w:rFonts w:ascii="宋体" w:eastAsia="宋体" w:hAnsi="宋体"/>
        </w:rPr>
        <w:t>using namespace std;</w:t>
      </w:r>
    </w:p>
    <w:p w:rsidR="00A5105D" w:rsidRPr="00EB28BE" w:rsidRDefault="00A5105D" w:rsidP="00A5105D">
      <w:pPr>
        <w:rPr>
          <w:rFonts w:ascii="宋体" w:eastAsia="宋体" w:hAnsi="宋体"/>
        </w:rPr>
      </w:pPr>
    </w:p>
    <w:p w:rsidR="00A5105D" w:rsidRPr="00EB28BE" w:rsidRDefault="00A5105D" w:rsidP="00A5105D">
      <w:pPr>
        <w:rPr>
          <w:rFonts w:ascii="宋体" w:eastAsia="宋体" w:hAnsi="宋体"/>
        </w:rPr>
      </w:pPr>
      <w:r w:rsidRPr="00EB28BE">
        <w:rPr>
          <w:rFonts w:ascii="宋体" w:eastAsia="宋体" w:hAnsi="宋体"/>
        </w:rPr>
        <w:t>int main()</w:t>
      </w:r>
    </w:p>
    <w:p w:rsidR="00A5105D" w:rsidRPr="00EB28BE" w:rsidRDefault="00A5105D" w:rsidP="00A5105D">
      <w:pPr>
        <w:rPr>
          <w:rFonts w:ascii="宋体" w:eastAsia="宋体" w:hAnsi="宋体"/>
        </w:rPr>
      </w:pPr>
      <w:r w:rsidRPr="00EB28BE">
        <w:rPr>
          <w:rFonts w:ascii="宋体" w:eastAsia="宋体" w:hAnsi="宋体"/>
        </w:rPr>
        <w:t>{</w:t>
      </w:r>
    </w:p>
    <w:p w:rsidR="00A5105D" w:rsidRPr="00EB28BE" w:rsidRDefault="00A5105D" w:rsidP="00A5105D">
      <w:pPr>
        <w:rPr>
          <w:rFonts w:ascii="宋体" w:eastAsia="宋体" w:hAnsi="宋体"/>
        </w:rPr>
      </w:pPr>
      <w:r w:rsidRPr="00EB28BE">
        <w:rPr>
          <w:rFonts w:ascii="宋体" w:eastAsia="宋体" w:hAnsi="宋体"/>
        </w:rPr>
        <w:t xml:space="preserve">    int F,f[MAXN][MAXN],n,m,w,s,e,t,cnt[MAXN],d[MAXN],in[MAXN];</w:t>
      </w:r>
    </w:p>
    <w:p w:rsidR="00A5105D" w:rsidRPr="00EB28BE" w:rsidRDefault="00A5105D" w:rsidP="00A5105D">
      <w:pPr>
        <w:rPr>
          <w:rFonts w:ascii="宋体" w:eastAsia="宋体" w:hAnsi="宋体"/>
        </w:rPr>
      </w:pPr>
      <w:r w:rsidRPr="00EB28BE">
        <w:rPr>
          <w:rFonts w:ascii="宋体" w:eastAsia="宋体" w:hAnsi="宋体"/>
        </w:rPr>
        <w:t xml:space="preserve">    vector&lt;int&gt; edge[MAXN];</w:t>
      </w:r>
    </w:p>
    <w:p w:rsidR="00A5105D" w:rsidRPr="00EB28BE" w:rsidRDefault="00A5105D" w:rsidP="00A5105D">
      <w:pPr>
        <w:rPr>
          <w:rFonts w:ascii="宋体" w:eastAsia="宋体" w:hAnsi="宋体"/>
        </w:rPr>
      </w:pPr>
      <w:r w:rsidRPr="00EB28BE">
        <w:rPr>
          <w:rFonts w:ascii="宋体" w:eastAsia="宋体" w:hAnsi="宋体"/>
        </w:rPr>
        <w:t xml:space="preserve">    bool exist;</w:t>
      </w:r>
    </w:p>
    <w:p w:rsidR="00A5105D" w:rsidRPr="00EB28BE" w:rsidRDefault="00A5105D" w:rsidP="00A5105D">
      <w:pPr>
        <w:rPr>
          <w:rFonts w:ascii="宋体" w:eastAsia="宋体" w:hAnsi="宋体"/>
        </w:rPr>
      </w:pPr>
      <w:r w:rsidRPr="00EB28BE">
        <w:rPr>
          <w:rFonts w:ascii="宋体" w:eastAsia="宋体" w:hAnsi="宋体"/>
        </w:rPr>
        <w:t xml:space="preserve">    scanf("%d",&amp;F);</w:t>
      </w:r>
    </w:p>
    <w:p w:rsidR="00A5105D" w:rsidRPr="00EB28BE" w:rsidRDefault="00A5105D" w:rsidP="00A5105D">
      <w:pPr>
        <w:rPr>
          <w:rFonts w:ascii="宋体" w:eastAsia="宋体" w:hAnsi="宋体"/>
        </w:rPr>
      </w:pPr>
      <w:r w:rsidRPr="00EB28BE">
        <w:rPr>
          <w:rFonts w:ascii="宋体" w:eastAsia="宋体" w:hAnsi="宋体"/>
        </w:rPr>
        <w:t xml:space="preserve">    while(F--){</w:t>
      </w:r>
    </w:p>
    <w:p w:rsidR="00A5105D" w:rsidRPr="00EB28BE" w:rsidRDefault="00A5105D" w:rsidP="00A5105D">
      <w:pPr>
        <w:rPr>
          <w:rFonts w:ascii="宋体" w:eastAsia="宋体" w:hAnsi="宋体"/>
        </w:rPr>
      </w:pPr>
      <w:r w:rsidRPr="00EB28BE">
        <w:rPr>
          <w:rFonts w:ascii="宋体" w:eastAsia="宋体" w:hAnsi="宋体"/>
        </w:rPr>
        <w:t xml:space="preserve">        scanf("%d%d%d",&amp;n,&amp;m,&amp;w);</w:t>
      </w:r>
    </w:p>
    <w:p w:rsidR="00A5105D" w:rsidRPr="00EB28BE" w:rsidRDefault="00A5105D" w:rsidP="00A5105D">
      <w:pPr>
        <w:rPr>
          <w:rFonts w:ascii="宋体" w:eastAsia="宋体" w:hAnsi="宋体"/>
        </w:rPr>
      </w:pPr>
      <w:r w:rsidRPr="00EB28BE">
        <w:rPr>
          <w:rFonts w:ascii="宋体" w:eastAsia="宋体" w:hAnsi="宋体"/>
        </w:rPr>
        <w:lastRenderedPageBreak/>
        <w:t xml:space="preserve">        for (int i=1;i&lt;=n;i++){</w:t>
      </w:r>
    </w:p>
    <w:p w:rsidR="00A5105D" w:rsidRPr="00EB28BE" w:rsidRDefault="00A5105D" w:rsidP="00A5105D">
      <w:pPr>
        <w:rPr>
          <w:rFonts w:ascii="宋体" w:eastAsia="宋体" w:hAnsi="宋体"/>
        </w:rPr>
      </w:pPr>
      <w:r w:rsidRPr="00EB28BE">
        <w:rPr>
          <w:rFonts w:ascii="宋体" w:eastAsia="宋体" w:hAnsi="宋体"/>
        </w:rPr>
        <w:t xml:space="preserve">            for (int j=1;j&lt;=n;j++) f[i][j]=FARDIS;</w:t>
      </w:r>
    </w:p>
    <w:p w:rsidR="00A5105D" w:rsidRPr="00EB28BE" w:rsidRDefault="00A5105D" w:rsidP="00A5105D">
      <w:pPr>
        <w:rPr>
          <w:rFonts w:ascii="宋体" w:eastAsia="宋体" w:hAnsi="宋体"/>
        </w:rPr>
      </w:pPr>
      <w:r w:rsidRPr="00EB28BE">
        <w:rPr>
          <w:rFonts w:ascii="宋体" w:eastAsia="宋体" w:hAnsi="宋体"/>
        </w:rPr>
        <w:t xml:space="preserve">            f[i][i]=0,edge[i].clear();</w:t>
      </w:r>
    </w:p>
    <w:p w:rsidR="00A5105D" w:rsidRPr="00EB28BE" w:rsidRDefault="00A5105D" w:rsidP="00A5105D">
      <w:pPr>
        <w:rPr>
          <w:rFonts w:ascii="宋体" w:eastAsia="宋体" w:hAnsi="宋体"/>
        </w:rPr>
      </w:pPr>
      <w:r w:rsidRPr="00EB28BE">
        <w:rPr>
          <w:rFonts w:ascii="宋体" w:eastAsia="宋体" w:hAnsi="宋体"/>
        </w:rPr>
        <w:t xml:space="preserve">        }</w:t>
      </w:r>
    </w:p>
    <w:p w:rsidR="00A5105D" w:rsidRPr="00EB28BE" w:rsidRDefault="00A5105D" w:rsidP="00A5105D">
      <w:pPr>
        <w:rPr>
          <w:rFonts w:ascii="宋体" w:eastAsia="宋体" w:hAnsi="宋体"/>
        </w:rPr>
      </w:pPr>
      <w:r w:rsidRPr="00EB28BE">
        <w:rPr>
          <w:rFonts w:ascii="宋体" w:eastAsia="宋体" w:hAnsi="宋体"/>
        </w:rPr>
        <w:t xml:space="preserve">        for (int i=0;i&lt;m;i++){</w:t>
      </w:r>
    </w:p>
    <w:p w:rsidR="00A5105D" w:rsidRPr="00EB28BE" w:rsidRDefault="00A5105D" w:rsidP="00A5105D">
      <w:pPr>
        <w:rPr>
          <w:rFonts w:ascii="宋体" w:eastAsia="宋体" w:hAnsi="宋体"/>
        </w:rPr>
      </w:pPr>
      <w:r w:rsidRPr="00EB28BE">
        <w:rPr>
          <w:rFonts w:ascii="宋体" w:eastAsia="宋体" w:hAnsi="宋体"/>
        </w:rPr>
        <w:t xml:space="preserve">            scanf("%d%d%d",&amp;s,&amp;e,&amp;t);</w:t>
      </w:r>
    </w:p>
    <w:p w:rsidR="00A5105D" w:rsidRPr="00EB28BE" w:rsidRDefault="00A5105D" w:rsidP="00A5105D">
      <w:pPr>
        <w:rPr>
          <w:rFonts w:ascii="宋体" w:eastAsia="宋体" w:hAnsi="宋体"/>
        </w:rPr>
      </w:pPr>
      <w:r w:rsidRPr="00EB28BE">
        <w:rPr>
          <w:rFonts w:ascii="宋体" w:eastAsia="宋体" w:hAnsi="宋体"/>
        </w:rPr>
        <w:t xml:space="preserve">            if(f[s][e]==FARDIS) edge[s].push_back(e),edge[e].push_back(s);</w:t>
      </w:r>
    </w:p>
    <w:p w:rsidR="00A5105D" w:rsidRPr="00EB28BE" w:rsidRDefault="00A5105D" w:rsidP="00A5105D">
      <w:pPr>
        <w:rPr>
          <w:rFonts w:ascii="宋体" w:eastAsia="宋体" w:hAnsi="宋体"/>
        </w:rPr>
      </w:pPr>
      <w:r w:rsidRPr="00EB28BE">
        <w:rPr>
          <w:rFonts w:ascii="宋体" w:eastAsia="宋体" w:hAnsi="宋体"/>
        </w:rPr>
        <w:t xml:space="preserve">            f[s][e]=min(f[s][e],t),f[e][s]=min(f[e][s],t);</w:t>
      </w:r>
    </w:p>
    <w:p w:rsidR="00A5105D" w:rsidRPr="00EB28BE" w:rsidRDefault="00A5105D" w:rsidP="00A5105D">
      <w:pPr>
        <w:rPr>
          <w:rFonts w:ascii="宋体" w:eastAsia="宋体" w:hAnsi="宋体"/>
        </w:rPr>
      </w:pPr>
      <w:r w:rsidRPr="00EB28BE">
        <w:rPr>
          <w:rFonts w:ascii="宋体" w:eastAsia="宋体" w:hAnsi="宋体"/>
        </w:rPr>
        <w:t xml:space="preserve">        }</w:t>
      </w:r>
    </w:p>
    <w:p w:rsidR="00A5105D" w:rsidRPr="00EB28BE" w:rsidRDefault="00A5105D" w:rsidP="00A5105D">
      <w:pPr>
        <w:rPr>
          <w:rFonts w:ascii="宋体" w:eastAsia="宋体" w:hAnsi="宋体"/>
        </w:rPr>
      </w:pPr>
      <w:r w:rsidRPr="00EB28BE">
        <w:rPr>
          <w:rFonts w:ascii="宋体" w:eastAsia="宋体" w:hAnsi="宋体"/>
        </w:rPr>
        <w:t xml:space="preserve">        for (int i=0;i&lt;w;i++){</w:t>
      </w:r>
    </w:p>
    <w:p w:rsidR="00A5105D" w:rsidRPr="00EB28BE" w:rsidRDefault="00A5105D" w:rsidP="00A5105D">
      <w:pPr>
        <w:rPr>
          <w:rFonts w:ascii="宋体" w:eastAsia="宋体" w:hAnsi="宋体"/>
        </w:rPr>
      </w:pPr>
      <w:r w:rsidRPr="00EB28BE">
        <w:rPr>
          <w:rFonts w:ascii="宋体" w:eastAsia="宋体" w:hAnsi="宋体"/>
        </w:rPr>
        <w:t xml:space="preserve">                scanf("%d%d%d",&amp;s,&amp;e,&amp;t);</w:t>
      </w:r>
    </w:p>
    <w:p w:rsidR="00A5105D" w:rsidRPr="00EB28BE" w:rsidRDefault="00A5105D" w:rsidP="00A5105D">
      <w:pPr>
        <w:rPr>
          <w:rFonts w:ascii="宋体" w:eastAsia="宋体" w:hAnsi="宋体"/>
        </w:rPr>
      </w:pPr>
      <w:r w:rsidRPr="00EB28BE">
        <w:rPr>
          <w:rFonts w:ascii="宋体" w:eastAsia="宋体" w:hAnsi="宋体"/>
        </w:rPr>
        <w:t xml:space="preserve">                if(f[s][e]==FARDIS) edge[s].push_back(e);</w:t>
      </w:r>
    </w:p>
    <w:p w:rsidR="00A5105D" w:rsidRPr="00EB28BE" w:rsidRDefault="00A5105D" w:rsidP="00A5105D">
      <w:pPr>
        <w:rPr>
          <w:rFonts w:ascii="宋体" w:eastAsia="宋体" w:hAnsi="宋体"/>
        </w:rPr>
      </w:pPr>
      <w:r w:rsidRPr="00EB28BE">
        <w:rPr>
          <w:rFonts w:ascii="宋体" w:eastAsia="宋体" w:hAnsi="宋体"/>
        </w:rPr>
        <w:t xml:space="preserve">                f[s][e]=min(f[s][e],-t);</w:t>
      </w:r>
    </w:p>
    <w:p w:rsidR="00A5105D" w:rsidRPr="00EB28BE" w:rsidRDefault="00A5105D" w:rsidP="00A5105D">
      <w:pPr>
        <w:rPr>
          <w:rFonts w:ascii="宋体" w:eastAsia="宋体" w:hAnsi="宋体"/>
        </w:rPr>
      </w:pPr>
      <w:r w:rsidRPr="00EB28BE">
        <w:rPr>
          <w:rFonts w:ascii="宋体" w:eastAsia="宋体" w:hAnsi="宋体"/>
        </w:rPr>
        <w:t xml:space="preserve">        }</w:t>
      </w:r>
    </w:p>
    <w:p w:rsidR="00A5105D" w:rsidRPr="00EB28BE" w:rsidRDefault="00A5105D" w:rsidP="00A5105D">
      <w:pPr>
        <w:rPr>
          <w:rFonts w:ascii="宋体" w:eastAsia="宋体" w:hAnsi="宋体"/>
        </w:rPr>
      </w:pPr>
      <w:r w:rsidRPr="00EB28BE">
        <w:rPr>
          <w:rFonts w:ascii="宋体" w:eastAsia="宋体" w:hAnsi="宋体"/>
        </w:rPr>
        <w:t xml:space="preserve">        exist=false;</w:t>
      </w:r>
    </w:p>
    <w:p w:rsidR="00A5105D" w:rsidRPr="00EB28BE" w:rsidRDefault="00A5105D" w:rsidP="00A5105D">
      <w:pPr>
        <w:rPr>
          <w:rFonts w:ascii="宋体" w:eastAsia="宋体" w:hAnsi="宋体"/>
        </w:rPr>
      </w:pPr>
      <w:r w:rsidRPr="00EB28BE">
        <w:rPr>
          <w:rFonts w:ascii="宋体" w:eastAsia="宋体" w:hAnsi="宋体"/>
        </w:rPr>
        <w:t xml:space="preserve">        queue&lt;int&gt; q;</w:t>
      </w:r>
    </w:p>
    <w:p w:rsidR="00A5105D" w:rsidRPr="00EB28BE" w:rsidRDefault="00A5105D" w:rsidP="00A5105D">
      <w:pPr>
        <w:rPr>
          <w:rFonts w:ascii="宋体" w:eastAsia="宋体" w:hAnsi="宋体"/>
        </w:rPr>
      </w:pPr>
      <w:r w:rsidRPr="00EB28BE">
        <w:rPr>
          <w:rFonts w:ascii="宋体" w:eastAsia="宋体" w:hAnsi="宋体"/>
        </w:rPr>
        <w:t xml:space="preserve">        while(!q.empty()) q.pop();</w:t>
      </w:r>
    </w:p>
    <w:p w:rsidR="00A5105D" w:rsidRPr="00EB28BE" w:rsidRDefault="00A5105D" w:rsidP="00A5105D">
      <w:pPr>
        <w:rPr>
          <w:rFonts w:ascii="宋体" w:eastAsia="宋体" w:hAnsi="宋体"/>
        </w:rPr>
      </w:pPr>
      <w:r w:rsidRPr="00EB28BE">
        <w:rPr>
          <w:rFonts w:ascii="宋体" w:eastAsia="宋体" w:hAnsi="宋体"/>
        </w:rPr>
        <w:t xml:space="preserve">        memset(cnt,0,sizeof(cnt)),memset(in,0,sizeof(in));</w:t>
      </w:r>
    </w:p>
    <w:p w:rsidR="00A5105D" w:rsidRPr="00EB28BE" w:rsidRDefault="00A5105D" w:rsidP="00A5105D">
      <w:pPr>
        <w:rPr>
          <w:rFonts w:ascii="宋体" w:eastAsia="宋体" w:hAnsi="宋体"/>
        </w:rPr>
      </w:pPr>
      <w:r w:rsidRPr="00EB28BE">
        <w:rPr>
          <w:rFonts w:ascii="宋体" w:eastAsia="宋体" w:hAnsi="宋体"/>
        </w:rPr>
        <w:t xml:space="preserve">        for(int i=1;i&lt;=n;i++) d[i]=FARDIS;</w:t>
      </w:r>
    </w:p>
    <w:p w:rsidR="00A5105D" w:rsidRPr="00EB28BE" w:rsidRDefault="00A5105D" w:rsidP="00A5105D">
      <w:pPr>
        <w:rPr>
          <w:rFonts w:ascii="宋体" w:eastAsia="宋体" w:hAnsi="宋体"/>
        </w:rPr>
      </w:pPr>
      <w:r w:rsidRPr="00EB28BE">
        <w:rPr>
          <w:rFonts w:ascii="宋体" w:eastAsia="宋体" w:hAnsi="宋体"/>
        </w:rPr>
        <w:t xml:space="preserve">        q.push(1),cnt[1]++,in[1]=true,d[1]=0;</w:t>
      </w:r>
    </w:p>
    <w:p w:rsidR="00A5105D" w:rsidRPr="00EB28BE" w:rsidRDefault="00A5105D" w:rsidP="00A5105D">
      <w:pPr>
        <w:rPr>
          <w:rFonts w:ascii="宋体" w:eastAsia="宋体" w:hAnsi="宋体"/>
        </w:rPr>
      </w:pPr>
      <w:r w:rsidRPr="00EB28BE">
        <w:rPr>
          <w:rFonts w:ascii="宋体" w:eastAsia="宋体" w:hAnsi="宋体"/>
        </w:rPr>
        <w:t xml:space="preserve">        while(!q.empty()){</w:t>
      </w:r>
    </w:p>
    <w:p w:rsidR="00A5105D" w:rsidRPr="00EB28BE" w:rsidRDefault="00A5105D" w:rsidP="00A5105D">
      <w:pPr>
        <w:rPr>
          <w:rFonts w:ascii="宋体" w:eastAsia="宋体" w:hAnsi="宋体"/>
        </w:rPr>
      </w:pPr>
      <w:r w:rsidRPr="00EB28BE">
        <w:rPr>
          <w:rFonts w:ascii="宋体" w:eastAsia="宋体" w:hAnsi="宋体"/>
        </w:rPr>
        <w:t xml:space="preserve">            int now=q.front();</w:t>
      </w:r>
    </w:p>
    <w:p w:rsidR="00A5105D" w:rsidRPr="00EB28BE" w:rsidRDefault="00A5105D" w:rsidP="00A5105D">
      <w:pPr>
        <w:rPr>
          <w:rFonts w:ascii="宋体" w:eastAsia="宋体" w:hAnsi="宋体"/>
        </w:rPr>
      </w:pPr>
      <w:r w:rsidRPr="00EB28BE">
        <w:rPr>
          <w:rFonts w:ascii="宋体" w:eastAsia="宋体" w:hAnsi="宋体"/>
        </w:rPr>
        <w:t xml:space="preserve">            q.pop(),in[now]=false;</w:t>
      </w:r>
    </w:p>
    <w:p w:rsidR="00A5105D" w:rsidRPr="00EB28BE" w:rsidRDefault="00A5105D" w:rsidP="00A5105D">
      <w:pPr>
        <w:rPr>
          <w:rFonts w:ascii="宋体" w:eastAsia="宋体" w:hAnsi="宋体"/>
        </w:rPr>
      </w:pPr>
      <w:r w:rsidRPr="00EB28BE">
        <w:rPr>
          <w:rFonts w:ascii="宋体" w:eastAsia="宋体" w:hAnsi="宋体"/>
        </w:rPr>
        <w:t xml:space="preserve">            for (int i=0;i&lt;(int)edge[now].size();i++){</w:t>
      </w:r>
    </w:p>
    <w:p w:rsidR="00A5105D" w:rsidRPr="00EB28BE" w:rsidRDefault="00A5105D" w:rsidP="00A5105D">
      <w:pPr>
        <w:rPr>
          <w:rFonts w:ascii="宋体" w:eastAsia="宋体" w:hAnsi="宋体"/>
        </w:rPr>
      </w:pPr>
      <w:r w:rsidRPr="00EB28BE">
        <w:rPr>
          <w:rFonts w:ascii="宋体" w:eastAsia="宋体" w:hAnsi="宋体"/>
        </w:rPr>
        <w:t xml:space="preserve">                int to=edge[now][i];</w:t>
      </w:r>
    </w:p>
    <w:p w:rsidR="00A5105D" w:rsidRPr="00EB28BE" w:rsidRDefault="00A5105D" w:rsidP="00A5105D">
      <w:pPr>
        <w:rPr>
          <w:rFonts w:ascii="宋体" w:eastAsia="宋体" w:hAnsi="宋体"/>
        </w:rPr>
      </w:pPr>
      <w:r w:rsidRPr="00EB28BE">
        <w:rPr>
          <w:rFonts w:ascii="宋体" w:eastAsia="宋体" w:hAnsi="宋体"/>
        </w:rPr>
        <w:t xml:space="preserve">                if(d[now]+f[now][to]&lt;d[to]){</w:t>
      </w:r>
    </w:p>
    <w:p w:rsidR="00A5105D" w:rsidRPr="00EB28BE" w:rsidRDefault="00A5105D" w:rsidP="00A5105D">
      <w:pPr>
        <w:rPr>
          <w:rFonts w:ascii="宋体" w:eastAsia="宋体" w:hAnsi="宋体"/>
        </w:rPr>
      </w:pPr>
      <w:r w:rsidRPr="00EB28BE">
        <w:rPr>
          <w:rFonts w:ascii="宋体" w:eastAsia="宋体" w:hAnsi="宋体"/>
        </w:rPr>
        <w:t xml:space="preserve">                    d[to]=d[now]+f[now][to];</w:t>
      </w:r>
    </w:p>
    <w:p w:rsidR="00A5105D" w:rsidRPr="00EB28BE" w:rsidRDefault="00A5105D" w:rsidP="00A5105D">
      <w:pPr>
        <w:rPr>
          <w:rFonts w:ascii="宋体" w:eastAsia="宋体" w:hAnsi="宋体"/>
        </w:rPr>
      </w:pPr>
      <w:r w:rsidRPr="00EB28BE">
        <w:rPr>
          <w:rFonts w:ascii="宋体" w:eastAsia="宋体" w:hAnsi="宋体"/>
        </w:rPr>
        <w:t xml:space="preserve">                    if(!in[to]){</w:t>
      </w:r>
    </w:p>
    <w:p w:rsidR="00A5105D" w:rsidRPr="00EB28BE" w:rsidRDefault="00A5105D" w:rsidP="00A5105D">
      <w:pPr>
        <w:rPr>
          <w:rFonts w:ascii="宋体" w:eastAsia="宋体" w:hAnsi="宋体"/>
        </w:rPr>
      </w:pPr>
      <w:r w:rsidRPr="00EB28BE">
        <w:rPr>
          <w:rFonts w:ascii="宋体" w:eastAsia="宋体" w:hAnsi="宋体"/>
        </w:rPr>
        <w:t xml:space="preserve">                        q.push(to),cnt[to]++;</w:t>
      </w:r>
    </w:p>
    <w:p w:rsidR="00A5105D" w:rsidRPr="00EB28BE" w:rsidRDefault="00A5105D" w:rsidP="00A5105D">
      <w:pPr>
        <w:rPr>
          <w:rFonts w:ascii="宋体" w:eastAsia="宋体" w:hAnsi="宋体"/>
        </w:rPr>
      </w:pPr>
      <w:r w:rsidRPr="00EB28BE">
        <w:rPr>
          <w:rFonts w:ascii="宋体" w:eastAsia="宋体" w:hAnsi="宋体"/>
        </w:rPr>
        <w:t xml:space="preserve">                        if(cnt[to]&gt;n){</w:t>
      </w:r>
    </w:p>
    <w:p w:rsidR="00A5105D" w:rsidRPr="00EB28BE" w:rsidRDefault="00A5105D" w:rsidP="00A5105D">
      <w:pPr>
        <w:rPr>
          <w:rFonts w:ascii="宋体" w:eastAsia="宋体" w:hAnsi="宋体"/>
        </w:rPr>
      </w:pPr>
      <w:r w:rsidRPr="00EB28BE">
        <w:rPr>
          <w:rFonts w:ascii="宋体" w:eastAsia="宋体" w:hAnsi="宋体"/>
        </w:rPr>
        <w:t xml:space="preserve">                            exist=true;</w:t>
      </w:r>
    </w:p>
    <w:p w:rsidR="00A5105D" w:rsidRPr="00EB28BE" w:rsidRDefault="00A5105D" w:rsidP="00A5105D">
      <w:pPr>
        <w:rPr>
          <w:rFonts w:ascii="宋体" w:eastAsia="宋体" w:hAnsi="宋体"/>
        </w:rPr>
      </w:pPr>
      <w:r w:rsidRPr="00EB28BE">
        <w:rPr>
          <w:rFonts w:ascii="宋体" w:eastAsia="宋体" w:hAnsi="宋体"/>
        </w:rPr>
        <w:t xml:space="preserve">                            break;</w:t>
      </w:r>
    </w:p>
    <w:p w:rsidR="00A5105D" w:rsidRPr="00EB28BE" w:rsidRDefault="00A5105D" w:rsidP="00A5105D">
      <w:pPr>
        <w:rPr>
          <w:rFonts w:ascii="宋体" w:eastAsia="宋体" w:hAnsi="宋体"/>
        </w:rPr>
      </w:pPr>
      <w:r w:rsidRPr="00EB28BE">
        <w:rPr>
          <w:rFonts w:ascii="宋体" w:eastAsia="宋体" w:hAnsi="宋体"/>
        </w:rPr>
        <w:t xml:space="preserve">                        }</w:t>
      </w:r>
    </w:p>
    <w:p w:rsidR="00A5105D" w:rsidRPr="00EB28BE" w:rsidRDefault="00A5105D" w:rsidP="00A5105D">
      <w:pPr>
        <w:rPr>
          <w:rFonts w:ascii="宋体" w:eastAsia="宋体" w:hAnsi="宋体"/>
        </w:rPr>
      </w:pPr>
      <w:r w:rsidRPr="00EB28BE">
        <w:rPr>
          <w:rFonts w:ascii="宋体" w:eastAsia="宋体" w:hAnsi="宋体"/>
        </w:rPr>
        <w:t xml:space="preserve">                    }</w:t>
      </w:r>
    </w:p>
    <w:p w:rsidR="00A5105D" w:rsidRPr="00EB28BE" w:rsidRDefault="00A5105D" w:rsidP="00A5105D">
      <w:pPr>
        <w:rPr>
          <w:rFonts w:ascii="宋体" w:eastAsia="宋体" w:hAnsi="宋体"/>
        </w:rPr>
      </w:pPr>
      <w:r w:rsidRPr="00EB28BE">
        <w:rPr>
          <w:rFonts w:ascii="宋体" w:eastAsia="宋体" w:hAnsi="宋体"/>
        </w:rPr>
        <w:t xml:space="preserve">                }</w:t>
      </w:r>
    </w:p>
    <w:p w:rsidR="00A5105D" w:rsidRPr="00EB28BE" w:rsidRDefault="00A5105D" w:rsidP="00A5105D">
      <w:pPr>
        <w:rPr>
          <w:rFonts w:ascii="宋体" w:eastAsia="宋体" w:hAnsi="宋体"/>
        </w:rPr>
      </w:pPr>
      <w:r w:rsidRPr="00EB28BE">
        <w:rPr>
          <w:rFonts w:ascii="宋体" w:eastAsia="宋体" w:hAnsi="宋体"/>
        </w:rPr>
        <w:t xml:space="preserve">            }</w:t>
      </w:r>
    </w:p>
    <w:p w:rsidR="00A5105D" w:rsidRPr="00EB28BE" w:rsidRDefault="00A5105D" w:rsidP="00A5105D">
      <w:pPr>
        <w:rPr>
          <w:rFonts w:ascii="宋体" w:eastAsia="宋体" w:hAnsi="宋体"/>
        </w:rPr>
      </w:pPr>
      <w:r w:rsidRPr="00EB28BE">
        <w:rPr>
          <w:rFonts w:ascii="宋体" w:eastAsia="宋体" w:hAnsi="宋体"/>
        </w:rPr>
        <w:t xml:space="preserve">            if(exist) break;</w:t>
      </w:r>
    </w:p>
    <w:p w:rsidR="00A5105D" w:rsidRPr="00EB28BE" w:rsidRDefault="00A5105D" w:rsidP="00A5105D">
      <w:pPr>
        <w:rPr>
          <w:rFonts w:ascii="宋体" w:eastAsia="宋体" w:hAnsi="宋体"/>
        </w:rPr>
      </w:pPr>
      <w:r w:rsidRPr="00EB28BE">
        <w:rPr>
          <w:rFonts w:ascii="宋体" w:eastAsia="宋体" w:hAnsi="宋体"/>
        </w:rPr>
        <w:t xml:space="preserve">        }</w:t>
      </w:r>
    </w:p>
    <w:p w:rsidR="00A5105D" w:rsidRPr="00EB28BE" w:rsidRDefault="00A5105D" w:rsidP="00A5105D">
      <w:pPr>
        <w:rPr>
          <w:rFonts w:ascii="宋体" w:eastAsia="宋体" w:hAnsi="宋体"/>
        </w:rPr>
      </w:pPr>
      <w:r w:rsidRPr="00EB28BE">
        <w:rPr>
          <w:rFonts w:ascii="宋体" w:eastAsia="宋体" w:hAnsi="宋体"/>
        </w:rPr>
        <w:t xml:space="preserve">        if(exist) printf("YES\n");else printf("NO\n");</w:t>
      </w:r>
    </w:p>
    <w:p w:rsidR="00A5105D" w:rsidRPr="00EB28BE" w:rsidRDefault="00A5105D" w:rsidP="00A5105D">
      <w:pPr>
        <w:rPr>
          <w:rFonts w:ascii="宋体" w:eastAsia="宋体" w:hAnsi="宋体"/>
        </w:rPr>
      </w:pPr>
      <w:r w:rsidRPr="00EB28BE">
        <w:rPr>
          <w:rFonts w:ascii="宋体" w:eastAsia="宋体" w:hAnsi="宋体"/>
        </w:rPr>
        <w:t xml:space="preserve">    }</w:t>
      </w:r>
    </w:p>
    <w:p w:rsidR="00A5105D" w:rsidRPr="00EB28BE" w:rsidRDefault="00A5105D" w:rsidP="00A5105D">
      <w:pPr>
        <w:rPr>
          <w:rFonts w:ascii="宋体" w:eastAsia="宋体" w:hAnsi="宋体"/>
        </w:rPr>
      </w:pPr>
      <w:r w:rsidRPr="00EB28BE">
        <w:rPr>
          <w:rFonts w:ascii="宋体" w:eastAsia="宋体" w:hAnsi="宋体"/>
        </w:rPr>
        <w:t xml:space="preserve">    return 0;</w:t>
      </w:r>
    </w:p>
    <w:p w:rsidR="00A5105D" w:rsidRPr="00EB28BE" w:rsidRDefault="00A5105D" w:rsidP="00A5105D">
      <w:pPr>
        <w:rPr>
          <w:rFonts w:ascii="宋体" w:eastAsia="宋体" w:hAnsi="宋体" w:hint="eastAsia"/>
        </w:rPr>
      </w:pPr>
      <w:r w:rsidRPr="00EB28BE">
        <w:rPr>
          <w:rFonts w:ascii="宋体" w:eastAsia="宋体" w:hAnsi="宋体"/>
        </w:rPr>
        <w:t>}</w:t>
      </w:r>
    </w:p>
    <w:p w:rsidR="00411DD2" w:rsidRPr="00EB28BE" w:rsidRDefault="00A5105D" w:rsidP="00411DD2">
      <w:pPr>
        <w:pStyle w:val="2"/>
        <w:rPr>
          <w:rFonts w:ascii="宋体" w:eastAsia="宋体" w:hAnsi="宋体" w:hint="eastAsia"/>
          <w:b w:val="0"/>
        </w:rPr>
      </w:pPr>
      <w:bookmarkStart w:id="14" w:name="_Toc519439395"/>
      <w:r w:rsidRPr="00EB28BE">
        <w:rPr>
          <w:rFonts w:ascii="宋体" w:eastAsia="宋体" w:hAnsi="宋体" w:hint="eastAsia"/>
          <w:b w:val="0"/>
        </w:rPr>
        <w:lastRenderedPageBreak/>
        <w:t>网络流</w:t>
      </w:r>
      <w:bookmarkEnd w:id="14"/>
    </w:p>
    <w:p w:rsidR="00D84D40" w:rsidRPr="00EB28BE" w:rsidRDefault="00D84D40" w:rsidP="00D84D40">
      <w:pPr>
        <w:pStyle w:val="2"/>
        <w:rPr>
          <w:rFonts w:ascii="宋体" w:eastAsia="宋体" w:hAnsi="宋体" w:hint="eastAsia"/>
          <w:b w:val="0"/>
        </w:rPr>
      </w:pPr>
      <w:bookmarkStart w:id="15" w:name="_Toc519439396"/>
      <w:r w:rsidRPr="00EB28BE">
        <w:rPr>
          <w:rFonts w:ascii="宋体" w:eastAsia="宋体" w:hAnsi="宋体" w:hint="eastAsia"/>
          <w:b w:val="0"/>
        </w:rPr>
        <w:t>2-</w:t>
      </w:r>
      <w:r w:rsidRPr="00EB28BE">
        <w:rPr>
          <w:rFonts w:ascii="宋体" w:eastAsia="宋体" w:hAnsi="宋体"/>
          <w:b w:val="0"/>
        </w:rPr>
        <w:t>SAT</w:t>
      </w:r>
      <w:bookmarkEnd w:id="15"/>
    </w:p>
    <w:p w:rsidR="00EE5D3F" w:rsidRPr="00EB28BE" w:rsidRDefault="004B1ACF" w:rsidP="009B11BF">
      <w:pPr>
        <w:pStyle w:val="1"/>
        <w:rPr>
          <w:rFonts w:ascii="宋体" w:eastAsia="宋体" w:hAnsi="宋体"/>
        </w:rPr>
      </w:pPr>
      <w:bookmarkStart w:id="16" w:name="_Toc519439397"/>
      <w:r w:rsidRPr="00EB28BE">
        <w:rPr>
          <w:rFonts w:ascii="宋体" w:eastAsia="宋体" w:hAnsi="宋体" w:hint="eastAsia"/>
        </w:rPr>
        <w:t>五、字符串算法-</w:t>
      </w:r>
      <w:r w:rsidRPr="00EB28BE">
        <w:rPr>
          <w:rFonts w:ascii="宋体" w:eastAsia="宋体" w:hAnsi="宋体"/>
        </w:rPr>
        <w:t>KMP</w:t>
      </w:r>
      <w:r w:rsidRPr="00EB28BE">
        <w:rPr>
          <w:rFonts w:ascii="宋体" w:eastAsia="宋体" w:hAnsi="宋体" w:hint="eastAsia"/>
        </w:rPr>
        <w:t>-</w:t>
      </w:r>
      <w:r w:rsidRPr="00EB28BE">
        <w:rPr>
          <w:rFonts w:ascii="宋体" w:eastAsia="宋体" w:hAnsi="宋体"/>
        </w:rPr>
        <w:t>AC</w:t>
      </w:r>
      <w:r w:rsidRPr="00EB28BE">
        <w:rPr>
          <w:rFonts w:ascii="宋体" w:eastAsia="宋体" w:hAnsi="宋体" w:hint="eastAsia"/>
        </w:rPr>
        <w:t>自动机-后缀数组</w:t>
      </w:r>
      <w:bookmarkEnd w:id="16"/>
    </w:p>
    <w:p w:rsidR="00A3769E" w:rsidRPr="00EB28BE" w:rsidRDefault="00A3769E" w:rsidP="00A3769E">
      <w:pPr>
        <w:pStyle w:val="2"/>
        <w:rPr>
          <w:rFonts w:ascii="宋体" w:eastAsia="宋体" w:hAnsi="宋体"/>
        </w:rPr>
      </w:pPr>
      <w:bookmarkStart w:id="17" w:name="_Toc519439398"/>
      <w:r w:rsidRPr="00EB28BE">
        <w:rPr>
          <w:rFonts w:ascii="宋体" w:eastAsia="宋体" w:hAnsi="宋体" w:hint="eastAsia"/>
        </w:rPr>
        <w:t>KMP</w:t>
      </w:r>
      <w:bookmarkEnd w:id="17"/>
    </w:p>
    <w:p w:rsidR="00EE5D3F" w:rsidRPr="00EB28BE" w:rsidRDefault="004B1ACF" w:rsidP="009B11BF">
      <w:pPr>
        <w:pStyle w:val="1"/>
        <w:rPr>
          <w:rFonts w:ascii="宋体" w:eastAsia="宋体" w:hAnsi="宋体"/>
        </w:rPr>
      </w:pPr>
      <w:bookmarkStart w:id="18" w:name="_Toc519439399"/>
      <w:r w:rsidRPr="00EB28BE">
        <w:rPr>
          <w:rFonts w:ascii="宋体" w:eastAsia="宋体" w:hAnsi="宋体" w:hint="eastAsia"/>
        </w:rPr>
        <w:t>六、树状数组&amp;线段树</w:t>
      </w:r>
      <w:bookmarkEnd w:id="18"/>
    </w:p>
    <w:p w:rsidR="0042321F" w:rsidRPr="00EB28BE" w:rsidRDefault="00BF58E5" w:rsidP="004B4D1B">
      <w:pPr>
        <w:rPr>
          <w:rFonts w:ascii="宋体" w:eastAsia="宋体" w:hAnsi="宋体"/>
        </w:rPr>
      </w:pPr>
      <w:hyperlink r:id="rId8" w:history="1">
        <w:r w:rsidR="00EA7565" w:rsidRPr="00EB28BE">
          <w:rPr>
            <w:rStyle w:val="a3"/>
            <w:rFonts w:ascii="宋体" w:eastAsia="宋体" w:hAnsi="宋体"/>
          </w:rPr>
          <w:t>https://blog.csdn.net/trapper_c/article/details/51919980</w:t>
        </w:r>
      </w:hyperlink>
    </w:p>
    <w:p w:rsidR="00FE1FCE" w:rsidRPr="00EB28BE" w:rsidRDefault="00FE1FCE" w:rsidP="0067651D">
      <w:pPr>
        <w:pStyle w:val="2"/>
        <w:rPr>
          <w:rFonts w:ascii="宋体" w:eastAsia="宋体" w:hAnsi="宋体"/>
          <w:b w:val="0"/>
        </w:rPr>
      </w:pPr>
      <w:bookmarkStart w:id="19" w:name="_Toc519439400"/>
      <w:r w:rsidRPr="00EB28BE">
        <w:rPr>
          <w:rFonts w:ascii="宋体" w:eastAsia="宋体" w:hAnsi="宋体" w:hint="eastAsia"/>
          <w:b w:val="0"/>
        </w:rPr>
        <w:t>线段树：区间合并</w:t>
      </w:r>
      <w:bookmarkEnd w:id="19"/>
    </w:p>
    <w:p w:rsidR="00FE1FCE" w:rsidRPr="00EB28BE" w:rsidRDefault="00FE1FCE" w:rsidP="003052D6">
      <w:pPr>
        <w:pStyle w:val="3"/>
        <w:rPr>
          <w:rFonts w:ascii="宋体" w:eastAsia="宋体" w:hAnsi="宋体"/>
        </w:rPr>
      </w:pPr>
      <w:bookmarkStart w:id="20" w:name="_Toc519439401"/>
      <w:r w:rsidRPr="00EB28BE">
        <w:rPr>
          <w:rFonts w:ascii="宋体" w:eastAsia="宋体" w:hAnsi="宋体" w:hint="eastAsia"/>
        </w:rPr>
        <w:t>√-</w:t>
      </w:r>
      <w:r w:rsidRPr="00EB28BE">
        <w:rPr>
          <w:rFonts w:ascii="宋体" w:eastAsia="宋体" w:hAnsi="宋体"/>
        </w:rPr>
        <w:t>POJ</w:t>
      </w:r>
      <w:r w:rsidRPr="00EB28BE">
        <w:rPr>
          <w:rFonts w:ascii="宋体" w:eastAsia="宋体" w:hAnsi="宋体" w:hint="eastAsia"/>
        </w:rPr>
        <w:t>-</w:t>
      </w:r>
      <w:r w:rsidRPr="00EB28BE">
        <w:rPr>
          <w:rFonts w:ascii="宋体" w:eastAsia="宋体" w:hAnsi="宋体"/>
        </w:rPr>
        <w:t>3667</w:t>
      </w:r>
      <w:r w:rsidRPr="00EB28BE">
        <w:rPr>
          <w:rFonts w:ascii="宋体" w:eastAsia="宋体" w:hAnsi="宋体" w:hint="eastAsia"/>
        </w:rPr>
        <w:t>-</w:t>
      </w:r>
      <w:r w:rsidRPr="00EB28BE">
        <w:rPr>
          <w:rFonts w:ascii="宋体" w:eastAsia="宋体" w:hAnsi="宋体"/>
        </w:rPr>
        <w:t>Hotel</w:t>
      </w:r>
      <w:r w:rsidRPr="00EB28BE">
        <w:rPr>
          <w:rFonts w:ascii="宋体" w:eastAsia="宋体" w:hAnsi="宋体" w:hint="eastAsia"/>
        </w:rPr>
        <w:t>（线段树区间合并模板题）</w:t>
      </w:r>
      <w:bookmarkEnd w:id="20"/>
    </w:p>
    <w:p w:rsidR="00FE1FCE" w:rsidRPr="00EB28BE" w:rsidRDefault="00FE1FCE" w:rsidP="00FE1FCE">
      <w:pPr>
        <w:rPr>
          <w:rFonts w:ascii="宋体" w:eastAsia="宋体" w:hAnsi="宋体"/>
        </w:rPr>
      </w:pPr>
      <w:r w:rsidRPr="00EB28BE">
        <w:rPr>
          <w:rFonts w:ascii="宋体" w:eastAsia="宋体" w:hAnsi="宋体" w:hint="eastAsia"/>
        </w:rPr>
        <w:t>【题意】</w:t>
      </w:r>
    </w:p>
    <w:p w:rsidR="0097048C" w:rsidRPr="00EB28BE" w:rsidRDefault="0097048C" w:rsidP="00FE1FCE">
      <w:pPr>
        <w:rPr>
          <w:rFonts w:ascii="宋体" w:eastAsia="宋体" w:hAnsi="宋体"/>
        </w:rPr>
      </w:pPr>
      <w:r w:rsidRPr="00EB28BE">
        <w:rPr>
          <w:rFonts w:ascii="宋体" w:eastAsia="宋体" w:hAnsi="宋体" w:hint="eastAsia"/>
        </w:rPr>
        <w:t>n个房间，初始时均为空，2种操作，第1种操作是找到指定的k个 连续空房间，如果找得到的话输出第1个房间号，否则输出0，优先找房间号小的，第2种操作是指定连续的x号到y号房间清空。数据规模n为50000.</w:t>
      </w:r>
    </w:p>
    <w:p w:rsidR="00FE1FCE" w:rsidRPr="00EB28BE" w:rsidRDefault="00FE1FCE" w:rsidP="00FE1FCE">
      <w:pPr>
        <w:rPr>
          <w:rFonts w:ascii="宋体" w:eastAsia="宋体" w:hAnsi="宋体"/>
        </w:rPr>
      </w:pPr>
      <w:r w:rsidRPr="00EB28BE">
        <w:rPr>
          <w:rFonts w:ascii="宋体" w:eastAsia="宋体" w:hAnsi="宋体" w:hint="eastAsia"/>
        </w:rPr>
        <w:t>【代码】</w:t>
      </w:r>
    </w:p>
    <w:p w:rsidR="00FE1FCE" w:rsidRPr="00EB28BE" w:rsidRDefault="00FE1FCE" w:rsidP="00FE1FCE">
      <w:pPr>
        <w:rPr>
          <w:rFonts w:ascii="宋体" w:eastAsia="宋体" w:hAnsi="宋体"/>
        </w:rPr>
      </w:pPr>
      <w:r w:rsidRPr="00EB28BE">
        <w:rPr>
          <w:rFonts w:ascii="宋体" w:eastAsia="宋体" w:hAnsi="宋体"/>
        </w:rPr>
        <w:t>#include &lt;iostream&gt;</w:t>
      </w:r>
    </w:p>
    <w:p w:rsidR="00FE1FCE" w:rsidRPr="00EB28BE" w:rsidRDefault="00FE1FCE" w:rsidP="00FE1FCE">
      <w:pPr>
        <w:rPr>
          <w:rFonts w:ascii="宋体" w:eastAsia="宋体" w:hAnsi="宋体"/>
        </w:rPr>
      </w:pPr>
      <w:r w:rsidRPr="00EB28BE">
        <w:rPr>
          <w:rFonts w:ascii="宋体" w:eastAsia="宋体" w:hAnsi="宋体"/>
        </w:rPr>
        <w:t>#include &lt;cstdio&gt;</w:t>
      </w:r>
    </w:p>
    <w:p w:rsidR="00FE1FCE" w:rsidRPr="00EB28BE" w:rsidRDefault="00FE1FCE" w:rsidP="00FE1FCE">
      <w:pPr>
        <w:rPr>
          <w:rFonts w:ascii="宋体" w:eastAsia="宋体" w:hAnsi="宋体"/>
        </w:rPr>
      </w:pPr>
      <w:r w:rsidRPr="00EB28BE">
        <w:rPr>
          <w:rFonts w:ascii="宋体" w:eastAsia="宋体" w:hAnsi="宋体"/>
        </w:rPr>
        <w:t>#include &lt;algorithm&gt;</w:t>
      </w:r>
    </w:p>
    <w:p w:rsidR="00FE1FCE" w:rsidRPr="00EB28BE" w:rsidRDefault="00FE1FCE" w:rsidP="00FE1FCE">
      <w:pPr>
        <w:rPr>
          <w:rFonts w:ascii="宋体" w:eastAsia="宋体" w:hAnsi="宋体"/>
        </w:rPr>
      </w:pPr>
      <w:r w:rsidRPr="00EB28BE">
        <w:rPr>
          <w:rFonts w:ascii="宋体" w:eastAsia="宋体" w:hAnsi="宋体"/>
        </w:rPr>
        <w:t>#define MAXN 50010</w:t>
      </w:r>
    </w:p>
    <w:p w:rsidR="00FE1FCE" w:rsidRPr="00EB28BE" w:rsidRDefault="00FE1FCE" w:rsidP="00FE1FCE">
      <w:pPr>
        <w:rPr>
          <w:rFonts w:ascii="宋体" w:eastAsia="宋体" w:hAnsi="宋体"/>
        </w:rPr>
      </w:pPr>
      <w:r w:rsidRPr="00EB28BE">
        <w:rPr>
          <w:rFonts w:ascii="宋体" w:eastAsia="宋体" w:hAnsi="宋体"/>
        </w:rPr>
        <w:t>#define IN 1</w:t>
      </w:r>
    </w:p>
    <w:p w:rsidR="00FE1FCE" w:rsidRPr="00EB28BE" w:rsidRDefault="00FE1FCE" w:rsidP="00FE1FCE">
      <w:pPr>
        <w:rPr>
          <w:rFonts w:ascii="宋体" w:eastAsia="宋体" w:hAnsi="宋体"/>
        </w:rPr>
      </w:pPr>
      <w:r w:rsidRPr="00EB28BE">
        <w:rPr>
          <w:rFonts w:ascii="宋体" w:eastAsia="宋体" w:hAnsi="宋体"/>
        </w:rPr>
        <w:t>#define OUT 2</w:t>
      </w:r>
    </w:p>
    <w:p w:rsidR="00FE1FCE" w:rsidRPr="00EB28BE" w:rsidRDefault="00FE1FCE" w:rsidP="00FE1FCE">
      <w:pPr>
        <w:rPr>
          <w:rFonts w:ascii="宋体" w:eastAsia="宋体" w:hAnsi="宋体"/>
        </w:rPr>
      </w:pPr>
    </w:p>
    <w:p w:rsidR="00FE1FCE" w:rsidRPr="00EB28BE" w:rsidRDefault="00FE1FCE" w:rsidP="00FE1FCE">
      <w:pPr>
        <w:rPr>
          <w:rFonts w:ascii="宋体" w:eastAsia="宋体" w:hAnsi="宋体"/>
        </w:rPr>
      </w:pPr>
      <w:r w:rsidRPr="00EB28BE">
        <w:rPr>
          <w:rFonts w:ascii="宋体" w:eastAsia="宋体" w:hAnsi="宋体"/>
        </w:rPr>
        <w:t>using namespace std;</w:t>
      </w:r>
    </w:p>
    <w:p w:rsidR="00FE1FCE" w:rsidRPr="00EB28BE" w:rsidRDefault="00FE1FCE" w:rsidP="00FE1FCE">
      <w:pPr>
        <w:rPr>
          <w:rFonts w:ascii="宋体" w:eastAsia="宋体" w:hAnsi="宋体"/>
        </w:rPr>
      </w:pPr>
    </w:p>
    <w:p w:rsidR="00FE1FCE" w:rsidRPr="00EB28BE" w:rsidRDefault="00FE1FCE" w:rsidP="00FE1FCE">
      <w:pPr>
        <w:rPr>
          <w:rFonts w:ascii="宋体" w:eastAsia="宋体" w:hAnsi="宋体"/>
        </w:rPr>
      </w:pPr>
    </w:p>
    <w:p w:rsidR="00FE1FCE" w:rsidRPr="00EB28BE" w:rsidRDefault="00FE1FCE" w:rsidP="00FE1FCE">
      <w:pPr>
        <w:rPr>
          <w:rFonts w:ascii="宋体" w:eastAsia="宋体" w:hAnsi="宋体"/>
        </w:rPr>
      </w:pPr>
      <w:r w:rsidRPr="00EB28BE">
        <w:rPr>
          <w:rFonts w:ascii="宋体" w:eastAsia="宋体" w:hAnsi="宋体"/>
        </w:rPr>
        <w:t>struct node{</w:t>
      </w:r>
    </w:p>
    <w:p w:rsidR="00FE1FCE" w:rsidRPr="00EB28BE" w:rsidRDefault="00FE1FCE" w:rsidP="00FE1FCE">
      <w:pPr>
        <w:rPr>
          <w:rFonts w:ascii="宋体" w:eastAsia="宋体" w:hAnsi="宋体"/>
        </w:rPr>
      </w:pPr>
      <w:r w:rsidRPr="00EB28BE">
        <w:rPr>
          <w:rFonts w:ascii="宋体" w:eastAsia="宋体" w:hAnsi="宋体"/>
        </w:rPr>
        <w:t xml:space="preserve">    int l,r,lmax,rmax,totmax,lazytag;</w:t>
      </w:r>
    </w:p>
    <w:p w:rsidR="00FE1FCE" w:rsidRPr="00EB28BE" w:rsidRDefault="00FE1FCE" w:rsidP="00FE1FCE">
      <w:pPr>
        <w:rPr>
          <w:rFonts w:ascii="宋体" w:eastAsia="宋体" w:hAnsi="宋体"/>
        </w:rPr>
      </w:pPr>
      <w:r w:rsidRPr="00EB28BE">
        <w:rPr>
          <w:rFonts w:ascii="宋体" w:eastAsia="宋体" w:hAnsi="宋体"/>
        </w:rPr>
        <w:t>}tree[MAXN&lt;&lt;2];</w:t>
      </w:r>
    </w:p>
    <w:p w:rsidR="00FE1FCE" w:rsidRPr="00EB28BE" w:rsidRDefault="00FE1FCE" w:rsidP="00FE1FCE">
      <w:pPr>
        <w:rPr>
          <w:rFonts w:ascii="宋体" w:eastAsia="宋体" w:hAnsi="宋体"/>
        </w:rPr>
      </w:pPr>
    </w:p>
    <w:p w:rsidR="00FE1FCE" w:rsidRPr="00EB28BE" w:rsidRDefault="00FE1FCE" w:rsidP="00FE1FCE">
      <w:pPr>
        <w:rPr>
          <w:rFonts w:ascii="宋体" w:eastAsia="宋体" w:hAnsi="宋体"/>
        </w:rPr>
      </w:pPr>
      <w:r w:rsidRPr="00EB28BE">
        <w:rPr>
          <w:rFonts w:ascii="宋体" w:eastAsia="宋体" w:hAnsi="宋体"/>
        </w:rPr>
        <w:t>void build_tree(int id,int l,int r);</w:t>
      </w:r>
    </w:p>
    <w:p w:rsidR="00FE1FCE" w:rsidRPr="00EB28BE" w:rsidRDefault="00FE1FCE" w:rsidP="00FE1FCE">
      <w:pPr>
        <w:rPr>
          <w:rFonts w:ascii="宋体" w:eastAsia="宋体" w:hAnsi="宋体"/>
        </w:rPr>
      </w:pPr>
      <w:r w:rsidRPr="00EB28BE">
        <w:rPr>
          <w:rFonts w:ascii="宋体" w:eastAsia="宋体" w:hAnsi="宋体"/>
        </w:rPr>
        <w:t>void push_up(int id);</w:t>
      </w:r>
    </w:p>
    <w:p w:rsidR="00FE1FCE" w:rsidRPr="00EB28BE" w:rsidRDefault="00FE1FCE" w:rsidP="00FE1FCE">
      <w:pPr>
        <w:rPr>
          <w:rFonts w:ascii="宋体" w:eastAsia="宋体" w:hAnsi="宋体"/>
        </w:rPr>
      </w:pPr>
      <w:r w:rsidRPr="00EB28BE">
        <w:rPr>
          <w:rFonts w:ascii="宋体" w:eastAsia="宋体" w:hAnsi="宋体"/>
        </w:rPr>
        <w:lastRenderedPageBreak/>
        <w:t>void push_down(int id);</w:t>
      </w:r>
    </w:p>
    <w:p w:rsidR="00FE1FCE" w:rsidRPr="00EB28BE" w:rsidRDefault="00FE1FCE" w:rsidP="00FE1FCE">
      <w:pPr>
        <w:rPr>
          <w:rFonts w:ascii="宋体" w:eastAsia="宋体" w:hAnsi="宋体"/>
        </w:rPr>
      </w:pPr>
      <w:r w:rsidRPr="00EB28BE">
        <w:rPr>
          <w:rFonts w:ascii="宋体" w:eastAsia="宋体" w:hAnsi="宋体"/>
        </w:rPr>
        <w:t>void check_in(int id,int l,int r);</w:t>
      </w:r>
    </w:p>
    <w:p w:rsidR="00FE1FCE" w:rsidRPr="00EB28BE" w:rsidRDefault="00FE1FCE" w:rsidP="00FE1FCE">
      <w:pPr>
        <w:rPr>
          <w:rFonts w:ascii="宋体" w:eastAsia="宋体" w:hAnsi="宋体"/>
        </w:rPr>
      </w:pPr>
      <w:r w:rsidRPr="00EB28BE">
        <w:rPr>
          <w:rFonts w:ascii="宋体" w:eastAsia="宋体" w:hAnsi="宋体"/>
        </w:rPr>
        <w:t>void check_out(int id,int l,int r);</w:t>
      </w:r>
    </w:p>
    <w:p w:rsidR="00FE1FCE" w:rsidRPr="00EB28BE" w:rsidRDefault="00FE1FCE" w:rsidP="00FE1FCE">
      <w:pPr>
        <w:rPr>
          <w:rFonts w:ascii="宋体" w:eastAsia="宋体" w:hAnsi="宋体"/>
        </w:rPr>
      </w:pPr>
      <w:r w:rsidRPr="00EB28BE">
        <w:rPr>
          <w:rFonts w:ascii="宋体" w:eastAsia="宋体" w:hAnsi="宋体"/>
        </w:rPr>
        <w:t>int query_first(int id,int d);</w:t>
      </w:r>
    </w:p>
    <w:p w:rsidR="00FE1FCE" w:rsidRPr="00EB28BE" w:rsidRDefault="00FE1FCE" w:rsidP="00FE1FCE">
      <w:pPr>
        <w:rPr>
          <w:rFonts w:ascii="宋体" w:eastAsia="宋体" w:hAnsi="宋体"/>
        </w:rPr>
      </w:pPr>
    </w:p>
    <w:p w:rsidR="00FE1FCE" w:rsidRPr="00EB28BE" w:rsidRDefault="00FE1FCE" w:rsidP="00FE1FCE">
      <w:pPr>
        <w:rPr>
          <w:rFonts w:ascii="宋体" w:eastAsia="宋体" w:hAnsi="宋体"/>
        </w:rPr>
      </w:pPr>
      <w:r w:rsidRPr="00EB28BE">
        <w:rPr>
          <w:rFonts w:ascii="宋体" w:eastAsia="宋体" w:hAnsi="宋体"/>
        </w:rPr>
        <w:t>void push_up(int id){</w:t>
      </w:r>
    </w:p>
    <w:p w:rsidR="00FE1FCE" w:rsidRPr="00EB28BE" w:rsidRDefault="00FE1FCE" w:rsidP="00FE1FCE">
      <w:pPr>
        <w:rPr>
          <w:rFonts w:ascii="宋体" w:eastAsia="宋体" w:hAnsi="宋体"/>
        </w:rPr>
      </w:pPr>
      <w:r w:rsidRPr="00EB28BE">
        <w:rPr>
          <w:rFonts w:ascii="宋体" w:eastAsia="宋体" w:hAnsi="宋体"/>
        </w:rPr>
        <w:t xml:space="preserve">    tree[id].lmax=(tree[id&lt;&lt;1].lmax==tree[id&lt;&lt;1].r-tree[id&lt;&lt;1].l+1)?tree[id&lt;&lt;1].lmax+tree[id&lt;&lt;1|1].lmax:tree[id&lt;&lt;1].lmax;</w:t>
      </w:r>
    </w:p>
    <w:p w:rsidR="00FE1FCE" w:rsidRPr="00EB28BE" w:rsidRDefault="00FE1FCE" w:rsidP="00FE1FCE">
      <w:pPr>
        <w:rPr>
          <w:rFonts w:ascii="宋体" w:eastAsia="宋体" w:hAnsi="宋体"/>
        </w:rPr>
      </w:pPr>
      <w:r w:rsidRPr="00EB28BE">
        <w:rPr>
          <w:rFonts w:ascii="宋体" w:eastAsia="宋体" w:hAnsi="宋体"/>
        </w:rPr>
        <w:t xml:space="preserve">    tree[id].rmax=(tree[id&lt;&lt;1|1].rmax==tree[id&lt;&lt;1|1].r-tree[id&lt;&lt;1|1].l+1)?tree[id&lt;&lt;1].rmax+tree[id&lt;&lt;1|1].rmax:tree[id&lt;&lt;1|1].rmax;</w:t>
      </w:r>
    </w:p>
    <w:p w:rsidR="00FE1FCE" w:rsidRPr="00EB28BE" w:rsidRDefault="00FE1FCE" w:rsidP="00FE1FCE">
      <w:pPr>
        <w:rPr>
          <w:rFonts w:ascii="宋体" w:eastAsia="宋体" w:hAnsi="宋体"/>
        </w:rPr>
      </w:pPr>
      <w:r w:rsidRPr="00EB28BE">
        <w:rPr>
          <w:rFonts w:ascii="宋体" w:eastAsia="宋体" w:hAnsi="宋体"/>
        </w:rPr>
        <w:t xml:space="preserve">    tree[id].totmax=max(max(tree[id&lt;&lt;1].totmax,tree[id&lt;&lt;1|1].totmax),tree[id&lt;&lt;1].rmax+tree[id&lt;&lt;1|1].lmax);</w:t>
      </w:r>
    </w:p>
    <w:p w:rsidR="00FE1FCE" w:rsidRPr="00EB28BE" w:rsidRDefault="00FE1FCE" w:rsidP="00FE1FCE">
      <w:pPr>
        <w:rPr>
          <w:rFonts w:ascii="宋体" w:eastAsia="宋体" w:hAnsi="宋体"/>
        </w:rPr>
      </w:pPr>
      <w:r w:rsidRPr="00EB28BE">
        <w:rPr>
          <w:rFonts w:ascii="宋体" w:eastAsia="宋体" w:hAnsi="宋体"/>
        </w:rPr>
        <w:t xml:space="preserve">    return;</w:t>
      </w:r>
    </w:p>
    <w:p w:rsidR="00FE1FCE" w:rsidRPr="00EB28BE" w:rsidRDefault="00FE1FCE" w:rsidP="00FE1FCE">
      <w:pPr>
        <w:rPr>
          <w:rFonts w:ascii="宋体" w:eastAsia="宋体" w:hAnsi="宋体"/>
        </w:rPr>
      </w:pPr>
      <w:r w:rsidRPr="00EB28BE">
        <w:rPr>
          <w:rFonts w:ascii="宋体" w:eastAsia="宋体" w:hAnsi="宋体"/>
        </w:rPr>
        <w:t>}</w:t>
      </w:r>
    </w:p>
    <w:p w:rsidR="00FE1FCE" w:rsidRPr="00EB28BE" w:rsidRDefault="00FE1FCE" w:rsidP="00FE1FCE">
      <w:pPr>
        <w:rPr>
          <w:rFonts w:ascii="宋体" w:eastAsia="宋体" w:hAnsi="宋体"/>
        </w:rPr>
      </w:pPr>
    </w:p>
    <w:p w:rsidR="00FE1FCE" w:rsidRPr="00EB28BE" w:rsidRDefault="00FE1FCE" w:rsidP="00FE1FCE">
      <w:pPr>
        <w:rPr>
          <w:rFonts w:ascii="宋体" w:eastAsia="宋体" w:hAnsi="宋体"/>
        </w:rPr>
      </w:pPr>
      <w:r w:rsidRPr="00EB28BE">
        <w:rPr>
          <w:rFonts w:ascii="宋体" w:eastAsia="宋体" w:hAnsi="宋体"/>
        </w:rPr>
        <w:t>void push_down(int id){</w:t>
      </w:r>
    </w:p>
    <w:p w:rsidR="00FE1FCE" w:rsidRPr="00EB28BE" w:rsidRDefault="00FE1FCE" w:rsidP="00FE1FCE">
      <w:pPr>
        <w:rPr>
          <w:rFonts w:ascii="宋体" w:eastAsia="宋体" w:hAnsi="宋体"/>
        </w:rPr>
      </w:pPr>
      <w:r w:rsidRPr="00EB28BE">
        <w:rPr>
          <w:rFonts w:ascii="宋体" w:eastAsia="宋体" w:hAnsi="宋体"/>
        </w:rPr>
        <w:t xml:space="preserve">    if (tree[id].lazytag==IN){</w:t>
      </w:r>
    </w:p>
    <w:p w:rsidR="00FE1FCE" w:rsidRPr="00EB28BE" w:rsidRDefault="00FE1FCE" w:rsidP="00FE1FCE">
      <w:pPr>
        <w:rPr>
          <w:rFonts w:ascii="宋体" w:eastAsia="宋体" w:hAnsi="宋体"/>
        </w:rPr>
      </w:pPr>
      <w:r w:rsidRPr="00EB28BE">
        <w:rPr>
          <w:rFonts w:ascii="宋体" w:eastAsia="宋体" w:hAnsi="宋体"/>
        </w:rPr>
        <w:t xml:space="preserve">        tree[id&lt;&lt;1].lmax=tree[id&lt;&lt;1].rmax=tree[id&lt;&lt;1].totmax=tree[id&lt;&lt;1|1].lmax=tree[id&lt;&lt;1|1].rmax=tree[id&lt;&lt;1|1].totmax=0;</w:t>
      </w:r>
    </w:p>
    <w:p w:rsidR="00FE1FCE" w:rsidRPr="00EB28BE" w:rsidRDefault="00FE1FCE" w:rsidP="00FE1FCE">
      <w:pPr>
        <w:rPr>
          <w:rFonts w:ascii="宋体" w:eastAsia="宋体" w:hAnsi="宋体"/>
        </w:rPr>
      </w:pPr>
      <w:r w:rsidRPr="00EB28BE">
        <w:rPr>
          <w:rFonts w:ascii="宋体" w:eastAsia="宋体" w:hAnsi="宋体"/>
        </w:rPr>
        <w:t xml:space="preserve">        tree[id&lt;&lt;1].lazytag=tree[id&lt;&lt;1|1].lazytag=IN;</w:t>
      </w:r>
    </w:p>
    <w:p w:rsidR="00FE1FCE" w:rsidRPr="00EB28BE" w:rsidRDefault="00FE1FCE" w:rsidP="00FE1FCE">
      <w:pPr>
        <w:rPr>
          <w:rFonts w:ascii="宋体" w:eastAsia="宋体" w:hAnsi="宋体"/>
        </w:rPr>
      </w:pPr>
      <w:r w:rsidRPr="00EB28BE">
        <w:rPr>
          <w:rFonts w:ascii="宋体" w:eastAsia="宋体" w:hAnsi="宋体"/>
        </w:rPr>
        <w:t xml:space="preserve">    }else if (tree[id].lazytag==OUT){</w:t>
      </w:r>
    </w:p>
    <w:p w:rsidR="00FE1FCE" w:rsidRPr="00EB28BE" w:rsidRDefault="00FE1FCE" w:rsidP="00FE1FCE">
      <w:pPr>
        <w:rPr>
          <w:rFonts w:ascii="宋体" w:eastAsia="宋体" w:hAnsi="宋体"/>
        </w:rPr>
      </w:pPr>
      <w:r w:rsidRPr="00EB28BE">
        <w:rPr>
          <w:rFonts w:ascii="宋体" w:eastAsia="宋体" w:hAnsi="宋体"/>
        </w:rPr>
        <w:t xml:space="preserve">        tree[id&lt;&lt;1].lmax=tree[id&lt;&lt;1].rmax=tree[id&lt;&lt;1].totmax=tree[id&lt;&lt;1].r-tree[id&lt;&lt;1].l+1;</w:t>
      </w:r>
    </w:p>
    <w:p w:rsidR="00FE1FCE" w:rsidRPr="00EB28BE" w:rsidRDefault="00FE1FCE" w:rsidP="00FE1FCE">
      <w:pPr>
        <w:rPr>
          <w:rFonts w:ascii="宋体" w:eastAsia="宋体" w:hAnsi="宋体"/>
        </w:rPr>
      </w:pPr>
      <w:r w:rsidRPr="00EB28BE">
        <w:rPr>
          <w:rFonts w:ascii="宋体" w:eastAsia="宋体" w:hAnsi="宋体"/>
        </w:rPr>
        <w:t xml:space="preserve">        tree[id&lt;&lt;1|1].lmax=tree[id&lt;&lt;1|1].rmax=tree[id&lt;&lt;1|1].totmax=tree[id&lt;&lt;1|1].r-tree[id&lt;&lt;1|1].l+1;</w:t>
      </w:r>
    </w:p>
    <w:p w:rsidR="00FE1FCE" w:rsidRPr="00EB28BE" w:rsidRDefault="00FE1FCE" w:rsidP="00FE1FCE">
      <w:pPr>
        <w:rPr>
          <w:rFonts w:ascii="宋体" w:eastAsia="宋体" w:hAnsi="宋体"/>
        </w:rPr>
      </w:pPr>
      <w:r w:rsidRPr="00EB28BE">
        <w:rPr>
          <w:rFonts w:ascii="宋体" w:eastAsia="宋体" w:hAnsi="宋体"/>
        </w:rPr>
        <w:t xml:space="preserve">        tree[id&lt;&lt;1].lazytag=tree[id&lt;&lt;1|1].lazytag=OUT;</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tree[id].lazytag=0;</w:t>
      </w:r>
    </w:p>
    <w:p w:rsidR="00FE1FCE" w:rsidRPr="00EB28BE" w:rsidRDefault="00FE1FCE" w:rsidP="00FE1FCE">
      <w:pPr>
        <w:rPr>
          <w:rFonts w:ascii="宋体" w:eastAsia="宋体" w:hAnsi="宋体"/>
        </w:rPr>
      </w:pPr>
      <w:r w:rsidRPr="00EB28BE">
        <w:rPr>
          <w:rFonts w:ascii="宋体" w:eastAsia="宋体" w:hAnsi="宋体"/>
        </w:rPr>
        <w:t xml:space="preserve">    return;</w:t>
      </w:r>
    </w:p>
    <w:p w:rsidR="00FE1FCE" w:rsidRPr="00EB28BE" w:rsidRDefault="00FE1FCE" w:rsidP="00FE1FCE">
      <w:pPr>
        <w:rPr>
          <w:rFonts w:ascii="宋体" w:eastAsia="宋体" w:hAnsi="宋体"/>
        </w:rPr>
      </w:pPr>
      <w:r w:rsidRPr="00EB28BE">
        <w:rPr>
          <w:rFonts w:ascii="宋体" w:eastAsia="宋体" w:hAnsi="宋体"/>
        </w:rPr>
        <w:t>}</w:t>
      </w:r>
    </w:p>
    <w:p w:rsidR="00FE1FCE" w:rsidRPr="00EB28BE" w:rsidRDefault="00FE1FCE" w:rsidP="00FE1FCE">
      <w:pPr>
        <w:rPr>
          <w:rFonts w:ascii="宋体" w:eastAsia="宋体" w:hAnsi="宋体"/>
        </w:rPr>
      </w:pPr>
    </w:p>
    <w:p w:rsidR="00FE1FCE" w:rsidRPr="00EB28BE" w:rsidRDefault="00FE1FCE" w:rsidP="00FE1FCE">
      <w:pPr>
        <w:rPr>
          <w:rFonts w:ascii="宋体" w:eastAsia="宋体" w:hAnsi="宋体"/>
        </w:rPr>
      </w:pPr>
      <w:r w:rsidRPr="00EB28BE">
        <w:rPr>
          <w:rFonts w:ascii="宋体" w:eastAsia="宋体" w:hAnsi="宋体"/>
        </w:rPr>
        <w:t>void build_tree(int id,int l,int r){</w:t>
      </w:r>
    </w:p>
    <w:p w:rsidR="00FE1FCE" w:rsidRPr="00EB28BE" w:rsidRDefault="00FE1FCE" w:rsidP="00FE1FCE">
      <w:pPr>
        <w:rPr>
          <w:rFonts w:ascii="宋体" w:eastAsia="宋体" w:hAnsi="宋体"/>
        </w:rPr>
      </w:pPr>
      <w:r w:rsidRPr="00EB28BE">
        <w:rPr>
          <w:rFonts w:ascii="宋体" w:eastAsia="宋体" w:hAnsi="宋体"/>
        </w:rPr>
        <w:t xml:space="preserve">    tree[id].l=l,tree[id].r=r,tree[id].lazytag=0;</w:t>
      </w:r>
    </w:p>
    <w:p w:rsidR="00FE1FCE" w:rsidRPr="00EB28BE" w:rsidRDefault="00FE1FCE" w:rsidP="00FE1FCE">
      <w:pPr>
        <w:rPr>
          <w:rFonts w:ascii="宋体" w:eastAsia="宋体" w:hAnsi="宋体"/>
        </w:rPr>
      </w:pPr>
      <w:r w:rsidRPr="00EB28BE">
        <w:rPr>
          <w:rFonts w:ascii="宋体" w:eastAsia="宋体" w:hAnsi="宋体"/>
        </w:rPr>
        <w:t xml:space="preserve">    if (tree[id].l==tree[id].r){</w:t>
      </w:r>
    </w:p>
    <w:p w:rsidR="00FE1FCE" w:rsidRPr="00EB28BE" w:rsidRDefault="00FE1FCE" w:rsidP="00FE1FCE">
      <w:pPr>
        <w:rPr>
          <w:rFonts w:ascii="宋体" w:eastAsia="宋体" w:hAnsi="宋体"/>
        </w:rPr>
      </w:pPr>
      <w:r w:rsidRPr="00EB28BE">
        <w:rPr>
          <w:rFonts w:ascii="宋体" w:eastAsia="宋体" w:hAnsi="宋体"/>
        </w:rPr>
        <w:t xml:space="preserve">        tree[id].lmax=tree[id].rmax=tree[id].totmax=1;</w:t>
      </w:r>
    </w:p>
    <w:p w:rsidR="00FE1FCE" w:rsidRPr="00EB28BE" w:rsidRDefault="00FE1FCE" w:rsidP="00FE1FCE">
      <w:pPr>
        <w:rPr>
          <w:rFonts w:ascii="宋体" w:eastAsia="宋体" w:hAnsi="宋体"/>
        </w:rPr>
      </w:pPr>
      <w:r w:rsidRPr="00EB28BE">
        <w:rPr>
          <w:rFonts w:ascii="宋体" w:eastAsia="宋体" w:hAnsi="宋体"/>
        </w:rPr>
        <w:t xml:space="preserve">        return;</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int mid=(l+r)/2;</w:t>
      </w:r>
    </w:p>
    <w:p w:rsidR="00FE1FCE" w:rsidRPr="00EB28BE" w:rsidRDefault="00FE1FCE" w:rsidP="00FE1FCE">
      <w:pPr>
        <w:rPr>
          <w:rFonts w:ascii="宋体" w:eastAsia="宋体" w:hAnsi="宋体"/>
        </w:rPr>
      </w:pPr>
      <w:r w:rsidRPr="00EB28BE">
        <w:rPr>
          <w:rFonts w:ascii="宋体" w:eastAsia="宋体" w:hAnsi="宋体"/>
        </w:rPr>
        <w:t xml:space="preserve">    build_tree(id&lt;&lt;1,l,mid),build_tree(id&lt;&lt;1|1,mid+1,r);</w:t>
      </w:r>
    </w:p>
    <w:p w:rsidR="00FE1FCE" w:rsidRPr="00EB28BE" w:rsidRDefault="00FE1FCE" w:rsidP="00FE1FCE">
      <w:pPr>
        <w:rPr>
          <w:rFonts w:ascii="宋体" w:eastAsia="宋体" w:hAnsi="宋体"/>
        </w:rPr>
      </w:pPr>
      <w:r w:rsidRPr="00EB28BE">
        <w:rPr>
          <w:rFonts w:ascii="宋体" w:eastAsia="宋体" w:hAnsi="宋体"/>
        </w:rPr>
        <w:t xml:space="preserve">    push_up(id);</w:t>
      </w:r>
    </w:p>
    <w:p w:rsidR="00FE1FCE" w:rsidRPr="00EB28BE" w:rsidRDefault="00FE1FCE" w:rsidP="00FE1FCE">
      <w:pPr>
        <w:rPr>
          <w:rFonts w:ascii="宋体" w:eastAsia="宋体" w:hAnsi="宋体"/>
        </w:rPr>
      </w:pPr>
      <w:r w:rsidRPr="00EB28BE">
        <w:rPr>
          <w:rFonts w:ascii="宋体" w:eastAsia="宋体" w:hAnsi="宋体"/>
        </w:rPr>
        <w:t xml:space="preserve">    return;</w:t>
      </w:r>
    </w:p>
    <w:p w:rsidR="00FE1FCE" w:rsidRPr="00EB28BE" w:rsidRDefault="00FE1FCE" w:rsidP="00FE1FCE">
      <w:pPr>
        <w:rPr>
          <w:rFonts w:ascii="宋体" w:eastAsia="宋体" w:hAnsi="宋体"/>
        </w:rPr>
      </w:pPr>
      <w:r w:rsidRPr="00EB28BE">
        <w:rPr>
          <w:rFonts w:ascii="宋体" w:eastAsia="宋体" w:hAnsi="宋体"/>
        </w:rPr>
        <w:lastRenderedPageBreak/>
        <w:t>}</w:t>
      </w:r>
    </w:p>
    <w:p w:rsidR="00FE1FCE" w:rsidRPr="00EB28BE" w:rsidRDefault="00FE1FCE" w:rsidP="00FE1FCE">
      <w:pPr>
        <w:rPr>
          <w:rFonts w:ascii="宋体" w:eastAsia="宋体" w:hAnsi="宋体"/>
        </w:rPr>
      </w:pPr>
    </w:p>
    <w:p w:rsidR="00FE1FCE" w:rsidRPr="00EB28BE" w:rsidRDefault="00FE1FCE" w:rsidP="00FE1FCE">
      <w:pPr>
        <w:rPr>
          <w:rFonts w:ascii="宋体" w:eastAsia="宋体" w:hAnsi="宋体"/>
        </w:rPr>
      </w:pPr>
      <w:r w:rsidRPr="00EB28BE">
        <w:rPr>
          <w:rFonts w:ascii="宋体" w:eastAsia="宋体" w:hAnsi="宋体"/>
        </w:rPr>
        <w:t>int query_first(int id,int d){</w:t>
      </w:r>
    </w:p>
    <w:p w:rsidR="00FE1FCE" w:rsidRPr="00EB28BE" w:rsidRDefault="00FE1FCE" w:rsidP="00FE1FCE">
      <w:pPr>
        <w:rPr>
          <w:rFonts w:ascii="宋体" w:eastAsia="宋体" w:hAnsi="宋体"/>
        </w:rPr>
      </w:pPr>
      <w:r w:rsidRPr="00EB28BE">
        <w:rPr>
          <w:rFonts w:ascii="宋体" w:eastAsia="宋体" w:hAnsi="宋体"/>
        </w:rPr>
        <w:t xml:space="preserve">    if (tree[id].totmax&lt;d) return 0;</w:t>
      </w:r>
    </w:p>
    <w:p w:rsidR="00FE1FCE" w:rsidRPr="00EB28BE" w:rsidRDefault="00FE1FCE" w:rsidP="00FE1FCE">
      <w:pPr>
        <w:rPr>
          <w:rFonts w:ascii="宋体" w:eastAsia="宋体" w:hAnsi="宋体"/>
        </w:rPr>
      </w:pPr>
      <w:r w:rsidRPr="00EB28BE">
        <w:rPr>
          <w:rFonts w:ascii="宋体" w:eastAsia="宋体" w:hAnsi="宋体"/>
        </w:rPr>
        <w:t xml:space="preserve">    if (tree[id].totmax==d&amp;&amp;tree[id].totmax==tree[id].r-tree[id].l+1){</w:t>
      </w:r>
    </w:p>
    <w:p w:rsidR="00FE1FCE" w:rsidRPr="00EB28BE" w:rsidRDefault="00FE1FCE" w:rsidP="00FE1FCE">
      <w:pPr>
        <w:rPr>
          <w:rFonts w:ascii="宋体" w:eastAsia="宋体" w:hAnsi="宋体"/>
        </w:rPr>
      </w:pPr>
      <w:r w:rsidRPr="00EB28BE">
        <w:rPr>
          <w:rFonts w:ascii="宋体" w:eastAsia="宋体" w:hAnsi="宋体"/>
        </w:rPr>
        <w:t xml:space="preserve">        return tree[id].l;</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push_down(id);</w:t>
      </w:r>
    </w:p>
    <w:p w:rsidR="00FE1FCE" w:rsidRPr="00EB28BE" w:rsidRDefault="00FE1FCE" w:rsidP="00FE1FCE">
      <w:pPr>
        <w:rPr>
          <w:rFonts w:ascii="宋体" w:eastAsia="宋体" w:hAnsi="宋体"/>
        </w:rPr>
      </w:pPr>
      <w:r w:rsidRPr="00EB28BE">
        <w:rPr>
          <w:rFonts w:ascii="宋体" w:eastAsia="宋体" w:hAnsi="宋体"/>
        </w:rPr>
        <w:t xml:space="preserve">    if (tree[id&lt;&lt;1].totmax&gt;=d){</w:t>
      </w:r>
    </w:p>
    <w:p w:rsidR="00FE1FCE" w:rsidRPr="00EB28BE" w:rsidRDefault="00FE1FCE" w:rsidP="00FE1FCE">
      <w:pPr>
        <w:rPr>
          <w:rFonts w:ascii="宋体" w:eastAsia="宋体" w:hAnsi="宋体"/>
        </w:rPr>
      </w:pPr>
      <w:r w:rsidRPr="00EB28BE">
        <w:rPr>
          <w:rFonts w:ascii="宋体" w:eastAsia="宋体" w:hAnsi="宋体"/>
        </w:rPr>
        <w:t xml:space="preserve">        return query_first(id&lt;&lt;1,d);</w:t>
      </w:r>
    </w:p>
    <w:p w:rsidR="00FE1FCE" w:rsidRPr="00EB28BE" w:rsidRDefault="00FE1FCE" w:rsidP="00FE1FCE">
      <w:pPr>
        <w:rPr>
          <w:rFonts w:ascii="宋体" w:eastAsia="宋体" w:hAnsi="宋体"/>
        </w:rPr>
      </w:pPr>
      <w:r w:rsidRPr="00EB28BE">
        <w:rPr>
          <w:rFonts w:ascii="宋体" w:eastAsia="宋体" w:hAnsi="宋体"/>
        </w:rPr>
        <w:t xml:space="preserve">    }else if (tree[id&lt;&lt;1].rmax+tree[id&lt;&lt;1|1].lmax&gt;=d){</w:t>
      </w:r>
    </w:p>
    <w:p w:rsidR="00FE1FCE" w:rsidRPr="00EB28BE" w:rsidRDefault="00FE1FCE" w:rsidP="00FE1FCE">
      <w:pPr>
        <w:rPr>
          <w:rFonts w:ascii="宋体" w:eastAsia="宋体" w:hAnsi="宋体"/>
        </w:rPr>
      </w:pPr>
      <w:r w:rsidRPr="00EB28BE">
        <w:rPr>
          <w:rFonts w:ascii="宋体" w:eastAsia="宋体" w:hAnsi="宋体"/>
        </w:rPr>
        <w:t xml:space="preserve">        return tree[id&lt;&lt;1].r-tree[id&lt;&lt;1].rmax+1;</w:t>
      </w:r>
    </w:p>
    <w:p w:rsidR="00FE1FCE" w:rsidRPr="00EB28BE" w:rsidRDefault="00FE1FCE" w:rsidP="00FE1FCE">
      <w:pPr>
        <w:rPr>
          <w:rFonts w:ascii="宋体" w:eastAsia="宋体" w:hAnsi="宋体"/>
        </w:rPr>
      </w:pPr>
      <w:r w:rsidRPr="00EB28BE">
        <w:rPr>
          <w:rFonts w:ascii="宋体" w:eastAsia="宋体" w:hAnsi="宋体"/>
        </w:rPr>
        <w:t xml:space="preserve">    }else{</w:t>
      </w:r>
    </w:p>
    <w:p w:rsidR="00FE1FCE" w:rsidRPr="00EB28BE" w:rsidRDefault="00FE1FCE" w:rsidP="00FE1FCE">
      <w:pPr>
        <w:rPr>
          <w:rFonts w:ascii="宋体" w:eastAsia="宋体" w:hAnsi="宋体"/>
        </w:rPr>
      </w:pPr>
      <w:r w:rsidRPr="00EB28BE">
        <w:rPr>
          <w:rFonts w:ascii="宋体" w:eastAsia="宋体" w:hAnsi="宋体"/>
        </w:rPr>
        <w:t xml:space="preserve">        return query_first(id&lt;&lt;1|1,d);</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return 0;</w:t>
      </w:r>
    </w:p>
    <w:p w:rsidR="00FE1FCE" w:rsidRPr="00EB28BE" w:rsidRDefault="00FE1FCE" w:rsidP="00FE1FCE">
      <w:pPr>
        <w:rPr>
          <w:rFonts w:ascii="宋体" w:eastAsia="宋体" w:hAnsi="宋体"/>
        </w:rPr>
      </w:pPr>
      <w:r w:rsidRPr="00EB28BE">
        <w:rPr>
          <w:rFonts w:ascii="宋体" w:eastAsia="宋体" w:hAnsi="宋体"/>
        </w:rPr>
        <w:t>}</w:t>
      </w:r>
    </w:p>
    <w:p w:rsidR="00FE1FCE" w:rsidRPr="00EB28BE" w:rsidRDefault="00FE1FCE" w:rsidP="00FE1FCE">
      <w:pPr>
        <w:rPr>
          <w:rFonts w:ascii="宋体" w:eastAsia="宋体" w:hAnsi="宋体"/>
        </w:rPr>
      </w:pPr>
      <w:r w:rsidRPr="00EB28BE">
        <w:rPr>
          <w:rFonts w:ascii="宋体" w:eastAsia="宋体" w:hAnsi="宋体"/>
        </w:rPr>
        <w:t>void check_in(int id,int l,int r){</w:t>
      </w:r>
    </w:p>
    <w:p w:rsidR="00FE1FCE" w:rsidRPr="00EB28BE" w:rsidRDefault="00FE1FCE" w:rsidP="00FE1FCE">
      <w:pPr>
        <w:rPr>
          <w:rFonts w:ascii="宋体" w:eastAsia="宋体" w:hAnsi="宋体"/>
        </w:rPr>
      </w:pPr>
      <w:r w:rsidRPr="00EB28BE">
        <w:rPr>
          <w:rFonts w:ascii="宋体" w:eastAsia="宋体" w:hAnsi="宋体"/>
        </w:rPr>
        <w:t xml:space="preserve">    if (tree[id].l==l&amp;&amp;tree[id].r==r){</w:t>
      </w:r>
    </w:p>
    <w:p w:rsidR="00FE1FCE" w:rsidRPr="00EB28BE" w:rsidRDefault="00FE1FCE" w:rsidP="00FE1FCE">
      <w:pPr>
        <w:rPr>
          <w:rFonts w:ascii="宋体" w:eastAsia="宋体" w:hAnsi="宋体"/>
        </w:rPr>
      </w:pPr>
      <w:r w:rsidRPr="00EB28BE">
        <w:rPr>
          <w:rFonts w:ascii="宋体" w:eastAsia="宋体" w:hAnsi="宋体"/>
        </w:rPr>
        <w:t xml:space="preserve">        tree[id].lmax=tree[id].rmax=tree[id].totmax=0;</w:t>
      </w:r>
    </w:p>
    <w:p w:rsidR="00FE1FCE" w:rsidRPr="00EB28BE" w:rsidRDefault="00FE1FCE" w:rsidP="00FE1FCE">
      <w:pPr>
        <w:rPr>
          <w:rFonts w:ascii="宋体" w:eastAsia="宋体" w:hAnsi="宋体"/>
        </w:rPr>
      </w:pPr>
      <w:r w:rsidRPr="00EB28BE">
        <w:rPr>
          <w:rFonts w:ascii="宋体" w:eastAsia="宋体" w:hAnsi="宋体"/>
        </w:rPr>
        <w:t xml:space="preserve">        tree[id].lazytag=IN;</w:t>
      </w:r>
    </w:p>
    <w:p w:rsidR="00FE1FCE" w:rsidRPr="00EB28BE" w:rsidRDefault="00FE1FCE" w:rsidP="00FE1FCE">
      <w:pPr>
        <w:rPr>
          <w:rFonts w:ascii="宋体" w:eastAsia="宋体" w:hAnsi="宋体"/>
        </w:rPr>
      </w:pPr>
      <w:r w:rsidRPr="00EB28BE">
        <w:rPr>
          <w:rFonts w:ascii="宋体" w:eastAsia="宋体" w:hAnsi="宋体"/>
        </w:rPr>
        <w:t xml:space="preserve">        return;</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push_down(id);</w:t>
      </w:r>
    </w:p>
    <w:p w:rsidR="00FE1FCE" w:rsidRPr="00EB28BE" w:rsidRDefault="00FE1FCE" w:rsidP="00FE1FCE">
      <w:pPr>
        <w:rPr>
          <w:rFonts w:ascii="宋体" w:eastAsia="宋体" w:hAnsi="宋体"/>
        </w:rPr>
      </w:pPr>
      <w:r w:rsidRPr="00EB28BE">
        <w:rPr>
          <w:rFonts w:ascii="宋体" w:eastAsia="宋体" w:hAnsi="宋体"/>
        </w:rPr>
        <w:t xml:space="preserve">    int leftr=tree[id&lt;&lt;1].r,rightl=tree[id&lt;&lt;1|1].l;</w:t>
      </w:r>
    </w:p>
    <w:p w:rsidR="00FE1FCE" w:rsidRPr="00EB28BE" w:rsidRDefault="00FE1FCE" w:rsidP="00FE1FCE">
      <w:pPr>
        <w:rPr>
          <w:rFonts w:ascii="宋体" w:eastAsia="宋体" w:hAnsi="宋体"/>
        </w:rPr>
      </w:pPr>
      <w:r w:rsidRPr="00EB28BE">
        <w:rPr>
          <w:rFonts w:ascii="宋体" w:eastAsia="宋体" w:hAnsi="宋体"/>
        </w:rPr>
        <w:t xml:space="preserve">    if (r&lt;=leftr){</w:t>
      </w:r>
    </w:p>
    <w:p w:rsidR="00FE1FCE" w:rsidRPr="00EB28BE" w:rsidRDefault="00FE1FCE" w:rsidP="00FE1FCE">
      <w:pPr>
        <w:rPr>
          <w:rFonts w:ascii="宋体" w:eastAsia="宋体" w:hAnsi="宋体"/>
        </w:rPr>
      </w:pPr>
      <w:r w:rsidRPr="00EB28BE">
        <w:rPr>
          <w:rFonts w:ascii="宋体" w:eastAsia="宋体" w:hAnsi="宋体"/>
        </w:rPr>
        <w:t xml:space="preserve">        check_in(id&lt;&lt;1,l,r);</w:t>
      </w:r>
    </w:p>
    <w:p w:rsidR="00FE1FCE" w:rsidRPr="00EB28BE" w:rsidRDefault="00FE1FCE" w:rsidP="00FE1FCE">
      <w:pPr>
        <w:rPr>
          <w:rFonts w:ascii="宋体" w:eastAsia="宋体" w:hAnsi="宋体"/>
        </w:rPr>
      </w:pPr>
      <w:r w:rsidRPr="00EB28BE">
        <w:rPr>
          <w:rFonts w:ascii="宋体" w:eastAsia="宋体" w:hAnsi="宋体"/>
        </w:rPr>
        <w:t xml:space="preserve">    }else if (l&gt;=rightl){</w:t>
      </w:r>
    </w:p>
    <w:p w:rsidR="00FE1FCE" w:rsidRPr="00EB28BE" w:rsidRDefault="00FE1FCE" w:rsidP="00FE1FCE">
      <w:pPr>
        <w:rPr>
          <w:rFonts w:ascii="宋体" w:eastAsia="宋体" w:hAnsi="宋体"/>
        </w:rPr>
      </w:pPr>
      <w:r w:rsidRPr="00EB28BE">
        <w:rPr>
          <w:rFonts w:ascii="宋体" w:eastAsia="宋体" w:hAnsi="宋体"/>
        </w:rPr>
        <w:t xml:space="preserve">        check_in(id&lt;&lt;1|1,l,r);</w:t>
      </w:r>
    </w:p>
    <w:p w:rsidR="00FE1FCE" w:rsidRPr="00EB28BE" w:rsidRDefault="00FE1FCE" w:rsidP="00FE1FCE">
      <w:pPr>
        <w:rPr>
          <w:rFonts w:ascii="宋体" w:eastAsia="宋体" w:hAnsi="宋体"/>
        </w:rPr>
      </w:pPr>
      <w:r w:rsidRPr="00EB28BE">
        <w:rPr>
          <w:rFonts w:ascii="宋体" w:eastAsia="宋体" w:hAnsi="宋体"/>
        </w:rPr>
        <w:t xml:space="preserve">    }else{</w:t>
      </w:r>
    </w:p>
    <w:p w:rsidR="00FE1FCE" w:rsidRPr="00EB28BE" w:rsidRDefault="00FE1FCE" w:rsidP="00FE1FCE">
      <w:pPr>
        <w:rPr>
          <w:rFonts w:ascii="宋体" w:eastAsia="宋体" w:hAnsi="宋体"/>
        </w:rPr>
      </w:pPr>
      <w:r w:rsidRPr="00EB28BE">
        <w:rPr>
          <w:rFonts w:ascii="宋体" w:eastAsia="宋体" w:hAnsi="宋体"/>
        </w:rPr>
        <w:t xml:space="preserve">        check_in(id&lt;&lt;1,l,leftr),check_in(id&lt;&lt;1|1,rightl,r);</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push_up(id);</w:t>
      </w:r>
    </w:p>
    <w:p w:rsidR="00FE1FCE" w:rsidRPr="00EB28BE" w:rsidRDefault="00FE1FCE" w:rsidP="00FE1FCE">
      <w:pPr>
        <w:rPr>
          <w:rFonts w:ascii="宋体" w:eastAsia="宋体" w:hAnsi="宋体"/>
        </w:rPr>
      </w:pPr>
      <w:r w:rsidRPr="00EB28BE">
        <w:rPr>
          <w:rFonts w:ascii="宋体" w:eastAsia="宋体" w:hAnsi="宋体"/>
        </w:rPr>
        <w:t xml:space="preserve">    return;</w:t>
      </w:r>
    </w:p>
    <w:p w:rsidR="00FE1FCE" w:rsidRPr="00EB28BE" w:rsidRDefault="00FE1FCE" w:rsidP="00FE1FCE">
      <w:pPr>
        <w:rPr>
          <w:rFonts w:ascii="宋体" w:eastAsia="宋体" w:hAnsi="宋体"/>
        </w:rPr>
      </w:pPr>
      <w:r w:rsidRPr="00EB28BE">
        <w:rPr>
          <w:rFonts w:ascii="宋体" w:eastAsia="宋体" w:hAnsi="宋体"/>
        </w:rPr>
        <w:t>}</w:t>
      </w:r>
    </w:p>
    <w:p w:rsidR="00FE1FCE" w:rsidRPr="00EB28BE" w:rsidRDefault="00FE1FCE" w:rsidP="00FE1FCE">
      <w:pPr>
        <w:rPr>
          <w:rFonts w:ascii="宋体" w:eastAsia="宋体" w:hAnsi="宋体"/>
        </w:rPr>
      </w:pPr>
    </w:p>
    <w:p w:rsidR="00FE1FCE" w:rsidRPr="00EB28BE" w:rsidRDefault="00FE1FCE" w:rsidP="00FE1FCE">
      <w:pPr>
        <w:rPr>
          <w:rFonts w:ascii="宋体" w:eastAsia="宋体" w:hAnsi="宋体"/>
        </w:rPr>
      </w:pPr>
    </w:p>
    <w:p w:rsidR="00FE1FCE" w:rsidRPr="00EB28BE" w:rsidRDefault="00FE1FCE" w:rsidP="00FE1FCE">
      <w:pPr>
        <w:rPr>
          <w:rFonts w:ascii="宋体" w:eastAsia="宋体" w:hAnsi="宋体"/>
        </w:rPr>
      </w:pPr>
      <w:r w:rsidRPr="00EB28BE">
        <w:rPr>
          <w:rFonts w:ascii="宋体" w:eastAsia="宋体" w:hAnsi="宋体"/>
        </w:rPr>
        <w:t>void check_out(int id,int l,int r){</w:t>
      </w:r>
    </w:p>
    <w:p w:rsidR="00FE1FCE" w:rsidRPr="00EB28BE" w:rsidRDefault="00FE1FCE" w:rsidP="00FE1FCE">
      <w:pPr>
        <w:rPr>
          <w:rFonts w:ascii="宋体" w:eastAsia="宋体" w:hAnsi="宋体"/>
        </w:rPr>
      </w:pPr>
      <w:r w:rsidRPr="00EB28BE">
        <w:rPr>
          <w:rFonts w:ascii="宋体" w:eastAsia="宋体" w:hAnsi="宋体"/>
        </w:rPr>
        <w:t xml:space="preserve">    if (tree[id].l==l&amp;&amp;tree[id].r==r){</w:t>
      </w:r>
    </w:p>
    <w:p w:rsidR="00FE1FCE" w:rsidRPr="00EB28BE" w:rsidRDefault="00FE1FCE" w:rsidP="00FE1FCE">
      <w:pPr>
        <w:rPr>
          <w:rFonts w:ascii="宋体" w:eastAsia="宋体" w:hAnsi="宋体"/>
        </w:rPr>
      </w:pPr>
      <w:r w:rsidRPr="00EB28BE">
        <w:rPr>
          <w:rFonts w:ascii="宋体" w:eastAsia="宋体" w:hAnsi="宋体"/>
        </w:rPr>
        <w:t xml:space="preserve">        tree[id].lmax=tree[id].rmax=tree[id].totmax=tree[id].r-tree[id].l+1;</w:t>
      </w:r>
    </w:p>
    <w:p w:rsidR="00FE1FCE" w:rsidRPr="00EB28BE" w:rsidRDefault="00FE1FCE" w:rsidP="00FE1FCE">
      <w:pPr>
        <w:rPr>
          <w:rFonts w:ascii="宋体" w:eastAsia="宋体" w:hAnsi="宋体"/>
        </w:rPr>
      </w:pPr>
      <w:r w:rsidRPr="00EB28BE">
        <w:rPr>
          <w:rFonts w:ascii="宋体" w:eastAsia="宋体" w:hAnsi="宋体"/>
        </w:rPr>
        <w:t xml:space="preserve">        tree[id].lazytag=OUT;</w:t>
      </w:r>
    </w:p>
    <w:p w:rsidR="00FE1FCE" w:rsidRPr="00EB28BE" w:rsidRDefault="00FE1FCE" w:rsidP="00FE1FCE">
      <w:pPr>
        <w:rPr>
          <w:rFonts w:ascii="宋体" w:eastAsia="宋体" w:hAnsi="宋体"/>
        </w:rPr>
      </w:pPr>
      <w:r w:rsidRPr="00EB28BE">
        <w:rPr>
          <w:rFonts w:ascii="宋体" w:eastAsia="宋体" w:hAnsi="宋体"/>
        </w:rPr>
        <w:t xml:space="preserve">        return;</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push_down(id);</w:t>
      </w:r>
    </w:p>
    <w:p w:rsidR="00FE1FCE" w:rsidRPr="00EB28BE" w:rsidRDefault="00FE1FCE" w:rsidP="00FE1FCE">
      <w:pPr>
        <w:rPr>
          <w:rFonts w:ascii="宋体" w:eastAsia="宋体" w:hAnsi="宋体"/>
        </w:rPr>
      </w:pPr>
      <w:r w:rsidRPr="00EB28BE">
        <w:rPr>
          <w:rFonts w:ascii="宋体" w:eastAsia="宋体" w:hAnsi="宋体"/>
        </w:rPr>
        <w:lastRenderedPageBreak/>
        <w:t xml:space="preserve">    int leftr=tree[id&lt;&lt;1].r,rightl=tree[id&lt;&lt;1|1].l;</w:t>
      </w:r>
    </w:p>
    <w:p w:rsidR="00FE1FCE" w:rsidRPr="00EB28BE" w:rsidRDefault="00FE1FCE" w:rsidP="00FE1FCE">
      <w:pPr>
        <w:rPr>
          <w:rFonts w:ascii="宋体" w:eastAsia="宋体" w:hAnsi="宋体"/>
        </w:rPr>
      </w:pPr>
      <w:r w:rsidRPr="00EB28BE">
        <w:rPr>
          <w:rFonts w:ascii="宋体" w:eastAsia="宋体" w:hAnsi="宋体"/>
        </w:rPr>
        <w:t xml:space="preserve">    if (r&lt;=leftr){</w:t>
      </w:r>
    </w:p>
    <w:p w:rsidR="00FE1FCE" w:rsidRPr="00EB28BE" w:rsidRDefault="00FE1FCE" w:rsidP="00FE1FCE">
      <w:pPr>
        <w:rPr>
          <w:rFonts w:ascii="宋体" w:eastAsia="宋体" w:hAnsi="宋体"/>
        </w:rPr>
      </w:pPr>
      <w:r w:rsidRPr="00EB28BE">
        <w:rPr>
          <w:rFonts w:ascii="宋体" w:eastAsia="宋体" w:hAnsi="宋体"/>
        </w:rPr>
        <w:t xml:space="preserve">        check_out(id&lt;&lt;1,l,r);</w:t>
      </w:r>
    </w:p>
    <w:p w:rsidR="00FE1FCE" w:rsidRPr="00EB28BE" w:rsidRDefault="00FE1FCE" w:rsidP="00FE1FCE">
      <w:pPr>
        <w:rPr>
          <w:rFonts w:ascii="宋体" w:eastAsia="宋体" w:hAnsi="宋体"/>
        </w:rPr>
      </w:pPr>
      <w:r w:rsidRPr="00EB28BE">
        <w:rPr>
          <w:rFonts w:ascii="宋体" w:eastAsia="宋体" w:hAnsi="宋体"/>
        </w:rPr>
        <w:t xml:space="preserve">    }else if (l&gt;=rightl){</w:t>
      </w:r>
    </w:p>
    <w:p w:rsidR="00FE1FCE" w:rsidRPr="00EB28BE" w:rsidRDefault="00FE1FCE" w:rsidP="00FE1FCE">
      <w:pPr>
        <w:rPr>
          <w:rFonts w:ascii="宋体" w:eastAsia="宋体" w:hAnsi="宋体"/>
        </w:rPr>
      </w:pPr>
      <w:r w:rsidRPr="00EB28BE">
        <w:rPr>
          <w:rFonts w:ascii="宋体" w:eastAsia="宋体" w:hAnsi="宋体"/>
        </w:rPr>
        <w:t xml:space="preserve">        check_out(id&lt;&lt;1|1,l,r);</w:t>
      </w:r>
    </w:p>
    <w:p w:rsidR="00FE1FCE" w:rsidRPr="00EB28BE" w:rsidRDefault="00FE1FCE" w:rsidP="00FE1FCE">
      <w:pPr>
        <w:rPr>
          <w:rFonts w:ascii="宋体" w:eastAsia="宋体" w:hAnsi="宋体"/>
        </w:rPr>
      </w:pPr>
      <w:r w:rsidRPr="00EB28BE">
        <w:rPr>
          <w:rFonts w:ascii="宋体" w:eastAsia="宋体" w:hAnsi="宋体"/>
        </w:rPr>
        <w:t xml:space="preserve">    }else{</w:t>
      </w:r>
    </w:p>
    <w:p w:rsidR="00FE1FCE" w:rsidRPr="00EB28BE" w:rsidRDefault="00FE1FCE" w:rsidP="00FE1FCE">
      <w:pPr>
        <w:rPr>
          <w:rFonts w:ascii="宋体" w:eastAsia="宋体" w:hAnsi="宋体"/>
        </w:rPr>
      </w:pPr>
      <w:r w:rsidRPr="00EB28BE">
        <w:rPr>
          <w:rFonts w:ascii="宋体" w:eastAsia="宋体" w:hAnsi="宋体"/>
        </w:rPr>
        <w:t xml:space="preserve">        check_out(id&lt;&lt;1,l,leftr),check_out(id&lt;&lt;1|1,rightl,r);</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push_up(id);</w:t>
      </w:r>
    </w:p>
    <w:p w:rsidR="00FE1FCE" w:rsidRPr="00EB28BE" w:rsidRDefault="00FE1FCE" w:rsidP="00FE1FCE">
      <w:pPr>
        <w:rPr>
          <w:rFonts w:ascii="宋体" w:eastAsia="宋体" w:hAnsi="宋体"/>
        </w:rPr>
      </w:pPr>
      <w:r w:rsidRPr="00EB28BE">
        <w:rPr>
          <w:rFonts w:ascii="宋体" w:eastAsia="宋体" w:hAnsi="宋体"/>
        </w:rPr>
        <w:t xml:space="preserve">    return;</w:t>
      </w:r>
    </w:p>
    <w:p w:rsidR="00FE1FCE" w:rsidRPr="00EB28BE" w:rsidRDefault="00FE1FCE" w:rsidP="00FE1FCE">
      <w:pPr>
        <w:rPr>
          <w:rFonts w:ascii="宋体" w:eastAsia="宋体" w:hAnsi="宋体"/>
        </w:rPr>
      </w:pPr>
      <w:r w:rsidRPr="00EB28BE">
        <w:rPr>
          <w:rFonts w:ascii="宋体" w:eastAsia="宋体" w:hAnsi="宋体"/>
        </w:rPr>
        <w:t>}</w:t>
      </w:r>
    </w:p>
    <w:p w:rsidR="00FE1FCE" w:rsidRPr="00EB28BE" w:rsidRDefault="00FE1FCE" w:rsidP="00FE1FCE">
      <w:pPr>
        <w:rPr>
          <w:rFonts w:ascii="宋体" w:eastAsia="宋体" w:hAnsi="宋体"/>
        </w:rPr>
      </w:pPr>
    </w:p>
    <w:p w:rsidR="00FE1FCE" w:rsidRPr="00EB28BE" w:rsidRDefault="00FE1FCE" w:rsidP="00FE1FCE">
      <w:pPr>
        <w:rPr>
          <w:rFonts w:ascii="宋体" w:eastAsia="宋体" w:hAnsi="宋体"/>
        </w:rPr>
      </w:pPr>
      <w:r w:rsidRPr="00EB28BE">
        <w:rPr>
          <w:rFonts w:ascii="宋体" w:eastAsia="宋体" w:hAnsi="宋体"/>
        </w:rPr>
        <w:t>int main()</w:t>
      </w:r>
    </w:p>
    <w:p w:rsidR="00FE1FCE" w:rsidRPr="00EB28BE" w:rsidRDefault="00FE1FCE" w:rsidP="00FE1FCE">
      <w:pPr>
        <w:rPr>
          <w:rFonts w:ascii="宋体" w:eastAsia="宋体" w:hAnsi="宋体"/>
        </w:rPr>
      </w:pPr>
      <w:r w:rsidRPr="00EB28BE">
        <w:rPr>
          <w:rFonts w:ascii="宋体" w:eastAsia="宋体" w:hAnsi="宋体"/>
        </w:rPr>
        <w:t>{</w:t>
      </w:r>
    </w:p>
    <w:p w:rsidR="00FE1FCE" w:rsidRPr="00EB28BE" w:rsidRDefault="00FE1FCE" w:rsidP="00FE1FCE">
      <w:pPr>
        <w:rPr>
          <w:rFonts w:ascii="宋体" w:eastAsia="宋体" w:hAnsi="宋体"/>
        </w:rPr>
      </w:pPr>
      <w:r w:rsidRPr="00EB28BE">
        <w:rPr>
          <w:rFonts w:ascii="宋体" w:eastAsia="宋体" w:hAnsi="宋体"/>
        </w:rPr>
        <w:t xml:space="preserve">    int n,m;</w:t>
      </w:r>
    </w:p>
    <w:p w:rsidR="00FE1FCE" w:rsidRPr="00EB28BE" w:rsidRDefault="00FE1FCE" w:rsidP="00FE1FCE">
      <w:pPr>
        <w:rPr>
          <w:rFonts w:ascii="宋体" w:eastAsia="宋体" w:hAnsi="宋体"/>
        </w:rPr>
      </w:pPr>
      <w:r w:rsidRPr="00EB28BE">
        <w:rPr>
          <w:rFonts w:ascii="宋体" w:eastAsia="宋体" w:hAnsi="宋体"/>
        </w:rPr>
        <w:t xml:space="preserve">    scanf("%d%d",&amp;n,&amp;m);</w:t>
      </w:r>
    </w:p>
    <w:p w:rsidR="00FE1FCE" w:rsidRPr="00EB28BE" w:rsidRDefault="00FE1FCE" w:rsidP="00FE1FCE">
      <w:pPr>
        <w:rPr>
          <w:rFonts w:ascii="宋体" w:eastAsia="宋体" w:hAnsi="宋体"/>
        </w:rPr>
      </w:pPr>
      <w:r w:rsidRPr="00EB28BE">
        <w:rPr>
          <w:rFonts w:ascii="宋体" w:eastAsia="宋体" w:hAnsi="宋体"/>
        </w:rPr>
        <w:t xml:space="preserve">    build_tree(1,1,n);</w:t>
      </w:r>
    </w:p>
    <w:p w:rsidR="00FE1FCE" w:rsidRPr="00EB28BE" w:rsidRDefault="00FE1FCE" w:rsidP="00FE1FCE">
      <w:pPr>
        <w:rPr>
          <w:rFonts w:ascii="宋体" w:eastAsia="宋体" w:hAnsi="宋体"/>
        </w:rPr>
      </w:pPr>
      <w:r w:rsidRPr="00EB28BE">
        <w:rPr>
          <w:rFonts w:ascii="宋体" w:eastAsia="宋体" w:hAnsi="宋体"/>
        </w:rPr>
        <w:t xml:space="preserve">    while (m--){</w:t>
      </w:r>
    </w:p>
    <w:p w:rsidR="00FE1FCE" w:rsidRPr="00EB28BE" w:rsidRDefault="00FE1FCE" w:rsidP="00FE1FCE">
      <w:pPr>
        <w:rPr>
          <w:rFonts w:ascii="宋体" w:eastAsia="宋体" w:hAnsi="宋体"/>
        </w:rPr>
      </w:pPr>
      <w:r w:rsidRPr="00EB28BE">
        <w:rPr>
          <w:rFonts w:ascii="宋体" w:eastAsia="宋体" w:hAnsi="宋体"/>
        </w:rPr>
        <w:t xml:space="preserve">        int op;</w:t>
      </w:r>
    </w:p>
    <w:p w:rsidR="00FE1FCE" w:rsidRPr="00EB28BE" w:rsidRDefault="00FE1FCE" w:rsidP="00FE1FCE">
      <w:pPr>
        <w:rPr>
          <w:rFonts w:ascii="宋体" w:eastAsia="宋体" w:hAnsi="宋体"/>
        </w:rPr>
      </w:pPr>
      <w:r w:rsidRPr="00EB28BE">
        <w:rPr>
          <w:rFonts w:ascii="宋体" w:eastAsia="宋体" w:hAnsi="宋体"/>
        </w:rPr>
        <w:t xml:space="preserve">        scanf("%d",&amp;op);</w:t>
      </w:r>
    </w:p>
    <w:p w:rsidR="00FE1FCE" w:rsidRPr="00EB28BE" w:rsidRDefault="00FE1FCE" w:rsidP="00FE1FCE">
      <w:pPr>
        <w:rPr>
          <w:rFonts w:ascii="宋体" w:eastAsia="宋体" w:hAnsi="宋体"/>
        </w:rPr>
      </w:pPr>
      <w:r w:rsidRPr="00EB28BE">
        <w:rPr>
          <w:rFonts w:ascii="宋体" w:eastAsia="宋体" w:hAnsi="宋体"/>
        </w:rPr>
        <w:t xml:space="preserve">        switch(op)</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case 1:</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int d;</w:t>
      </w:r>
    </w:p>
    <w:p w:rsidR="00FE1FCE" w:rsidRPr="00EB28BE" w:rsidRDefault="00FE1FCE" w:rsidP="00FE1FCE">
      <w:pPr>
        <w:rPr>
          <w:rFonts w:ascii="宋体" w:eastAsia="宋体" w:hAnsi="宋体"/>
        </w:rPr>
      </w:pPr>
      <w:r w:rsidRPr="00EB28BE">
        <w:rPr>
          <w:rFonts w:ascii="宋体" w:eastAsia="宋体" w:hAnsi="宋体"/>
        </w:rPr>
        <w:t xml:space="preserve">                scanf("%d",&amp;d);</w:t>
      </w:r>
    </w:p>
    <w:p w:rsidR="00FE1FCE" w:rsidRPr="00EB28BE" w:rsidRDefault="00FE1FCE" w:rsidP="00FE1FCE">
      <w:pPr>
        <w:rPr>
          <w:rFonts w:ascii="宋体" w:eastAsia="宋体" w:hAnsi="宋体"/>
        </w:rPr>
      </w:pPr>
      <w:r w:rsidRPr="00EB28BE">
        <w:rPr>
          <w:rFonts w:ascii="宋体" w:eastAsia="宋体" w:hAnsi="宋体"/>
        </w:rPr>
        <w:t xml:space="preserve">                int ans=query_first(1,d);</w:t>
      </w:r>
    </w:p>
    <w:p w:rsidR="00FE1FCE" w:rsidRPr="00EB28BE" w:rsidRDefault="00FE1FCE" w:rsidP="00FE1FCE">
      <w:pPr>
        <w:rPr>
          <w:rFonts w:ascii="宋体" w:eastAsia="宋体" w:hAnsi="宋体"/>
        </w:rPr>
      </w:pPr>
      <w:r w:rsidRPr="00EB28BE">
        <w:rPr>
          <w:rFonts w:ascii="宋体" w:eastAsia="宋体" w:hAnsi="宋体"/>
        </w:rPr>
        <w:t xml:space="preserve">                printf("%d\n",ans);</w:t>
      </w:r>
    </w:p>
    <w:p w:rsidR="00FE1FCE" w:rsidRPr="00EB28BE" w:rsidRDefault="00FE1FCE" w:rsidP="00FE1FCE">
      <w:pPr>
        <w:rPr>
          <w:rFonts w:ascii="宋体" w:eastAsia="宋体" w:hAnsi="宋体"/>
        </w:rPr>
      </w:pPr>
      <w:r w:rsidRPr="00EB28BE">
        <w:rPr>
          <w:rFonts w:ascii="宋体" w:eastAsia="宋体" w:hAnsi="宋体"/>
        </w:rPr>
        <w:t xml:space="preserve">                if (ans&gt;0) check_in(1,ans,ans+d-1);</w:t>
      </w:r>
    </w:p>
    <w:p w:rsidR="00FE1FCE" w:rsidRPr="00EB28BE" w:rsidRDefault="00FE1FCE" w:rsidP="00FE1FCE">
      <w:pPr>
        <w:rPr>
          <w:rFonts w:ascii="宋体" w:eastAsia="宋体" w:hAnsi="宋体"/>
        </w:rPr>
      </w:pPr>
      <w:r w:rsidRPr="00EB28BE">
        <w:rPr>
          <w:rFonts w:ascii="宋体" w:eastAsia="宋体" w:hAnsi="宋体"/>
        </w:rPr>
        <w:t xml:space="preserve">                break;</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case 2:</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int x,d;</w:t>
      </w:r>
    </w:p>
    <w:p w:rsidR="00FE1FCE" w:rsidRPr="00EB28BE" w:rsidRDefault="00FE1FCE" w:rsidP="00FE1FCE">
      <w:pPr>
        <w:rPr>
          <w:rFonts w:ascii="宋体" w:eastAsia="宋体" w:hAnsi="宋体"/>
        </w:rPr>
      </w:pPr>
      <w:r w:rsidRPr="00EB28BE">
        <w:rPr>
          <w:rFonts w:ascii="宋体" w:eastAsia="宋体" w:hAnsi="宋体"/>
        </w:rPr>
        <w:t xml:space="preserve">                scanf("%d%d",&amp;x,&amp;d);</w:t>
      </w:r>
    </w:p>
    <w:p w:rsidR="00FE1FCE" w:rsidRPr="00EB28BE" w:rsidRDefault="00FE1FCE" w:rsidP="00FE1FCE">
      <w:pPr>
        <w:rPr>
          <w:rFonts w:ascii="宋体" w:eastAsia="宋体" w:hAnsi="宋体"/>
        </w:rPr>
      </w:pPr>
      <w:r w:rsidRPr="00EB28BE">
        <w:rPr>
          <w:rFonts w:ascii="宋体" w:eastAsia="宋体" w:hAnsi="宋体"/>
        </w:rPr>
        <w:t xml:space="preserve">                check_out(1,x,x+d-1);</w:t>
      </w:r>
    </w:p>
    <w:p w:rsidR="00FE1FCE" w:rsidRPr="00EB28BE" w:rsidRDefault="00FE1FCE" w:rsidP="00FE1FCE">
      <w:pPr>
        <w:rPr>
          <w:rFonts w:ascii="宋体" w:eastAsia="宋体" w:hAnsi="宋体"/>
        </w:rPr>
      </w:pPr>
      <w:r w:rsidRPr="00EB28BE">
        <w:rPr>
          <w:rFonts w:ascii="宋体" w:eastAsia="宋体" w:hAnsi="宋体"/>
        </w:rPr>
        <w:t xml:space="preserve">                break;</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w:t>
      </w:r>
    </w:p>
    <w:p w:rsidR="00FE1FCE" w:rsidRPr="00EB28BE" w:rsidRDefault="00FE1FCE" w:rsidP="00FE1FCE">
      <w:pPr>
        <w:rPr>
          <w:rFonts w:ascii="宋体" w:eastAsia="宋体" w:hAnsi="宋体"/>
        </w:rPr>
      </w:pPr>
      <w:r w:rsidRPr="00EB28BE">
        <w:rPr>
          <w:rFonts w:ascii="宋体" w:eastAsia="宋体" w:hAnsi="宋体"/>
        </w:rPr>
        <w:t xml:space="preserve">    return 0;</w:t>
      </w:r>
    </w:p>
    <w:p w:rsidR="00FE1FCE" w:rsidRPr="00EB28BE" w:rsidRDefault="00FE1FCE" w:rsidP="00FE1FCE">
      <w:pPr>
        <w:rPr>
          <w:rFonts w:ascii="宋体" w:eastAsia="宋体" w:hAnsi="宋体"/>
        </w:rPr>
      </w:pPr>
      <w:r w:rsidRPr="00EB28BE">
        <w:rPr>
          <w:rFonts w:ascii="宋体" w:eastAsia="宋体" w:hAnsi="宋体"/>
        </w:rPr>
        <w:t>}</w:t>
      </w:r>
    </w:p>
    <w:p w:rsidR="00157E38" w:rsidRPr="00EB28BE" w:rsidRDefault="00157E38" w:rsidP="00157E38">
      <w:pPr>
        <w:pStyle w:val="2"/>
        <w:rPr>
          <w:rFonts w:ascii="宋体" w:eastAsia="宋体" w:hAnsi="宋体"/>
          <w:b w:val="0"/>
        </w:rPr>
      </w:pPr>
      <w:bookmarkStart w:id="21" w:name="_Toc519439402"/>
      <w:r w:rsidRPr="00EB28BE">
        <w:rPr>
          <w:rFonts w:ascii="宋体" w:eastAsia="宋体" w:hAnsi="宋体" w:hint="eastAsia"/>
          <w:b w:val="0"/>
        </w:rPr>
        <w:lastRenderedPageBreak/>
        <w:t>离散化&amp;扫描线</w:t>
      </w:r>
      <w:bookmarkEnd w:id="21"/>
    </w:p>
    <w:p w:rsidR="00ED2236" w:rsidRPr="00EB28BE" w:rsidRDefault="00ED2236" w:rsidP="008F20AB">
      <w:pPr>
        <w:pStyle w:val="3"/>
        <w:rPr>
          <w:rFonts w:ascii="宋体" w:eastAsia="宋体" w:hAnsi="宋体"/>
          <w:b w:val="0"/>
        </w:rPr>
      </w:pPr>
      <w:bookmarkStart w:id="22" w:name="_Toc519439403"/>
      <w:r w:rsidRPr="00EB28BE">
        <w:rPr>
          <w:rFonts w:ascii="宋体" w:eastAsia="宋体" w:hAnsi="宋体" w:hint="eastAsia"/>
          <w:b w:val="0"/>
        </w:rPr>
        <w:t>√-</w:t>
      </w:r>
      <w:r w:rsidRPr="00EB28BE">
        <w:rPr>
          <w:rFonts w:ascii="宋体" w:eastAsia="宋体" w:hAnsi="宋体"/>
          <w:b w:val="0"/>
        </w:rPr>
        <w:t>HDU</w:t>
      </w:r>
      <w:r w:rsidRPr="00EB28BE">
        <w:rPr>
          <w:rFonts w:ascii="宋体" w:eastAsia="宋体" w:hAnsi="宋体" w:hint="eastAsia"/>
          <w:b w:val="0"/>
        </w:rPr>
        <w:t>-</w:t>
      </w:r>
      <w:r w:rsidRPr="00EB28BE">
        <w:rPr>
          <w:rFonts w:ascii="宋体" w:eastAsia="宋体" w:hAnsi="宋体"/>
          <w:b w:val="0"/>
        </w:rPr>
        <w:t>1542</w:t>
      </w:r>
      <w:r w:rsidRPr="00EB28BE">
        <w:rPr>
          <w:rFonts w:ascii="宋体" w:eastAsia="宋体" w:hAnsi="宋体" w:hint="eastAsia"/>
          <w:b w:val="0"/>
        </w:rPr>
        <w:t>-</w:t>
      </w:r>
      <w:r w:rsidRPr="00EB28BE">
        <w:rPr>
          <w:rFonts w:ascii="宋体" w:eastAsia="宋体" w:hAnsi="宋体"/>
          <w:b w:val="0"/>
        </w:rPr>
        <w:t>Atlantis</w:t>
      </w:r>
      <w:r w:rsidRPr="00EB28BE">
        <w:rPr>
          <w:rFonts w:ascii="宋体" w:eastAsia="宋体" w:hAnsi="宋体" w:hint="eastAsia"/>
          <w:b w:val="0"/>
        </w:rPr>
        <w:t>（矩形面积并）</w:t>
      </w:r>
      <w:bookmarkEnd w:id="22"/>
    </w:p>
    <w:p w:rsidR="00ED2236" w:rsidRPr="00EB28BE" w:rsidRDefault="00ED730E" w:rsidP="00ED2236">
      <w:pPr>
        <w:rPr>
          <w:rFonts w:ascii="宋体" w:eastAsia="宋体" w:hAnsi="宋体"/>
        </w:rPr>
      </w:pPr>
      <w:r w:rsidRPr="00EB28BE">
        <w:rPr>
          <w:rFonts w:ascii="宋体" w:eastAsia="宋体" w:hAnsi="宋体" w:hint="eastAsia"/>
        </w:rPr>
        <w:t>【题意】</w:t>
      </w:r>
    </w:p>
    <w:p w:rsidR="008C4F45" w:rsidRPr="00EB28BE" w:rsidRDefault="008C4F45" w:rsidP="00ED2236">
      <w:pPr>
        <w:rPr>
          <w:rFonts w:ascii="宋体" w:eastAsia="宋体" w:hAnsi="宋体" w:hint="eastAsia"/>
        </w:rPr>
      </w:pPr>
      <w:r w:rsidRPr="00EB28BE">
        <w:rPr>
          <w:rFonts w:ascii="宋体" w:eastAsia="宋体" w:hAnsi="宋体" w:hint="eastAsia"/>
        </w:rPr>
        <w:t>给定n个矩形（题目给出每个矩形的左下和右上点坐标，浮点数，坐标范围0-</w:t>
      </w:r>
      <w:r w:rsidRPr="00EB28BE">
        <w:rPr>
          <w:rFonts w:ascii="宋体" w:eastAsia="宋体" w:hAnsi="宋体"/>
        </w:rPr>
        <w:t>100000</w:t>
      </w:r>
      <w:r w:rsidRPr="00EB28BE">
        <w:rPr>
          <w:rFonts w:ascii="宋体" w:eastAsia="宋体" w:hAnsi="宋体" w:hint="eastAsia"/>
        </w:rPr>
        <w:t>，最多100个），求面积并</w:t>
      </w:r>
    </w:p>
    <w:p w:rsidR="00ED730E" w:rsidRPr="00EB28BE" w:rsidRDefault="00ED730E" w:rsidP="00ED2236">
      <w:pPr>
        <w:rPr>
          <w:rFonts w:ascii="宋体" w:eastAsia="宋体" w:hAnsi="宋体"/>
        </w:rPr>
      </w:pPr>
      <w:r w:rsidRPr="00EB28BE">
        <w:rPr>
          <w:rFonts w:ascii="宋体" w:eastAsia="宋体" w:hAnsi="宋体" w:hint="eastAsia"/>
        </w:rPr>
        <w:t>【题解】</w:t>
      </w:r>
    </w:p>
    <w:p w:rsidR="008C4F45" w:rsidRPr="00EB28BE" w:rsidRDefault="008C4F45" w:rsidP="00ED2236">
      <w:pPr>
        <w:rPr>
          <w:rFonts w:ascii="宋体" w:eastAsia="宋体" w:hAnsi="宋体" w:hint="eastAsia"/>
        </w:rPr>
      </w:pPr>
      <w:r w:rsidRPr="00EB28BE">
        <w:rPr>
          <w:rFonts w:ascii="宋体" w:eastAsia="宋体" w:hAnsi="宋体" w:hint="eastAsia"/>
        </w:rPr>
        <w:t>选定横坐标离散化（这样最多100*</w:t>
      </w:r>
      <w:r w:rsidRPr="00EB28BE">
        <w:rPr>
          <w:rFonts w:ascii="宋体" w:eastAsia="宋体" w:hAnsi="宋体"/>
        </w:rPr>
        <w:t>2</w:t>
      </w:r>
      <w:r w:rsidRPr="00EB28BE">
        <w:rPr>
          <w:rFonts w:ascii="宋体" w:eastAsia="宋体" w:hAnsi="宋体" w:hint="eastAsia"/>
        </w:rPr>
        <w:t>个）</w:t>
      </w:r>
      <w:r w:rsidR="00741F78" w:rsidRPr="00EB28BE">
        <w:rPr>
          <w:rFonts w:ascii="宋体" w:eastAsia="宋体" w:hAnsi="宋体" w:hint="eastAsia"/>
        </w:rPr>
        <w:t>，自下而上扫描，碰到下面的边就把离散化后的相应区间+</w:t>
      </w:r>
      <w:r w:rsidR="00741F78" w:rsidRPr="00EB28BE">
        <w:rPr>
          <w:rFonts w:ascii="宋体" w:eastAsia="宋体" w:hAnsi="宋体"/>
        </w:rPr>
        <w:t>1</w:t>
      </w:r>
      <w:r w:rsidR="00741F78" w:rsidRPr="00EB28BE">
        <w:rPr>
          <w:rFonts w:ascii="宋体" w:eastAsia="宋体" w:hAnsi="宋体" w:hint="eastAsia"/>
        </w:rPr>
        <w:t>，碰到上面的边就-</w:t>
      </w:r>
      <w:r w:rsidR="00741F78" w:rsidRPr="00EB28BE">
        <w:rPr>
          <w:rFonts w:ascii="宋体" w:eastAsia="宋体" w:hAnsi="宋体"/>
        </w:rPr>
        <w:t>1</w:t>
      </w:r>
      <w:r w:rsidR="00741F78" w:rsidRPr="00EB28BE">
        <w:rPr>
          <w:rFonts w:ascii="宋体" w:eastAsia="宋体" w:hAnsi="宋体" w:hint="eastAsia"/>
        </w:rPr>
        <w:t>，从0到1时当前横坐标和增加该离散化区间的原始长度，从1到0则是减少。</w:t>
      </w:r>
    </w:p>
    <w:p w:rsidR="00ED730E" w:rsidRPr="00EB28BE" w:rsidRDefault="00ED730E" w:rsidP="00ED2236">
      <w:pPr>
        <w:rPr>
          <w:rFonts w:ascii="宋体" w:eastAsia="宋体" w:hAnsi="宋体" w:hint="eastAsia"/>
        </w:rPr>
      </w:pPr>
      <w:r w:rsidRPr="00EB28BE">
        <w:rPr>
          <w:rFonts w:ascii="宋体" w:eastAsia="宋体" w:hAnsi="宋体" w:hint="eastAsia"/>
        </w:rPr>
        <w:t>【代码】</w:t>
      </w:r>
    </w:p>
    <w:p w:rsidR="008F20AB" w:rsidRPr="00EB28BE" w:rsidRDefault="008F20AB" w:rsidP="008F20AB">
      <w:pPr>
        <w:rPr>
          <w:rFonts w:ascii="宋体" w:eastAsia="宋体" w:hAnsi="宋体"/>
        </w:rPr>
      </w:pPr>
      <w:r w:rsidRPr="00EB28BE">
        <w:rPr>
          <w:rFonts w:ascii="宋体" w:eastAsia="宋体" w:hAnsi="宋体"/>
        </w:rPr>
        <w:t>#include &lt;cstdio&gt;</w:t>
      </w:r>
    </w:p>
    <w:p w:rsidR="008F20AB" w:rsidRPr="00EB28BE" w:rsidRDefault="008F20AB" w:rsidP="008F20AB">
      <w:pPr>
        <w:rPr>
          <w:rFonts w:ascii="宋体" w:eastAsia="宋体" w:hAnsi="宋体"/>
        </w:rPr>
      </w:pPr>
      <w:r w:rsidRPr="00EB28BE">
        <w:rPr>
          <w:rFonts w:ascii="宋体" w:eastAsia="宋体" w:hAnsi="宋体"/>
        </w:rPr>
        <w:t>#include &lt;algorithm&gt;</w:t>
      </w:r>
    </w:p>
    <w:p w:rsidR="008F20AB" w:rsidRPr="00EB28BE" w:rsidRDefault="008F20AB" w:rsidP="008F20AB">
      <w:pPr>
        <w:rPr>
          <w:rFonts w:ascii="宋体" w:eastAsia="宋体" w:hAnsi="宋体"/>
        </w:rPr>
      </w:pPr>
      <w:r w:rsidRPr="00EB28BE">
        <w:rPr>
          <w:rFonts w:ascii="宋体" w:eastAsia="宋体" w:hAnsi="宋体"/>
        </w:rPr>
        <w:t>#include &lt;cstring&gt;</w:t>
      </w:r>
    </w:p>
    <w:p w:rsidR="008F20AB" w:rsidRPr="00EB28BE" w:rsidRDefault="008F20AB" w:rsidP="008F20AB">
      <w:pPr>
        <w:rPr>
          <w:rFonts w:ascii="宋体" w:eastAsia="宋体" w:hAnsi="宋体"/>
        </w:rPr>
      </w:pPr>
      <w:r w:rsidRPr="00EB28BE">
        <w:rPr>
          <w:rFonts w:ascii="宋体" w:eastAsia="宋体" w:hAnsi="宋体"/>
        </w:rPr>
        <w:t>#define MAXN 110</w:t>
      </w:r>
    </w:p>
    <w:p w:rsidR="008F20AB" w:rsidRPr="00EB28BE" w:rsidRDefault="008F20AB" w:rsidP="008F20AB">
      <w:pPr>
        <w:rPr>
          <w:rFonts w:ascii="宋体" w:eastAsia="宋体" w:hAnsi="宋体"/>
        </w:rPr>
      </w:pPr>
    </w:p>
    <w:p w:rsidR="008F20AB" w:rsidRPr="00EB28BE" w:rsidRDefault="008F20AB" w:rsidP="008F20AB">
      <w:pPr>
        <w:rPr>
          <w:rFonts w:ascii="宋体" w:eastAsia="宋体" w:hAnsi="宋体"/>
        </w:rPr>
      </w:pPr>
      <w:r w:rsidRPr="00EB28BE">
        <w:rPr>
          <w:rFonts w:ascii="宋体" w:eastAsia="宋体" w:hAnsi="宋体"/>
        </w:rPr>
        <w:t>using namespace std;</w:t>
      </w:r>
    </w:p>
    <w:p w:rsidR="008F20AB" w:rsidRPr="00EB28BE" w:rsidRDefault="008F20AB" w:rsidP="008F20AB">
      <w:pPr>
        <w:rPr>
          <w:rFonts w:ascii="宋体" w:eastAsia="宋体" w:hAnsi="宋体"/>
        </w:rPr>
      </w:pPr>
    </w:p>
    <w:p w:rsidR="008F20AB" w:rsidRPr="00EB28BE" w:rsidRDefault="008F20AB" w:rsidP="008F20AB">
      <w:pPr>
        <w:rPr>
          <w:rFonts w:ascii="宋体" w:eastAsia="宋体" w:hAnsi="宋体"/>
        </w:rPr>
      </w:pPr>
      <w:r w:rsidRPr="00EB28BE">
        <w:rPr>
          <w:rFonts w:ascii="宋体" w:eastAsia="宋体" w:hAnsi="宋体"/>
        </w:rPr>
        <w:t>struct node{</w:t>
      </w:r>
    </w:p>
    <w:p w:rsidR="008F20AB" w:rsidRPr="00EB28BE" w:rsidRDefault="008F20AB" w:rsidP="008F20AB">
      <w:pPr>
        <w:rPr>
          <w:rFonts w:ascii="宋体" w:eastAsia="宋体" w:hAnsi="宋体"/>
        </w:rPr>
      </w:pPr>
      <w:r w:rsidRPr="00EB28BE">
        <w:rPr>
          <w:rFonts w:ascii="宋体" w:eastAsia="宋体" w:hAnsi="宋体"/>
        </w:rPr>
        <w:t xml:space="preserve">    int id,fs,ft;</w:t>
      </w:r>
    </w:p>
    <w:p w:rsidR="008F20AB" w:rsidRPr="00EB28BE" w:rsidRDefault="008F20AB" w:rsidP="008F20AB">
      <w:pPr>
        <w:rPr>
          <w:rFonts w:ascii="宋体" w:eastAsia="宋体" w:hAnsi="宋体"/>
        </w:rPr>
      </w:pPr>
      <w:r w:rsidRPr="00EB28BE">
        <w:rPr>
          <w:rFonts w:ascii="宋体" w:eastAsia="宋体" w:hAnsi="宋体"/>
        </w:rPr>
        <w:t xml:space="preserve">    double x,y;</w:t>
      </w:r>
    </w:p>
    <w:p w:rsidR="008F20AB" w:rsidRPr="00EB28BE" w:rsidRDefault="008F20AB" w:rsidP="008F20AB">
      <w:pPr>
        <w:rPr>
          <w:rFonts w:ascii="宋体" w:eastAsia="宋体" w:hAnsi="宋体"/>
        </w:rPr>
      </w:pPr>
      <w:r w:rsidRPr="00EB28BE">
        <w:rPr>
          <w:rFonts w:ascii="宋体" w:eastAsia="宋体" w:hAnsi="宋体"/>
        </w:rPr>
        <w:t>}dot[MAXN&lt;&lt;2];</w:t>
      </w:r>
    </w:p>
    <w:p w:rsidR="008F20AB" w:rsidRPr="00EB28BE" w:rsidRDefault="008F20AB" w:rsidP="008F20AB">
      <w:pPr>
        <w:rPr>
          <w:rFonts w:ascii="宋体" w:eastAsia="宋体" w:hAnsi="宋体"/>
        </w:rPr>
      </w:pPr>
      <w:r w:rsidRPr="00EB28BE">
        <w:rPr>
          <w:rFonts w:ascii="宋体" w:eastAsia="宋体" w:hAnsi="宋体"/>
        </w:rPr>
        <w:t>typedef struct node node;</w:t>
      </w:r>
    </w:p>
    <w:p w:rsidR="008F20AB" w:rsidRPr="00EB28BE" w:rsidRDefault="008F20AB" w:rsidP="008F20AB">
      <w:pPr>
        <w:rPr>
          <w:rFonts w:ascii="宋体" w:eastAsia="宋体" w:hAnsi="宋体"/>
        </w:rPr>
      </w:pPr>
    </w:p>
    <w:p w:rsidR="008F20AB" w:rsidRPr="00EB28BE" w:rsidRDefault="008F20AB" w:rsidP="008F20AB">
      <w:pPr>
        <w:rPr>
          <w:rFonts w:ascii="宋体" w:eastAsia="宋体" w:hAnsi="宋体"/>
        </w:rPr>
      </w:pPr>
      <w:r w:rsidRPr="00EB28BE">
        <w:rPr>
          <w:rFonts w:ascii="宋体" w:eastAsia="宋体" w:hAnsi="宋体"/>
        </w:rPr>
        <w:t>bool cmp_x(node x,node y){return x.x&lt;y.x;}</w:t>
      </w:r>
    </w:p>
    <w:p w:rsidR="008F20AB" w:rsidRPr="00EB28BE" w:rsidRDefault="008F20AB" w:rsidP="008F20AB">
      <w:pPr>
        <w:rPr>
          <w:rFonts w:ascii="宋体" w:eastAsia="宋体" w:hAnsi="宋体"/>
        </w:rPr>
      </w:pPr>
      <w:r w:rsidRPr="00EB28BE">
        <w:rPr>
          <w:rFonts w:ascii="宋体" w:eastAsia="宋体" w:hAnsi="宋体"/>
        </w:rPr>
        <w:t>bool cmp_y(node x,node y){return x.y&lt;y.y;}</w:t>
      </w:r>
    </w:p>
    <w:p w:rsidR="008F20AB" w:rsidRPr="00EB28BE" w:rsidRDefault="008F20AB" w:rsidP="008F20AB">
      <w:pPr>
        <w:rPr>
          <w:rFonts w:ascii="宋体" w:eastAsia="宋体" w:hAnsi="宋体"/>
        </w:rPr>
      </w:pPr>
      <w:r w:rsidRPr="00EB28BE">
        <w:rPr>
          <w:rFonts w:ascii="宋体" w:eastAsia="宋体" w:hAnsi="宋体"/>
        </w:rPr>
        <w:t>bool cmp_id(node x,node y){return x.id&lt;y.id;}</w:t>
      </w:r>
    </w:p>
    <w:p w:rsidR="008F20AB" w:rsidRPr="00EB28BE" w:rsidRDefault="008F20AB" w:rsidP="008F20AB">
      <w:pPr>
        <w:rPr>
          <w:rFonts w:ascii="宋体" w:eastAsia="宋体" w:hAnsi="宋体"/>
        </w:rPr>
      </w:pPr>
    </w:p>
    <w:p w:rsidR="008F20AB" w:rsidRPr="00EB28BE" w:rsidRDefault="008F20AB" w:rsidP="008F20AB">
      <w:pPr>
        <w:rPr>
          <w:rFonts w:ascii="宋体" w:eastAsia="宋体" w:hAnsi="宋体"/>
        </w:rPr>
      </w:pPr>
      <w:r w:rsidRPr="00EB28BE">
        <w:rPr>
          <w:rFonts w:ascii="宋体" w:eastAsia="宋体" w:hAnsi="宋体"/>
        </w:rPr>
        <w:t>int main()</w:t>
      </w:r>
    </w:p>
    <w:p w:rsidR="008F20AB" w:rsidRPr="00EB28BE" w:rsidRDefault="008F20AB" w:rsidP="008F20AB">
      <w:pPr>
        <w:rPr>
          <w:rFonts w:ascii="宋体" w:eastAsia="宋体" w:hAnsi="宋体"/>
        </w:rPr>
      </w:pPr>
      <w:r w:rsidRPr="00EB28BE">
        <w:rPr>
          <w:rFonts w:ascii="宋体" w:eastAsia="宋体" w:hAnsi="宋体"/>
        </w:rPr>
        <w:t>{</w:t>
      </w:r>
    </w:p>
    <w:p w:rsidR="008F20AB" w:rsidRPr="00EB28BE" w:rsidRDefault="008F20AB" w:rsidP="008F20AB">
      <w:pPr>
        <w:rPr>
          <w:rFonts w:ascii="宋体" w:eastAsia="宋体" w:hAnsi="宋体"/>
        </w:rPr>
      </w:pPr>
      <w:r w:rsidRPr="00EB28BE">
        <w:rPr>
          <w:rFonts w:ascii="宋体" w:eastAsia="宋体" w:hAnsi="宋体"/>
        </w:rPr>
        <w:t xml:space="preserve">    int n,testcase=1,cnt[MAXN&lt;&lt;2];</w:t>
      </w:r>
    </w:p>
    <w:p w:rsidR="008F20AB" w:rsidRPr="00EB28BE" w:rsidRDefault="008F20AB" w:rsidP="008F20AB">
      <w:pPr>
        <w:rPr>
          <w:rFonts w:ascii="宋体" w:eastAsia="宋体" w:hAnsi="宋体"/>
        </w:rPr>
      </w:pPr>
      <w:r w:rsidRPr="00EB28BE">
        <w:rPr>
          <w:rFonts w:ascii="宋体" w:eastAsia="宋体" w:hAnsi="宋体"/>
        </w:rPr>
        <w:t xml:space="preserve">    double ans,totx,lasty,f[MAXN&lt;&lt;2];</w:t>
      </w:r>
    </w:p>
    <w:p w:rsidR="008F20AB" w:rsidRPr="00EB28BE" w:rsidRDefault="008F20AB" w:rsidP="008F20AB">
      <w:pPr>
        <w:rPr>
          <w:rFonts w:ascii="宋体" w:eastAsia="宋体" w:hAnsi="宋体"/>
        </w:rPr>
      </w:pPr>
      <w:r w:rsidRPr="00EB28BE">
        <w:rPr>
          <w:rFonts w:ascii="宋体" w:eastAsia="宋体" w:hAnsi="宋体"/>
        </w:rPr>
        <w:t xml:space="preserve">    while (~scanf("%d",&amp;n)&amp;&amp;n){</w:t>
      </w:r>
    </w:p>
    <w:p w:rsidR="008F20AB" w:rsidRPr="00EB28BE" w:rsidRDefault="008F20AB" w:rsidP="008F20AB">
      <w:pPr>
        <w:rPr>
          <w:rFonts w:ascii="宋体" w:eastAsia="宋体" w:hAnsi="宋体"/>
        </w:rPr>
      </w:pPr>
      <w:r w:rsidRPr="00EB28BE">
        <w:rPr>
          <w:rFonts w:ascii="宋体" w:eastAsia="宋体" w:hAnsi="宋体"/>
        </w:rPr>
        <w:t xml:space="preserve">        for (int i=1;i&lt;=n;i++){</w:t>
      </w:r>
    </w:p>
    <w:p w:rsidR="008F20AB" w:rsidRPr="00EB28BE" w:rsidRDefault="008F20AB" w:rsidP="008F20AB">
      <w:pPr>
        <w:rPr>
          <w:rFonts w:ascii="宋体" w:eastAsia="宋体" w:hAnsi="宋体"/>
        </w:rPr>
      </w:pPr>
      <w:r w:rsidRPr="00EB28BE">
        <w:rPr>
          <w:rFonts w:ascii="宋体" w:eastAsia="宋体" w:hAnsi="宋体"/>
        </w:rPr>
        <w:t xml:space="preserve">            dot[2*i-1].id=2*i-1,dot[2*i].id=2*i;</w:t>
      </w:r>
    </w:p>
    <w:p w:rsidR="008F20AB" w:rsidRPr="00EB28BE" w:rsidRDefault="008F20AB" w:rsidP="008F20AB">
      <w:pPr>
        <w:rPr>
          <w:rFonts w:ascii="宋体" w:eastAsia="宋体" w:hAnsi="宋体"/>
        </w:rPr>
      </w:pPr>
      <w:r w:rsidRPr="00EB28BE">
        <w:rPr>
          <w:rFonts w:ascii="宋体" w:eastAsia="宋体" w:hAnsi="宋体"/>
        </w:rPr>
        <w:t xml:space="preserve">            scanf("%lf%lf%lf%lf",&amp;dot[2*i-1].x,&amp;dot[2*i-1].y,&amp;dot[2*i].x,&amp;dot[2*i].y);</w:t>
      </w:r>
    </w:p>
    <w:p w:rsidR="008F20AB" w:rsidRPr="00EB28BE" w:rsidRDefault="008F20AB" w:rsidP="008F20AB">
      <w:pPr>
        <w:rPr>
          <w:rFonts w:ascii="宋体" w:eastAsia="宋体" w:hAnsi="宋体"/>
        </w:rPr>
      </w:pPr>
      <w:r w:rsidRPr="00EB28BE">
        <w:rPr>
          <w:rFonts w:ascii="宋体" w:eastAsia="宋体" w:hAnsi="宋体"/>
        </w:rPr>
        <w:t xml:space="preserve">        }</w:t>
      </w:r>
    </w:p>
    <w:p w:rsidR="008F20AB" w:rsidRPr="00EB28BE" w:rsidRDefault="008F20AB" w:rsidP="008F20AB">
      <w:pPr>
        <w:rPr>
          <w:rFonts w:ascii="宋体" w:eastAsia="宋体" w:hAnsi="宋体"/>
        </w:rPr>
      </w:pPr>
      <w:r w:rsidRPr="00EB28BE">
        <w:rPr>
          <w:rFonts w:ascii="宋体" w:eastAsia="宋体" w:hAnsi="宋体"/>
        </w:rPr>
        <w:t xml:space="preserve">        sort(dot+1,dot+2*n+1,cmp_x);</w:t>
      </w:r>
    </w:p>
    <w:p w:rsidR="008F20AB" w:rsidRPr="00EB28BE" w:rsidRDefault="008F20AB" w:rsidP="008F20AB">
      <w:pPr>
        <w:rPr>
          <w:rFonts w:ascii="宋体" w:eastAsia="宋体" w:hAnsi="宋体"/>
        </w:rPr>
      </w:pPr>
      <w:r w:rsidRPr="00EB28BE">
        <w:rPr>
          <w:rFonts w:ascii="宋体" w:eastAsia="宋体" w:hAnsi="宋体"/>
        </w:rPr>
        <w:t xml:space="preserve">        for (int i=1;i&lt;=2*n;i++){</w:t>
      </w:r>
    </w:p>
    <w:p w:rsidR="008F20AB" w:rsidRPr="00EB28BE" w:rsidRDefault="008F20AB" w:rsidP="008F20AB">
      <w:pPr>
        <w:rPr>
          <w:rFonts w:ascii="宋体" w:eastAsia="宋体" w:hAnsi="宋体"/>
        </w:rPr>
      </w:pPr>
      <w:r w:rsidRPr="00EB28BE">
        <w:rPr>
          <w:rFonts w:ascii="宋体" w:eastAsia="宋体" w:hAnsi="宋体"/>
        </w:rPr>
        <w:t xml:space="preserve">            if (dot[i].id%2==1) dot[i].fs=i; else dot[i].ft=i;</w:t>
      </w:r>
    </w:p>
    <w:p w:rsidR="008F20AB" w:rsidRPr="00EB28BE" w:rsidRDefault="008F20AB" w:rsidP="008F20AB">
      <w:pPr>
        <w:rPr>
          <w:rFonts w:ascii="宋体" w:eastAsia="宋体" w:hAnsi="宋体"/>
        </w:rPr>
      </w:pPr>
      <w:r w:rsidRPr="00EB28BE">
        <w:rPr>
          <w:rFonts w:ascii="宋体" w:eastAsia="宋体" w:hAnsi="宋体"/>
        </w:rPr>
        <w:t xml:space="preserve">            if(i&lt;2*n) f[i]=dot[i+1].x-dot[i].x;</w:t>
      </w:r>
    </w:p>
    <w:p w:rsidR="008F20AB" w:rsidRPr="00EB28BE" w:rsidRDefault="008F20AB" w:rsidP="008F20AB">
      <w:pPr>
        <w:rPr>
          <w:rFonts w:ascii="宋体" w:eastAsia="宋体" w:hAnsi="宋体"/>
        </w:rPr>
      </w:pPr>
      <w:r w:rsidRPr="00EB28BE">
        <w:rPr>
          <w:rFonts w:ascii="宋体" w:eastAsia="宋体" w:hAnsi="宋体"/>
        </w:rPr>
        <w:lastRenderedPageBreak/>
        <w:t xml:space="preserve">        }</w:t>
      </w:r>
    </w:p>
    <w:p w:rsidR="008F20AB" w:rsidRPr="00EB28BE" w:rsidRDefault="008F20AB" w:rsidP="008F20AB">
      <w:pPr>
        <w:rPr>
          <w:rFonts w:ascii="宋体" w:eastAsia="宋体" w:hAnsi="宋体"/>
        </w:rPr>
      </w:pPr>
      <w:r w:rsidRPr="00EB28BE">
        <w:rPr>
          <w:rFonts w:ascii="宋体" w:eastAsia="宋体" w:hAnsi="宋体"/>
        </w:rPr>
        <w:t xml:space="preserve">        sort(dot+1,dot+2*n+1,cmp_id);</w:t>
      </w:r>
    </w:p>
    <w:p w:rsidR="008F20AB" w:rsidRPr="00EB28BE" w:rsidRDefault="008F20AB" w:rsidP="008F20AB">
      <w:pPr>
        <w:rPr>
          <w:rFonts w:ascii="宋体" w:eastAsia="宋体" w:hAnsi="宋体"/>
        </w:rPr>
      </w:pPr>
      <w:r w:rsidRPr="00EB28BE">
        <w:rPr>
          <w:rFonts w:ascii="宋体" w:eastAsia="宋体" w:hAnsi="宋体"/>
        </w:rPr>
        <w:t xml:space="preserve">        for (int i=1;i&lt;=2*n;i++){</w:t>
      </w:r>
    </w:p>
    <w:p w:rsidR="008F20AB" w:rsidRPr="00EB28BE" w:rsidRDefault="008F20AB" w:rsidP="008F20AB">
      <w:pPr>
        <w:rPr>
          <w:rFonts w:ascii="宋体" w:eastAsia="宋体" w:hAnsi="宋体"/>
        </w:rPr>
      </w:pPr>
      <w:r w:rsidRPr="00EB28BE">
        <w:rPr>
          <w:rFonts w:ascii="宋体" w:eastAsia="宋体" w:hAnsi="宋体"/>
        </w:rPr>
        <w:t xml:space="preserve">            if (dot[i].id%2==1) dot[i].ft=dot[i+1].ft;else dot[i].fs=dot[i-1].fs;</w:t>
      </w:r>
    </w:p>
    <w:p w:rsidR="008F20AB" w:rsidRPr="00EB28BE" w:rsidRDefault="008F20AB" w:rsidP="008F20AB">
      <w:pPr>
        <w:rPr>
          <w:rFonts w:ascii="宋体" w:eastAsia="宋体" w:hAnsi="宋体"/>
        </w:rPr>
      </w:pPr>
      <w:r w:rsidRPr="00EB28BE">
        <w:rPr>
          <w:rFonts w:ascii="宋体" w:eastAsia="宋体" w:hAnsi="宋体"/>
        </w:rPr>
        <w:t xml:space="preserve">        }</w:t>
      </w:r>
    </w:p>
    <w:p w:rsidR="008F20AB" w:rsidRPr="00EB28BE" w:rsidRDefault="008F20AB" w:rsidP="008F20AB">
      <w:pPr>
        <w:rPr>
          <w:rFonts w:ascii="宋体" w:eastAsia="宋体" w:hAnsi="宋体"/>
        </w:rPr>
      </w:pPr>
      <w:r w:rsidRPr="00EB28BE">
        <w:rPr>
          <w:rFonts w:ascii="宋体" w:eastAsia="宋体" w:hAnsi="宋体"/>
        </w:rPr>
        <w:t xml:space="preserve">        sort(dot+1,dot+2*n+1,cmp_y);</w:t>
      </w:r>
    </w:p>
    <w:p w:rsidR="008F20AB" w:rsidRPr="00EB28BE" w:rsidRDefault="008F20AB" w:rsidP="008F20AB">
      <w:pPr>
        <w:rPr>
          <w:rFonts w:ascii="宋体" w:eastAsia="宋体" w:hAnsi="宋体"/>
        </w:rPr>
      </w:pPr>
      <w:r w:rsidRPr="00EB28BE">
        <w:rPr>
          <w:rFonts w:ascii="宋体" w:eastAsia="宋体" w:hAnsi="宋体"/>
        </w:rPr>
        <w:t xml:space="preserve">        ans=totx=lasty=0;</w:t>
      </w:r>
    </w:p>
    <w:p w:rsidR="008F20AB" w:rsidRPr="00EB28BE" w:rsidRDefault="008F20AB" w:rsidP="008F20AB">
      <w:pPr>
        <w:rPr>
          <w:rFonts w:ascii="宋体" w:eastAsia="宋体" w:hAnsi="宋体"/>
        </w:rPr>
      </w:pPr>
      <w:r w:rsidRPr="00EB28BE">
        <w:rPr>
          <w:rFonts w:ascii="宋体" w:eastAsia="宋体" w:hAnsi="宋体"/>
        </w:rPr>
        <w:t xml:space="preserve">        memset(cnt,0,sizeof(cnt));</w:t>
      </w:r>
    </w:p>
    <w:p w:rsidR="008F20AB" w:rsidRPr="00EB28BE" w:rsidRDefault="008F20AB" w:rsidP="008F20AB">
      <w:pPr>
        <w:rPr>
          <w:rFonts w:ascii="宋体" w:eastAsia="宋体" w:hAnsi="宋体"/>
        </w:rPr>
      </w:pPr>
      <w:r w:rsidRPr="00EB28BE">
        <w:rPr>
          <w:rFonts w:ascii="宋体" w:eastAsia="宋体" w:hAnsi="宋体"/>
        </w:rPr>
        <w:t xml:space="preserve">        for (int i=1;i&lt;=2*n;i++){</w:t>
      </w:r>
    </w:p>
    <w:p w:rsidR="008F20AB" w:rsidRPr="00EB28BE" w:rsidRDefault="008F20AB" w:rsidP="008F20AB">
      <w:pPr>
        <w:rPr>
          <w:rFonts w:ascii="宋体" w:eastAsia="宋体" w:hAnsi="宋体"/>
        </w:rPr>
      </w:pPr>
      <w:r w:rsidRPr="00EB28BE">
        <w:rPr>
          <w:rFonts w:ascii="宋体" w:eastAsia="宋体" w:hAnsi="宋体"/>
        </w:rPr>
        <w:t xml:space="preserve">            ans+=totx*(dot[i].y-lasty);</w:t>
      </w:r>
    </w:p>
    <w:p w:rsidR="008F20AB" w:rsidRPr="00EB28BE" w:rsidRDefault="008F20AB" w:rsidP="008F20AB">
      <w:pPr>
        <w:rPr>
          <w:rFonts w:ascii="宋体" w:eastAsia="宋体" w:hAnsi="宋体"/>
        </w:rPr>
      </w:pPr>
      <w:r w:rsidRPr="00EB28BE">
        <w:rPr>
          <w:rFonts w:ascii="宋体" w:eastAsia="宋体" w:hAnsi="宋体"/>
        </w:rPr>
        <w:t xml:space="preserve">            lasty=dot[i].y;</w:t>
      </w:r>
    </w:p>
    <w:p w:rsidR="008F20AB" w:rsidRPr="00EB28BE" w:rsidRDefault="008F20AB" w:rsidP="008F20AB">
      <w:pPr>
        <w:rPr>
          <w:rFonts w:ascii="宋体" w:eastAsia="宋体" w:hAnsi="宋体"/>
        </w:rPr>
      </w:pPr>
      <w:r w:rsidRPr="00EB28BE">
        <w:rPr>
          <w:rFonts w:ascii="宋体" w:eastAsia="宋体" w:hAnsi="宋体"/>
        </w:rPr>
        <w:t xml:space="preserve">            for (int j=dot[i].fs;j&lt;dot[i].ft;j++){</w:t>
      </w:r>
    </w:p>
    <w:p w:rsidR="008F20AB" w:rsidRPr="00EB28BE" w:rsidRDefault="008F20AB" w:rsidP="008F20AB">
      <w:pPr>
        <w:rPr>
          <w:rFonts w:ascii="宋体" w:eastAsia="宋体" w:hAnsi="宋体"/>
        </w:rPr>
      </w:pPr>
      <w:r w:rsidRPr="00EB28BE">
        <w:rPr>
          <w:rFonts w:ascii="宋体" w:eastAsia="宋体" w:hAnsi="宋体"/>
        </w:rPr>
        <w:t xml:space="preserve">                if (dot[i].id%2==0){</w:t>
      </w:r>
    </w:p>
    <w:p w:rsidR="008F20AB" w:rsidRPr="00EB28BE" w:rsidRDefault="008F20AB" w:rsidP="008F20AB">
      <w:pPr>
        <w:rPr>
          <w:rFonts w:ascii="宋体" w:eastAsia="宋体" w:hAnsi="宋体"/>
        </w:rPr>
      </w:pPr>
      <w:r w:rsidRPr="00EB28BE">
        <w:rPr>
          <w:rFonts w:ascii="宋体" w:eastAsia="宋体" w:hAnsi="宋体"/>
        </w:rPr>
        <w:t xml:space="preserve">                    cnt[j]--;</w:t>
      </w:r>
    </w:p>
    <w:p w:rsidR="008F20AB" w:rsidRPr="00EB28BE" w:rsidRDefault="008F20AB" w:rsidP="008F20AB">
      <w:pPr>
        <w:rPr>
          <w:rFonts w:ascii="宋体" w:eastAsia="宋体" w:hAnsi="宋体"/>
        </w:rPr>
      </w:pPr>
      <w:r w:rsidRPr="00EB28BE">
        <w:rPr>
          <w:rFonts w:ascii="宋体" w:eastAsia="宋体" w:hAnsi="宋体"/>
        </w:rPr>
        <w:t xml:space="preserve">                    if (cnt[j]==0) totx-=f[j];</w:t>
      </w:r>
    </w:p>
    <w:p w:rsidR="008F20AB" w:rsidRPr="00EB28BE" w:rsidRDefault="008F20AB" w:rsidP="008F20AB">
      <w:pPr>
        <w:rPr>
          <w:rFonts w:ascii="宋体" w:eastAsia="宋体" w:hAnsi="宋体"/>
        </w:rPr>
      </w:pPr>
      <w:r w:rsidRPr="00EB28BE">
        <w:rPr>
          <w:rFonts w:ascii="宋体" w:eastAsia="宋体" w:hAnsi="宋体"/>
        </w:rPr>
        <w:t xml:space="preserve">                }else{</w:t>
      </w:r>
    </w:p>
    <w:p w:rsidR="008F20AB" w:rsidRPr="00EB28BE" w:rsidRDefault="008F20AB" w:rsidP="008F20AB">
      <w:pPr>
        <w:rPr>
          <w:rFonts w:ascii="宋体" w:eastAsia="宋体" w:hAnsi="宋体"/>
        </w:rPr>
      </w:pPr>
      <w:r w:rsidRPr="00EB28BE">
        <w:rPr>
          <w:rFonts w:ascii="宋体" w:eastAsia="宋体" w:hAnsi="宋体"/>
        </w:rPr>
        <w:t xml:space="preserve">                    cnt[j]++;</w:t>
      </w:r>
    </w:p>
    <w:p w:rsidR="008F20AB" w:rsidRPr="00EB28BE" w:rsidRDefault="008F20AB" w:rsidP="008F20AB">
      <w:pPr>
        <w:rPr>
          <w:rFonts w:ascii="宋体" w:eastAsia="宋体" w:hAnsi="宋体"/>
        </w:rPr>
      </w:pPr>
      <w:r w:rsidRPr="00EB28BE">
        <w:rPr>
          <w:rFonts w:ascii="宋体" w:eastAsia="宋体" w:hAnsi="宋体"/>
        </w:rPr>
        <w:t xml:space="preserve">                    if (cnt[j]==1) totx+=f[j];</w:t>
      </w:r>
    </w:p>
    <w:p w:rsidR="008F20AB" w:rsidRPr="00EB28BE" w:rsidRDefault="008F20AB" w:rsidP="008F20AB">
      <w:pPr>
        <w:rPr>
          <w:rFonts w:ascii="宋体" w:eastAsia="宋体" w:hAnsi="宋体"/>
        </w:rPr>
      </w:pPr>
      <w:r w:rsidRPr="00EB28BE">
        <w:rPr>
          <w:rFonts w:ascii="宋体" w:eastAsia="宋体" w:hAnsi="宋体"/>
        </w:rPr>
        <w:t xml:space="preserve">                }</w:t>
      </w:r>
    </w:p>
    <w:p w:rsidR="008F20AB" w:rsidRPr="00EB28BE" w:rsidRDefault="008F20AB" w:rsidP="008F20AB">
      <w:pPr>
        <w:rPr>
          <w:rFonts w:ascii="宋体" w:eastAsia="宋体" w:hAnsi="宋体"/>
        </w:rPr>
      </w:pPr>
      <w:r w:rsidRPr="00EB28BE">
        <w:rPr>
          <w:rFonts w:ascii="宋体" w:eastAsia="宋体" w:hAnsi="宋体"/>
        </w:rPr>
        <w:t xml:space="preserve">            }</w:t>
      </w:r>
    </w:p>
    <w:p w:rsidR="008F20AB" w:rsidRPr="00EB28BE" w:rsidRDefault="008F20AB" w:rsidP="008F20AB">
      <w:pPr>
        <w:rPr>
          <w:rFonts w:ascii="宋体" w:eastAsia="宋体" w:hAnsi="宋体"/>
        </w:rPr>
      </w:pPr>
      <w:r w:rsidRPr="00EB28BE">
        <w:rPr>
          <w:rFonts w:ascii="宋体" w:eastAsia="宋体" w:hAnsi="宋体"/>
        </w:rPr>
        <w:t xml:space="preserve">        }</w:t>
      </w:r>
    </w:p>
    <w:p w:rsidR="008F20AB" w:rsidRPr="00EB28BE" w:rsidRDefault="008F20AB" w:rsidP="008F20AB">
      <w:pPr>
        <w:rPr>
          <w:rFonts w:ascii="宋体" w:eastAsia="宋体" w:hAnsi="宋体"/>
        </w:rPr>
      </w:pPr>
      <w:r w:rsidRPr="00EB28BE">
        <w:rPr>
          <w:rFonts w:ascii="宋体" w:eastAsia="宋体" w:hAnsi="宋体"/>
        </w:rPr>
        <w:t xml:space="preserve">        printf("Test case #%d\nTotal explored area: %.2lf\n\n",testcase++,ans);</w:t>
      </w:r>
    </w:p>
    <w:p w:rsidR="008F20AB" w:rsidRPr="00EB28BE" w:rsidRDefault="008F20AB" w:rsidP="008F20AB">
      <w:pPr>
        <w:rPr>
          <w:rFonts w:ascii="宋体" w:eastAsia="宋体" w:hAnsi="宋体"/>
        </w:rPr>
      </w:pPr>
      <w:r w:rsidRPr="00EB28BE">
        <w:rPr>
          <w:rFonts w:ascii="宋体" w:eastAsia="宋体" w:hAnsi="宋体"/>
        </w:rPr>
        <w:t xml:space="preserve">    }</w:t>
      </w:r>
    </w:p>
    <w:p w:rsidR="008F20AB" w:rsidRPr="00EB28BE" w:rsidRDefault="008F20AB" w:rsidP="008F20AB">
      <w:pPr>
        <w:rPr>
          <w:rFonts w:ascii="宋体" w:eastAsia="宋体" w:hAnsi="宋体"/>
        </w:rPr>
      </w:pPr>
      <w:r w:rsidRPr="00EB28BE">
        <w:rPr>
          <w:rFonts w:ascii="宋体" w:eastAsia="宋体" w:hAnsi="宋体"/>
        </w:rPr>
        <w:t xml:space="preserve">    return 0;</w:t>
      </w:r>
    </w:p>
    <w:p w:rsidR="00B11B62" w:rsidRPr="00EB28BE" w:rsidRDefault="008F20AB" w:rsidP="008F20AB">
      <w:pPr>
        <w:rPr>
          <w:rFonts w:ascii="宋体" w:eastAsia="宋体" w:hAnsi="宋体"/>
        </w:rPr>
      </w:pPr>
      <w:r w:rsidRPr="00EB28BE">
        <w:rPr>
          <w:rFonts w:ascii="宋体" w:eastAsia="宋体" w:hAnsi="宋体"/>
        </w:rPr>
        <w:t>}</w:t>
      </w:r>
    </w:p>
    <w:p w:rsidR="00F45B42" w:rsidRPr="00EB28BE" w:rsidRDefault="00993F8C" w:rsidP="00F45B42">
      <w:pPr>
        <w:pStyle w:val="3"/>
        <w:rPr>
          <w:rFonts w:ascii="宋体" w:eastAsia="宋体" w:hAnsi="宋体"/>
          <w:b w:val="0"/>
        </w:rPr>
      </w:pPr>
      <w:bookmarkStart w:id="23" w:name="_Toc519439404"/>
      <w:r w:rsidRPr="00EB28BE">
        <w:rPr>
          <w:rFonts w:ascii="宋体" w:eastAsia="宋体" w:hAnsi="宋体" w:hint="eastAsia"/>
          <w:b w:val="0"/>
        </w:rPr>
        <w:t>√-</w:t>
      </w:r>
      <w:r w:rsidR="00F45B42" w:rsidRPr="00EB28BE">
        <w:rPr>
          <w:rFonts w:ascii="宋体" w:eastAsia="宋体" w:hAnsi="宋体" w:hint="eastAsia"/>
          <w:b w:val="0"/>
        </w:rPr>
        <w:t>HDU-</w:t>
      </w:r>
      <w:r w:rsidR="00F45B42" w:rsidRPr="00EB28BE">
        <w:rPr>
          <w:rFonts w:ascii="宋体" w:eastAsia="宋体" w:hAnsi="宋体"/>
          <w:b w:val="0"/>
        </w:rPr>
        <w:t>5862</w:t>
      </w:r>
      <w:r w:rsidR="00F45B42" w:rsidRPr="00EB28BE">
        <w:rPr>
          <w:rFonts w:ascii="宋体" w:eastAsia="宋体" w:hAnsi="宋体" w:hint="eastAsia"/>
          <w:b w:val="0"/>
        </w:rPr>
        <w:t>-</w:t>
      </w:r>
      <w:r w:rsidR="00F45B42" w:rsidRPr="00EB28BE">
        <w:rPr>
          <w:rFonts w:ascii="宋体" w:eastAsia="宋体" w:hAnsi="宋体"/>
          <w:b w:val="0"/>
        </w:rPr>
        <w:t>2016</w:t>
      </w:r>
      <w:r w:rsidR="00F45B42" w:rsidRPr="00EB28BE">
        <w:rPr>
          <w:rFonts w:ascii="宋体" w:eastAsia="宋体" w:hAnsi="宋体" w:hint="eastAsia"/>
          <w:b w:val="0"/>
        </w:rPr>
        <w:t>多校10-铜牌</w:t>
      </w:r>
      <w:bookmarkEnd w:id="23"/>
    </w:p>
    <w:p w:rsidR="00F45B42" w:rsidRPr="00EB28BE" w:rsidRDefault="00F45B42" w:rsidP="00F45B42">
      <w:pPr>
        <w:rPr>
          <w:rFonts w:ascii="宋体" w:eastAsia="宋体" w:hAnsi="宋体"/>
        </w:rPr>
      </w:pPr>
      <w:r w:rsidRPr="00EB28BE">
        <w:rPr>
          <w:rFonts w:ascii="宋体" w:eastAsia="宋体" w:hAnsi="宋体" w:hint="eastAsia"/>
        </w:rPr>
        <w:t>【题意】</w:t>
      </w:r>
      <w:r w:rsidR="006D0277" w:rsidRPr="00EB28BE">
        <w:rPr>
          <w:rFonts w:ascii="宋体" w:eastAsia="宋体" w:hAnsi="宋体" w:hint="eastAsia"/>
        </w:rPr>
        <w:t>给定n个与坐标轴平行的线段（以端点坐标给出），求解交点个数，n的规模为10^5，坐标的原始规模为-</w:t>
      </w:r>
      <w:r w:rsidR="006D0277" w:rsidRPr="00EB28BE">
        <w:rPr>
          <w:rFonts w:ascii="宋体" w:eastAsia="宋体" w:hAnsi="宋体"/>
        </w:rPr>
        <w:t>10^9-10^9</w:t>
      </w:r>
    </w:p>
    <w:p w:rsidR="00F45B42" w:rsidRPr="00EB28BE" w:rsidRDefault="00F45B42" w:rsidP="00F45B42">
      <w:pPr>
        <w:rPr>
          <w:rFonts w:ascii="宋体" w:eastAsia="宋体" w:hAnsi="宋体"/>
        </w:rPr>
      </w:pPr>
      <w:r w:rsidRPr="00EB28BE">
        <w:rPr>
          <w:rFonts w:ascii="宋体" w:eastAsia="宋体" w:hAnsi="宋体" w:hint="eastAsia"/>
        </w:rPr>
        <w:t>【题解】</w:t>
      </w:r>
      <w:r w:rsidR="006D0277" w:rsidRPr="00EB28BE">
        <w:rPr>
          <w:rFonts w:ascii="宋体" w:eastAsia="宋体" w:hAnsi="宋体" w:hint="eastAsia"/>
        </w:rPr>
        <w:t>首先离散化，使得坐标规模缩小到10^5，接着使用扫描线，</w:t>
      </w:r>
      <w:r w:rsidRPr="00EB28BE">
        <w:rPr>
          <w:rFonts w:ascii="宋体" w:eastAsia="宋体" w:hAnsi="宋体" w:hint="eastAsia"/>
        </w:rPr>
        <w:t>一开始用了错误的算法</w:t>
      </w:r>
      <w:r w:rsidR="006D0277" w:rsidRPr="00EB28BE">
        <w:rPr>
          <w:rFonts w:ascii="宋体" w:eastAsia="宋体" w:hAnsi="宋体" w:hint="eastAsia"/>
        </w:rPr>
        <w:t>，本想以up_num[y]表示在y以上的那些以竖线上端点在y以上的个数，down_num[y]表示竖线下端点在y以下的个数，这样2者相加就是完全在上+</w:t>
      </w:r>
      <w:r w:rsidR="006D0277" w:rsidRPr="00EB28BE">
        <w:rPr>
          <w:rFonts w:ascii="宋体" w:eastAsia="宋体" w:hAnsi="宋体"/>
        </w:rPr>
        <w:t>2</w:t>
      </w:r>
      <w:r w:rsidR="006D0277" w:rsidRPr="00EB28BE">
        <w:rPr>
          <w:rFonts w:ascii="宋体" w:eastAsia="宋体" w:hAnsi="宋体" w:hint="eastAsia"/>
        </w:rPr>
        <w:t>*相交+完全在下，再减去整体的数量，就可以得到相交到的数量，但是这里由于是线段，所以要求的上述数量都是在一个范围的，总体数量还可以用线段树在nlogn级别解决，但是在上和在下就涉及到二维线段树，时间复杂度无法降低。</w:t>
      </w:r>
    </w:p>
    <w:p w:rsidR="006D0277" w:rsidRPr="00EB28BE" w:rsidRDefault="006D0277" w:rsidP="00F45B42">
      <w:pPr>
        <w:rPr>
          <w:rFonts w:ascii="宋体" w:eastAsia="宋体" w:hAnsi="宋体"/>
        </w:rPr>
      </w:pPr>
      <w:r w:rsidRPr="00EB28BE">
        <w:rPr>
          <w:rFonts w:ascii="宋体" w:eastAsia="宋体" w:hAnsi="宋体" w:hint="eastAsia"/>
        </w:rPr>
        <w:t>正确算法是采用扫描线，自上而下扫描，对于同一纵坐标，先处理竖直线上端点，单点更新线段树+</w:t>
      </w:r>
      <w:r w:rsidRPr="00EB28BE">
        <w:rPr>
          <w:rFonts w:ascii="宋体" w:eastAsia="宋体" w:hAnsi="宋体"/>
        </w:rPr>
        <w:t>1</w:t>
      </w:r>
      <w:r w:rsidRPr="00EB28BE">
        <w:rPr>
          <w:rFonts w:ascii="宋体" w:eastAsia="宋体" w:hAnsi="宋体" w:hint="eastAsia"/>
        </w:rPr>
        <w:t>，再处理水平线，区间查询增加ans值，再处理竖直线下端点，单点更新-</w:t>
      </w:r>
      <w:r w:rsidRPr="00EB28BE">
        <w:rPr>
          <w:rFonts w:ascii="宋体" w:eastAsia="宋体" w:hAnsi="宋体"/>
        </w:rPr>
        <w:t>1</w:t>
      </w:r>
      <w:r w:rsidR="00993F8C" w:rsidRPr="00EB28BE">
        <w:rPr>
          <w:rFonts w:ascii="宋体" w:eastAsia="宋体" w:hAnsi="宋体" w:hint="eastAsia"/>
        </w:rPr>
        <w:t>。</w:t>
      </w:r>
    </w:p>
    <w:p w:rsidR="00993F8C" w:rsidRPr="00EB28BE" w:rsidRDefault="00993F8C" w:rsidP="00F45B42">
      <w:pPr>
        <w:rPr>
          <w:rFonts w:ascii="宋体" w:eastAsia="宋体" w:hAnsi="宋体"/>
        </w:rPr>
      </w:pPr>
      <w:r w:rsidRPr="00EB28BE">
        <w:rPr>
          <w:rFonts w:ascii="宋体" w:eastAsia="宋体" w:hAnsi="宋体" w:hint="eastAsia"/>
        </w:rPr>
        <w:t>另外这里线段树可以不用建树，只需维护cnt即可，可以节省一些时间和空间的复杂度。</w:t>
      </w:r>
    </w:p>
    <w:p w:rsidR="00993F8C" w:rsidRPr="00EB28BE" w:rsidRDefault="00993F8C" w:rsidP="00F45B42">
      <w:pPr>
        <w:rPr>
          <w:rFonts w:ascii="宋体" w:eastAsia="宋体" w:hAnsi="宋体"/>
        </w:rPr>
      </w:pPr>
      <w:r w:rsidRPr="00EB28BE">
        <w:rPr>
          <w:rFonts w:ascii="宋体" w:eastAsia="宋体" w:hAnsi="宋体" w:hint="eastAsia"/>
        </w:rPr>
        <w:t>要注意最后的ans是会爆int的，水平线和竖直线各n/2完全相交的情况可以达到n^2/4</w:t>
      </w:r>
      <w:r w:rsidR="00B04FC1" w:rsidRPr="00EB28BE">
        <w:rPr>
          <w:rFonts w:ascii="宋体" w:eastAsia="宋体" w:hAnsi="宋体" w:hint="eastAsia"/>
        </w:rPr>
        <w:t>。</w:t>
      </w:r>
    </w:p>
    <w:p w:rsidR="00B04FC1" w:rsidRPr="00EB28BE" w:rsidRDefault="00B04FC1" w:rsidP="00F45B42">
      <w:pPr>
        <w:rPr>
          <w:rFonts w:ascii="宋体" w:eastAsia="宋体" w:hAnsi="宋体" w:hint="eastAsia"/>
        </w:rPr>
      </w:pPr>
      <w:r w:rsidRPr="00EB28BE">
        <w:rPr>
          <w:rFonts w:ascii="宋体" w:eastAsia="宋体" w:hAnsi="宋体" w:hint="eastAsia"/>
        </w:rPr>
        <w:t>HDU上提交的时候选用C++编译器会TLE，选用G++编译器可AC</w:t>
      </w:r>
    </w:p>
    <w:p w:rsidR="00F45B42" w:rsidRPr="00EB28BE" w:rsidRDefault="00F45B42" w:rsidP="00F45B42">
      <w:pPr>
        <w:rPr>
          <w:rFonts w:ascii="宋体" w:eastAsia="宋体" w:hAnsi="宋体" w:hint="eastAsia"/>
        </w:rPr>
      </w:pPr>
      <w:r w:rsidRPr="00EB28BE">
        <w:rPr>
          <w:rFonts w:ascii="宋体" w:eastAsia="宋体" w:hAnsi="宋体" w:hint="eastAsia"/>
        </w:rPr>
        <w:t>【代码】</w:t>
      </w:r>
    </w:p>
    <w:p w:rsidR="006D0277" w:rsidRPr="00EB28BE" w:rsidRDefault="006D0277" w:rsidP="006D0277">
      <w:pPr>
        <w:rPr>
          <w:rFonts w:ascii="宋体" w:eastAsia="宋体" w:hAnsi="宋体"/>
        </w:rPr>
      </w:pPr>
      <w:r w:rsidRPr="00EB28BE">
        <w:rPr>
          <w:rFonts w:ascii="宋体" w:eastAsia="宋体" w:hAnsi="宋体"/>
        </w:rPr>
        <w:t>#include &lt;cstdio&gt;</w:t>
      </w:r>
    </w:p>
    <w:p w:rsidR="006D0277" w:rsidRPr="00EB28BE" w:rsidRDefault="006D0277" w:rsidP="006D0277">
      <w:pPr>
        <w:rPr>
          <w:rFonts w:ascii="宋体" w:eastAsia="宋体" w:hAnsi="宋体"/>
        </w:rPr>
      </w:pPr>
      <w:r w:rsidRPr="00EB28BE">
        <w:rPr>
          <w:rFonts w:ascii="宋体" w:eastAsia="宋体" w:hAnsi="宋体"/>
        </w:rPr>
        <w:lastRenderedPageBreak/>
        <w:t>#include &lt;algorithm&gt;</w:t>
      </w:r>
    </w:p>
    <w:p w:rsidR="006D0277" w:rsidRPr="00EB28BE" w:rsidRDefault="006D0277" w:rsidP="006D0277">
      <w:pPr>
        <w:rPr>
          <w:rFonts w:ascii="宋体" w:eastAsia="宋体" w:hAnsi="宋体"/>
        </w:rPr>
      </w:pPr>
      <w:r w:rsidRPr="00EB28BE">
        <w:rPr>
          <w:rFonts w:ascii="宋体" w:eastAsia="宋体" w:hAnsi="宋体"/>
        </w:rPr>
        <w:t>#include &lt;iostream&gt;</w:t>
      </w:r>
    </w:p>
    <w:p w:rsidR="006D0277" w:rsidRPr="00EB28BE" w:rsidRDefault="006D0277" w:rsidP="006D0277">
      <w:pPr>
        <w:rPr>
          <w:rFonts w:ascii="宋体" w:eastAsia="宋体" w:hAnsi="宋体"/>
        </w:rPr>
      </w:pPr>
      <w:r w:rsidRPr="00EB28BE">
        <w:rPr>
          <w:rFonts w:ascii="宋体" w:eastAsia="宋体" w:hAnsi="宋体"/>
        </w:rPr>
        <w:t>#include &lt;cstring&gt;</w:t>
      </w:r>
    </w:p>
    <w:p w:rsidR="006D0277" w:rsidRPr="00EB28BE" w:rsidRDefault="006D0277" w:rsidP="006D0277">
      <w:pPr>
        <w:rPr>
          <w:rFonts w:ascii="宋体" w:eastAsia="宋体" w:hAnsi="宋体"/>
        </w:rPr>
      </w:pPr>
      <w:r w:rsidRPr="00EB28BE">
        <w:rPr>
          <w:rFonts w:ascii="宋体" w:eastAsia="宋体" w:hAnsi="宋体"/>
        </w:rPr>
        <w:t>#define MAXN 100010</w:t>
      </w:r>
    </w:p>
    <w:p w:rsidR="006D0277" w:rsidRPr="00EB28BE" w:rsidRDefault="006D0277" w:rsidP="006D0277">
      <w:pPr>
        <w:rPr>
          <w:rFonts w:ascii="宋体" w:eastAsia="宋体" w:hAnsi="宋体"/>
        </w:rPr>
      </w:pPr>
      <w:r w:rsidRPr="00EB28BE">
        <w:rPr>
          <w:rFonts w:ascii="宋体" w:eastAsia="宋体" w:hAnsi="宋体"/>
        </w:rPr>
        <w:t>#define ll long long//会爆int,可能的最大值是n^2/4</w:t>
      </w:r>
    </w:p>
    <w:p w:rsidR="006D0277" w:rsidRPr="00EB28BE" w:rsidRDefault="006D0277" w:rsidP="006D0277">
      <w:pPr>
        <w:rPr>
          <w:rFonts w:ascii="宋体" w:eastAsia="宋体" w:hAnsi="宋体"/>
        </w:rPr>
      </w:pPr>
      <w:r w:rsidRPr="00EB28BE">
        <w:rPr>
          <w:rFonts w:ascii="宋体" w:eastAsia="宋体" w:hAnsi="宋体"/>
        </w:rPr>
        <w:t>#define VERTICAL_UP 1</w:t>
      </w:r>
    </w:p>
    <w:p w:rsidR="006D0277" w:rsidRPr="00EB28BE" w:rsidRDefault="006D0277" w:rsidP="006D0277">
      <w:pPr>
        <w:rPr>
          <w:rFonts w:ascii="宋体" w:eastAsia="宋体" w:hAnsi="宋体"/>
        </w:rPr>
      </w:pPr>
      <w:r w:rsidRPr="00EB28BE">
        <w:rPr>
          <w:rFonts w:ascii="宋体" w:eastAsia="宋体" w:hAnsi="宋体"/>
        </w:rPr>
        <w:t>#define HORIZONTAL 2</w:t>
      </w:r>
    </w:p>
    <w:p w:rsidR="006D0277" w:rsidRPr="00EB28BE" w:rsidRDefault="006D0277" w:rsidP="006D0277">
      <w:pPr>
        <w:rPr>
          <w:rFonts w:ascii="宋体" w:eastAsia="宋体" w:hAnsi="宋体"/>
        </w:rPr>
      </w:pPr>
      <w:r w:rsidRPr="00EB28BE">
        <w:rPr>
          <w:rFonts w:ascii="宋体" w:eastAsia="宋体" w:hAnsi="宋体"/>
        </w:rPr>
        <w:t>#define VERTICAL_DOWN 3</w:t>
      </w:r>
    </w:p>
    <w:p w:rsidR="006D0277" w:rsidRPr="00EB28BE" w:rsidRDefault="006D0277" w:rsidP="006D0277">
      <w:pPr>
        <w:rPr>
          <w:rFonts w:ascii="宋体" w:eastAsia="宋体" w:hAnsi="宋体"/>
        </w:rPr>
      </w:pPr>
    </w:p>
    <w:p w:rsidR="006D0277" w:rsidRPr="00EB28BE" w:rsidRDefault="006D0277" w:rsidP="006D0277">
      <w:pPr>
        <w:rPr>
          <w:rFonts w:ascii="宋体" w:eastAsia="宋体" w:hAnsi="宋体"/>
        </w:rPr>
      </w:pPr>
      <w:r w:rsidRPr="00EB28BE">
        <w:rPr>
          <w:rFonts w:ascii="宋体" w:eastAsia="宋体" w:hAnsi="宋体"/>
        </w:rPr>
        <w:t>using namespace std;</w:t>
      </w:r>
    </w:p>
    <w:p w:rsidR="006D0277" w:rsidRPr="00EB28BE" w:rsidRDefault="006D0277" w:rsidP="006D0277">
      <w:pPr>
        <w:rPr>
          <w:rFonts w:ascii="宋体" w:eastAsia="宋体" w:hAnsi="宋体"/>
        </w:rPr>
      </w:pPr>
    </w:p>
    <w:p w:rsidR="006D0277" w:rsidRPr="00EB28BE" w:rsidRDefault="006D0277" w:rsidP="006D0277">
      <w:pPr>
        <w:rPr>
          <w:rFonts w:ascii="宋体" w:eastAsia="宋体" w:hAnsi="宋体"/>
        </w:rPr>
      </w:pPr>
      <w:r w:rsidRPr="00EB28BE">
        <w:rPr>
          <w:rFonts w:ascii="宋体" w:eastAsia="宋体" w:hAnsi="宋体"/>
        </w:rPr>
        <w:t>/*</w:t>
      </w:r>
    </w:p>
    <w:p w:rsidR="006D0277" w:rsidRPr="00EB28BE" w:rsidRDefault="006D0277" w:rsidP="006D0277">
      <w:pPr>
        <w:rPr>
          <w:rFonts w:ascii="宋体" w:eastAsia="宋体" w:hAnsi="宋体"/>
        </w:rPr>
      </w:pPr>
      <w:r w:rsidRPr="00EB28BE">
        <w:rPr>
          <w:rFonts w:ascii="宋体" w:eastAsia="宋体" w:hAnsi="宋体"/>
        </w:rPr>
        <w:t>vertex从1开始标号，奇数代表左（上）端点，偶数是右（下）端点</w:t>
      </w:r>
    </w:p>
    <w:p w:rsidR="006D0277" w:rsidRPr="00EB28BE" w:rsidRDefault="006D0277" w:rsidP="006D0277">
      <w:pPr>
        <w:rPr>
          <w:rFonts w:ascii="宋体" w:eastAsia="宋体" w:hAnsi="宋体"/>
        </w:rPr>
      </w:pPr>
      <w:r w:rsidRPr="00EB28BE">
        <w:rPr>
          <w:rFonts w:ascii="宋体" w:eastAsia="宋体" w:hAnsi="宋体" w:hint="eastAsia"/>
        </w:rPr>
        <w:t>按照</w:t>
      </w:r>
      <w:r w:rsidRPr="00EB28BE">
        <w:rPr>
          <w:rFonts w:ascii="宋体" w:eastAsia="宋体" w:hAnsi="宋体"/>
        </w:rPr>
        <w:t>id排序的话,1..2*hori_num都是水平线的端点,2*hori_num+1..2*n都是竖直线的端点,n-hori_num=verti_num</w:t>
      </w:r>
    </w:p>
    <w:p w:rsidR="006D0277" w:rsidRPr="00EB28BE" w:rsidRDefault="006D0277" w:rsidP="006D0277">
      <w:pPr>
        <w:rPr>
          <w:rFonts w:ascii="宋体" w:eastAsia="宋体" w:hAnsi="宋体"/>
        </w:rPr>
      </w:pPr>
      <w:r w:rsidRPr="00EB28BE">
        <w:rPr>
          <w:rFonts w:ascii="宋体" w:eastAsia="宋体" w:hAnsi="宋体"/>
        </w:rPr>
        <w:t>*/</w:t>
      </w:r>
    </w:p>
    <w:p w:rsidR="006D0277" w:rsidRPr="00EB28BE" w:rsidRDefault="006D0277" w:rsidP="006D0277">
      <w:pPr>
        <w:rPr>
          <w:rFonts w:ascii="宋体" w:eastAsia="宋体" w:hAnsi="宋体"/>
        </w:rPr>
      </w:pPr>
      <w:r w:rsidRPr="00EB28BE">
        <w:rPr>
          <w:rFonts w:ascii="宋体" w:eastAsia="宋体" w:hAnsi="宋体"/>
        </w:rPr>
        <w:t>struct node{</w:t>
      </w:r>
    </w:p>
    <w:p w:rsidR="006D0277" w:rsidRPr="00EB28BE" w:rsidRDefault="006D0277" w:rsidP="006D0277">
      <w:pPr>
        <w:rPr>
          <w:rFonts w:ascii="宋体" w:eastAsia="宋体" w:hAnsi="宋体"/>
        </w:rPr>
      </w:pPr>
      <w:r w:rsidRPr="00EB28BE">
        <w:rPr>
          <w:rFonts w:ascii="宋体" w:eastAsia="宋体" w:hAnsi="宋体"/>
        </w:rPr>
        <w:t xml:space="preserve">    int id,x,y,type;</w:t>
      </w:r>
    </w:p>
    <w:p w:rsidR="006D0277" w:rsidRPr="00EB28BE" w:rsidRDefault="006D0277" w:rsidP="006D0277">
      <w:pPr>
        <w:rPr>
          <w:rFonts w:ascii="宋体" w:eastAsia="宋体" w:hAnsi="宋体"/>
        </w:rPr>
      </w:pPr>
      <w:r w:rsidRPr="00EB28BE">
        <w:rPr>
          <w:rFonts w:ascii="宋体" w:eastAsia="宋体" w:hAnsi="宋体"/>
        </w:rPr>
        <w:t>}vertex[MAXN&lt;&lt;2];</w:t>
      </w:r>
    </w:p>
    <w:p w:rsidR="006D0277" w:rsidRPr="00EB28BE" w:rsidRDefault="006D0277" w:rsidP="006D0277">
      <w:pPr>
        <w:rPr>
          <w:rFonts w:ascii="宋体" w:eastAsia="宋体" w:hAnsi="宋体"/>
        </w:rPr>
      </w:pPr>
      <w:r w:rsidRPr="00EB28BE">
        <w:rPr>
          <w:rFonts w:ascii="宋体" w:eastAsia="宋体" w:hAnsi="宋体"/>
        </w:rPr>
        <w:t>bool cmp_id(node x,node y){return x.id&lt;y.id;}</w:t>
      </w:r>
    </w:p>
    <w:p w:rsidR="006D0277" w:rsidRPr="00EB28BE" w:rsidRDefault="006D0277" w:rsidP="006D0277">
      <w:pPr>
        <w:rPr>
          <w:rFonts w:ascii="宋体" w:eastAsia="宋体" w:hAnsi="宋体"/>
        </w:rPr>
      </w:pPr>
      <w:r w:rsidRPr="00EB28BE">
        <w:rPr>
          <w:rFonts w:ascii="宋体" w:eastAsia="宋体" w:hAnsi="宋体"/>
        </w:rPr>
        <w:t>bool cmp_x(node x,node y){return x.x&lt;y.x;}</w:t>
      </w:r>
    </w:p>
    <w:p w:rsidR="006D0277" w:rsidRPr="00EB28BE" w:rsidRDefault="006D0277" w:rsidP="006D0277">
      <w:pPr>
        <w:rPr>
          <w:rFonts w:ascii="宋体" w:eastAsia="宋体" w:hAnsi="宋体"/>
        </w:rPr>
      </w:pPr>
      <w:r w:rsidRPr="00EB28BE">
        <w:rPr>
          <w:rFonts w:ascii="宋体" w:eastAsia="宋体" w:hAnsi="宋体"/>
        </w:rPr>
        <w:t>bool cmp_y(node x,node y){return x.y&lt;y.y;}</w:t>
      </w:r>
    </w:p>
    <w:p w:rsidR="006D0277" w:rsidRPr="00EB28BE" w:rsidRDefault="006D0277" w:rsidP="006D0277">
      <w:pPr>
        <w:rPr>
          <w:rFonts w:ascii="宋体" w:eastAsia="宋体" w:hAnsi="宋体"/>
        </w:rPr>
      </w:pPr>
      <w:r w:rsidRPr="00EB28BE">
        <w:rPr>
          <w:rFonts w:ascii="宋体" w:eastAsia="宋体" w:hAnsi="宋体"/>
        </w:rPr>
        <w:t>bool cmp(node x,node y){</w:t>
      </w:r>
    </w:p>
    <w:p w:rsidR="006D0277" w:rsidRPr="00EB28BE" w:rsidRDefault="006D0277" w:rsidP="006D0277">
      <w:pPr>
        <w:rPr>
          <w:rFonts w:ascii="宋体" w:eastAsia="宋体" w:hAnsi="宋体"/>
        </w:rPr>
      </w:pPr>
      <w:r w:rsidRPr="00EB28BE">
        <w:rPr>
          <w:rFonts w:ascii="宋体" w:eastAsia="宋体" w:hAnsi="宋体"/>
        </w:rPr>
        <w:t xml:space="preserve">    if (x.y==y.y){</w:t>
      </w:r>
    </w:p>
    <w:p w:rsidR="006D0277" w:rsidRPr="00EB28BE" w:rsidRDefault="006D0277" w:rsidP="006D0277">
      <w:pPr>
        <w:rPr>
          <w:rFonts w:ascii="宋体" w:eastAsia="宋体" w:hAnsi="宋体"/>
        </w:rPr>
      </w:pPr>
      <w:r w:rsidRPr="00EB28BE">
        <w:rPr>
          <w:rFonts w:ascii="宋体" w:eastAsia="宋体" w:hAnsi="宋体"/>
        </w:rPr>
        <w:t xml:space="preserve">        if(x.type==y.type) return x.id&lt;y.id;</w:t>
      </w:r>
    </w:p>
    <w:p w:rsidR="006D0277" w:rsidRPr="00EB28BE" w:rsidRDefault="006D0277" w:rsidP="006D0277">
      <w:pPr>
        <w:rPr>
          <w:rFonts w:ascii="宋体" w:eastAsia="宋体" w:hAnsi="宋体"/>
        </w:rPr>
      </w:pPr>
      <w:r w:rsidRPr="00EB28BE">
        <w:rPr>
          <w:rFonts w:ascii="宋体" w:eastAsia="宋体" w:hAnsi="宋体"/>
        </w:rPr>
        <w:t xml:space="preserve">        return x.type&lt;y.type;</w:t>
      </w:r>
    </w:p>
    <w:p w:rsidR="006D0277" w:rsidRPr="00EB28BE" w:rsidRDefault="006D0277" w:rsidP="006D0277">
      <w:pPr>
        <w:rPr>
          <w:rFonts w:ascii="宋体" w:eastAsia="宋体" w:hAnsi="宋体"/>
        </w:rPr>
      </w:pPr>
      <w:r w:rsidRPr="00EB28BE">
        <w:rPr>
          <w:rFonts w:ascii="宋体" w:eastAsia="宋体" w:hAnsi="宋体"/>
        </w:rPr>
        <w:t xml:space="preserve">    }</w:t>
      </w:r>
    </w:p>
    <w:p w:rsidR="006D0277" w:rsidRPr="00EB28BE" w:rsidRDefault="006D0277" w:rsidP="006D0277">
      <w:pPr>
        <w:rPr>
          <w:rFonts w:ascii="宋体" w:eastAsia="宋体" w:hAnsi="宋体"/>
        </w:rPr>
      </w:pPr>
      <w:r w:rsidRPr="00EB28BE">
        <w:rPr>
          <w:rFonts w:ascii="宋体" w:eastAsia="宋体" w:hAnsi="宋体"/>
        </w:rPr>
        <w:t xml:space="preserve">    return x.y&gt;y.y;</w:t>
      </w:r>
    </w:p>
    <w:p w:rsidR="006D0277" w:rsidRPr="00EB28BE" w:rsidRDefault="006D0277" w:rsidP="006D0277">
      <w:pPr>
        <w:rPr>
          <w:rFonts w:ascii="宋体" w:eastAsia="宋体" w:hAnsi="宋体"/>
        </w:rPr>
      </w:pPr>
      <w:r w:rsidRPr="00EB28BE">
        <w:rPr>
          <w:rFonts w:ascii="宋体" w:eastAsia="宋体" w:hAnsi="宋体"/>
        </w:rPr>
        <w:t>}</w:t>
      </w:r>
    </w:p>
    <w:p w:rsidR="006D0277" w:rsidRPr="00EB28BE" w:rsidRDefault="006D0277" w:rsidP="006D0277">
      <w:pPr>
        <w:rPr>
          <w:rFonts w:ascii="宋体" w:eastAsia="宋体" w:hAnsi="宋体"/>
        </w:rPr>
      </w:pPr>
    </w:p>
    <w:p w:rsidR="006D0277" w:rsidRPr="00EB28BE" w:rsidRDefault="006D0277" w:rsidP="006D0277">
      <w:pPr>
        <w:rPr>
          <w:rFonts w:ascii="宋体" w:eastAsia="宋体" w:hAnsi="宋体"/>
        </w:rPr>
      </w:pPr>
      <w:r w:rsidRPr="00EB28BE">
        <w:rPr>
          <w:rFonts w:ascii="宋体" w:eastAsia="宋体" w:hAnsi="宋体"/>
        </w:rPr>
        <w:t>int cnt[MAXN&lt;&lt;4];</w:t>
      </w:r>
    </w:p>
    <w:p w:rsidR="006D0277" w:rsidRPr="00EB28BE" w:rsidRDefault="006D0277" w:rsidP="006D0277">
      <w:pPr>
        <w:rPr>
          <w:rFonts w:ascii="宋体" w:eastAsia="宋体" w:hAnsi="宋体"/>
        </w:rPr>
      </w:pPr>
      <w:r w:rsidRPr="00EB28BE">
        <w:rPr>
          <w:rFonts w:ascii="宋体" w:eastAsia="宋体" w:hAnsi="宋体"/>
        </w:rPr>
        <w:t>void update(int id,int l,int r,int num,int flag){</w:t>
      </w:r>
    </w:p>
    <w:p w:rsidR="006D0277" w:rsidRPr="00EB28BE" w:rsidRDefault="006D0277" w:rsidP="006D0277">
      <w:pPr>
        <w:rPr>
          <w:rFonts w:ascii="宋体" w:eastAsia="宋体" w:hAnsi="宋体"/>
        </w:rPr>
      </w:pPr>
      <w:r w:rsidRPr="00EB28BE">
        <w:rPr>
          <w:rFonts w:ascii="宋体" w:eastAsia="宋体" w:hAnsi="宋体"/>
        </w:rPr>
        <w:t xml:space="preserve">    if(l==r&amp;&amp;l==num){cnt[id]+=flag;return;}</w:t>
      </w:r>
    </w:p>
    <w:p w:rsidR="006D0277" w:rsidRPr="00EB28BE" w:rsidRDefault="006D0277" w:rsidP="006D0277">
      <w:pPr>
        <w:rPr>
          <w:rFonts w:ascii="宋体" w:eastAsia="宋体" w:hAnsi="宋体"/>
        </w:rPr>
      </w:pPr>
      <w:r w:rsidRPr="00EB28BE">
        <w:rPr>
          <w:rFonts w:ascii="宋体" w:eastAsia="宋体" w:hAnsi="宋体"/>
        </w:rPr>
        <w:t xml:space="preserve">    int mid=(l+r)&gt;&gt;1;</w:t>
      </w:r>
    </w:p>
    <w:p w:rsidR="006D0277" w:rsidRPr="00EB28BE" w:rsidRDefault="006D0277" w:rsidP="006D0277">
      <w:pPr>
        <w:rPr>
          <w:rFonts w:ascii="宋体" w:eastAsia="宋体" w:hAnsi="宋体"/>
        </w:rPr>
      </w:pPr>
      <w:r w:rsidRPr="00EB28BE">
        <w:rPr>
          <w:rFonts w:ascii="宋体" w:eastAsia="宋体" w:hAnsi="宋体"/>
        </w:rPr>
        <w:t xml:space="preserve">    if(num&lt;=mid) update(id&lt;&lt;1,l,mid,num,flag);else update(id&lt;&lt;1|1,mid+1,r,num,flag);</w:t>
      </w:r>
    </w:p>
    <w:p w:rsidR="006D0277" w:rsidRPr="00EB28BE" w:rsidRDefault="006D0277" w:rsidP="006D0277">
      <w:pPr>
        <w:rPr>
          <w:rFonts w:ascii="宋体" w:eastAsia="宋体" w:hAnsi="宋体"/>
        </w:rPr>
      </w:pPr>
      <w:r w:rsidRPr="00EB28BE">
        <w:rPr>
          <w:rFonts w:ascii="宋体" w:eastAsia="宋体" w:hAnsi="宋体"/>
        </w:rPr>
        <w:t xml:space="preserve">    cnt[id]=cnt[id&lt;&lt;1]+cnt[id&lt;&lt;1|1];</w:t>
      </w:r>
    </w:p>
    <w:p w:rsidR="006D0277" w:rsidRPr="00EB28BE" w:rsidRDefault="006D0277" w:rsidP="006D0277">
      <w:pPr>
        <w:rPr>
          <w:rFonts w:ascii="宋体" w:eastAsia="宋体" w:hAnsi="宋体"/>
        </w:rPr>
      </w:pPr>
      <w:r w:rsidRPr="00EB28BE">
        <w:rPr>
          <w:rFonts w:ascii="宋体" w:eastAsia="宋体" w:hAnsi="宋体"/>
        </w:rPr>
        <w:t xml:space="preserve">    return;</w:t>
      </w:r>
    </w:p>
    <w:p w:rsidR="006D0277" w:rsidRPr="00EB28BE" w:rsidRDefault="006D0277" w:rsidP="006D0277">
      <w:pPr>
        <w:rPr>
          <w:rFonts w:ascii="宋体" w:eastAsia="宋体" w:hAnsi="宋体"/>
        </w:rPr>
      </w:pPr>
      <w:r w:rsidRPr="00EB28BE">
        <w:rPr>
          <w:rFonts w:ascii="宋体" w:eastAsia="宋体" w:hAnsi="宋体"/>
        </w:rPr>
        <w:t>}</w:t>
      </w:r>
    </w:p>
    <w:p w:rsidR="006D0277" w:rsidRPr="00EB28BE" w:rsidRDefault="006D0277" w:rsidP="006D0277">
      <w:pPr>
        <w:rPr>
          <w:rFonts w:ascii="宋体" w:eastAsia="宋体" w:hAnsi="宋体"/>
        </w:rPr>
      </w:pPr>
      <w:r w:rsidRPr="00EB28BE">
        <w:rPr>
          <w:rFonts w:ascii="宋体" w:eastAsia="宋体" w:hAnsi="宋体"/>
        </w:rPr>
        <w:t>int query(int id,int l,int r,int ql,int qr){</w:t>
      </w:r>
    </w:p>
    <w:p w:rsidR="006D0277" w:rsidRPr="00EB28BE" w:rsidRDefault="006D0277" w:rsidP="006D0277">
      <w:pPr>
        <w:rPr>
          <w:rFonts w:ascii="宋体" w:eastAsia="宋体" w:hAnsi="宋体"/>
        </w:rPr>
      </w:pPr>
      <w:r w:rsidRPr="00EB28BE">
        <w:rPr>
          <w:rFonts w:ascii="宋体" w:eastAsia="宋体" w:hAnsi="宋体"/>
        </w:rPr>
        <w:t xml:space="preserve">    if(l==ql&amp;&amp;r==qr) return cnt[id];</w:t>
      </w:r>
    </w:p>
    <w:p w:rsidR="006D0277" w:rsidRPr="00EB28BE" w:rsidRDefault="006D0277" w:rsidP="006D0277">
      <w:pPr>
        <w:rPr>
          <w:rFonts w:ascii="宋体" w:eastAsia="宋体" w:hAnsi="宋体"/>
        </w:rPr>
      </w:pPr>
      <w:r w:rsidRPr="00EB28BE">
        <w:rPr>
          <w:rFonts w:ascii="宋体" w:eastAsia="宋体" w:hAnsi="宋体"/>
        </w:rPr>
        <w:t xml:space="preserve">    int mid=(l+r)&gt;&gt;1;</w:t>
      </w:r>
    </w:p>
    <w:p w:rsidR="006D0277" w:rsidRPr="00EB28BE" w:rsidRDefault="006D0277" w:rsidP="006D0277">
      <w:pPr>
        <w:rPr>
          <w:rFonts w:ascii="宋体" w:eastAsia="宋体" w:hAnsi="宋体"/>
        </w:rPr>
      </w:pPr>
      <w:r w:rsidRPr="00EB28BE">
        <w:rPr>
          <w:rFonts w:ascii="宋体" w:eastAsia="宋体" w:hAnsi="宋体"/>
        </w:rPr>
        <w:t xml:space="preserve">    if(qr&lt;=mid) return query(id&lt;&lt;1,l,mid,ql,qr);</w:t>
      </w:r>
    </w:p>
    <w:p w:rsidR="006D0277" w:rsidRPr="00EB28BE" w:rsidRDefault="006D0277" w:rsidP="006D0277">
      <w:pPr>
        <w:rPr>
          <w:rFonts w:ascii="宋体" w:eastAsia="宋体" w:hAnsi="宋体"/>
        </w:rPr>
      </w:pPr>
      <w:r w:rsidRPr="00EB28BE">
        <w:rPr>
          <w:rFonts w:ascii="宋体" w:eastAsia="宋体" w:hAnsi="宋体"/>
        </w:rPr>
        <w:t xml:space="preserve">    else if (ql&gt;=mid+1)return query(id&lt;&lt;1|1,mid+1,r,ql,qr);</w:t>
      </w:r>
    </w:p>
    <w:p w:rsidR="006D0277" w:rsidRPr="00EB28BE" w:rsidRDefault="006D0277" w:rsidP="006D0277">
      <w:pPr>
        <w:rPr>
          <w:rFonts w:ascii="宋体" w:eastAsia="宋体" w:hAnsi="宋体"/>
        </w:rPr>
      </w:pPr>
      <w:r w:rsidRPr="00EB28BE">
        <w:rPr>
          <w:rFonts w:ascii="宋体" w:eastAsia="宋体" w:hAnsi="宋体"/>
        </w:rPr>
        <w:lastRenderedPageBreak/>
        <w:t xml:space="preserve">    else return query(id&lt;&lt;1,l,mid,ql,mid)+query(id&lt;&lt;1|1,mid+1,r,mid+1,qr);</w:t>
      </w:r>
    </w:p>
    <w:p w:rsidR="006D0277" w:rsidRPr="00EB28BE" w:rsidRDefault="006D0277" w:rsidP="006D0277">
      <w:pPr>
        <w:rPr>
          <w:rFonts w:ascii="宋体" w:eastAsia="宋体" w:hAnsi="宋体"/>
        </w:rPr>
      </w:pPr>
      <w:r w:rsidRPr="00EB28BE">
        <w:rPr>
          <w:rFonts w:ascii="宋体" w:eastAsia="宋体" w:hAnsi="宋体"/>
        </w:rPr>
        <w:t>}</w:t>
      </w:r>
    </w:p>
    <w:p w:rsidR="006D0277" w:rsidRPr="00EB28BE" w:rsidRDefault="006D0277" w:rsidP="006D0277">
      <w:pPr>
        <w:rPr>
          <w:rFonts w:ascii="宋体" w:eastAsia="宋体" w:hAnsi="宋体"/>
        </w:rPr>
      </w:pPr>
    </w:p>
    <w:p w:rsidR="006D0277" w:rsidRPr="00EB28BE" w:rsidRDefault="006D0277" w:rsidP="006D0277">
      <w:pPr>
        <w:rPr>
          <w:rFonts w:ascii="宋体" w:eastAsia="宋体" w:hAnsi="宋体"/>
        </w:rPr>
      </w:pPr>
      <w:r w:rsidRPr="00EB28BE">
        <w:rPr>
          <w:rFonts w:ascii="宋体" w:eastAsia="宋体" w:hAnsi="宋体"/>
        </w:rPr>
        <w:t>int main()</w:t>
      </w:r>
    </w:p>
    <w:p w:rsidR="006D0277" w:rsidRPr="00EB28BE" w:rsidRDefault="006D0277" w:rsidP="006D0277">
      <w:pPr>
        <w:rPr>
          <w:rFonts w:ascii="宋体" w:eastAsia="宋体" w:hAnsi="宋体"/>
        </w:rPr>
      </w:pPr>
      <w:r w:rsidRPr="00EB28BE">
        <w:rPr>
          <w:rFonts w:ascii="宋体" w:eastAsia="宋体" w:hAnsi="宋体"/>
        </w:rPr>
        <w:t>{</w:t>
      </w:r>
    </w:p>
    <w:p w:rsidR="006D0277" w:rsidRPr="00EB28BE" w:rsidRDefault="006D0277" w:rsidP="006D0277">
      <w:pPr>
        <w:rPr>
          <w:rFonts w:ascii="宋体" w:eastAsia="宋体" w:hAnsi="宋体"/>
        </w:rPr>
      </w:pPr>
      <w:r w:rsidRPr="00EB28BE">
        <w:rPr>
          <w:rFonts w:ascii="宋体" w:eastAsia="宋体" w:hAnsi="宋体"/>
        </w:rPr>
        <w:t xml:space="preserve">    int t;</w:t>
      </w:r>
    </w:p>
    <w:p w:rsidR="006D0277" w:rsidRPr="00EB28BE" w:rsidRDefault="006D0277" w:rsidP="006D0277">
      <w:pPr>
        <w:rPr>
          <w:rFonts w:ascii="宋体" w:eastAsia="宋体" w:hAnsi="宋体"/>
        </w:rPr>
      </w:pPr>
      <w:r w:rsidRPr="00EB28BE">
        <w:rPr>
          <w:rFonts w:ascii="宋体" w:eastAsia="宋体" w:hAnsi="宋体"/>
        </w:rPr>
        <w:t xml:space="preserve">    scanf("%d",&amp;t);</w:t>
      </w:r>
    </w:p>
    <w:p w:rsidR="006D0277" w:rsidRPr="00EB28BE" w:rsidRDefault="006D0277" w:rsidP="006D0277">
      <w:pPr>
        <w:rPr>
          <w:rFonts w:ascii="宋体" w:eastAsia="宋体" w:hAnsi="宋体"/>
        </w:rPr>
      </w:pPr>
      <w:r w:rsidRPr="00EB28BE">
        <w:rPr>
          <w:rFonts w:ascii="宋体" w:eastAsia="宋体" w:hAnsi="宋体"/>
        </w:rPr>
        <w:t xml:space="preserve">    while(t--){</w:t>
      </w:r>
    </w:p>
    <w:p w:rsidR="006D0277" w:rsidRPr="00EB28BE" w:rsidRDefault="006D0277" w:rsidP="006D0277">
      <w:pPr>
        <w:rPr>
          <w:rFonts w:ascii="宋体" w:eastAsia="宋体" w:hAnsi="宋体"/>
        </w:rPr>
      </w:pPr>
      <w:r w:rsidRPr="00EB28BE">
        <w:rPr>
          <w:rFonts w:ascii="宋体" w:eastAsia="宋体" w:hAnsi="宋体"/>
        </w:rPr>
        <w:t xml:space="preserve">        int n,verti_num=0,hori_num=0;</w:t>
      </w:r>
    </w:p>
    <w:p w:rsidR="006D0277" w:rsidRPr="00EB28BE" w:rsidRDefault="006D0277" w:rsidP="006D0277">
      <w:pPr>
        <w:rPr>
          <w:rFonts w:ascii="宋体" w:eastAsia="宋体" w:hAnsi="宋体"/>
        </w:rPr>
      </w:pPr>
      <w:r w:rsidRPr="00EB28BE">
        <w:rPr>
          <w:rFonts w:ascii="宋体" w:eastAsia="宋体" w:hAnsi="宋体"/>
        </w:rPr>
        <w:t xml:space="preserve">        scanf("%d",&amp;n);</w:t>
      </w:r>
    </w:p>
    <w:p w:rsidR="006D0277" w:rsidRPr="00EB28BE" w:rsidRDefault="006D0277" w:rsidP="006D0277">
      <w:pPr>
        <w:rPr>
          <w:rFonts w:ascii="宋体" w:eastAsia="宋体" w:hAnsi="宋体"/>
        </w:rPr>
      </w:pPr>
      <w:r w:rsidRPr="00EB28BE">
        <w:rPr>
          <w:rFonts w:ascii="宋体" w:eastAsia="宋体" w:hAnsi="宋体"/>
        </w:rPr>
        <w:t xml:space="preserve">        for (int i=1;i&lt;=n;i++){</w:t>
      </w:r>
    </w:p>
    <w:p w:rsidR="006D0277" w:rsidRPr="00EB28BE" w:rsidRDefault="006D0277" w:rsidP="006D0277">
      <w:pPr>
        <w:rPr>
          <w:rFonts w:ascii="宋体" w:eastAsia="宋体" w:hAnsi="宋体"/>
        </w:rPr>
      </w:pPr>
      <w:r w:rsidRPr="00EB28BE">
        <w:rPr>
          <w:rFonts w:ascii="宋体" w:eastAsia="宋体" w:hAnsi="宋体"/>
        </w:rPr>
        <w:t xml:space="preserve">            int x1,y1,x2,y2;</w:t>
      </w:r>
    </w:p>
    <w:p w:rsidR="006D0277" w:rsidRPr="00EB28BE" w:rsidRDefault="006D0277" w:rsidP="006D0277">
      <w:pPr>
        <w:rPr>
          <w:rFonts w:ascii="宋体" w:eastAsia="宋体" w:hAnsi="宋体"/>
        </w:rPr>
      </w:pPr>
      <w:r w:rsidRPr="00EB28BE">
        <w:rPr>
          <w:rFonts w:ascii="宋体" w:eastAsia="宋体" w:hAnsi="宋体"/>
        </w:rPr>
        <w:t xml:space="preserve">            scanf("%d%d%d%d",&amp;x1,&amp;y1,&amp;x2,&amp;y2);</w:t>
      </w:r>
    </w:p>
    <w:p w:rsidR="006D0277" w:rsidRPr="00EB28BE" w:rsidRDefault="006D0277" w:rsidP="006D0277">
      <w:pPr>
        <w:rPr>
          <w:rFonts w:ascii="宋体" w:eastAsia="宋体" w:hAnsi="宋体"/>
        </w:rPr>
      </w:pPr>
      <w:r w:rsidRPr="00EB28BE">
        <w:rPr>
          <w:rFonts w:ascii="宋体" w:eastAsia="宋体" w:hAnsi="宋体"/>
        </w:rPr>
        <w:t xml:space="preserve">            if(x1==x2){//竖直线从后往前存</w:t>
      </w:r>
    </w:p>
    <w:p w:rsidR="006D0277" w:rsidRPr="00EB28BE" w:rsidRDefault="006D0277" w:rsidP="006D0277">
      <w:pPr>
        <w:rPr>
          <w:rFonts w:ascii="宋体" w:eastAsia="宋体" w:hAnsi="宋体"/>
        </w:rPr>
      </w:pPr>
      <w:r w:rsidRPr="00EB28BE">
        <w:rPr>
          <w:rFonts w:ascii="宋体" w:eastAsia="宋体" w:hAnsi="宋体"/>
        </w:rPr>
        <w:t xml:space="preserve">                if(y1&lt;y2) swap(y1,y2);//确保奇数点是上端点</w:t>
      </w:r>
    </w:p>
    <w:p w:rsidR="006D0277" w:rsidRPr="00EB28BE" w:rsidRDefault="006D0277" w:rsidP="006D0277">
      <w:pPr>
        <w:rPr>
          <w:rFonts w:ascii="宋体" w:eastAsia="宋体" w:hAnsi="宋体"/>
        </w:rPr>
      </w:pPr>
      <w:r w:rsidRPr="00EB28BE">
        <w:rPr>
          <w:rFonts w:ascii="宋体" w:eastAsia="宋体" w:hAnsi="宋体"/>
        </w:rPr>
        <w:t xml:space="preserve">                verti_num++;</w:t>
      </w:r>
    </w:p>
    <w:p w:rsidR="006D0277" w:rsidRPr="00EB28BE" w:rsidRDefault="006D0277" w:rsidP="006D0277">
      <w:pPr>
        <w:rPr>
          <w:rFonts w:ascii="宋体" w:eastAsia="宋体" w:hAnsi="宋体"/>
        </w:rPr>
      </w:pPr>
      <w:r w:rsidRPr="00EB28BE">
        <w:rPr>
          <w:rFonts w:ascii="宋体" w:eastAsia="宋体" w:hAnsi="宋体"/>
        </w:rPr>
        <w:t xml:space="preserve">                vertex[2*(n-verti_num+1)-1].type=VERTICAL_UP,vertex[2*(n-verti_num+1)].type=VERTICAL_DOWN;</w:t>
      </w:r>
    </w:p>
    <w:p w:rsidR="006D0277" w:rsidRPr="00EB28BE" w:rsidRDefault="006D0277" w:rsidP="006D0277">
      <w:pPr>
        <w:rPr>
          <w:rFonts w:ascii="宋体" w:eastAsia="宋体" w:hAnsi="宋体"/>
        </w:rPr>
      </w:pPr>
      <w:r w:rsidRPr="00EB28BE">
        <w:rPr>
          <w:rFonts w:ascii="宋体" w:eastAsia="宋体" w:hAnsi="宋体"/>
        </w:rPr>
        <w:t xml:space="preserve">                vertex[2*(n-verti_num+1)-1].id=2*(n-verti_num+1)-1,vertex[2*(n-verti_num+1)].id=2*(n-verti_num+1);</w:t>
      </w:r>
    </w:p>
    <w:p w:rsidR="006D0277" w:rsidRPr="00EB28BE" w:rsidRDefault="006D0277" w:rsidP="006D0277">
      <w:pPr>
        <w:rPr>
          <w:rFonts w:ascii="宋体" w:eastAsia="宋体" w:hAnsi="宋体"/>
        </w:rPr>
      </w:pPr>
      <w:r w:rsidRPr="00EB28BE">
        <w:rPr>
          <w:rFonts w:ascii="宋体" w:eastAsia="宋体" w:hAnsi="宋体"/>
        </w:rPr>
        <w:t xml:space="preserve">                vertex[2*(n-verti_num+1)-1].x=x1,vertex[2*(n-verti_num+1)-1].y=y1;</w:t>
      </w:r>
    </w:p>
    <w:p w:rsidR="006D0277" w:rsidRPr="00EB28BE" w:rsidRDefault="006D0277" w:rsidP="006D0277">
      <w:pPr>
        <w:rPr>
          <w:rFonts w:ascii="宋体" w:eastAsia="宋体" w:hAnsi="宋体"/>
        </w:rPr>
      </w:pPr>
      <w:r w:rsidRPr="00EB28BE">
        <w:rPr>
          <w:rFonts w:ascii="宋体" w:eastAsia="宋体" w:hAnsi="宋体"/>
        </w:rPr>
        <w:t xml:space="preserve">                vertex[2*(n-verti_num+1)].x=x2,vertex[2*(n-verti_num+1)].y=y2;</w:t>
      </w:r>
    </w:p>
    <w:p w:rsidR="006D0277" w:rsidRPr="00EB28BE" w:rsidRDefault="006D0277" w:rsidP="006D0277">
      <w:pPr>
        <w:rPr>
          <w:rFonts w:ascii="宋体" w:eastAsia="宋体" w:hAnsi="宋体"/>
        </w:rPr>
      </w:pPr>
      <w:r w:rsidRPr="00EB28BE">
        <w:rPr>
          <w:rFonts w:ascii="宋体" w:eastAsia="宋体" w:hAnsi="宋体"/>
        </w:rPr>
        <w:t xml:space="preserve">            }else if(y1==y2){//水平线从前往后存</w:t>
      </w:r>
    </w:p>
    <w:p w:rsidR="006D0277" w:rsidRPr="00EB28BE" w:rsidRDefault="006D0277" w:rsidP="006D0277">
      <w:pPr>
        <w:rPr>
          <w:rFonts w:ascii="宋体" w:eastAsia="宋体" w:hAnsi="宋体"/>
        </w:rPr>
      </w:pPr>
      <w:r w:rsidRPr="00EB28BE">
        <w:rPr>
          <w:rFonts w:ascii="宋体" w:eastAsia="宋体" w:hAnsi="宋体"/>
        </w:rPr>
        <w:t xml:space="preserve">                if(x1&gt;x2) swap(x1,x2);//确保奇数点是左端点</w:t>
      </w:r>
    </w:p>
    <w:p w:rsidR="006D0277" w:rsidRPr="00EB28BE" w:rsidRDefault="006D0277" w:rsidP="006D0277">
      <w:pPr>
        <w:rPr>
          <w:rFonts w:ascii="宋体" w:eastAsia="宋体" w:hAnsi="宋体"/>
        </w:rPr>
      </w:pPr>
      <w:r w:rsidRPr="00EB28BE">
        <w:rPr>
          <w:rFonts w:ascii="宋体" w:eastAsia="宋体" w:hAnsi="宋体"/>
        </w:rPr>
        <w:t xml:space="preserve">                hori_num++;</w:t>
      </w:r>
    </w:p>
    <w:p w:rsidR="006D0277" w:rsidRPr="00EB28BE" w:rsidRDefault="006D0277" w:rsidP="006D0277">
      <w:pPr>
        <w:rPr>
          <w:rFonts w:ascii="宋体" w:eastAsia="宋体" w:hAnsi="宋体"/>
        </w:rPr>
      </w:pPr>
      <w:r w:rsidRPr="00EB28BE">
        <w:rPr>
          <w:rFonts w:ascii="宋体" w:eastAsia="宋体" w:hAnsi="宋体"/>
        </w:rPr>
        <w:t xml:space="preserve">                vertex[2*hori_num-1].type=vertex[2*hori_num].type=HORIZONTAL;</w:t>
      </w:r>
    </w:p>
    <w:p w:rsidR="006D0277" w:rsidRPr="00EB28BE" w:rsidRDefault="006D0277" w:rsidP="006D0277">
      <w:pPr>
        <w:rPr>
          <w:rFonts w:ascii="宋体" w:eastAsia="宋体" w:hAnsi="宋体"/>
        </w:rPr>
      </w:pPr>
      <w:r w:rsidRPr="00EB28BE">
        <w:rPr>
          <w:rFonts w:ascii="宋体" w:eastAsia="宋体" w:hAnsi="宋体"/>
        </w:rPr>
        <w:t xml:space="preserve">                vertex[2*hori_num-1].id=2*hori_num-1,vertex[2*hori_num].id=2*hori_num;</w:t>
      </w:r>
    </w:p>
    <w:p w:rsidR="006D0277" w:rsidRPr="00EB28BE" w:rsidRDefault="006D0277" w:rsidP="006D0277">
      <w:pPr>
        <w:rPr>
          <w:rFonts w:ascii="宋体" w:eastAsia="宋体" w:hAnsi="宋体"/>
        </w:rPr>
      </w:pPr>
      <w:r w:rsidRPr="00EB28BE">
        <w:rPr>
          <w:rFonts w:ascii="宋体" w:eastAsia="宋体" w:hAnsi="宋体"/>
        </w:rPr>
        <w:t xml:space="preserve">                vertex[2*hori_num-1].x=x1,vertex[2*hori_num-1].y=y1;</w:t>
      </w:r>
    </w:p>
    <w:p w:rsidR="006D0277" w:rsidRPr="00EB28BE" w:rsidRDefault="006D0277" w:rsidP="006D0277">
      <w:pPr>
        <w:rPr>
          <w:rFonts w:ascii="宋体" w:eastAsia="宋体" w:hAnsi="宋体"/>
        </w:rPr>
      </w:pPr>
      <w:r w:rsidRPr="00EB28BE">
        <w:rPr>
          <w:rFonts w:ascii="宋体" w:eastAsia="宋体" w:hAnsi="宋体"/>
        </w:rPr>
        <w:t xml:space="preserve">                vertex[2*hori_num].x=x2,vertex[2*hori_num].y=y2;</w:t>
      </w:r>
    </w:p>
    <w:p w:rsidR="006D0277" w:rsidRPr="00EB28BE" w:rsidRDefault="006D0277" w:rsidP="006D0277">
      <w:pPr>
        <w:rPr>
          <w:rFonts w:ascii="宋体" w:eastAsia="宋体" w:hAnsi="宋体"/>
        </w:rPr>
      </w:pPr>
      <w:r w:rsidRPr="00EB28BE">
        <w:rPr>
          <w:rFonts w:ascii="宋体" w:eastAsia="宋体" w:hAnsi="宋体"/>
        </w:rPr>
        <w:t xml:space="preserve">            }</w:t>
      </w:r>
    </w:p>
    <w:p w:rsidR="006D0277" w:rsidRPr="00EB28BE" w:rsidRDefault="006D0277" w:rsidP="006D0277">
      <w:pPr>
        <w:rPr>
          <w:rFonts w:ascii="宋体" w:eastAsia="宋体" w:hAnsi="宋体"/>
        </w:rPr>
      </w:pPr>
      <w:r w:rsidRPr="00EB28BE">
        <w:rPr>
          <w:rFonts w:ascii="宋体" w:eastAsia="宋体" w:hAnsi="宋体"/>
        </w:rPr>
        <w:t xml:space="preserve">        }</w:t>
      </w:r>
    </w:p>
    <w:p w:rsidR="006D0277" w:rsidRPr="00EB28BE" w:rsidRDefault="006D0277" w:rsidP="006D0277">
      <w:pPr>
        <w:rPr>
          <w:rFonts w:ascii="宋体" w:eastAsia="宋体" w:hAnsi="宋体"/>
        </w:rPr>
      </w:pPr>
      <w:r w:rsidRPr="00EB28BE">
        <w:rPr>
          <w:rFonts w:ascii="宋体" w:eastAsia="宋体" w:hAnsi="宋体"/>
        </w:rPr>
        <w:t xml:space="preserve">        //离散化,x坐标和y坐标分别离散化,注意sort的数组下标范围,排序0..n-1时下标为+0,+n,排序1..n时下标为+1,+n+1</w:t>
      </w:r>
    </w:p>
    <w:p w:rsidR="006D0277" w:rsidRPr="00EB28BE" w:rsidRDefault="006D0277" w:rsidP="006D0277">
      <w:pPr>
        <w:rPr>
          <w:rFonts w:ascii="宋体" w:eastAsia="宋体" w:hAnsi="宋体"/>
        </w:rPr>
      </w:pPr>
      <w:r w:rsidRPr="00EB28BE">
        <w:rPr>
          <w:rFonts w:ascii="宋体" w:eastAsia="宋体" w:hAnsi="宋体"/>
        </w:rPr>
        <w:t xml:space="preserve">        sort(vertex+1,vertex+2*n+1,cmp_x);</w:t>
      </w:r>
    </w:p>
    <w:p w:rsidR="006D0277" w:rsidRPr="00EB28BE" w:rsidRDefault="006D0277" w:rsidP="006D0277">
      <w:pPr>
        <w:rPr>
          <w:rFonts w:ascii="宋体" w:eastAsia="宋体" w:hAnsi="宋体"/>
        </w:rPr>
      </w:pPr>
      <w:r w:rsidRPr="00EB28BE">
        <w:rPr>
          <w:rFonts w:ascii="宋体" w:eastAsia="宋体" w:hAnsi="宋体"/>
        </w:rPr>
        <w:t xml:space="preserve">        int last_x=vertex[1].x,cnt_x=1;</w:t>
      </w:r>
    </w:p>
    <w:p w:rsidR="006D0277" w:rsidRPr="00EB28BE" w:rsidRDefault="006D0277" w:rsidP="006D0277">
      <w:pPr>
        <w:rPr>
          <w:rFonts w:ascii="宋体" w:eastAsia="宋体" w:hAnsi="宋体"/>
        </w:rPr>
      </w:pPr>
      <w:r w:rsidRPr="00EB28BE">
        <w:rPr>
          <w:rFonts w:ascii="宋体" w:eastAsia="宋体" w:hAnsi="宋体"/>
        </w:rPr>
        <w:t xml:space="preserve">        for (int i=1;i&lt;=2*n;i++){</w:t>
      </w:r>
    </w:p>
    <w:p w:rsidR="006D0277" w:rsidRPr="00EB28BE" w:rsidRDefault="006D0277" w:rsidP="006D0277">
      <w:pPr>
        <w:rPr>
          <w:rFonts w:ascii="宋体" w:eastAsia="宋体" w:hAnsi="宋体"/>
        </w:rPr>
      </w:pPr>
      <w:r w:rsidRPr="00EB28BE">
        <w:rPr>
          <w:rFonts w:ascii="宋体" w:eastAsia="宋体" w:hAnsi="宋体"/>
        </w:rPr>
        <w:t xml:space="preserve">            if(vertex[i].x==last_x) vertex[i].x=cnt_x; else last_x=vertex[i].x,vertex[i].x=++cnt_x;</w:t>
      </w:r>
    </w:p>
    <w:p w:rsidR="006D0277" w:rsidRPr="00EB28BE" w:rsidRDefault="006D0277" w:rsidP="006D0277">
      <w:pPr>
        <w:rPr>
          <w:rFonts w:ascii="宋体" w:eastAsia="宋体" w:hAnsi="宋体"/>
        </w:rPr>
      </w:pPr>
      <w:r w:rsidRPr="00EB28BE">
        <w:rPr>
          <w:rFonts w:ascii="宋体" w:eastAsia="宋体" w:hAnsi="宋体"/>
        </w:rPr>
        <w:t xml:space="preserve">        }</w:t>
      </w:r>
    </w:p>
    <w:p w:rsidR="006D0277" w:rsidRPr="00EB28BE" w:rsidRDefault="006D0277" w:rsidP="006D0277">
      <w:pPr>
        <w:rPr>
          <w:rFonts w:ascii="宋体" w:eastAsia="宋体" w:hAnsi="宋体"/>
        </w:rPr>
      </w:pPr>
      <w:r w:rsidRPr="00EB28BE">
        <w:rPr>
          <w:rFonts w:ascii="宋体" w:eastAsia="宋体" w:hAnsi="宋体"/>
        </w:rPr>
        <w:t xml:space="preserve">        sort(vertex+1,vertex+2*n+1,cmp_y);</w:t>
      </w:r>
    </w:p>
    <w:p w:rsidR="006D0277" w:rsidRPr="00EB28BE" w:rsidRDefault="006D0277" w:rsidP="006D0277">
      <w:pPr>
        <w:rPr>
          <w:rFonts w:ascii="宋体" w:eastAsia="宋体" w:hAnsi="宋体"/>
        </w:rPr>
      </w:pPr>
      <w:r w:rsidRPr="00EB28BE">
        <w:rPr>
          <w:rFonts w:ascii="宋体" w:eastAsia="宋体" w:hAnsi="宋体"/>
        </w:rPr>
        <w:t xml:space="preserve">        int last_y=vertex[1].y,cnt_y=1;</w:t>
      </w:r>
    </w:p>
    <w:p w:rsidR="006D0277" w:rsidRPr="00EB28BE" w:rsidRDefault="006D0277" w:rsidP="006D0277">
      <w:pPr>
        <w:rPr>
          <w:rFonts w:ascii="宋体" w:eastAsia="宋体" w:hAnsi="宋体"/>
        </w:rPr>
      </w:pPr>
      <w:r w:rsidRPr="00EB28BE">
        <w:rPr>
          <w:rFonts w:ascii="宋体" w:eastAsia="宋体" w:hAnsi="宋体"/>
        </w:rPr>
        <w:t xml:space="preserve">        for (int i=1;i&lt;=2*n;i++){</w:t>
      </w:r>
    </w:p>
    <w:p w:rsidR="006D0277" w:rsidRPr="00EB28BE" w:rsidRDefault="006D0277" w:rsidP="006D0277">
      <w:pPr>
        <w:rPr>
          <w:rFonts w:ascii="宋体" w:eastAsia="宋体" w:hAnsi="宋体"/>
        </w:rPr>
      </w:pPr>
      <w:r w:rsidRPr="00EB28BE">
        <w:rPr>
          <w:rFonts w:ascii="宋体" w:eastAsia="宋体" w:hAnsi="宋体"/>
        </w:rPr>
        <w:lastRenderedPageBreak/>
        <w:t xml:space="preserve">            if(vertex[i].y==last_y) vertex[i].y=cnt_y;else last_y=vertex[i].y,vertex[i].y=++cnt_y;</w:t>
      </w:r>
    </w:p>
    <w:p w:rsidR="006D0277" w:rsidRPr="00EB28BE" w:rsidRDefault="006D0277" w:rsidP="006D0277">
      <w:pPr>
        <w:rPr>
          <w:rFonts w:ascii="宋体" w:eastAsia="宋体" w:hAnsi="宋体"/>
        </w:rPr>
      </w:pPr>
      <w:r w:rsidRPr="00EB28BE">
        <w:rPr>
          <w:rFonts w:ascii="宋体" w:eastAsia="宋体" w:hAnsi="宋体"/>
        </w:rPr>
        <w:t xml:space="preserve">        }</w:t>
      </w:r>
    </w:p>
    <w:p w:rsidR="006D0277" w:rsidRPr="00EB28BE" w:rsidRDefault="006D0277" w:rsidP="006D0277">
      <w:pPr>
        <w:rPr>
          <w:rFonts w:ascii="宋体" w:eastAsia="宋体" w:hAnsi="宋体"/>
        </w:rPr>
      </w:pPr>
      <w:r w:rsidRPr="00EB28BE">
        <w:rPr>
          <w:rFonts w:ascii="宋体" w:eastAsia="宋体" w:hAnsi="宋体"/>
        </w:rPr>
        <w:t xml:space="preserve">        sort(vertex+1,vertex+2*n+1,cmp_id);</w:t>
      </w:r>
    </w:p>
    <w:p w:rsidR="006D0277" w:rsidRPr="00EB28BE" w:rsidRDefault="006D0277" w:rsidP="006D0277">
      <w:pPr>
        <w:rPr>
          <w:rFonts w:ascii="宋体" w:eastAsia="宋体" w:hAnsi="宋体"/>
        </w:rPr>
      </w:pPr>
      <w:r w:rsidRPr="00EB28BE">
        <w:rPr>
          <w:rFonts w:ascii="宋体" w:eastAsia="宋体" w:hAnsi="宋体"/>
        </w:rPr>
        <w:t xml:space="preserve">        //开始建树，用于查询一段x区间上竖直线的个数</w:t>
      </w:r>
    </w:p>
    <w:p w:rsidR="006D0277" w:rsidRPr="00EB28BE" w:rsidRDefault="006D0277" w:rsidP="006D0277">
      <w:pPr>
        <w:rPr>
          <w:rFonts w:ascii="宋体" w:eastAsia="宋体" w:hAnsi="宋体"/>
        </w:rPr>
      </w:pPr>
      <w:r w:rsidRPr="00EB28BE">
        <w:rPr>
          <w:rFonts w:ascii="宋体" w:eastAsia="宋体" w:hAnsi="宋体"/>
        </w:rPr>
        <w:t xml:space="preserve">        memset(cnt,0,sizeof(cnt));</w:t>
      </w:r>
    </w:p>
    <w:p w:rsidR="006D0277" w:rsidRPr="00EB28BE" w:rsidRDefault="006D0277" w:rsidP="006D0277">
      <w:pPr>
        <w:rPr>
          <w:rFonts w:ascii="宋体" w:eastAsia="宋体" w:hAnsi="宋体"/>
        </w:rPr>
      </w:pPr>
      <w:r w:rsidRPr="00EB28BE">
        <w:rPr>
          <w:rFonts w:ascii="宋体" w:eastAsia="宋体" w:hAnsi="宋体"/>
        </w:rPr>
        <w:t xml:space="preserve">        //正确算法为自上而下扫描，遇到竖直线的上端点则update+1,有水平线则查询,有竖直线下端点则update-1，顺序不能错</w:t>
      </w:r>
    </w:p>
    <w:p w:rsidR="006D0277" w:rsidRPr="00EB28BE" w:rsidRDefault="006D0277" w:rsidP="006D0277">
      <w:pPr>
        <w:rPr>
          <w:rFonts w:ascii="宋体" w:eastAsia="宋体" w:hAnsi="宋体"/>
        </w:rPr>
      </w:pPr>
      <w:r w:rsidRPr="00EB28BE">
        <w:rPr>
          <w:rFonts w:ascii="宋体" w:eastAsia="宋体" w:hAnsi="宋体"/>
        </w:rPr>
        <w:t xml:space="preserve">        ll ans=0;</w:t>
      </w:r>
    </w:p>
    <w:p w:rsidR="006D0277" w:rsidRPr="00EB28BE" w:rsidRDefault="006D0277" w:rsidP="006D0277">
      <w:pPr>
        <w:rPr>
          <w:rFonts w:ascii="宋体" w:eastAsia="宋体" w:hAnsi="宋体"/>
        </w:rPr>
      </w:pPr>
      <w:r w:rsidRPr="00EB28BE">
        <w:rPr>
          <w:rFonts w:ascii="宋体" w:eastAsia="宋体" w:hAnsi="宋体"/>
        </w:rPr>
        <w:t xml:space="preserve">        sort(vertex+1,vertex+2*n+1,cmp);</w:t>
      </w:r>
    </w:p>
    <w:p w:rsidR="006D0277" w:rsidRPr="00EB28BE" w:rsidRDefault="006D0277" w:rsidP="006D0277">
      <w:pPr>
        <w:rPr>
          <w:rFonts w:ascii="宋体" w:eastAsia="宋体" w:hAnsi="宋体"/>
        </w:rPr>
      </w:pPr>
      <w:r w:rsidRPr="00EB28BE">
        <w:rPr>
          <w:rFonts w:ascii="宋体" w:eastAsia="宋体" w:hAnsi="宋体"/>
        </w:rPr>
        <w:t xml:space="preserve">        int nowk=1;</w:t>
      </w:r>
    </w:p>
    <w:p w:rsidR="006D0277" w:rsidRPr="00EB28BE" w:rsidRDefault="006D0277" w:rsidP="006D0277">
      <w:pPr>
        <w:rPr>
          <w:rFonts w:ascii="宋体" w:eastAsia="宋体" w:hAnsi="宋体"/>
        </w:rPr>
      </w:pPr>
      <w:r w:rsidRPr="00EB28BE">
        <w:rPr>
          <w:rFonts w:ascii="宋体" w:eastAsia="宋体" w:hAnsi="宋体"/>
        </w:rPr>
        <w:t xml:space="preserve">        while(nowk&lt;=2*n){</w:t>
      </w:r>
    </w:p>
    <w:p w:rsidR="006D0277" w:rsidRPr="00EB28BE" w:rsidRDefault="006D0277" w:rsidP="006D0277">
      <w:pPr>
        <w:rPr>
          <w:rFonts w:ascii="宋体" w:eastAsia="宋体" w:hAnsi="宋体"/>
        </w:rPr>
      </w:pPr>
      <w:r w:rsidRPr="00EB28BE">
        <w:rPr>
          <w:rFonts w:ascii="宋体" w:eastAsia="宋体" w:hAnsi="宋体"/>
        </w:rPr>
        <w:t xml:space="preserve">            if(vertex[nowk].type==VERTICAL_UP) update(1,1,cnt_x,vertex[nowk++].x,1);</w:t>
      </w:r>
    </w:p>
    <w:p w:rsidR="006D0277" w:rsidRPr="00EB28BE" w:rsidRDefault="006D0277" w:rsidP="006D0277">
      <w:pPr>
        <w:rPr>
          <w:rFonts w:ascii="宋体" w:eastAsia="宋体" w:hAnsi="宋体"/>
        </w:rPr>
      </w:pPr>
      <w:r w:rsidRPr="00EB28BE">
        <w:rPr>
          <w:rFonts w:ascii="宋体" w:eastAsia="宋体" w:hAnsi="宋体"/>
        </w:rPr>
        <w:t xml:space="preserve">            else if (vertex[nowk].type==VERTICAL_DOWN) update(1,1,cnt_x,vertex[nowk++].x,-1);</w:t>
      </w:r>
    </w:p>
    <w:p w:rsidR="006D0277" w:rsidRPr="00EB28BE" w:rsidRDefault="006D0277" w:rsidP="006D0277">
      <w:pPr>
        <w:rPr>
          <w:rFonts w:ascii="宋体" w:eastAsia="宋体" w:hAnsi="宋体"/>
        </w:rPr>
      </w:pPr>
      <w:r w:rsidRPr="00EB28BE">
        <w:rPr>
          <w:rFonts w:ascii="宋体" w:eastAsia="宋体" w:hAnsi="宋体"/>
        </w:rPr>
        <w:t xml:space="preserve">            else if (vertex[nowk].type==HORIZONTAL){</w:t>
      </w:r>
    </w:p>
    <w:p w:rsidR="006D0277" w:rsidRPr="00EB28BE" w:rsidRDefault="006D0277" w:rsidP="006D0277">
      <w:pPr>
        <w:rPr>
          <w:rFonts w:ascii="宋体" w:eastAsia="宋体" w:hAnsi="宋体"/>
        </w:rPr>
      </w:pPr>
      <w:r w:rsidRPr="00EB28BE">
        <w:rPr>
          <w:rFonts w:ascii="宋体" w:eastAsia="宋体" w:hAnsi="宋体"/>
        </w:rPr>
        <w:t xml:space="preserve">                ans+=query(1,1,cnt_x,vertex[nowk].x,vertex[nowk+1].x),nowk+=2;</w:t>
      </w:r>
    </w:p>
    <w:p w:rsidR="006D0277" w:rsidRPr="00EB28BE" w:rsidRDefault="006D0277" w:rsidP="006D0277">
      <w:pPr>
        <w:rPr>
          <w:rFonts w:ascii="宋体" w:eastAsia="宋体" w:hAnsi="宋体"/>
        </w:rPr>
      </w:pPr>
      <w:r w:rsidRPr="00EB28BE">
        <w:rPr>
          <w:rFonts w:ascii="宋体" w:eastAsia="宋体" w:hAnsi="宋体"/>
        </w:rPr>
        <w:t xml:space="preserve">            }</w:t>
      </w:r>
    </w:p>
    <w:p w:rsidR="006D0277" w:rsidRPr="00EB28BE" w:rsidRDefault="006D0277" w:rsidP="006D0277">
      <w:pPr>
        <w:rPr>
          <w:rFonts w:ascii="宋体" w:eastAsia="宋体" w:hAnsi="宋体"/>
        </w:rPr>
      </w:pPr>
      <w:r w:rsidRPr="00EB28BE">
        <w:rPr>
          <w:rFonts w:ascii="宋体" w:eastAsia="宋体" w:hAnsi="宋体"/>
        </w:rPr>
        <w:t xml:space="preserve">        }</w:t>
      </w:r>
    </w:p>
    <w:p w:rsidR="006D0277" w:rsidRPr="00EB28BE" w:rsidRDefault="006D0277" w:rsidP="006D0277">
      <w:pPr>
        <w:rPr>
          <w:rFonts w:ascii="宋体" w:eastAsia="宋体" w:hAnsi="宋体"/>
        </w:rPr>
      </w:pPr>
      <w:r w:rsidRPr="00EB28BE">
        <w:rPr>
          <w:rFonts w:ascii="宋体" w:eastAsia="宋体" w:hAnsi="宋体"/>
        </w:rPr>
        <w:t xml:space="preserve">        cout&lt;&lt;ans&lt;&lt;endl;</w:t>
      </w:r>
    </w:p>
    <w:p w:rsidR="006D0277" w:rsidRPr="00EB28BE" w:rsidRDefault="006D0277" w:rsidP="006D0277">
      <w:pPr>
        <w:rPr>
          <w:rFonts w:ascii="宋体" w:eastAsia="宋体" w:hAnsi="宋体"/>
        </w:rPr>
      </w:pPr>
      <w:r w:rsidRPr="00EB28BE">
        <w:rPr>
          <w:rFonts w:ascii="宋体" w:eastAsia="宋体" w:hAnsi="宋体"/>
        </w:rPr>
        <w:t xml:space="preserve">    }</w:t>
      </w:r>
    </w:p>
    <w:p w:rsidR="006D0277" w:rsidRPr="00EB28BE" w:rsidRDefault="006D0277" w:rsidP="006D0277">
      <w:pPr>
        <w:rPr>
          <w:rFonts w:ascii="宋体" w:eastAsia="宋体" w:hAnsi="宋体"/>
        </w:rPr>
      </w:pPr>
      <w:r w:rsidRPr="00EB28BE">
        <w:rPr>
          <w:rFonts w:ascii="宋体" w:eastAsia="宋体" w:hAnsi="宋体"/>
        </w:rPr>
        <w:t xml:space="preserve">    return 0;</w:t>
      </w:r>
    </w:p>
    <w:p w:rsidR="00F45B42" w:rsidRPr="00EB28BE" w:rsidRDefault="006D0277" w:rsidP="006D0277">
      <w:pPr>
        <w:rPr>
          <w:rFonts w:ascii="宋体" w:eastAsia="宋体" w:hAnsi="宋体" w:hint="eastAsia"/>
        </w:rPr>
      </w:pPr>
      <w:r w:rsidRPr="00EB28BE">
        <w:rPr>
          <w:rFonts w:ascii="宋体" w:eastAsia="宋体" w:hAnsi="宋体"/>
        </w:rPr>
        <w:t>}</w:t>
      </w:r>
    </w:p>
    <w:p w:rsidR="0067651D" w:rsidRPr="00EB28BE" w:rsidRDefault="0067651D" w:rsidP="0067651D">
      <w:pPr>
        <w:pStyle w:val="2"/>
        <w:rPr>
          <w:rFonts w:ascii="宋体" w:eastAsia="宋体" w:hAnsi="宋体"/>
          <w:b w:val="0"/>
        </w:rPr>
      </w:pPr>
      <w:bookmarkStart w:id="24" w:name="_Toc519439405"/>
      <w:r w:rsidRPr="00EB28BE">
        <w:rPr>
          <w:rFonts w:ascii="宋体" w:eastAsia="宋体" w:hAnsi="宋体" w:hint="eastAsia"/>
          <w:b w:val="0"/>
        </w:rPr>
        <w:t>二维线段树</w:t>
      </w:r>
      <w:bookmarkEnd w:id="24"/>
    </w:p>
    <w:p w:rsidR="002E1DC2" w:rsidRPr="00EB28BE" w:rsidRDefault="002E1DC2" w:rsidP="002E1DC2">
      <w:pPr>
        <w:pStyle w:val="3"/>
        <w:rPr>
          <w:rFonts w:ascii="宋体" w:eastAsia="宋体" w:hAnsi="宋体"/>
          <w:b w:val="0"/>
        </w:rPr>
      </w:pPr>
      <w:bookmarkStart w:id="25" w:name="_Toc519439406"/>
      <w:r w:rsidRPr="00EB28BE">
        <w:rPr>
          <w:rFonts w:ascii="宋体" w:eastAsia="宋体" w:hAnsi="宋体" w:hint="eastAsia"/>
          <w:b w:val="0"/>
        </w:rPr>
        <w:t>TLE-</w:t>
      </w:r>
      <w:r w:rsidRPr="00EB28BE">
        <w:rPr>
          <w:rFonts w:ascii="宋体" w:eastAsia="宋体" w:hAnsi="宋体"/>
          <w:b w:val="0"/>
        </w:rPr>
        <w:t>POJ</w:t>
      </w:r>
      <w:r w:rsidRPr="00EB28BE">
        <w:rPr>
          <w:rFonts w:ascii="宋体" w:eastAsia="宋体" w:hAnsi="宋体" w:hint="eastAsia"/>
          <w:b w:val="0"/>
        </w:rPr>
        <w:t>-</w:t>
      </w:r>
      <w:r w:rsidRPr="00EB28BE">
        <w:rPr>
          <w:rFonts w:ascii="宋体" w:eastAsia="宋体" w:hAnsi="宋体"/>
          <w:b w:val="0"/>
        </w:rPr>
        <w:t>2155</w:t>
      </w:r>
      <w:r w:rsidR="00CA6394" w:rsidRPr="00EB28BE">
        <w:rPr>
          <w:rFonts w:ascii="宋体" w:eastAsia="宋体" w:hAnsi="宋体" w:hint="eastAsia"/>
          <w:b w:val="0"/>
        </w:rPr>
        <w:t>-</w:t>
      </w:r>
      <w:r w:rsidR="00CA6394" w:rsidRPr="00EB28BE">
        <w:rPr>
          <w:rFonts w:ascii="宋体" w:eastAsia="宋体" w:hAnsi="宋体"/>
          <w:b w:val="0"/>
        </w:rPr>
        <w:t>Matrix</w:t>
      </w:r>
      <w:bookmarkEnd w:id="25"/>
    </w:p>
    <w:p w:rsidR="002E1DC2" w:rsidRPr="00EB28BE" w:rsidRDefault="002E1DC2" w:rsidP="002E1DC2">
      <w:pPr>
        <w:rPr>
          <w:rFonts w:ascii="宋体" w:eastAsia="宋体" w:hAnsi="宋体"/>
        </w:rPr>
      </w:pPr>
      <w:r w:rsidRPr="00EB28BE">
        <w:rPr>
          <w:rFonts w:ascii="宋体" w:eastAsia="宋体" w:hAnsi="宋体" w:hint="eastAsia"/>
        </w:rPr>
        <w:t>【题意】</w:t>
      </w:r>
    </w:p>
    <w:p w:rsidR="002E1DC2" w:rsidRPr="00EB28BE" w:rsidRDefault="002E1DC2" w:rsidP="002E1DC2">
      <w:pPr>
        <w:rPr>
          <w:rFonts w:ascii="宋体" w:eastAsia="宋体" w:hAnsi="宋体"/>
        </w:rPr>
      </w:pPr>
      <w:r w:rsidRPr="00EB28BE">
        <w:rPr>
          <w:rFonts w:ascii="宋体" w:eastAsia="宋体" w:hAnsi="宋体" w:hint="eastAsia"/>
        </w:rPr>
        <w:t>【题解】</w:t>
      </w:r>
    </w:p>
    <w:p w:rsidR="002E1DC2" w:rsidRPr="00EB28BE" w:rsidRDefault="002E1DC2" w:rsidP="002E1DC2">
      <w:pPr>
        <w:rPr>
          <w:rFonts w:ascii="宋体" w:eastAsia="宋体" w:hAnsi="宋体"/>
        </w:rPr>
      </w:pPr>
      <w:hyperlink r:id="rId9" w:history="1">
        <w:r w:rsidRPr="00EB28BE">
          <w:rPr>
            <w:rStyle w:val="a3"/>
            <w:rFonts w:ascii="宋体" w:eastAsia="宋体" w:hAnsi="宋体"/>
          </w:rPr>
          <w:t>https://blog.csdn.net/u013761036/article/details/46363605</w:t>
        </w:r>
      </w:hyperlink>
    </w:p>
    <w:p w:rsidR="00C75142" w:rsidRPr="00EB28BE" w:rsidRDefault="00FF754B" w:rsidP="00C75142">
      <w:pPr>
        <w:pStyle w:val="2"/>
        <w:rPr>
          <w:rFonts w:ascii="宋体" w:eastAsia="宋体" w:hAnsi="宋体"/>
          <w:b w:val="0"/>
        </w:rPr>
      </w:pPr>
      <w:bookmarkStart w:id="26" w:name="_Toc519439407"/>
      <w:r w:rsidRPr="00EB28BE">
        <w:rPr>
          <w:rFonts w:ascii="宋体" w:eastAsia="宋体" w:hAnsi="宋体" w:hint="eastAsia"/>
          <w:b w:val="0"/>
        </w:rPr>
        <w:t>√-HDU-</w:t>
      </w:r>
      <w:r w:rsidRPr="00EB28BE">
        <w:rPr>
          <w:rFonts w:ascii="宋体" w:eastAsia="宋体" w:hAnsi="宋体"/>
          <w:b w:val="0"/>
        </w:rPr>
        <w:t>5861</w:t>
      </w:r>
      <w:r w:rsidRPr="00EB28BE">
        <w:rPr>
          <w:rFonts w:ascii="宋体" w:eastAsia="宋体" w:hAnsi="宋体" w:hint="eastAsia"/>
          <w:b w:val="0"/>
        </w:rPr>
        <w:t>-</w:t>
      </w:r>
      <w:r w:rsidRPr="00EB28BE">
        <w:rPr>
          <w:rFonts w:ascii="宋体" w:eastAsia="宋体" w:hAnsi="宋体"/>
          <w:b w:val="0"/>
        </w:rPr>
        <w:t>2016</w:t>
      </w:r>
      <w:r w:rsidRPr="00EB28BE">
        <w:rPr>
          <w:rFonts w:ascii="宋体" w:eastAsia="宋体" w:hAnsi="宋体" w:hint="eastAsia"/>
          <w:b w:val="0"/>
        </w:rPr>
        <w:t>多校10-铜牌</w:t>
      </w:r>
      <w:bookmarkEnd w:id="26"/>
    </w:p>
    <w:p w:rsidR="00A95EF8" w:rsidRPr="00EB28BE" w:rsidRDefault="00704059" w:rsidP="00704059">
      <w:pPr>
        <w:rPr>
          <w:rFonts w:ascii="宋体" w:eastAsia="宋体" w:hAnsi="宋体"/>
        </w:rPr>
      </w:pPr>
      <w:r w:rsidRPr="00EB28BE">
        <w:rPr>
          <w:rFonts w:ascii="宋体" w:eastAsia="宋体" w:hAnsi="宋体" w:hint="eastAsia"/>
        </w:rPr>
        <w:t>【</w:t>
      </w:r>
      <w:r w:rsidR="00DE72E5" w:rsidRPr="00EB28BE">
        <w:rPr>
          <w:rFonts w:ascii="宋体" w:eastAsia="宋体" w:hAnsi="宋体" w:hint="eastAsia"/>
        </w:rPr>
        <w:t>题干</w:t>
      </w:r>
      <w:r w:rsidRPr="00EB28BE">
        <w:rPr>
          <w:rFonts w:ascii="宋体" w:eastAsia="宋体" w:hAnsi="宋体" w:hint="eastAsia"/>
        </w:rPr>
        <w:t>】</w:t>
      </w:r>
    </w:p>
    <w:p w:rsidR="0086300A" w:rsidRPr="00EB28BE" w:rsidRDefault="00E60F9A" w:rsidP="00704059">
      <w:pPr>
        <w:rPr>
          <w:rFonts w:ascii="宋体" w:eastAsia="宋体" w:hAnsi="宋体" w:cs="Times New Roman"/>
          <w:color w:val="000000"/>
          <w:sz w:val="27"/>
          <w:szCs w:val="27"/>
        </w:rPr>
      </w:pPr>
      <w:r w:rsidRPr="00EB28BE">
        <w:rPr>
          <w:rFonts w:ascii="宋体" w:eastAsia="宋体" w:hAnsi="宋体" w:cs="Times New Roman" w:hint="eastAsia"/>
          <w:color w:val="000000"/>
          <w:sz w:val="27"/>
          <w:szCs w:val="27"/>
        </w:rPr>
        <w:t>一条直线上n个村庄，n-1个道路，每个道路有一个每天开放的费用。开始的时候所有道路关闭，现在已知m天的通行计划，每天 给出a和b，要求a到b之间的道路开放</w:t>
      </w:r>
      <w:r w:rsidR="007E169D" w:rsidRPr="00EB28BE">
        <w:rPr>
          <w:rFonts w:ascii="宋体" w:eastAsia="宋体" w:hAnsi="宋体" w:cs="Times New Roman" w:hint="eastAsia"/>
          <w:color w:val="000000"/>
          <w:sz w:val="27"/>
          <w:szCs w:val="27"/>
        </w:rPr>
        <w:t>，每个道路只能开放和关闭一次，要求</w:t>
      </w:r>
      <w:r w:rsidR="007E169D" w:rsidRPr="00EB28BE">
        <w:rPr>
          <w:rFonts w:ascii="宋体" w:eastAsia="宋体" w:hAnsi="宋体" w:cs="Times New Roman" w:hint="eastAsia"/>
          <w:color w:val="000000"/>
          <w:sz w:val="27"/>
          <w:szCs w:val="27"/>
        </w:rPr>
        <w:lastRenderedPageBreak/>
        <w:t>总费用最小。</w:t>
      </w:r>
    </w:p>
    <w:p w:rsidR="006C29C7" w:rsidRPr="00EB28BE" w:rsidRDefault="006C29C7" w:rsidP="00704059">
      <w:pPr>
        <w:rPr>
          <w:rFonts w:ascii="宋体" w:eastAsia="宋体" w:hAnsi="宋体"/>
        </w:rPr>
      </w:pPr>
      <w:r w:rsidRPr="00EB28BE">
        <w:rPr>
          <w:rFonts w:ascii="宋体" w:eastAsia="宋体" w:hAnsi="宋体" w:cs="Times New Roman" w:hint="eastAsia"/>
          <w:color w:val="000000"/>
          <w:sz w:val="27"/>
          <w:szCs w:val="27"/>
        </w:rPr>
        <w:t>样例输入为4个村庄，3天计划，道路费用</w:t>
      </w:r>
      <w:r w:rsidR="001B71AA" w:rsidRPr="00EB28BE">
        <w:rPr>
          <w:rFonts w:ascii="宋体" w:eastAsia="宋体" w:hAnsi="宋体" w:cs="Times New Roman" w:hint="eastAsia"/>
          <w:color w:val="000000"/>
          <w:sz w:val="27"/>
          <w:szCs w:val="27"/>
        </w:rPr>
        <w:t>1,2,3，接下来3天计划</w:t>
      </w:r>
    </w:p>
    <w:p w:rsidR="009345F8" w:rsidRPr="00EB28BE" w:rsidRDefault="009345F8" w:rsidP="009345F8">
      <w:pPr>
        <w:widowControl/>
        <w:spacing w:before="300"/>
        <w:jc w:val="left"/>
        <w:rPr>
          <w:rFonts w:ascii="宋体" w:eastAsia="宋体" w:hAnsi="宋体" w:cs="宋体"/>
          <w:b/>
          <w:bCs/>
          <w:color w:val="000000"/>
          <w:kern w:val="0"/>
          <w:sz w:val="27"/>
          <w:szCs w:val="27"/>
        </w:rPr>
      </w:pPr>
      <w:r w:rsidRPr="00EB28BE">
        <w:rPr>
          <w:rFonts w:ascii="宋体" w:eastAsia="宋体" w:hAnsi="宋体" w:cs="宋体" w:hint="eastAsia"/>
          <w:b/>
          <w:bCs/>
          <w:color w:val="000000"/>
          <w:kern w:val="0"/>
          <w:sz w:val="27"/>
          <w:szCs w:val="27"/>
        </w:rPr>
        <w:t>Sample Input</w:t>
      </w:r>
    </w:p>
    <w:p w:rsidR="009345F8" w:rsidRPr="00EB28BE"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EB28BE">
        <w:rPr>
          <w:rFonts w:ascii="宋体" w:eastAsia="宋体" w:hAnsi="宋体" w:cs="宋体"/>
          <w:color w:val="000000"/>
          <w:kern w:val="0"/>
          <w:sz w:val="24"/>
          <w:szCs w:val="24"/>
        </w:rPr>
        <w:t>4 3</w:t>
      </w:r>
      <w:r w:rsidR="00F30794" w:rsidRPr="00EB28BE">
        <w:rPr>
          <w:rFonts w:ascii="宋体" w:eastAsia="宋体" w:hAnsi="宋体" w:cs="宋体"/>
          <w:color w:val="000000"/>
          <w:kern w:val="0"/>
          <w:sz w:val="24"/>
          <w:szCs w:val="24"/>
        </w:rPr>
        <w:t xml:space="preserve"> </w:t>
      </w:r>
    </w:p>
    <w:p w:rsidR="009345F8" w:rsidRPr="00EB28BE"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EB28BE">
        <w:rPr>
          <w:rFonts w:ascii="宋体" w:eastAsia="宋体" w:hAnsi="宋体" w:cs="宋体"/>
          <w:color w:val="000000"/>
          <w:kern w:val="0"/>
          <w:sz w:val="24"/>
          <w:szCs w:val="24"/>
        </w:rPr>
        <w:t>1 2 3</w:t>
      </w:r>
    </w:p>
    <w:p w:rsidR="009345F8" w:rsidRPr="00EB28BE"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EB28BE">
        <w:rPr>
          <w:rFonts w:ascii="宋体" w:eastAsia="宋体" w:hAnsi="宋体" w:cs="宋体"/>
          <w:color w:val="000000"/>
          <w:kern w:val="0"/>
          <w:sz w:val="24"/>
          <w:szCs w:val="24"/>
        </w:rPr>
        <w:t>1 3</w:t>
      </w:r>
    </w:p>
    <w:p w:rsidR="009345F8" w:rsidRPr="00EB28BE"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EB28BE">
        <w:rPr>
          <w:rFonts w:ascii="宋体" w:eastAsia="宋体" w:hAnsi="宋体" w:cs="宋体"/>
          <w:color w:val="000000"/>
          <w:kern w:val="0"/>
          <w:sz w:val="24"/>
          <w:szCs w:val="24"/>
        </w:rPr>
        <w:t>3 4</w:t>
      </w:r>
    </w:p>
    <w:p w:rsidR="00F30794" w:rsidRPr="00EB28BE" w:rsidRDefault="009345F8" w:rsidP="00F30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EB28BE">
        <w:rPr>
          <w:rFonts w:ascii="宋体" w:eastAsia="宋体" w:hAnsi="宋体" w:cs="宋体"/>
          <w:color w:val="000000"/>
          <w:kern w:val="0"/>
          <w:sz w:val="24"/>
          <w:szCs w:val="24"/>
        </w:rPr>
        <w:t>2 4</w:t>
      </w:r>
    </w:p>
    <w:p w:rsidR="009345F8" w:rsidRPr="00EB28BE" w:rsidRDefault="009345F8" w:rsidP="009345F8">
      <w:pPr>
        <w:widowControl/>
        <w:spacing w:before="300"/>
        <w:jc w:val="left"/>
        <w:rPr>
          <w:rFonts w:ascii="宋体" w:eastAsia="宋体" w:hAnsi="宋体" w:cs="宋体"/>
          <w:b/>
          <w:bCs/>
          <w:color w:val="000000"/>
          <w:kern w:val="0"/>
          <w:sz w:val="27"/>
          <w:szCs w:val="27"/>
        </w:rPr>
      </w:pPr>
      <w:r w:rsidRPr="00EB28BE">
        <w:rPr>
          <w:rFonts w:ascii="宋体" w:eastAsia="宋体" w:hAnsi="宋体" w:cs="宋体" w:hint="eastAsia"/>
          <w:b/>
          <w:bCs/>
          <w:color w:val="000000"/>
          <w:kern w:val="0"/>
          <w:sz w:val="27"/>
          <w:szCs w:val="27"/>
        </w:rPr>
        <w:t>Sample Output</w:t>
      </w:r>
    </w:p>
    <w:p w:rsidR="009345F8" w:rsidRPr="00EB28BE"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EB28BE">
        <w:rPr>
          <w:rFonts w:ascii="宋体" w:eastAsia="宋体" w:hAnsi="宋体" w:cs="宋体"/>
          <w:color w:val="000000"/>
          <w:kern w:val="0"/>
          <w:sz w:val="24"/>
          <w:szCs w:val="24"/>
        </w:rPr>
        <w:t>3</w:t>
      </w:r>
    </w:p>
    <w:p w:rsidR="009345F8" w:rsidRPr="00EB28BE" w:rsidRDefault="009345F8" w:rsidP="00934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EB28BE">
        <w:rPr>
          <w:rFonts w:ascii="宋体" w:eastAsia="宋体" w:hAnsi="宋体" w:cs="宋体"/>
          <w:color w:val="000000"/>
          <w:kern w:val="0"/>
          <w:sz w:val="24"/>
          <w:szCs w:val="24"/>
        </w:rPr>
        <w:t>5</w:t>
      </w:r>
    </w:p>
    <w:p w:rsidR="00704059" w:rsidRPr="00EB28BE" w:rsidRDefault="009345F8" w:rsidP="00A95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EB28BE">
        <w:rPr>
          <w:rFonts w:ascii="宋体" w:eastAsia="宋体" w:hAnsi="宋体" w:cs="宋体"/>
          <w:color w:val="000000"/>
          <w:kern w:val="0"/>
          <w:sz w:val="24"/>
          <w:szCs w:val="24"/>
        </w:rPr>
        <w:t>5</w:t>
      </w:r>
    </w:p>
    <w:p w:rsidR="00024451" w:rsidRPr="00EB28BE" w:rsidRDefault="008B5F9A"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28BE">
        <w:rPr>
          <w:rFonts w:ascii="宋体" w:eastAsia="宋体" w:hAnsi="宋体" w:cs="宋体" w:hint="eastAsia"/>
          <w:color w:val="000000"/>
          <w:kern w:val="0"/>
          <w:sz w:val="24"/>
          <w:szCs w:val="24"/>
        </w:rPr>
        <w:t>【题解】</w:t>
      </w:r>
    </w:p>
    <w:p w:rsidR="008B5F9A" w:rsidRPr="00EB28BE" w:rsidRDefault="003B71DD" w:rsidP="00024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B28BE">
        <w:rPr>
          <w:rFonts w:ascii="宋体" w:eastAsia="宋体" w:hAnsi="宋体" w:cs="宋体" w:hint="eastAsia"/>
          <w:color w:val="000000"/>
          <w:kern w:val="0"/>
          <w:sz w:val="24"/>
          <w:szCs w:val="24"/>
        </w:rPr>
        <w:t>200000的数据规模，想知道一个道路最早被使用的时间和最晚被使用的时间（如果被使用到的话），</w:t>
      </w:r>
      <w:r w:rsidR="00653F8B" w:rsidRPr="00EB28BE">
        <w:rPr>
          <w:rFonts w:ascii="宋体" w:eastAsia="宋体" w:hAnsi="宋体" w:cs="宋体" w:hint="eastAsia"/>
          <w:color w:val="000000"/>
          <w:kern w:val="0"/>
          <w:sz w:val="24"/>
          <w:szCs w:val="24"/>
        </w:rPr>
        <w:t>那么道路在此之前和之后都是关闭的，这样是最小的费用，</w:t>
      </w:r>
      <w:r w:rsidR="009D0F0E" w:rsidRPr="00EB28BE">
        <w:rPr>
          <w:rFonts w:ascii="宋体" w:eastAsia="宋体" w:hAnsi="宋体" w:cs="宋体" w:hint="eastAsia"/>
          <w:color w:val="000000"/>
          <w:kern w:val="0"/>
          <w:sz w:val="24"/>
          <w:szCs w:val="24"/>
        </w:rPr>
        <w:t>假设我们知道了每个道路的最早和最晚使用时间，那么扫一遍时间，每天加上开放的，减去关闭的，这样输出费用复杂度为O（3*m）（每个道路最多出现2次）</w:t>
      </w:r>
      <w:r w:rsidR="000A7D7C" w:rsidRPr="00EB28BE">
        <w:rPr>
          <w:rFonts w:ascii="宋体" w:eastAsia="宋体" w:hAnsi="宋体" w:cs="宋体" w:hint="eastAsia"/>
          <w:color w:val="000000"/>
          <w:kern w:val="0"/>
          <w:sz w:val="24"/>
          <w:szCs w:val="24"/>
        </w:rPr>
        <w:t>；它每次给出信息对一段区间进行操作，使用线段树，维护每个从开始到结束时每个节点得到的最大值和最小值（注意这里的最大值最小值不是区间的最大值和最小值，而是整个历史记录的最大值和最小值）</w:t>
      </w:r>
    </w:p>
    <w:p w:rsidR="00704059" w:rsidRPr="00EB28BE" w:rsidRDefault="00704059" w:rsidP="00704059">
      <w:pPr>
        <w:rPr>
          <w:rFonts w:ascii="宋体" w:eastAsia="宋体" w:hAnsi="宋体"/>
        </w:rPr>
      </w:pPr>
      <w:r w:rsidRPr="00EB28BE">
        <w:rPr>
          <w:rFonts w:ascii="宋体" w:eastAsia="宋体" w:hAnsi="宋体" w:hint="eastAsia"/>
        </w:rPr>
        <w:t>【代码】</w:t>
      </w:r>
    </w:p>
    <w:p w:rsidR="00704059" w:rsidRPr="00EB28BE" w:rsidRDefault="00704059" w:rsidP="00704059">
      <w:pPr>
        <w:rPr>
          <w:rFonts w:ascii="宋体" w:eastAsia="宋体" w:hAnsi="宋体"/>
        </w:rPr>
      </w:pPr>
      <w:r w:rsidRPr="00EB28BE">
        <w:rPr>
          <w:rFonts w:ascii="宋体" w:eastAsia="宋体" w:hAnsi="宋体"/>
        </w:rPr>
        <w:t>#include &lt;cstdio&gt;</w:t>
      </w:r>
    </w:p>
    <w:p w:rsidR="00704059" w:rsidRPr="00EB28BE" w:rsidRDefault="00704059" w:rsidP="00704059">
      <w:pPr>
        <w:rPr>
          <w:rFonts w:ascii="宋体" w:eastAsia="宋体" w:hAnsi="宋体"/>
        </w:rPr>
      </w:pPr>
      <w:r w:rsidRPr="00EB28BE">
        <w:rPr>
          <w:rFonts w:ascii="宋体" w:eastAsia="宋体" w:hAnsi="宋体"/>
        </w:rPr>
        <w:t>#include &lt;vector&gt;</w:t>
      </w:r>
    </w:p>
    <w:p w:rsidR="00704059" w:rsidRPr="00EB28BE" w:rsidRDefault="00704059" w:rsidP="00704059">
      <w:pPr>
        <w:rPr>
          <w:rFonts w:ascii="宋体" w:eastAsia="宋体" w:hAnsi="宋体"/>
        </w:rPr>
      </w:pPr>
      <w:r w:rsidRPr="00EB28BE">
        <w:rPr>
          <w:rFonts w:ascii="宋体" w:eastAsia="宋体" w:hAnsi="宋体"/>
        </w:rPr>
        <w:t>#include &lt;algorithm&gt;</w:t>
      </w:r>
    </w:p>
    <w:p w:rsidR="00704059" w:rsidRPr="00EB28BE" w:rsidRDefault="00704059" w:rsidP="00704059">
      <w:pPr>
        <w:rPr>
          <w:rFonts w:ascii="宋体" w:eastAsia="宋体" w:hAnsi="宋体"/>
        </w:rPr>
      </w:pPr>
      <w:r w:rsidRPr="00EB28BE">
        <w:rPr>
          <w:rFonts w:ascii="宋体" w:eastAsia="宋体" w:hAnsi="宋体"/>
        </w:rPr>
        <w:t>#define MAXN 200010</w:t>
      </w:r>
    </w:p>
    <w:p w:rsidR="00704059" w:rsidRPr="00EB28BE" w:rsidRDefault="00704059" w:rsidP="00704059">
      <w:pPr>
        <w:rPr>
          <w:rFonts w:ascii="宋体" w:eastAsia="宋体" w:hAnsi="宋体"/>
        </w:rPr>
      </w:pPr>
    </w:p>
    <w:p w:rsidR="00704059" w:rsidRPr="00EB28BE" w:rsidRDefault="00704059" w:rsidP="00704059">
      <w:pPr>
        <w:rPr>
          <w:rFonts w:ascii="宋体" w:eastAsia="宋体" w:hAnsi="宋体"/>
        </w:rPr>
      </w:pPr>
      <w:r w:rsidRPr="00EB28BE">
        <w:rPr>
          <w:rFonts w:ascii="宋体" w:eastAsia="宋体" w:hAnsi="宋体"/>
        </w:rPr>
        <w:t>using namespace std;</w:t>
      </w:r>
    </w:p>
    <w:p w:rsidR="00704059" w:rsidRPr="00EB28BE" w:rsidRDefault="00704059" w:rsidP="00704059">
      <w:pPr>
        <w:rPr>
          <w:rFonts w:ascii="宋体" w:eastAsia="宋体" w:hAnsi="宋体"/>
        </w:rPr>
      </w:pPr>
    </w:p>
    <w:p w:rsidR="00704059" w:rsidRPr="00EB28BE" w:rsidRDefault="00704059" w:rsidP="00704059">
      <w:pPr>
        <w:rPr>
          <w:rFonts w:ascii="宋体" w:eastAsia="宋体" w:hAnsi="宋体"/>
        </w:rPr>
      </w:pPr>
      <w:r w:rsidRPr="00EB28BE">
        <w:rPr>
          <w:rFonts w:ascii="宋体" w:eastAsia="宋体" w:hAnsi="宋体"/>
        </w:rPr>
        <w:t>struct node{</w:t>
      </w:r>
    </w:p>
    <w:p w:rsidR="00704059" w:rsidRPr="00EB28BE" w:rsidRDefault="00704059" w:rsidP="00704059">
      <w:pPr>
        <w:rPr>
          <w:rFonts w:ascii="宋体" w:eastAsia="宋体" w:hAnsi="宋体"/>
        </w:rPr>
      </w:pPr>
      <w:r w:rsidRPr="00EB28BE">
        <w:rPr>
          <w:rFonts w:ascii="宋体" w:eastAsia="宋体" w:hAnsi="宋体"/>
        </w:rPr>
        <w:t xml:space="preserve">    int left,right,maxnum,minnum;</w:t>
      </w:r>
    </w:p>
    <w:p w:rsidR="00704059" w:rsidRPr="00EB28BE" w:rsidRDefault="00704059" w:rsidP="00704059">
      <w:pPr>
        <w:rPr>
          <w:rFonts w:ascii="宋体" w:eastAsia="宋体" w:hAnsi="宋体"/>
        </w:rPr>
      </w:pPr>
      <w:r w:rsidRPr="00EB28BE">
        <w:rPr>
          <w:rFonts w:ascii="宋体" w:eastAsia="宋体" w:hAnsi="宋体"/>
        </w:rPr>
        <w:t xml:space="preserve">    bool used,lazy;</w:t>
      </w:r>
    </w:p>
    <w:p w:rsidR="00704059" w:rsidRPr="00EB28BE" w:rsidRDefault="00704059" w:rsidP="00704059">
      <w:pPr>
        <w:rPr>
          <w:rFonts w:ascii="宋体" w:eastAsia="宋体" w:hAnsi="宋体"/>
        </w:rPr>
      </w:pPr>
      <w:r w:rsidRPr="00EB28BE">
        <w:rPr>
          <w:rFonts w:ascii="宋体" w:eastAsia="宋体" w:hAnsi="宋体"/>
        </w:rPr>
        <w:t>}tree[MAXN&lt;&lt;2];</w:t>
      </w:r>
    </w:p>
    <w:p w:rsidR="00704059" w:rsidRPr="00EB28BE" w:rsidRDefault="00704059" w:rsidP="00704059">
      <w:pPr>
        <w:rPr>
          <w:rFonts w:ascii="宋体" w:eastAsia="宋体" w:hAnsi="宋体"/>
        </w:rPr>
      </w:pPr>
      <w:r w:rsidRPr="00EB28BE">
        <w:rPr>
          <w:rFonts w:ascii="宋体" w:eastAsia="宋体" w:hAnsi="宋体"/>
        </w:rPr>
        <w:t>vector&lt;int&gt; open[MAXN],close[MAXN];</w:t>
      </w:r>
    </w:p>
    <w:p w:rsidR="00704059" w:rsidRPr="00EB28BE" w:rsidRDefault="00704059" w:rsidP="00704059">
      <w:pPr>
        <w:rPr>
          <w:rFonts w:ascii="宋体" w:eastAsia="宋体" w:hAnsi="宋体"/>
        </w:rPr>
      </w:pPr>
    </w:p>
    <w:p w:rsidR="00704059" w:rsidRPr="00EB28BE" w:rsidRDefault="00704059" w:rsidP="00704059">
      <w:pPr>
        <w:rPr>
          <w:rFonts w:ascii="宋体" w:eastAsia="宋体" w:hAnsi="宋体"/>
        </w:rPr>
      </w:pPr>
      <w:r w:rsidRPr="00EB28BE">
        <w:rPr>
          <w:rFonts w:ascii="宋体" w:eastAsia="宋体" w:hAnsi="宋体"/>
        </w:rPr>
        <w:t>void build_tree(int id,int l,int r){</w:t>
      </w:r>
    </w:p>
    <w:p w:rsidR="00704059" w:rsidRPr="00EB28BE" w:rsidRDefault="00704059" w:rsidP="00704059">
      <w:pPr>
        <w:rPr>
          <w:rFonts w:ascii="宋体" w:eastAsia="宋体" w:hAnsi="宋体"/>
        </w:rPr>
      </w:pPr>
      <w:r w:rsidRPr="00EB28BE">
        <w:rPr>
          <w:rFonts w:ascii="宋体" w:eastAsia="宋体" w:hAnsi="宋体"/>
        </w:rPr>
        <w:t xml:space="preserve">    tree[id].left=l,tree[id].right=r,tree[id].used=tree[id].lazy=false;</w:t>
      </w:r>
    </w:p>
    <w:p w:rsidR="00704059" w:rsidRPr="00EB28BE" w:rsidRDefault="00704059" w:rsidP="00704059">
      <w:pPr>
        <w:rPr>
          <w:rFonts w:ascii="宋体" w:eastAsia="宋体" w:hAnsi="宋体"/>
        </w:rPr>
      </w:pPr>
      <w:r w:rsidRPr="00EB28BE">
        <w:rPr>
          <w:rFonts w:ascii="宋体" w:eastAsia="宋体" w:hAnsi="宋体"/>
        </w:rPr>
        <w:t xml:space="preserve">    if (tree[id].left==tree[id].right){</w:t>
      </w:r>
    </w:p>
    <w:p w:rsidR="00704059" w:rsidRPr="00EB28BE" w:rsidRDefault="00704059" w:rsidP="00704059">
      <w:pPr>
        <w:rPr>
          <w:rFonts w:ascii="宋体" w:eastAsia="宋体" w:hAnsi="宋体"/>
        </w:rPr>
      </w:pPr>
      <w:r w:rsidRPr="00EB28BE">
        <w:rPr>
          <w:rFonts w:ascii="宋体" w:eastAsia="宋体" w:hAnsi="宋体"/>
        </w:rPr>
        <w:t xml:space="preserve">        return;</w:t>
      </w:r>
    </w:p>
    <w:p w:rsidR="00704059" w:rsidRPr="00EB28BE" w:rsidRDefault="00704059" w:rsidP="00704059">
      <w:pPr>
        <w:rPr>
          <w:rFonts w:ascii="宋体" w:eastAsia="宋体" w:hAnsi="宋体"/>
        </w:rPr>
      </w:pPr>
      <w:r w:rsidRPr="00EB28BE">
        <w:rPr>
          <w:rFonts w:ascii="宋体" w:eastAsia="宋体" w:hAnsi="宋体"/>
        </w:rPr>
        <w:lastRenderedPageBreak/>
        <w:t xml:space="preserve">    }</w:t>
      </w:r>
    </w:p>
    <w:p w:rsidR="00704059" w:rsidRPr="00EB28BE" w:rsidRDefault="00704059" w:rsidP="00704059">
      <w:pPr>
        <w:rPr>
          <w:rFonts w:ascii="宋体" w:eastAsia="宋体" w:hAnsi="宋体"/>
        </w:rPr>
      </w:pPr>
      <w:r w:rsidRPr="00EB28BE">
        <w:rPr>
          <w:rFonts w:ascii="宋体" w:eastAsia="宋体" w:hAnsi="宋体"/>
        </w:rPr>
        <w:t xml:space="preserve">    int mid=(l+r)/2;</w:t>
      </w:r>
    </w:p>
    <w:p w:rsidR="00704059" w:rsidRPr="00EB28BE" w:rsidRDefault="00704059" w:rsidP="00704059">
      <w:pPr>
        <w:rPr>
          <w:rFonts w:ascii="宋体" w:eastAsia="宋体" w:hAnsi="宋体"/>
        </w:rPr>
      </w:pPr>
      <w:r w:rsidRPr="00EB28BE">
        <w:rPr>
          <w:rFonts w:ascii="宋体" w:eastAsia="宋体" w:hAnsi="宋体"/>
        </w:rPr>
        <w:t xml:space="preserve">    build_tree(id&lt;&lt;1,l,mid),build_tree(id&lt;&lt;1|1,mid+1,r);</w:t>
      </w:r>
    </w:p>
    <w:p w:rsidR="00704059" w:rsidRPr="00EB28BE" w:rsidRDefault="00704059" w:rsidP="00704059">
      <w:pPr>
        <w:rPr>
          <w:rFonts w:ascii="宋体" w:eastAsia="宋体" w:hAnsi="宋体"/>
        </w:rPr>
      </w:pPr>
      <w:r w:rsidRPr="00EB28BE">
        <w:rPr>
          <w:rFonts w:ascii="宋体" w:eastAsia="宋体" w:hAnsi="宋体"/>
        </w:rPr>
        <w:t xml:space="preserve">    return;</w:t>
      </w:r>
    </w:p>
    <w:p w:rsidR="00704059" w:rsidRPr="00EB28BE" w:rsidRDefault="00704059" w:rsidP="00704059">
      <w:pPr>
        <w:rPr>
          <w:rFonts w:ascii="宋体" w:eastAsia="宋体" w:hAnsi="宋体"/>
        </w:rPr>
      </w:pPr>
      <w:r w:rsidRPr="00EB28BE">
        <w:rPr>
          <w:rFonts w:ascii="宋体" w:eastAsia="宋体" w:hAnsi="宋体"/>
        </w:rPr>
        <w:t>}</w:t>
      </w:r>
    </w:p>
    <w:p w:rsidR="00704059" w:rsidRPr="00EB28BE" w:rsidRDefault="00704059" w:rsidP="00704059">
      <w:pPr>
        <w:rPr>
          <w:rFonts w:ascii="宋体" w:eastAsia="宋体" w:hAnsi="宋体"/>
        </w:rPr>
      </w:pPr>
    </w:p>
    <w:p w:rsidR="00704059" w:rsidRPr="00EB28BE" w:rsidRDefault="00704059" w:rsidP="00704059">
      <w:pPr>
        <w:rPr>
          <w:rFonts w:ascii="宋体" w:eastAsia="宋体" w:hAnsi="宋体"/>
        </w:rPr>
      </w:pPr>
      <w:r w:rsidRPr="00EB28BE">
        <w:rPr>
          <w:rFonts w:ascii="宋体" w:eastAsia="宋体" w:hAnsi="宋体"/>
        </w:rPr>
        <w:t>void update(int id,int l,int r,int t){</w:t>
      </w:r>
    </w:p>
    <w:p w:rsidR="00704059" w:rsidRPr="00EB28BE" w:rsidRDefault="00704059" w:rsidP="00704059">
      <w:pPr>
        <w:rPr>
          <w:rFonts w:ascii="宋体" w:eastAsia="宋体" w:hAnsi="宋体"/>
        </w:rPr>
      </w:pPr>
      <w:r w:rsidRPr="00EB28BE">
        <w:rPr>
          <w:rFonts w:ascii="宋体" w:eastAsia="宋体" w:hAnsi="宋体"/>
        </w:rPr>
        <w:t xml:space="preserve">    if (tree[id].left==l&amp;&amp;tree[id].right==r){</w:t>
      </w:r>
    </w:p>
    <w:p w:rsidR="00704059" w:rsidRPr="00EB28BE" w:rsidRDefault="00704059" w:rsidP="00704059">
      <w:pPr>
        <w:rPr>
          <w:rFonts w:ascii="宋体" w:eastAsia="宋体" w:hAnsi="宋体"/>
        </w:rPr>
      </w:pPr>
      <w:r w:rsidRPr="00EB28BE">
        <w:rPr>
          <w:rFonts w:ascii="宋体" w:eastAsia="宋体" w:hAnsi="宋体"/>
        </w:rPr>
        <w:t xml:space="preserve">        if (tree[id].used){</w:t>
      </w:r>
    </w:p>
    <w:p w:rsidR="00704059" w:rsidRPr="00EB28BE" w:rsidRDefault="00704059" w:rsidP="00704059">
      <w:pPr>
        <w:rPr>
          <w:rFonts w:ascii="宋体" w:eastAsia="宋体" w:hAnsi="宋体"/>
        </w:rPr>
      </w:pPr>
      <w:r w:rsidRPr="00EB28BE">
        <w:rPr>
          <w:rFonts w:ascii="宋体" w:eastAsia="宋体" w:hAnsi="宋体"/>
        </w:rPr>
        <w:t xml:space="preserve">            tree[id].maxnum=max(tree[id].maxnum,t),tree[id].minnum=min(tree[id].minnum,t);</w:t>
      </w:r>
    </w:p>
    <w:p w:rsidR="00704059" w:rsidRPr="00EB28BE" w:rsidRDefault="00704059" w:rsidP="00704059">
      <w:pPr>
        <w:rPr>
          <w:rFonts w:ascii="宋体" w:eastAsia="宋体" w:hAnsi="宋体"/>
        </w:rPr>
      </w:pPr>
      <w:r w:rsidRPr="00EB28BE">
        <w:rPr>
          <w:rFonts w:ascii="宋体" w:eastAsia="宋体" w:hAnsi="宋体"/>
        </w:rPr>
        <w:t xml:space="preserve">        }else{</w:t>
      </w:r>
    </w:p>
    <w:p w:rsidR="00704059" w:rsidRPr="00EB28BE" w:rsidRDefault="00704059" w:rsidP="00704059">
      <w:pPr>
        <w:rPr>
          <w:rFonts w:ascii="宋体" w:eastAsia="宋体" w:hAnsi="宋体"/>
        </w:rPr>
      </w:pPr>
      <w:r w:rsidRPr="00EB28BE">
        <w:rPr>
          <w:rFonts w:ascii="宋体" w:eastAsia="宋体" w:hAnsi="宋体"/>
        </w:rPr>
        <w:t xml:space="preserve">            tree[id].used=true,tree[id].maxnum=tree[id].minnum=t;</w:t>
      </w:r>
    </w:p>
    <w:p w:rsidR="00704059" w:rsidRPr="00EB28BE" w:rsidRDefault="00704059" w:rsidP="00704059">
      <w:pPr>
        <w:rPr>
          <w:rFonts w:ascii="宋体" w:eastAsia="宋体" w:hAnsi="宋体"/>
        </w:rPr>
      </w:pPr>
      <w:r w:rsidRPr="00EB28BE">
        <w:rPr>
          <w:rFonts w:ascii="宋体" w:eastAsia="宋体" w:hAnsi="宋体"/>
        </w:rPr>
        <w:t xml:space="preserve">        }</w:t>
      </w:r>
    </w:p>
    <w:p w:rsidR="00704059" w:rsidRPr="00EB28BE" w:rsidRDefault="00704059" w:rsidP="00704059">
      <w:pPr>
        <w:rPr>
          <w:rFonts w:ascii="宋体" w:eastAsia="宋体" w:hAnsi="宋体"/>
        </w:rPr>
      </w:pPr>
      <w:r w:rsidRPr="00EB28BE">
        <w:rPr>
          <w:rFonts w:ascii="宋体" w:eastAsia="宋体" w:hAnsi="宋体"/>
        </w:rPr>
        <w:t xml:space="preserve">        tree[id].lazy=true;</w:t>
      </w:r>
    </w:p>
    <w:p w:rsidR="00704059" w:rsidRPr="00EB28BE" w:rsidRDefault="00704059" w:rsidP="00704059">
      <w:pPr>
        <w:rPr>
          <w:rFonts w:ascii="宋体" w:eastAsia="宋体" w:hAnsi="宋体"/>
        </w:rPr>
      </w:pPr>
      <w:r w:rsidRPr="00EB28BE">
        <w:rPr>
          <w:rFonts w:ascii="宋体" w:eastAsia="宋体" w:hAnsi="宋体"/>
        </w:rPr>
        <w:t xml:space="preserve">        return;</w:t>
      </w:r>
    </w:p>
    <w:p w:rsidR="00704059" w:rsidRPr="00EB28BE" w:rsidRDefault="00704059" w:rsidP="00704059">
      <w:pPr>
        <w:rPr>
          <w:rFonts w:ascii="宋体" w:eastAsia="宋体" w:hAnsi="宋体"/>
        </w:rPr>
      </w:pPr>
      <w:r w:rsidRPr="00EB28BE">
        <w:rPr>
          <w:rFonts w:ascii="宋体" w:eastAsia="宋体" w:hAnsi="宋体"/>
        </w:rPr>
        <w:t xml:space="preserve">    }</w:t>
      </w:r>
    </w:p>
    <w:p w:rsidR="00704059" w:rsidRPr="00EB28BE" w:rsidRDefault="00704059" w:rsidP="00704059">
      <w:pPr>
        <w:rPr>
          <w:rFonts w:ascii="宋体" w:eastAsia="宋体" w:hAnsi="宋体"/>
        </w:rPr>
      </w:pPr>
      <w:r w:rsidRPr="00EB28BE">
        <w:rPr>
          <w:rFonts w:ascii="宋体" w:eastAsia="宋体" w:hAnsi="宋体"/>
        </w:rPr>
        <w:t xml:space="preserve">    if (tree[id].lazy){</w:t>
      </w:r>
    </w:p>
    <w:p w:rsidR="00704059" w:rsidRPr="00EB28BE" w:rsidRDefault="00704059" w:rsidP="00704059">
      <w:pPr>
        <w:rPr>
          <w:rFonts w:ascii="宋体" w:eastAsia="宋体" w:hAnsi="宋体"/>
        </w:rPr>
      </w:pPr>
      <w:r w:rsidRPr="00EB28BE">
        <w:rPr>
          <w:rFonts w:ascii="宋体" w:eastAsia="宋体" w:hAnsi="宋体"/>
        </w:rPr>
        <w:t xml:space="preserve">        update(id&lt;&lt;1,tree[id&lt;&lt;1].left,tree[id&lt;&lt;1].right,tree[id].maxnum);</w:t>
      </w:r>
    </w:p>
    <w:p w:rsidR="00704059" w:rsidRPr="00EB28BE" w:rsidRDefault="00704059" w:rsidP="00704059">
      <w:pPr>
        <w:rPr>
          <w:rFonts w:ascii="宋体" w:eastAsia="宋体" w:hAnsi="宋体"/>
        </w:rPr>
      </w:pPr>
      <w:r w:rsidRPr="00EB28BE">
        <w:rPr>
          <w:rFonts w:ascii="宋体" w:eastAsia="宋体" w:hAnsi="宋体"/>
        </w:rPr>
        <w:t xml:space="preserve">        update(id&lt;&lt;1,tree[id&lt;&lt;1].left,tree[id&lt;&lt;1].right,tree[id].minnum);</w:t>
      </w:r>
    </w:p>
    <w:p w:rsidR="00704059" w:rsidRPr="00EB28BE" w:rsidRDefault="00704059" w:rsidP="00704059">
      <w:pPr>
        <w:rPr>
          <w:rFonts w:ascii="宋体" w:eastAsia="宋体" w:hAnsi="宋体"/>
        </w:rPr>
      </w:pPr>
      <w:r w:rsidRPr="00EB28BE">
        <w:rPr>
          <w:rFonts w:ascii="宋体" w:eastAsia="宋体" w:hAnsi="宋体"/>
        </w:rPr>
        <w:t xml:space="preserve">        update(id&lt;&lt;1|1,tree[id&lt;&lt;1|1].left,tree[id&lt;&lt;1|1].right,tree[id].maxnum);</w:t>
      </w:r>
    </w:p>
    <w:p w:rsidR="00704059" w:rsidRPr="00EB28BE" w:rsidRDefault="00704059" w:rsidP="00704059">
      <w:pPr>
        <w:rPr>
          <w:rFonts w:ascii="宋体" w:eastAsia="宋体" w:hAnsi="宋体"/>
        </w:rPr>
      </w:pPr>
      <w:r w:rsidRPr="00EB28BE">
        <w:rPr>
          <w:rFonts w:ascii="宋体" w:eastAsia="宋体" w:hAnsi="宋体"/>
        </w:rPr>
        <w:t xml:space="preserve">        update(id&lt;&lt;1|1,tree[id&lt;&lt;1|1].left,tree[id&lt;&lt;1|1].right,tree[id].minnum);</w:t>
      </w:r>
    </w:p>
    <w:p w:rsidR="00704059" w:rsidRPr="00EB28BE" w:rsidRDefault="00704059" w:rsidP="00704059">
      <w:pPr>
        <w:rPr>
          <w:rFonts w:ascii="宋体" w:eastAsia="宋体" w:hAnsi="宋体"/>
        </w:rPr>
      </w:pPr>
      <w:r w:rsidRPr="00EB28BE">
        <w:rPr>
          <w:rFonts w:ascii="宋体" w:eastAsia="宋体" w:hAnsi="宋体"/>
        </w:rPr>
        <w:t xml:space="preserve">        tree[id].lazy=false;</w:t>
      </w:r>
    </w:p>
    <w:p w:rsidR="00704059" w:rsidRPr="00EB28BE" w:rsidRDefault="00704059" w:rsidP="00704059">
      <w:pPr>
        <w:rPr>
          <w:rFonts w:ascii="宋体" w:eastAsia="宋体" w:hAnsi="宋体"/>
        </w:rPr>
      </w:pPr>
      <w:r w:rsidRPr="00EB28BE">
        <w:rPr>
          <w:rFonts w:ascii="宋体" w:eastAsia="宋体" w:hAnsi="宋体"/>
        </w:rPr>
        <w:t xml:space="preserve">    }</w:t>
      </w:r>
    </w:p>
    <w:p w:rsidR="00704059" w:rsidRPr="00EB28BE" w:rsidRDefault="00704059" w:rsidP="00704059">
      <w:pPr>
        <w:rPr>
          <w:rFonts w:ascii="宋体" w:eastAsia="宋体" w:hAnsi="宋体"/>
        </w:rPr>
      </w:pPr>
      <w:r w:rsidRPr="00EB28BE">
        <w:rPr>
          <w:rFonts w:ascii="宋体" w:eastAsia="宋体" w:hAnsi="宋体"/>
        </w:rPr>
        <w:t xml:space="preserve">    int leftr=tree[id&lt;&lt;1].right,rightl=tree[id&lt;&lt;1|1].left;</w:t>
      </w:r>
    </w:p>
    <w:p w:rsidR="00704059" w:rsidRPr="00EB28BE" w:rsidRDefault="00704059" w:rsidP="00704059">
      <w:pPr>
        <w:rPr>
          <w:rFonts w:ascii="宋体" w:eastAsia="宋体" w:hAnsi="宋体"/>
        </w:rPr>
      </w:pPr>
      <w:r w:rsidRPr="00EB28BE">
        <w:rPr>
          <w:rFonts w:ascii="宋体" w:eastAsia="宋体" w:hAnsi="宋体"/>
        </w:rPr>
        <w:t xml:space="preserve">    if (r&lt;=leftr){</w:t>
      </w:r>
    </w:p>
    <w:p w:rsidR="00704059" w:rsidRPr="00EB28BE" w:rsidRDefault="00704059" w:rsidP="00704059">
      <w:pPr>
        <w:rPr>
          <w:rFonts w:ascii="宋体" w:eastAsia="宋体" w:hAnsi="宋体"/>
        </w:rPr>
      </w:pPr>
      <w:r w:rsidRPr="00EB28BE">
        <w:rPr>
          <w:rFonts w:ascii="宋体" w:eastAsia="宋体" w:hAnsi="宋体"/>
        </w:rPr>
        <w:t xml:space="preserve">        update(id&lt;&lt;1,l,r,t);</w:t>
      </w:r>
    </w:p>
    <w:p w:rsidR="00704059" w:rsidRPr="00EB28BE" w:rsidRDefault="00704059" w:rsidP="00704059">
      <w:pPr>
        <w:rPr>
          <w:rFonts w:ascii="宋体" w:eastAsia="宋体" w:hAnsi="宋体"/>
        </w:rPr>
      </w:pPr>
      <w:r w:rsidRPr="00EB28BE">
        <w:rPr>
          <w:rFonts w:ascii="宋体" w:eastAsia="宋体" w:hAnsi="宋体"/>
        </w:rPr>
        <w:t xml:space="preserve">    }else if (l&gt;=rightl){</w:t>
      </w:r>
    </w:p>
    <w:p w:rsidR="00704059" w:rsidRPr="00EB28BE" w:rsidRDefault="00704059" w:rsidP="00704059">
      <w:pPr>
        <w:rPr>
          <w:rFonts w:ascii="宋体" w:eastAsia="宋体" w:hAnsi="宋体"/>
        </w:rPr>
      </w:pPr>
      <w:r w:rsidRPr="00EB28BE">
        <w:rPr>
          <w:rFonts w:ascii="宋体" w:eastAsia="宋体" w:hAnsi="宋体"/>
        </w:rPr>
        <w:t xml:space="preserve">        update(id&lt;&lt;1|1,l,r,t);</w:t>
      </w:r>
    </w:p>
    <w:p w:rsidR="00704059" w:rsidRPr="00EB28BE" w:rsidRDefault="00704059" w:rsidP="00704059">
      <w:pPr>
        <w:rPr>
          <w:rFonts w:ascii="宋体" w:eastAsia="宋体" w:hAnsi="宋体"/>
        </w:rPr>
      </w:pPr>
      <w:r w:rsidRPr="00EB28BE">
        <w:rPr>
          <w:rFonts w:ascii="宋体" w:eastAsia="宋体" w:hAnsi="宋体"/>
        </w:rPr>
        <w:t xml:space="preserve">    }else{</w:t>
      </w:r>
    </w:p>
    <w:p w:rsidR="00704059" w:rsidRPr="00EB28BE" w:rsidRDefault="00704059" w:rsidP="00704059">
      <w:pPr>
        <w:rPr>
          <w:rFonts w:ascii="宋体" w:eastAsia="宋体" w:hAnsi="宋体"/>
        </w:rPr>
      </w:pPr>
      <w:r w:rsidRPr="00EB28BE">
        <w:rPr>
          <w:rFonts w:ascii="宋体" w:eastAsia="宋体" w:hAnsi="宋体"/>
        </w:rPr>
        <w:t xml:space="preserve">        update(id&lt;&lt;1,l,leftr,t),update(id&lt;&lt;1|1,rightl,r,t);</w:t>
      </w:r>
    </w:p>
    <w:p w:rsidR="00704059" w:rsidRPr="00EB28BE" w:rsidRDefault="00704059" w:rsidP="00704059">
      <w:pPr>
        <w:rPr>
          <w:rFonts w:ascii="宋体" w:eastAsia="宋体" w:hAnsi="宋体"/>
        </w:rPr>
      </w:pPr>
      <w:r w:rsidRPr="00EB28BE">
        <w:rPr>
          <w:rFonts w:ascii="宋体" w:eastAsia="宋体" w:hAnsi="宋体"/>
        </w:rPr>
        <w:t xml:space="preserve">    }</w:t>
      </w:r>
    </w:p>
    <w:p w:rsidR="00704059" w:rsidRPr="00EB28BE" w:rsidRDefault="00704059" w:rsidP="00704059">
      <w:pPr>
        <w:rPr>
          <w:rFonts w:ascii="宋体" w:eastAsia="宋体" w:hAnsi="宋体"/>
        </w:rPr>
      </w:pPr>
      <w:r w:rsidRPr="00EB28BE">
        <w:rPr>
          <w:rFonts w:ascii="宋体" w:eastAsia="宋体" w:hAnsi="宋体"/>
        </w:rPr>
        <w:t xml:space="preserve">    return;</w:t>
      </w:r>
    </w:p>
    <w:p w:rsidR="00704059" w:rsidRPr="00EB28BE" w:rsidRDefault="00704059" w:rsidP="00704059">
      <w:pPr>
        <w:rPr>
          <w:rFonts w:ascii="宋体" w:eastAsia="宋体" w:hAnsi="宋体"/>
        </w:rPr>
      </w:pPr>
      <w:r w:rsidRPr="00EB28BE">
        <w:rPr>
          <w:rFonts w:ascii="宋体" w:eastAsia="宋体" w:hAnsi="宋体"/>
        </w:rPr>
        <w:t>}</w:t>
      </w:r>
    </w:p>
    <w:p w:rsidR="00704059" w:rsidRPr="00EB28BE" w:rsidRDefault="00704059" w:rsidP="00704059">
      <w:pPr>
        <w:rPr>
          <w:rFonts w:ascii="宋体" w:eastAsia="宋体" w:hAnsi="宋体"/>
        </w:rPr>
      </w:pPr>
    </w:p>
    <w:p w:rsidR="00704059" w:rsidRPr="00EB28BE" w:rsidRDefault="00704059" w:rsidP="00704059">
      <w:pPr>
        <w:rPr>
          <w:rFonts w:ascii="宋体" w:eastAsia="宋体" w:hAnsi="宋体"/>
        </w:rPr>
      </w:pPr>
      <w:r w:rsidRPr="00EB28BE">
        <w:rPr>
          <w:rFonts w:ascii="宋体" w:eastAsia="宋体" w:hAnsi="宋体"/>
        </w:rPr>
        <w:t>void query(int id,int l,int r,int &amp;minnum,int &amp;maxnum,bool &amp;used){</w:t>
      </w:r>
    </w:p>
    <w:p w:rsidR="00704059" w:rsidRPr="00EB28BE" w:rsidRDefault="00704059" w:rsidP="00704059">
      <w:pPr>
        <w:rPr>
          <w:rFonts w:ascii="宋体" w:eastAsia="宋体" w:hAnsi="宋体"/>
        </w:rPr>
      </w:pPr>
      <w:r w:rsidRPr="00EB28BE">
        <w:rPr>
          <w:rFonts w:ascii="宋体" w:eastAsia="宋体" w:hAnsi="宋体"/>
        </w:rPr>
        <w:t xml:space="preserve">    if (tree[id].left==l&amp;&amp;tree[id].right==r){</w:t>
      </w:r>
    </w:p>
    <w:p w:rsidR="00704059" w:rsidRPr="00EB28BE" w:rsidRDefault="00704059" w:rsidP="00704059">
      <w:pPr>
        <w:rPr>
          <w:rFonts w:ascii="宋体" w:eastAsia="宋体" w:hAnsi="宋体"/>
        </w:rPr>
      </w:pPr>
      <w:r w:rsidRPr="00EB28BE">
        <w:rPr>
          <w:rFonts w:ascii="宋体" w:eastAsia="宋体" w:hAnsi="宋体"/>
        </w:rPr>
        <w:t xml:space="preserve">        maxnum=tree[id].maxnum,minnum=tree[id].minnum,used=tree[id].used;</w:t>
      </w:r>
    </w:p>
    <w:p w:rsidR="00704059" w:rsidRPr="00EB28BE" w:rsidRDefault="00704059" w:rsidP="00704059">
      <w:pPr>
        <w:rPr>
          <w:rFonts w:ascii="宋体" w:eastAsia="宋体" w:hAnsi="宋体"/>
        </w:rPr>
      </w:pPr>
      <w:r w:rsidRPr="00EB28BE">
        <w:rPr>
          <w:rFonts w:ascii="宋体" w:eastAsia="宋体" w:hAnsi="宋体"/>
        </w:rPr>
        <w:t xml:space="preserve">        return;</w:t>
      </w:r>
    </w:p>
    <w:p w:rsidR="00704059" w:rsidRPr="00EB28BE" w:rsidRDefault="00704059" w:rsidP="00704059">
      <w:pPr>
        <w:rPr>
          <w:rFonts w:ascii="宋体" w:eastAsia="宋体" w:hAnsi="宋体"/>
        </w:rPr>
      </w:pPr>
      <w:r w:rsidRPr="00EB28BE">
        <w:rPr>
          <w:rFonts w:ascii="宋体" w:eastAsia="宋体" w:hAnsi="宋体"/>
        </w:rPr>
        <w:t xml:space="preserve">    }</w:t>
      </w:r>
    </w:p>
    <w:p w:rsidR="00704059" w:rsidRPr="00EB28BE" w:rsidRDefault="00704059" w:rsidP="00704059">
      <w:pPr>
        <w:rPr>
          <w:rFonts w:ascii="宋体" w:eastAsia="宋体" w:hAnsi="宋体"/>
        </w:rPr>
      </w:pPr>
      <w:r w:rsidRPr="00EB28BE">
        <w:rPr>
          <w:rFonts w:ascii="宋体" w:eastAsia="宋体" w:hAnsi="宋体"/>
        </w:rPr>
        <w:t xml:space="preserve">    if (tree[id].lazy){</w:t>
      </w:r>
    </w:p>
    <w:p w:rsidR="00704059" w:rsidRPr="00EB28BE" w:rsidRDefault="00704059" w:rsidP="00704059">
      <w:pPr>
        <w:rPr>
          <w:rFonts w:ascii="宋体" w:eastAsia="宋体" w:hAnsi="宋体"/>
        </w:rPr>
      </w:pPr>
      <w:r w:rsidRPr="00EB28BE">
        <w:rPr>
          <w:rFonts w:ascii="宋体" w:eastAsia="宋体" w:hAnsi="宋体"/>
        </w:rPr>
        <w:t xml:space="preserve">        update(id&lt;&lt;1,tree[id&lt;&lt;1].left,tree[id&lt;&lt;1].right,tree[id].maxnum);</w:t>
      </w:r>
    </w:p>
    <w:p w:rsidR="00704059" w:rsidRPr="00EB28BE" w:rsidRDefault="00704059" w:rsidP="00704059">
      <w:pPr>
        <w:rPr>
          <w:rFonts w:ascii="宋体" w:eastAsia="宋体" w:hAnsi="宋体"/>
        </w:rPr>
      </w:pPr>
      <w:r w:rsidRPr="00EB28BE">
        <w:rPr>
          <w:rFonts w:ascii="宋体" w:eastAsia="宋体" w:hAnsi="宋体"/>
        </w:rPr>
        <w:t xml:space="preserve">        update(id&lt;&lt;1,tree[id&lt;&lt;1].left,tree[id&lt;&lt;1].right,tree[id].minnum);</w:t>
      </w:r>
    </w:p>
    <w:p w:rsidR="00704059" w:rsidRPr="00EB28BE" w:rsidRDefault="00704059" w:rsidP="00704059">
      <w:pPr>
        <w:rPr>
          <w:rFonts w:ascii="宋体" w:eastAsia="宋体" w:hAnsi="宋体"/>
        </w:rPr>
      </w:pPr>
      <w:r w:rsidRPr="00EB28BE">
        <w:rPr>
          <w:rFonts w:ascii="宋体" w:eastAsia="宋体" w:hAnsi="宋体"/>
        </w:rPr>
        <w:t xml:space="preserve">        update(id&lt;&lt;1|1,tree[id&lt;&lt;1|1].left,tree[id&lt;&lt;1|1].right,tree[id].maxnum);</w:t>
      </w:r>
    </w:p>
    <w:p w:rsidR="00704059" w:rsidRPr="00EB28BE" w:rsidRDefault="00704059" w:rsidP="00704059">
      <w:pPr>
        <w:rPr>
          <w:rFonts w:ascii="宋体" w:eastAsia="宋体" w:hAnsi="宋体"/>
        </w:rPr>
      </w:pPr>
      <w:r w:rsidRPr="00EB28BE">
        <w:rPr>
          <w:rFonts w:ascii="宋体" w:eastAsia="宋体" w:hAnsi="宋体"/>
        </w:rPr>
        <w:lastRenderedPageBreak/>
        <w:t xml:space="preserve">        update(id&lt;&lt;1|1,tree[id&lt;&lt;1|1].left,tree[id&lt;&lt;1|1].right,tree[id].minnum);</w:t>
      </w:r>
    </w:p>
    <w:p w:rsidR="00704059" w:rsidRPr="00EB28BE" w:rsidRDefault="00704059" w:rsidP="00704059">
      <w:pPr>
        <w:rPr>
          <w:rFonts w:ascii="宋体" w:eastAsia="宋体" w:hAnsi="宋体"/>
        </w:rPr>
      </w:pPr>
      <w:r w:rsidRPr="00EB28BE">
        <w:rPr>
          <w:rFonts w:ascii="宋体" w:eastAsia="宋体" w:hAnsi="宋体"/>
        </w:rPr>
        <w:t xml:space="preserve">        tree[id].lazy=false;</w:t>
      </w:r>
    </w:p>
    <w:p w:rsidR="00704059" w:rsidRPr="00EB28BE" w:rsidRDefault="00704059" w:rsidP="00704059">
      <w:pPr>
        <w:rPr>
          <w:rFonts w:ascii="宋体" w:eastAsia="宋体" w:hAnsi="宋体"/>
        </w:rPr>
      </w:pPr>
      <w:r w:rsidRPr="00EB28BE">
        <w:rPr>
          <w:rFonts w:ascii="宋体" w:eastAsia="宋体" w:hAnsi="宋体"/>
        </w:rPr>
        <w:t xml:space="preserve">    }</w:t>
      </w:r>
    </w:p>
    <w:p w:rsidR="00704059" w:rsidRPr="00EB28BE" w:rsidRDefault="00704059" w:rsidP="00704059">
      <w:pPr>
        <w:rPr>
          <w:rFonts w:ascii="宋体" w:eastAsia="宋体" w:hAnsi="宋体"/>
        </w:rPr>
      </w:pPr>
      <w:r w:rsidRPr="00EB28BE">
        <w:rPr>
          <w:rFonts w:ascii="宋体" w:eastAsia="宋体" w:hAnsi="宋体"/>
        </w:rPr>
        <w:t xml:space="preserve">    int leftr=tree[id&lt;&lt;1].right,rightl=tree[id&lt;&lt;1|1].left;</w:t>
      </w:r>
    </w:p>
    <w:p w:rsidR="00704059" w:rsidRPr="00EB28BE" w:rsidRDefault="00704059" w:rsidP="00704059">
      <w:pPr>
        <w:rPr>
          <w:rFonts w:ascii="宋体" w:eastAsia="宋体" w:hAnsi="宋体"/>
        </w:rPr>
      </w:pPr>
      <w:r w:rsidRPr="00EB28BE">
        <w:rPr>
          <w:rFonts w:ascii="宋体" w:eastAsia="宋体" w:hAnsi="宋体"/>
        </w:rPr>
        <w:t xml:space="preserve">    if (r&lt;=leftr){</w:t>
      </w:r>
    </w:p>
    <w:p w:rsidR="00704059" w:rsidRPr="00EB28BE" w:rsidRDefault="00704059" w:rsidP="00704059">
      <w:pPr>
        <w:rPr>
          <w:rFonts w:ascii="宋体" w:eastAsia="宋体" w:hAnsi="宋体"/>
        </w:rPr>
      </w:pPr>
      <w:r w:rsidRPr="00EB28BE">
        <w:rPr>
          <w:rFonts w:ascii="宋体" w:eastAsia="宋体" w:hAnsi="宋体"/>
        </w:rPr>
        <w:t xml:space="preserve">        query(id&lt;&lt;1,l,r,minnum,maxnum,used);</w:t>
      </w:r>
    </w:p>
    <w:p w:rsidR="00704059" w:rsidRPr="00EB28BE" w:rsidRDefault="00704059" w:rsidP="00704059">
      <w:pPr>
        <w:rPr>
          <w:rFonts w:ascii="宋体" w:eastAsia="宋体" w:hAnsi="宋体"/>
        </w:rPr>
      </w:pPr>
      <w:r w:rsidRPr="00EB28BE">
        <w:rPr>
          <w:rFonts w:ascii="宋体" w:eastAsia="宋体" w:hAnsi="宋体"/>
        </w:rPr>
        <w:t xml:space="preserve">    }else if (l&gt;=rightl){</w:t>
      </w:r>
    </w:p>
    <w:p w:rsidR="00704059" w:rsidRPr="00EB28BE" w:rsidRDefault="00704059" w:rsidP="00704059">
      <w:pPr>
        <w:rPr>
          <w:rFonts w:ascii="宋体" w:eastAsia="宋体" w:hAnsi="宋体"/>
        </w:rPr>
      </w:pPr>
      <w:r w:rsidRPr="00EB28BE">
        <w:rPr>
          <w:rFonts w:ascii="宋体" w:eastAsia="宋体" w:hAnsi="宋体"/>
        </w:rPr>
        <w:t xml:space="preserve">        query(id&lt;&lt;1|1,l,r,minnum,maxnum,used);</w:t>
      </w:r>
    </w:p>
    <w:p w:rsidR="00704059" w:rsidRPr="00EB28BE" w:rsidRDefault="00704059" w:rsidP="00704059">
      <w:pPr>
        <w:rPr>
          <w:rFonts w:ascii="宋体" w:eastAsia="宋体" w:hAnsi="宋体"/>
        </w:rPr>
      </w:pPr>
      <w:r w:rsidRPr="00EB28BE">
        <w:rPr>
          <w:rFonts w:ascii="宋体" w:eastAsia="宋体" w:hAnsi="宋体"/>
        </w:rPr>
        <w:t xml:space="preserve">    }else{</w:t>
      </w:r>
    </w:p>
    <w:p w:rsidR="00704059" w:rsidRPr="00EB28BE" w:rsidRDefault="00704059" w:rsidP="00704059">
      <w:pPr>
        <w:rPr>
          <w:rFonts w:ascii="宋体" w:eastAsia="宋体" w:hAnsi="宋体"/>
        </w:rPr>
      </w:pPr>
      <w:r w:rsidRPr="00EB28BE">
        <w:rPr>
          <w:rFonts w:ascii="宋体" w:eastAsia="宋体" w:hAnsi="宋体"/>
        </w:rPr>
        <w:t xml:space="preserve">        query(id&lt;&lt;1,l,leftr,minnum,maxnum,used),query(id&lt;&lt;1|1,rightl,r,minnum,maxnum,used);</w:t>
      </w:r>
    </w:p>
    <w:p w:rsidR="00704059" w:rsidRPr="00EB28BE" w:rsidRDefault="00704059" w:rsidP="00704059">
      <w:pPr>
        <w:rPr>
          <w:rFonts w:ascii="宋体" w:eastAsia="宋体" w:hAnsi="宋体"/>
        </w:rPr>
      </w:pPr>
      <w:r w:rsidRPr="00EB28BE">
        <w:rPr>
          <w:rFonts w:ascii="宋体" w:eastAsia="宋体" w:hAnsi="宋体"/>
        </w:rPr>
        <w:t xml:space="preserve">    }</w:t>
      </w:r>
    </w:p>
    <w:p w:rsidR="00704059" w:rsidRPr="00EB28BE" w:rsidRDefault="00704059" w:rsidP="00704059">
      <w:pPr>
        <w:rPr>
          <w:rFonts w:ascii="宋体" w:eastAsia="宋体" w:hAnsi="宋体"/>
        </w:rPr>
      </w:pPr>
      <w:r w:rsidRPr="00EB28BE">
        <w:rPr>
          <w:rFonts w:ascii="宋体" w:eastAsia="宋体" w:hAnsi="宋体"/>
        </w:rPr>
        <w:t xml:space="preserve">    return;</w:t>
      </w:r>
    </w:p>
    <w:p w:rsidR="00704059" w:rsidRPr="00EB28BE" w:rsidRDefault="00704059" w:rsidP="00704059">
      <w:pPr>
        <w:rPr>
          <w:rFonts w:ascii="宋体" w:eastAsia="宋体" w:hAnsi="宋体"/>
        </w:rPr>
      </w:pPr>
      <w:r w:rsidRPr="00EB28BE">
        <w:rPr>
          <w:rFonts w:ascii="宋体" w:eastAsia="宋体" w:hAnsi="宋体"/>
        </w:rPr>
        <w:t>}</w:t>
      </w:r>
    </w:p>
    <w:p w:rsidR="00704059" w:rsidRPr="00EB28BE" w:rsidRDefault="00704059" w:rsidP="00704059">
      <w:pPr>
        <w:rPr>
          <w:rFonts w:ascii="宋体" w:eastAsia="宋体" w:hAnsi="宋体"/>
        </w:rPr>
      </w:pPr>
    </w:p>
    <w:p w:rsidR="00704059" w:rsidRPr="00EB28BE" w:rsidRDefault="00704059" w:rsidP="00704059">
      <w:pPr>
        <w:rPr>
          <w:rFonts w:ascii="宋体" w:eastAsia="宋体" w:hAnsi="宋体"/>
        </w:rPr>
      </w:pPr>
      <w:r w:rsidRPr="00EB28BE">
        <w:rPr>
          <w:rFonts w:ascii="宋体" w:eastAsia="宋体" w:hAnsi="宋体"/>
        </w:rPr>
        <w:t>int main()</w:t>
      </w:r>
    </w:p>
    <w:p w:rsidR="00704059" w:rsidRPr="00EB28BE" w:rsidRDefault="00704059" w:rsidP="00704059">
      <w:pPr>
        <w:rPr>
          <w:rFonts w:ascii="宋体" w:eastAsia="宋体" w:hAnsi="宋体"/>
        </w:rPr>
      </w:pPr>
      <w:r w:rsidRPr="00EB28BE">
        <w:rPr>
          <w:rFonts w:ascii="宋体" w:eastAsia="宋体" w:hAnsi="宋体"/>
        </w:rPr>
        <w:t>{</w:t>
      </w:r>
    </w:p>
    <w:p w:rsidR="00704059" w:rsidRPr="00EB28BE" w:rsidRDefault="00704059" w:rsidP="00704059">
      <w:pPr>
        <w:rPr>
          <w:rFonts w:ascii="宋体" w:eastAsia="宋体" w:hAnsi="宋体"/>
        </w:rPr>
      </w:pPr>
      <w:r w:rsidRPr="00EB28BE">
        <w:rPr>
          <w:rFonts w:ascii="宋体" w:eastAsia="宋体" w:hAnsi="宋体"/>
        </w:rPr>
        <w:t xml:space="preserve">    int n,m,w[MAXN];</w:t>
      </w:r>
    </w:p>
    <w:p w:rsidR="00704059" w:rsidRPr="00EB28BE" w:rsidRDefault="00704059" w:rsidP="00704059">
      <w:pPr>
        <w:rPr>
          <w:rFonts w:ascii="宋体" w:eastAsia="宋体" w:hAnsi="宋体"/>
        </w:rPr>
      </w:pPr>
      <w:r w:rsidRPr="00EB28BE">
        <w:rPr>
          <w:rFonts w:ascii="宋体" w:eastAsia="宋体" w:hAnsi="宋体"/>
        </w:rPr>
        <w:t xml:space="preserve">    while (~scanf("%d%d",&amp;n,&amp;m)){</w:t>
      </w:r>
    </w:p>
    <w:p w:rsidR="00704059" w:rsidRPr="00EB28BE" w:rsidRDefault="00704059" w:rsidP="00704059">
      <w:pPr>
        <w:rPr>
          <w:rFonts w:ascii="宋体" w:eastAsia="宋体" w:hAnsi="宋体"/>
        </w:rPr>
      </w:pPr>
      <w:r w:rsidRPr="00EB28BE">
        <w:rPr>
          <w:rFonts w:ascii="宋体" w:eastAsia="宋体" w:hAnsi="宋体"/>
        </w:rPr>
        <w:t xml:space="preserve">        build_tree(1,1,n-1);</w:t>
      </w:r>
    </w:p>
    <w:p w:rsidR="00704059" w:rsidRPr="00EB28BE" w:rsidRDefault="00704059" w:rsidP="00704059">
      <w:pPr>
        <w:rPr>
          <w:rFonts w:ascii="宋体" w:eastAsia="宋体" w:hAnsi="宋体"/>
        </w:rPr>
      </w:pPr>
      <w:r w:rsidRPr="00EB28BE">
        <w:rPr>
          <w:rFonts w:ascii="宋体" w:eastAsia="宋体" w:hAnsi="宋体"/>
        </w:rPr>
        <w:t xml:space="preserve">        for (int i=1;i&lt;=n-1;i++) scanf("%d",&amp;w[i]);</w:t>
      </w:r>
    </w:p>
    <w:p w:rsidR="00704059" w:rsidRPr="00EB28BE" w:rsidRDefault="00704059" w:rsidP="00704059">
      <w:pPr>
        <w:rPr>
          <w:rFonts w:ascii="宋体" w:eastAsia="宋体" w:hAnsi="宋体"/>
        </w:rPr>
      </w:pPr>
      <w:r w:rsidRPr="00EB28BE">
        <w:rPr>
          <w:rFonts w:ascii="宋体" w:eastAsia="宋体" w:hAnsi="宋体"/>
        </w:rPr>
        <w:t xml:space="preserve">        for (int t=0;t&lt;m;t++){</w:t>
      </w:r>
    </w:p>
    <w:p w:rsidR="00704059" w:rsidRPr="00EB28BE" w:rsidRDefault="00704059" w:rsidP="00704059">
      <w:pPr>
        <w:rPr>
          <w:rFonts w:ascii="宋体" w:eastAsia="宋体" w:hAnsi="宋体"/>
        </w:rPr>
      </w:pPr>
      <w:r w:rsidRPr="00EB28BE">
        <w:rPr>
          <w:rFonts w:ascii="宋体" w:eastAsia="宋体" w:hAnsi="宋体"/>
        </w:rPr>
        <w:t xml:space="preserve">            int a,b;</w:t>
      </w:r>
    </w:p>
    <w:p w:rsidR="00704059" w:rsidRPr="00EB28BE" w:rsidRDefault="00704059" w:rsidP="00704059">
      <w:pPr>
        <w:rPr>
          <w:rFonts w:ascii="宋体" w:eastAsia="宋体" w:hAnsi="宋体"/>
        </w:rPr>
      </w:pPr>
      <w:r w:rsidRPr="00EB28BE">
        <w:rPr>
          <w:rFonts w:ascii="宋体" w:eastAsia="宋体" w:hAnsi="宋体"/>
        </w:rPr>
        <w:t xml:space="preserve">            scanf("%d%d",&amp;a,&amp;b);</w:t>
      </w:r>
    </w:p>
    <w:p w:rsidR="00704059" w:rsidRPr="00EB28BE" w:rsidRDefault="00704059" w:rsidP="00704059">
      <w:pPr>
        <w:rPr>
          <w:rFonts w:ascii="宋体" w:eastAsia="宋体" w:hAnsi="宋体"/>
        </w:rPr>
      </w:pPr>
      <w:r w:rsidRPr="00EB28BE">
        <w:rPr>
          <w:rFonts w:ascii="宋体" w:eastAsia="宋体" w:hAnsi="宋体"/>
        </w:rPr>
        <w:t xml:space="preserve">            if (a&gt;b) swap(a,b);</w:t>
      </w:r>
    </w:p>
    <w:p w:rsidR="00704059" w:rsidRPr="00EB28BE" w:rsidRDefault="00704059" w:rsidP="00704059">
      <w:pPr>
        <w:rPr>
          <w:rFonts w:ascii="宋体" w:eastAsia="宋体" w:hAnsi="宋体"/>
        </w:rPr>
      </w:pPr>
      <w:r w:rsidRPr="00EB28BE">
        <w:rPr>
          <w:rFonts w:ascii="宋体" w:eastAsia="宋体" w:hAnsi="宋体"/>
        </w:rPr>
        <w:t xml:space="preserve">            update(1,a,b-1,t);</w:t>
      </w:r>
    </w:p>
    <w:p w:rsidR="00704059" w:rsidRPr="00EB28BE" w:rsidRDefault="00704059" w:rsidP="00704059">
      <w:pPr>
        <w:rPr>
          <w:rFonts w:ascii="宋体" w:eastAsia="宋体" w:hAnsi="宋体"/>
        </w:rPr>
      </w:pPr>
      <w:r w:rsidRPr="00EB28BE">
        <w:rPr>
          <w:rFonts w:ascii="宋体" w:eastAsia="宋体" w:hAnsi="宋体"/>
        </w:rPr>
        <w:t xml:space="preserve">        }</w:t>
      </w:r>
    </w:p>
    <w:p w:rsidR="00704059" w:rsidRPr="00EB28BE" w:rsidRDefault="00704059" w:rsidP="00704059">
      <w:pPr>
        <w:rPr>
          <w:rFonts w:ascii="宋体" w:eastAsia="宋体" w:hAnsi="宋体"/>
        </w:rPr>
      </w:pPr>
      <w:r w:rsidRPr="00EB28BE">
        <w:rPr>
          <w:rFonts w:ascii="宋体" w:eastAsia="宋体" w:hAnsi="宋体"/>
        </w:rPr>
        <w:t xml:space="preserve">        for (int i=0;i&lt;m;i++){</w:t>
      </w:r>
    </w:p>
    <w:p w:rsidR="00704059" w:rsidRPr="00EB28BE" w:rsidRDefault="00704059" w:rsidP="00704059">
      <w:pPr>
        <w:rPr>
          <w:rFonts w:ascii="宋体" w:eastAsia="宋体" w:hAnsi="宋体"/>
        </w:rPr>
      </w:pPr>
      <w:r w:rsidRPr="00EB28BE">
        <w:rPr>
          <w:rFonts w:ascii="宋体" w:eastAsia="宋体" w:hAnsi="宋体"/>
        </w:rPr>
        <w:t xml:space="preserve">            open[i].clear(),close[i].clear();</w:t>
      </w:r>
    </w:p>
    <w:p w:rsidR="00704059" w:rsidRPr="00EB28BE" w:rsidRDefault="00704059" w:rsidP="00704059">
      <w:pPr>
        <w:rPr>
          <w:rFonts w:ascii="宋体" w:eastAsia="宋体" w:hAnsi="宋体"/>
        </w:rPr>
      </w:pPr>
      <w:r w:rsidRPr="00EB28BE">
        <w:rPr>
          <w:rFonts w:ascii="宋体" w:eastAsia="宋体" w:hAnsi="宋体"/>
        </w:rPr>
        <w:t xml:space="preserve">        }</w:t>
      </w:r>
    </w:p>
    <w:p w:rsidR="00704059" w:rsidRPr="00EB28BE" w:rsidRDefault="00704059" w:rsidP="00704059">
      <w:pPr>
        <w:rPr>
          <w:rFonts w:ascii="宋体" w:eastAsia="宋体" w:hAnsi="宋体"/>
        </w:rPr>
      </w:pPr>
      <w:r w:rsidRPr="00EB28BE">
        <w:rPr>
          <w:rFonts w:ascii="宋体" w:eastAsia="宋体" w:hAnsi="宋体"/>
        </w:rPr>
        <w:t xml:space="preserve">        for (int i=1;i&lt;=n-1;i++){</w:t>
      </w:r>
    </w:p>
    <w:p w:rsidR="00704059" w:rsidRPr="00EB28BE" w:rsidRDefault="00704059" w:rsidP="00704059">
      <w:pPr>
        <w:rPr>
          <w:rFonts w:ascii="宋体" w:eastAsia="宋体" w:hAnsi="宋体"/>
        </w:rPr>
      </w:pPr>
      <w:r w:rsidRPr="00EB28BE">
        <w:rPr>
          <w:rFonts w:ascii="宋体" w:eastAsia="宋体" w:hAnsi="宋体"/>
        </w:rPr>
        <w:t xml:space="preserve">            int minnum,maxnum;</w:t>
      </w:r>
    </w:p>
    <w:p w:rsidR="00704059" w:rsidRPr="00EB28BE" w:rsidRDefault="00704059" w:rsidP="00704059">
      <w:pPr>
        <w:rPr>
          <w:rFonts w:ascii="宋体" w:eastAsia="宋体" w:hAnsi="宋体"/>
        </w:rPr>
      </w:pPr>
      <w:r w:rsidRPr="00EB28BE">
        <w:rPr>
          <w:rFonts w:ascii="宋体" w:eastAsia="宋体" w:hAnsi="宋体"/>
        </w:rPr>
        <w:t xml:space="preserve">            bool used;</w:t>
      </w:r>
    </w:p>
    <w:p w:rsidR="00704059" w:rsidRPr="00EB28BE" w:rsidRDefault="00704059" w:rsidP="00704059">
      <w:pPr>
        <w:rPr>
          <w:rFonts w:ascii="宋体" w:eastAsia="宋体" w:hAnsi="宋体"/>
        </w:rPr>
      </w:pPr>
      <w:r w:rsidRPr="00EB28BE">
        <w:rPr>
          <w:rFonts w:ascii="宋体" w:eastAsia="宋体" w:hAnsi="宋体"/>
        </w:rPr>
        <w:t xml:space="preserve">            query(1,i,i,minnum,maxnum,used);</w:t>
      </w:r>
    </w:p>
    <w:p w:rsidR="00704059" w:rsidRPr="00EB28BE" w:rsidRDefault="00704059" w:rsidP="00704059">
      <w:pPr>
        <w:rPr>
          <w:rFonts w:ascii="宋体" w:eastAsia="宋体" w:hAnsi="宋体"/>
        </w:rPr>
      </w:pPr>
      <w:r w:rsidRPr="00EB28BE">
        <w:rPr>
          <w:rFonts w:ascii="宋体" w:eastAsia="宋体" w:hAnsi="宋体"/>
        </w:rPr>
        <w:t xml:space="preserve">            if (used) open[minnum].push_back(i),close[maxnum+1].push_back(i);</w:t>
      </w:r>
    </w:p>
    <w:p w:rsidR="00704059" w:rsidRPr="00EB28BE" w:rsidRDefault="00704059" w:rsidP="00704059">
      <w:pPr>
        <w:rPr>
          <w:rFonts w:ascii="宋体" w:eastAsia="宋体" w:hAnsi="宋体"/>
        </w:rPr>
      </w:pPr>
      <w:r w:rsidRPr="00EB28BE">
        <w:rPr>
          <w:rFonts w:ascii="宋体" w:eastAsia="宋体" w:hAnsi="宋体"/>
        </w:rPr>
        <w:t xml:space="preserve">        }</w:t>
      </w:r>
    </w:p>
    <w:p w:rsidR="00704059" w:rsidRPr="00EB28BE" w:rsidRDefault="00704059" w:rsidP="00704059">
      <w:pPr>
        <w:rPr>
          <w:rFonts w:ascii="宋体" w:eastAsia="宋体" w:hAnsi="宋体"/>
        </w:rPr>
      </w:pPr>
      <w:r w:rsidRPr="00EB28BE">
        <w:rPr>
          <w:rFonts w:ascii="宋体" w:eastAsia="宋体" w:hAnsi="宋体"/>
        </w:rPr>
        <w:t xml:space="preserve">        int money=0;</w:t>
      </w:r>
    </w:p>
    <w:p w:rsidR="00704059" w:rsidRPr="00EB28BE" w:rsidRDefault="00704059" w:rsidP="00704059">
      <w:pPr>
        <w:rPr>
          <w:rFonts w:ascii="宋体" w:eastAsia="宋体" w:hAnsi="宋体"/>
        </w:rPr>
      </w:pPr>
      <w:r w:rsidRPr="00EB28BE">
        <w:rPr>
          <w:rFonts w:ascii="宋体" w:eastAsia="宋体" w:hAnsi="宋体"/>
        </w:rPr>
        <w:t xml:space="preserve">        for (int i=0;i&lt;m;i++){</w:t>
      </w:r>
    </w:p>
    <w:p w:rsidR="00704059" w:rsidRPr="00EB28BE" w:rsidRDefault="00704059" w:rsidP="00704059">
      <w:pPr>
        <w:rPr>
          <w:rFonts w:ascii="宋体" w:eastAsia="宋体" w:hAnsi="宋体"/>
        </w:rPr>
      </w:pPr>
      <w:r w:rsidRPr="00EB28BE">
        <w:rPr>
          <w:rFonts w:ascii="宋体" w:eastAsia="宋体" w:hAnsi="宋体"/>
        </w:rPr>
        <w:t xml:space="preserve">            for (int j=0;j&lt;(int)open[i].size();j++) money+=w[open[i][j]];</w:t>
      </w:r>
    </w:p>
    <w:p w:rsidR="00704059" w:rsidRPr="00EB28BE" w:rsidRDefault="00704059" w:rsidP="00704059">
      <w:pPr>
        <w:rPr>
          <w:rFonts w:ascii="宋体" w:eastAsia="宋体" w:hAnsi="宋体"/>
        </w:rPr>
      </w:pPr>
      <w:r w:rsidRPr="00EB28BE">
        <w:rPr>
          <w:rFonts w:ascii="宋体" w:eastAsia="宋体" w:hAnsi="宋体"/>
        </w:rPr>
        <w:t xml:space="preserve">            for (int j=0;j&lt;(int)close[i].size();j++) money-=w[close[i][j]];</w:t>
      </w:r>
    </w:p>
    <w:p w:rsidR="00704059" w:rsidRPr="00EB28BE" w:rsidRDefault="00704059" w:rsidP="00704059">
      <w:pPr>
        <w:rPr>
          <w:rFonts w:ascii="宋体" w:eastAsia="宋体" w:hAnsi="宋体"/>
        </w:rPr>
      </w:pPr>
      <w:r w:rsidRPr="00EB28BE">
        <w:rPr>
          <w:rFonts w:ascii="宋体" w:eastAsia="宋体" w:hAnsi="宋体"/>
        </w:rPr>
        <w:t xml:space="preserve">            printf("%d\n",money);</w:t>
      </w:r>
    </w:p>
    <w:p w:rsidR="00704059" w:rsidRPr="00EB28BE" w:rsidRDefault="00704059" w:rsidP="00704059">
      <w:pPr>
        <w:rPr>
          <w:rFonts w:ascii="宋体" w:eastAsia="宋体" w:hAnsi="宋体"/>
        </w:rPr>
      </w:pPr>
      <w:r w:rsidRPr="00EB28BE">
        <w:rPr>
          <w:rFonts w:ascii="宋体" w:eastAsia="宋体" w:hAnsi="宋体"/>
        </w:rPr>
        <w:t xml:space="preserve">        }</w:t>
      </w:r>
    </w:p>
    <w:p w:rsidR="00704059" w:rsidRPr="00EB28BE" w:rsidRDefault="00704059" w:rsidP="00704059">
      <w:pPr>
        <w:rPr>
          <w:rFonts w:ascii="宋体" w:eastAsia="宋体" w:hAnsi="宋体"/>
        </w:rPr>
      </w:pPr>
      <w:r w:rsidRPr="00EB28BE">
        <w:rPr>
          <w:rFonts w:ascii="宋体" w:eastAsia="宋体" w:hAnsi="宋体"/>
        </w:rPr>
        <w:t xml:space="preserve">    }</w:t>
      </w:r>
    </w:p>
    <w:p w:rsidR="00704059" w:rsidRPr="00EB28BE" w:rsidRDefault="00704059" w:rsidP="00704059">
      <w:pPr>
        <w:rPr>
          <w:rFonts w:ascii="宋体" w:eastAsia="宋体" w:hAnsi="宋体"/>
        </w:rPr>
      </w:pPr>
      <w:r w:rsidRPr="00EB28BE">
        <w:rPr>
          <w:rFonts w:ascii="宋体" w:eastAsia="宋体" w:hAnsi="宋体"/>
        </w:rPr>
        <w:lastRenderedPageBreak/>
        <w:t xml:space="preserve">    return 0;</w:t>
      </w:r>
    </w:p>
    <w:p w:rsidR="00704059" w:rsidRPr="00EB28BE" w:rsidRDefault="00704059" w:rsidP="00704059">
      <w:pPr>
        <w:rPr>
          <w:rFonts w:ascii="宋体" w:eastAsia="宋体" w:hAnsi="宋体"/>
        </w:rPr>
      </w:pPr>
      <w:r w:rsidRPr="00EB28BE">
        <w:rPr>
          <w:rFonts w:ascii="宋体" w:eastAsia="宋体" w:hAnsi="宋体"/>
        </w:rPr>
        <w:t>}</w:t>
      </w:r>
    </w:p>
    <w:p w:rsidR="00EE5D3F" w:rsidRPr="00EB28BE" w:rsidRDefault="004B1ACF" w:rsidP="009B11BF">
      <w:pPr>
        <w:pStyle w:val="1"/>
        <w:rPr>
          <w:rFonts w:ascii="宋体" w:eastAsia="宋体" w:hAnsi="宋体"/>
        </w:rPr>
      </w:pPr>
      <w:bookmarkStart w:id="27" w:name="_Toc519439408"/>
      <w:r w:rsidRPr="00EB28BE">
        <w:rPr>
          <w:rFonts w:ascii="宋体" w:eastAsia="宋体" w:hAnsi="宋体" w:hint="eastAsia"/>
        </w:rPr>
        <w:t>七、组合数学&amp;数论&amp;计算几何</w:t>
      </w:r>
      <w:bookmarkEnd w:id="27"/>
    </w:p>
    <w:p w:rsidR="00BA29B5" w:rsidRPr="00EB28BE" w:rsidRDefault="00BA29B5" w:rsidP="00B91FF9">
      <w:pPr>
        <w:pStyle w:val="2"/>
        <w:rPr>
          <w:rFonts w:ascii="宋体" w:eastAsia="宋体" w:hAnsi="宋体" w:cs="Arial"/>
          <w:color w:val="333333"/>
          <w:sz w:val="36"/>
          <w:szCs w:val="36"/>
        </w:rPr>
      </w:pPr>
      <w:bookmarkStart w:id="28" w:name="_Toc519439409"/>
      <w:r w:rsidRPr="00EB28BE">
        <w:rPr>
          <w:rFonts w:ascii="宋体" w:eastAsia="宋体" w:hAnsi="宋体" w:cs="Arial" w:hint="eastAsia"/>
          <w:color w:val="333333"/>
          <w:sz w:val="36"/>
          <w:szCs w:val="36"/>
        </w:rPr>
        <w:t>组合数学</w:t>
      </w:r>
      <w:bookmarkEnd w:id="28"/>
    </w:p>
    <w:p w:rsidR="00DC224B" w:rsidRPr="00EB28BE" w:rsidRDefault="00DC224B" w:rsidP="00DC224B">
      <w:pPr>
        <w:pStyle w:val="3"/>
        <w:rPr>
          <w:rFonts w:ascii="宋体" w:eastAsia="宋体" w:hAnsi="宋体"/>
          <w:b w:val="0"/>
        </w:rPr>
      </w:pPr>
      <w:bookmarkStart w:id="29" w:name="_Toc519439410"/>
      <w:r w:rsidRPr="00EB28BE">
        <w:rPr>
          <w:rFonts w:ascii="宋体" w:eastAsia="宋体" w:hAnsi="宋体" w:hint="eastAsia"/>
          <w:b w:val="0"/>
        </w:rPr>
        <w:t>Polya定理</w:t>
      </w:r>
      <w:bookmarkEnd w:id="29"/>
    </w:p>
    <w:p w:rsidR="00514B0D" w:rsidRPr="00EB28BE" w:rsidRDefault="00514B0D" w:rsidP="00514B0D">
      <w:pPr>
        <w:rPr>
          <w:rFonts w:ascii="宋体" w:eastAsia="宋体" w:hAnsi="宋体"/>
        </w:rPr>
      </w:pPr>
      <w:hyperlink r:id="rId10" w:history="1">
        <w:r w:rsidRPr="00EB28BE">
          <w:rPr>
            <w:rStyle w:val="a3"/>
            <w:rFonts w:ascii="宋体" w:eastAsia="宋体" w:hAnsi="宋体"/>
          </w:rPr>
          <w:t>https://www.bilibili.com/video/av6357073?from=search&amp;seid=4827637457650479048</w:t>
        </w:r>
      </w:hyperlink>
    </w:p>
    <w:p w:rsidR="00BA29B5" w:rsidRPr="00EB28BE" w:rsidRDefault="007F4421" w:rsidP="00DC224B">
      <w:pPr>
        <w:pStyle w:val="4"/>
        <w:rPr>
          <w:rFonts w:ascii="宋体" w:eastAsia="宋体" w:hAnsi="宋体"/>
          <w:b w:val="0"/>
        </w:rPr>
      </w:pPr>
      <w:r w:rsidRPr="00EB28BE">
        <w:rPr>
          <w:rFonts w:ascii="宋体" w:eastAsia="宋体" w:hAnsi="宋体" w:hint="eastAsia"/>
          <w:b w:val="0"/>
        </w:rPr>
        <w:t>原理不会</w:t>
      </w:r>
      <w:r w:rsidR="00185E3E" w:rsidRPr="00EB28BE">
        <w:rPr>
          <w:rFonts w:ascii="宋体" w:eastAsia="宋体" w:hAnsi="宋体" w:hint="eastAsia"/>
          <w:b w:val="0"/>
        </w:rPr>
        <w:t>-</w:t>
      </w:r>
      <w:r w:rsidR="00BA29B5" w:rsidRPr="00EB28BE">
        <w:rPr>
          <w:rFonts w:ascii="宋体" w:eastAsia="宋体" w:hAnsi="宋体" w:hint="eastAsia"/>
          <w:b w:val="0"/>
        </w:rPr>
        <w:t>HDU-3923</w:t>
      </w:r>
      <w:r w:rsidR="008507B9" w:rsidRPr="00EB28BE">
        <w:rPr>
          <w:rFonts w:ascii="宋体" w:eastAsia="宋体" w:hAnsi="宋体" w:hint="eastAsia"/>
          <w:b w:val="0"/>
        </w:rPr>
        <w:t>-</w:t>
      </w:r>
      <w:r w:rsidR="008507B9" w:rsidRPr="00EB28BE">
        <w:rPr>
          <w:rFonts w:ascii="宋体" w:eastAsia="宋体" w:hAnsi="宋体"/>
          <w:b w:val="0"/>
        </w:rPr>
        <w:t>Invoker</w:t>
      </w:r>
    </w:p>
    <w:p w:rsidR="00185E3E" w:rsidRPr="00EB28BE" w:rsidRDefault="00185E3E" w:rsidP="00185E3E">
      <w:pPr>
        <w:rPr>
          <w:rFonts w:ascii="宋体" w:eastAsia="宋体" w:hAnsi="宋体"/>
        </w:rPr>
      </w:pPr>
      <w:r w:rsidRPr="00EB28BE">
        <w:rPr>
          <w:rFonts w:ascii="宋体" w:eastAsia="宋体" w:hAnsi="宋体" w:hint="eastAsia"/>
        </w:rPr>
        <w:t>【题意】</w:t>
      </w:r>
      <w:r w:rsidR="008A54B2" w:rsidRPr="00EB28BE">
        <w:rPr>
          <w:rFonts w:ascii="宋体" w:eastAsia="宋体" w:hAnsi="宋体" w:hint="eastAsia"/>
        </w:rPr>
        <w:t>n种元素（可以同一种元素拿多个）放m个位置，经过旋转和翻转重合的算一种，统计总的个数</w:t>
      </w:r>
    </w:p>
    <w:p w:rsidR="00185E3E" w:rsidRPr="00EB28BE" w:rsidRDefault="00185E3E" w:rsidP="00185E3E">
      <w:pPr>
        <w:rPr>
          <w:rFonts w:ascii="宋体" w:eastAsia="宋体" w:hAnsi="宋体"/>
        </w:rPr>
      </w:pPr>
      <w:r w:rsidRPr="00EB28BE">
        <w:rPr>
          <w:rFonts w:ascii="宋体" w:eastAsia="宋体" w:hAnsi="宋体" w:hint="eastAsia"/>
        </w:rPr>
        <w:t>【题解】</w:t>
      </w:r>
      <w:r w:rsidR="008A54B2" w:rsidRPr="00EB28BE">
        <w:rPr>
          <w:rFonts w:ascii="宋体" w:eastAsia="宋体" w:hAnsi="宋体" w:hint="eastAsia"/>
        </w:rPr>
        <w:t>应用（Burnsid引理）Polya定理，目前还不会</w:t>
      </w:r>
    </w:p>
    <w:p w:rsidR="00185E3E" w:rsidRPr="00EB28BE" w:rsidRDefault="00185E3E" w:rsidP="00185E3E">
      <w:pPr>
        <w:rPr>
          <w:rFonts w:ascii="宋体" w:eastAsia="宋体" w:hAnsi="宋体"/>
        </w:rPr>
      </w:pPr>
      <w:r w:rsidRPr="00EB28BE">
        <w:rPr>
          <w:rFonts w:ascii="宋体" w:eastAsia="宋体" w:hAnsi="宋体" w:hint="eastAsia"/>
        </w:rPr>
        <w:t>【参考AC代码】</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EB28BE">
        <w:rPr>
          <w:rFonts w:ascii="宋体" w:eastAsia="宋体" w:hAnsi="宋体" w:cs="Consolas"/>
          <w:color w:val="61AEEE"/>
          <w:kern w:val="0"/>
          <w:szCs w:val="21"/>
        </w:rPr>
        <w:t xml:space="preserve">#include </w:t>
      </w:r>
      <w:r w:rsidRPr="00EB28BE">
        <w:rPr>
          <w:rFonts w:ascii="宋体" w:eastAsia="宋体" w:hAnsi="宋体" w:cs="Consolas"/>
          <w:color w:val="98C379"/>
          <w:kern w:val="0"/>
          <w:szCs w:val="21"/>
        </w:rPr>
        <w:t>&lt;cstdio&gt;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EB28BE">
        <w:rPr>
          <w:rFonts w:ascii="宋体" w:eastAsia="宋体" w:hAnsi="宋体" w:cs="Consolas"/>
          <w:color w:val="61AEEE"/>
          <w:kern w:val="0"/>
          <w:szCs w:val="21"/>
        </w:rPr>
        <w:t>#define LL __int64</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EB28BE">
        <w:rPr>
          <w:rFonts w:ascii="宋体" w:eastAsia="宋体" w:hAnsi="宋体" w:cs="Consolas"/>
          <w:color w:val="C678DD"/>
          <w:kern w:val="0"/>
          <w:szCs w:val="21"/>
        </w:rPr>
        <w:t>const</w:t>
      </w:r>
      <w:r w:rsidRPr="00185E3E">
        <w:rPr>
          <w:rFonts w:ascii="宋体" w:eastAsia="宋体" w:hAnsi="宋体" w:cs="Consolas"/>
          <w:color w:val="ABB2BF"/>
          <w:kern w:val="0"/>
          <w:szCs w:val="21"/>
        </w:rPr>
        <w:t xml:space="preserve"> LL mm=</w:t>
      </w:r>
      <w:r w:rsidRPr="00EB28BE">
        <w:rPr>
          <w:rFonts w:ascii="宋体" w:eastAsia="宋体" w:hAnsi="宋体" w:cs="Consolas"/>
          <w:color w:val="D19A66"/>
          <w:kern w:val="0"/>
          <w:szCs w:val="21"/>
        </w:rPr>
        <w:t>1000000007</w:t>
      </w: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LL mod, </w:t>
      </w:r>
      <w:r w:rsidRPr="00EB28BE">
        <w:rPr>
          <w:rFonts w:ascii="宋体" w:eastAsia="宋体" w:hAnsi="宋体" w:cs="Consolas"/>
          <w:color w:val="E6C07B"/>
          <w:kern w:val="0"/>
          <w:szCs w:val="21"/>
        </w:rPr>
        <w:t>pow</w:t>
      </w:r>
      <w:r w:rsidRPr="00185E3E">
        <w:rPr>
          <w:rFonts w:ascii="宋体" w:eastAsia="宋体" w:hAnsi="宋体" w:cs="Consolas"/>
          <w:color w:val="ABB2BF"/>
          <w:kern w:val="0"/>
          <w:szCs w:val="21"/>
        </w:rPr>
        <w:t>[</w:t>
      </w:r>
      <w:r w:rsidRPr="00EB28BE">
        <w:rPr>
          <w:rFonts w:ascii="宋体" w:eastAsia="宋体" w:hAnsi="宋体" w:cs="Consolas"/>
          <w:color w:val="D19A66"/>
          <w:kern w:val="0"/>
          <w:szCs w:val="21"/>
        </w:rPr>
        <w:t>10005</w:t>
      </w: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EB28BE">
        <w:rPr>
          <w:rFonts w:ascii="宋体" w:eastAsia="宋体" w:hAnsi="宋体" w:cs="Consolas"/>
          <w:color w:val="C678DD"/>
          <w:kern w:val="0"/>
          <w:szCs w:val="21"/>
        </w:rPr>
        <w:t>int</w:t>
      </w:r>
      <w:r w:rsidRPr="00185E3E">
        <w:rPr>
          <w:rFonts w:ascii="宋体" w:eastAsia="宋体" w:hAnsi="宋体" w:cs="Consolas"/>
          <w:color w:val="ABB2BF"/>
          <w:kern w:val="0"/>
          <w:szCs w:val="21"/>
        </w:rPr>
        <w:t xml:space="preserve"> n, m;</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EB28BE">
        <w:rPr>
          <w:rFonts w:ascii="宋体" w:eastAsia="宋体" w:hAnsi="宋体" w:cs="Consolas"/>
          <w:color w:val="ABB2BF"/>
          <w:kern w:val="0"/>
          <w:szCs w:val="21"/>
        </w:rPr>
        <w:t xml:space="preserve">LL </w:t>
      </w:r>
      <w:r w:rsidRPr="00EB28BE">
        <w:rPr>
          <w:rFonts w:ascii="宋体" w:eastAsia="宋体" w:hAnsi="宋体" w:cs="Consolas"/>
          <w:color w:val="61AEEE"/>
          <w:kern w:val="0"/>
          <w:szCs w:val="21"/>
        </w:rPr>
        <w:t>gcd</w:t>
      </w:r>
      <w:r w:rsidRPr="00EB28BE">
        <w:rPr>
          <w:rFonts w:ascii="宋体" w:eastAsia="宋体" w:hAnsi="宋体" w:cs="Consolas"/>
          <w:color w:val="ABB2BF"/>
          <w:kern w:val="0"/>
          <w:szCs w:val="21"/>
        </w:rPr>
        <w:t>(LL a, LL b)</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r w:rsidRPr="00EB28BE">
        <w:rPr>
          <w:rFonts w:ascii="宋体" w:eastAsia="宋体" w:hAnsi="宋体" w:cs="Consolas"/>
          <w:color w:val="C678DD"/>
          <w:kern w:val="0"/>
          <w:szCs w:val="21"/>
        </w:rPr>
        <w:t>return</w:t>
      </w:r>
      <w:r w:rsidRPr="00185E3E">
        <w:rPr>
          <w:rFonts w:ascii="宋体" w:eastAsia="宋体" w:hAnsi="宋体" w:cs="Consolas"/>
          <w:color w:val="ABB2BF"/>
          <w:kern w:val="0"/>
          <w:szCs w:val="21"/>
        </w:rPr>
        <w:t xml:space="preserve"> b==</w:t>
      </w:r>
      <w:r w:rsidRPr="00EB28BE">
        <w:rPr>
          <w:rFonts w:ascii="宋体" w:eastAsia="宋体" w:hAnsi="宋体" w:cs="Consolas"/>
          <w:color w:val="D19A66"/>
          <w:kern w:val="0"/>
          <w:szCs w:val="21"/>
        </w:rPr>
        <w:t>0</w:t>
      </w:r>
      <w:r w:rsidRPr="00185E3E">
        <w:rPr>
          <w:rFonts w:ascii="宋体" w:eastAsia="宋体" w:hAnsi="宋体" w:cs="Consolas"/>
          <w:color w:val="ABB2BF"/>
          <w:kern w:val="0"/>
          <w:szCs w:val="21"/>
        </w:rPr>
        <w:t xml:space="preserve"> ? a : gcd(b,a%b);</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EB28BE">
        <w:rPr>
          <w:rFonts w:ascii="宋体" w:eastAsia="宋体" w:hAnsi="宋体" w:cs="Consolas"/>
          <w:color w:val="ABB2BF"/>
          <w:kern w:val="0"/>
          <w:szCs w:val="21"/>
        </w:rPr>
        <w:t xml:space="preserve">LL </w:t>
      </w:r>
      <w:r w:rsidRPr="00EB28BE">
        <w:rPr>
          <w:rFonts w:ascii="宋体" w:eastAsia="宋体" w:hAnsi="宋体" w:cs="Consolas"/>
          <w:color w:val="61AEEE"/>
          <w:kern w:val="0"/>
          <w:szCs w:val="21"/>
        </w:rPr>
        <w:t>rotat</w:t>
      </w:r>
      <w:r w:rsidRPr="00EB28BE">
        <w:rPr>
          <w:rFonts w:ascii="宋体" w:eastAsia="宋体" w:hAnsi="宋体" w:cs="Consolas"/>
          <w:color w:val="ABB2BF"/>
          <w:kern w:val="0"/>
          <w:szCs w:val="21"/>
        </w:rPr>
        <w:t xml:space="preserve">()     </w:t>
      </w:r>
      <w:r w:rsidRPr="00EB28BE">
        <w:rPr>
          <w:rFonts w:ascii="宋体" w:eastAsia="宋体" w:hAnsi="宋体" w:cs="Consolas"/>
          <w:i/>
          <w:iCs/>
          <w:color w:val="5C6370"/>
          <w:kern w:val="0"/>
          <w:szCs w:val="21"/>
        </w:rPr>
        <w:t>//旋转时的不动点</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LL ans = </w:t>
      </w:r>
      <w:r w:rsidRPr="00EB28BE">
        <w:rPr>
          <w:rFonts w:ascii="宋体" w:eastAsia="宋体" w:hAnsi="宋体" w:cs="Consolas"/>
          <w:color w:val="D19A66"/>
          <w:kern w:val="0"/>
          <w:szCs w:val="21"/>
        </w:rPr>
        <w:t>0</w:t>
      </w: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r w:rsidRPr="00EB28BE">
        <w:rPr>
          <w:rFonts w:ascii="宋体" w:eastAsia="宋体" w:hAnsi="宋体" w:cs="Consolas"/>
          <w:color w:val="C678DD"/>
          <w:kern w:val="0"/>
          <w:szCs w:val="21"/>
        </w:rPr>
        <w:t>for</w:t>
      </w:r>
      <w:r w:rsidRPr="00185E3E">
        <w:rPr>
          <w:rFonts w:ascii="宋体" w:eastAsia="宋体" w:hAnsi="宋体" w:cs="Consolas"/>
          <w:color w:val="ABB2BF"/>
          <w:kern w:val="0"/>
          <w:szCs w:val="21"/>
        </w:rPr>
        <w:t xml:space="preserve"> (</w:t>
      </w:r>
      <w:r w:rsidRPr="00EB28BE">
        <w:rPr>
          <w:rFonts w:ascii="宋体" w:eastAsia="宋体" w:hAnsi="宋体" w:cs="Consolas"/>
          <w:color w:val="C678DD"/>
          <w:kern w:val="0"/>
          <w:szCs w:val="21"/>
        </w:rPr>
        <w:t>int</w:t>
      </w:r>
      <w:r w:rsidRPr="00185E3E">
        <w:rPr>
          <w:rFonts w:ascii="宋体" w:eastAsia="宋体" w:hAnsi="宋体" w:cs="Consolas"/>
          <w:color w:val="ABB2BF"/>
          <w:kern w:val="0"/>
          <w:szCs w:val="21"/>
        </w:rPr>
        <w:t xml:space="preserve"> i=</w:t>
      </w:r>
      <w:r w:rsidRPr="00EB28BE">
        <w:rPr>
          <w:rFonts w:ascii="宋体" w:eastAsia="宋体" w:hAnsi="宋体" w:cs="Consolas"/>
          <w:color w:val="D19A66"/>
          <w:kern w:val="0"/>
          <w:szCs w:val="21"/>
        </w:rPr>
        <w:t>0</w:t>
      </w:r>
      <w:r w:rsidRPr="00185E3E">
        <w:rPr>
          <w:rFonts w:ascii="宋体" w:eastAsia="宋体" w:hAnsi="宋体" w:cs="Consolas"/>
          <w:color w:val="ABB2BF"/>
          <w:kern w:val="0"/>
          <w:szCs w:val="21"/>
        </w:rPr>
        <w:t>; i&lt;m; ++i)</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ans = (ans+</w:t>
      </w:r>
      <w:r w:rsidRPr="00EB28BE">
        <w:rPr>
          <w:rFonts w:ascii="宋体" w:eastAsia="宋体" w:hAnsi="宋体" w:cs="Consolas"/>
          <w:color w:val="E6C07B"/>
          <w:kern w:val="0"/>
          <w:szCs w:val="21"/>
        </w:rPr>
        <w:t>pow</w:t>
      </w:r>
      <w:r w:rsidRPr="00185E3E">
        <w:rPr>
          <w:rFonts w:ascii="宋体" w:eastAsia="宋体" w:hAnsi="宋体" w:cs="Consolas"/>
          <w:color w:val="ABB2BF"/>
          <w:kern w:val="0"/>
          <w:szCs w:val="21"/>
        </w:rPr>
        <w:t>[gcd(i,m)]) % mod;</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r w:rsidRPr="00EB28BE">
        <w:rPr>
          <w:rFonts w:ascii="宋体" w:eastAsia="宋体" w:hAnsi="宋体" w:cs="Consolas"/>
          <w:color w:val="C678DD"/>
          <w:kern w:val="0"/>
          <w:szCs w:val="21"/>
        </w:rPr>
        <w:t>return</w:t>
      </w:r>
      <w:r w:rsidRPr="00185E3E">
        <w:rPr>
          <w:rFonts w:ascii="宋体" w:eastAsia="宋体" w:hAnsi="宋体" w:cs="Consolas"/>
          <w:color w:val="ABB2BF"/>
          <w:kern w:val="0"/>
          <w:szCs w:val="21"/>
        </w:rPr>
        <w:t xml:space="preserve"> ans;</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EB28BE">
        <w:rPr>
          <w:rFonts w:ascii="宋体" w:eastAsia="宋体" w:hAnsi="宋体" w:cs="Consolas"/>
          <w:color w:val="ABB2BF"/>
          <w:kern w:val="0"/>
          <w:szCs w:val="21"/>
        </w:rPr>
        <w:t xml:space="preserve">LL </w:t>
      </w:r>
      <w:r w:rsidRPr="00EB28BE">
        <w:rPr>
          <w:rFonts w:ascii="宋体" w:eastAsia="宋体" w:hAnsi="宋体" w:cs="Consolas"/>
          <w:color w:val="61AEEE"/>
          <w:kern w:val="0"/>
          <w:szCs w:val="21"/>
        </w:rPr>
        <w:t>overturn</w:t>
      </w:r>
      <w:r w:rsidRPr="00EB28BE">
        <w:rPr>
          <w:rFonts w:ascii="宋体" w:eastAsia="宋体" w:hAnsi="宋体" w:cs="Consolas"/>
          <w:color w:val="ABB2BF"/>
          <w:kern w:val="0"/>
          <w:szCs w:val="21"/>
        </w:rPr>
        <w:t xml:space="preserve">()  </w:t>
      </w:r>
      <w:r w:rsidRPr="00EB28BE">
        <w:rPr>
          <w:rFonts w:ascii="宋体" w:eastAsia="宋体" w:hAnsi="宋体" w:cs="Consolas"/>
          <w:i/>
          <w:iCs/>
          <w:color w:val="5C6370"/>
          <w:kern w:val="0"/>
          <w:szCs w:val="21"/>
        </w:rPr>
        <w:t>//翻转时的不动点，分奇偶讨论</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LL ans = </w:t>
      </w:r>
      <w:r w:rsidRPr="00EB28BE">
        <w:rPr>
          <w:rFonts w:ascii="宋体" w:eastAsia="宋体" w:hAnsi="宋体" w:cs="Consolas"/>
          <w:color w:val="D19A66"/>
          <w:kern w:val="0"/>
          <w:szCs w:val="21"/>
        </w:rPr>
        <w:t>0</w:t>
      </w: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lastRenderedPageBreak/>
        <w:t xml:space="preserve">    </w:t>
      </w:r>
      <w:r w:rsidRPr="00EB28BE">
        <w:rPr>
          <w:rFonts w:ascii="宋体" w:eastAsia="宋体" w:hAnsi="宋体" w:cs="Consolas"/>
          <w:color w:val="C678DD"/>
          <w:kern w:val="0"/>
          <w:szCs w:val="21"/>
        </w:rPr>
        <w:t>if</w:t>
      </w:r>
      <w:r w:rsidRPr="00185E3E">
        <w:rPr>
          <w:rFonts w:ascii="宋体" w:eastAsia="宋体" w:hAnsi="宋体" w:cs="Consolas"/>
          <w:color w:val="ABB2BF"/>
          <w:kern w:val="0"/>
          <w:szCs w:val="21"/>
        </w:rPr>
        <w:t xml:space="preserve">(m &amp; </w:t>
      </w:r>
      <w:r w:rsidRPr="00EB28BE">
        <w:rPr>
          <w:rFonts w:ascii="宋体" w:eastAsia="宋体" w:hAnsi="宋体" w:cs="Consolas"/>
          <w:color w:val="D19A66"/>
          <w:kern w:val="0"/>
          <w:szCs w:val="21"/>
        </w:rPr>
        <w:t>1</w:t>
      </w: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ans = (ans+m*</w:t>
      </w:r>
      <w:r w:rsidRPr="00EB28BE">
        <w:rPr>
          <w:rFonts w:ascii="宋体" w:eastAsia="宋体" w:hAnsi="宋体" w:cs="Consolas"/>
          <w:color w:val="E6C07B"/>
          <w:kern w:val="0"/>
          <w:szCs w:val="21"/>
        </w:rPr>
        <w:t>pow</w:t>
      </w:r>
      <w:r w:rsidRPr="00185E3E">
        <w:rPr>
          <w:rFonts w:ascii="宋体" w:eastAsia="宋体" w:hAnsi="宋体" w:cs="Consolas"/>
          <w:color w:val="ABB2BF"/>
          <w:kern w:val="0"/>
          <w:szCs w:val="21"/>
        </w:rPr>
        <w:t>[(m+</w:t>
      </w:r>
      <w:r w:rsidRPr="00EB28BE">
        <w:rPr>
          <w:rFonts w:ascii="宋体" w:eastAsia="宋体" w:hAnsi="宋体" w:cs="Consolas"/>
          <w:color w:val="D19A66"/>
          <w:kern w:val="0"/>
          <w:szCs w:val="21"/>
        </w:rPr>
        <w:t>1</w:t>
      </w:r>
      <w:r w:rsidRPr="00185E3E">
        <w:rPr>
          <w:rFonts w:ascii="宋体" w:eastAsia="宋体" w:hAnsi="宋体" w:cs="Consolas"/>
          <w:color w:val="ABB2BF"/>
          <w:kern w:val="0"/>
          <w:szCs w:val="21"/>
        </w:rPr>
        <w:t>)/</w:t>
      </w:r>
      <w:r w:rsidRPr="00EB28BE">
        <w:rPr>
          <w:rFonts w:ascii="宋体" w:eastAsia="宋体" w:hAnsi="宋体" w:cs="Consolas"/>
          <w:color w:val="D19A66"/>
          <w:kern w:val="0"/>
          <w:szCs w:val="21"/>
        </w:rPr>
        <w:t>2</w:t>
      </w:r>
      <w:r w:rsidRPr="00185E3E">
        <w:rPr>
          <w:rFonts w:ascii="宋体" w:eastAsia="宋体" w:hAnsi="宋体" w:cs="Consolas"/>
          <w:color w:val="ABB2BF"/>
          <w:kern w:val="0"/>
          <w:szCs w:val="21"/>
        </w:rPr>
        <w:t>]) % mod;</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r w:rsidRPr="00EB28BE">
        <w:rPr>
          <w:rFonts w:ascii="宋体" w:eastAsia="宋体" w:hAnsi="宋体" w:cs="Consolas"/>
          <w:color w:val="C678DD"/>
          <w:kern w:val="0"/>
          <w:szCs w:val="21"/>
        </w:rPr>
        <w:t>else</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ans = (ans+m/</w:t>
      </w:r>
      <w:r w:rsidRPr="00EB28BE">
        <w:rPr>
          <w:rFonts w:ascii="宋体" w:eastAsia="宋体" w:hAnsi="宋体" w:cs="Consolas"/>
          <w:color w:val="D19A66"/>
          <w:kern w:val="0"/>
          <w:szCs w:val="21"/>
        </w:rPr>
        <w:t>2</w:t>
      </w:r>
      <w:r w:rsidRPr="00185E3E">
        <w:rPr>
          <w:rFonts w:ascii="宋体" w:eastAsia="宋体" w:hAnsi="宋体" w:cs="Consolas"/>
          <w:color w:val="ABB2BF"/>
          <w:kern w:val="0"/>
          <w:szCs w:val="21"/>
        </w:rPr>
        <w:t>*(</w:t>
      </w:r>
      <w:r w:rsidRPr="00EB28BE">
        <w:rPr>
          <w:rFonts w:ascii="宋体" w:eastAsia="宋体" w:hAnsi="宋体" w:cs="Consolas"/>
          <w:color w:val="E6C07B"/>
          <w:kern w:val="0"/>
          <w:szCs w:val="21"/>
        </w:rPr>
        <w:t>pow</w:t>
      </w:r>
      <w:r w:rsidRPr="00185E3E">
        <w:rPr>
          <w:rFonts w:ascii="宋体" w:eastAsia="宋体" w:hAnsi="宋体" w:cs="Consolas"/>
          <w:color w:val="ABB2BF"/>
          <w:kern w:val="0"/>
          <w:szCs w:val="21"/>
        </w:rPr>
        <w:t>[m/</w:t>
      </w:r>
      <w:r w:rsidRPr="00EB28BE">
        <w:rPr>
          <w:rFonts w:ascii="宋体" w:eastAsia="宋体" w:hAnsi="宋体" w:cs="Consolas"/>
          <w:color w:val="D19A66"/>
          <w:kern w:val="0"/>
          <w:szCs w:val="21"/>
        </w:rPr>
        <w:t>2</w:t>
      </w:r>
      <w:r w:rsidRPr="00185E3E">
        <w:rPr>
          <w:rFonts w:ascii="宋体" w:eastAsia="宋体" w:hAnsi="宋体" w:cs="Consolas"/>
          <w:color w:val="ABB2BF"/>
          <w:kern w:val="0"/>
          <w:szCs w:val="21"/>
        </w:rPr>
        <w:t>+</w:t>
      </w:r>
      <w:r w:rsidRPr="00EB28BE">
        <w:rPr>
          <w:rFonts w:ascii="宋体" w:eastAsia="宋体" w:hAnsi="宋体" w:cs="Consolas"/>
          <w:color w:val="D19A66"/>
          <w:kern w:val="0"/>
          <w:szCs w:val="21"/>
        </w:rPr>
        <w:t>1</w:t>
      </w:r>
      <w:r w:rsidRPr="00185E3E">
        <w:rPr>
          <w:rFonts w:ascii="宋体" w:eastAsia="宋体" w:hAnsi="宋体" w:cs="Consolas"/>
          <w:color w:val="ABB2BF"/>
          <w:kern w:val="0"/>
          <w:szCs w:val="21"/>
        </w:rPr>
        <w:t>]+</w:t>
      </w:r>
      <w:r w:rsidRPr="00EB28BE">
        <w:rPr>
          <w:rFonts w:ascii="宋体" w:eastAsia="宋体" w:hAnsi="宋体" w:cs="Consolas"/>
          <w:color w:val="E6C07B"/>
          <w:kern w:val="0"/>
          <w:szCs w:val="21"/>
        </w:rPr>
        <w:t>pow</w:t>
      </w:r>
      <w:r w:rsidRPr="00185E3E">
        <w:rPr>
          <w:rFonts w:ascii="宋体" w:eastAsia="宋体" w:hAnsi="宋体" w:cs="Consolas"/>
          <w:color w:val="ABB2BF"/>
          <w:kern w:val="0"/>
          <w:szCs w:val="21"/>
        </w:rPr>
        <w:t>[m/</w:t>
      </w:r>
      <w:r w:rsidRPr="00EB28BE">
        <w:rPr>
          <w:rFonts w:ascii="宋体" w:eastAsia="宋体" w:hAnsi="宋体" w:cs="Consolas"/>
          <w:color w:val="D19A66"/>
          <w:kern w:val="0"/>
          <w:szCs w:val="21"/>
        </w:rPr>
        <w:t>2</w:t>
      </w:r>
      <w:r w:rsidRPr="00185E3E">
        <w:rPr>
          <w:rFonts w:ascii="宋体" w:eastAsia="宋体" w:hAnsi="宋体" w:cs="Consolas"/>
          <w:color w:val="ABB2BF"/>
          <w:kern w:val="0"/>
          <w:szCs w:val="21"/>
        </w:rPr>
        <w:t>])) % mod;</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r w:rsidRPr="00EB28BE">
        <w:rPr>
          <w:rFonts w:ascii="宋体" w:eastAsia="宋体" w:hAnsi="宋体" w:cs="Consolas"/>
          <w:color w:val="C678DD"/>
          <w:kern w:val="0"/>
          <w:szCs w:val="21"/>
        </w:rPr>
        <w:t>return</w:t>
      </w:r>
      <w:r w:rsidRPr="00185E3E">
        <w:rPr>
          <w:rFonts w:ascii="宋体" w:eastAsia="宋体" w:hAnsi="宋体" w:cs="Consolas"/>
          <w:color w:val="ABB2BF"/>
          <w:kern w:val="0"/>
          <w:szCs w:val="21"/>
        </w:rPr>
        <w:t xml:space="preserve"> ans;</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EB28BE">
        <w:rPr>
          <w:rFonts w:ascii="宋体" w:eastAsia="宋体" w:hAnsi="宋体" w:cs="Consolas"/>
          <w:color w:val="C678DD"/>
          <w:kern w:val="0"/>
          <w:szCs w:val="21"/>
        </w:rPr>
        <w:t>int</w:t>
      </w:r>
      <w:r w:rsidRPr="00EB28BE">
        <w:rPr>
          <w:rFonts w:ascii="宋体" w:eastAsia="宋体" w:hAnsi="宋体" w:cs="Consolas"/>
          <w:color w:val="ABB2BF"/>
          <w:kern w:val="0"/>
          <w:szCs w:val="21"/>
        </w:rPr>
        <w:t xml:space="preserve"> </w:t>
      </w:r>
      <w:r w:rsidRPr="00EB28BE">
        <w:rPr>
          <w:rFonts w:ascii="宋体" w:eastAsia="宋体" w:hAnsi="宋体" w:cs="Consolas"/>
          <w:color w:val="61AEEE"/>
          <w:kern w:val="0"/>
          <w:szCs w:val="21"/>
        </w:rPr>
        <w:t>main</w:t>
      </w:r>
      <w:r w:rsidRPr="00EB28BE">
        <w:rPr>
          <w:rFonts w:ascii="宋体" w:eastAsia="宋体" w:hAnsi="宋体" w:cs="Consolas"/>
          <w:color w:val="ABB2BF"/>
          <w:kern w:val="0"/>
          <w:szCs w:val="21"/>
        </w:rPr>
        <w:t xml:space="preserve"> ()</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r w:rsidRPr="00EB28BE">
        <w:rPr>
          <w:rFonts w:ascii="宋体" w:eastAsia="宋体" w:hAnsi="宋体" w:cs="Consolas"/>
          <w:color w:val="C678DD"/>
          <w:kern w:val="0"/>
          <w:szCs w:val="21"/>
        </w:rPr>
        <w:t>int</w:t>
      </w:r>
      <w:r w:rsidRPr="00185E3E">
        <w:rPr>
          <w:rFonts w:ascii="宋体" w:eastAsia="宋体" w:hAnsi="宋体" w:cs="Consolas"/>
          <w:color w:val="ABB2BF"/>
          <w:kern w:val="0"/>
          <w:szCs w:val="21"/>
        </w:rPr>
        <w:t xml:space="preserve"> cas, t=</w:t>
      </w:r>
      <w:r w:rsidRPr="00EB28BE">
        <w:rPr>
          <w:rFonts w:ascii="宋体" w:eastAsia="宋体" w:hAnsi="宋体" w:cs="Consolas"/>
          <w:color w:val="D19A66"/>
          <w:kern w:val="0"/>
          <w:szCs w:val="21"/>
        </w:rPr>
        <w:t>0</w:t>
      </w: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r w:rsidRPr="00EB28BE">
        <w:rPr>
          <w:rFonts w:ascii="宋体" w:eastAsia="宋体" w:hAnsi="宋体" w:cs="Consolas"/>
          <w:color w:val="E6C07B"/>
          <w:kern w:val="0"/>
          <w:szCs w:val="21"/>
        </w:rPr>
        <w:t>scanf</w:t>
      </w:r>
      <w:r w:rsidRPr="00185E3E">
        <w:rPr>
          <w:rFonts w:ascii="宋体" w:eastAsia="宋体" w:hAnsi="宋体" w:cs="Consolas"/>
          <w:color w:val="ABB2BF"/>
          <w:kern w:val="0"/>
          <w:szCs w:val="21"/>
        </w:rPr>
        <w:t>(</w:t>
      </w:r>
      <w:r w:rsidRPr="00EB28BE">
        <w:rPr>
          <w:rFonts w:ascii="宋体" w:eastAsia="宋体" w:hAnsi="宋体" w:cs="Consolas"/>
          <w:color w:val="98C379"/>
          <w:kern w:val="0"/>
          <w:szCs w:val="21"/>
        </w:rPr>
        <w:t>"%d"</w:t>
      </w:r>
      <w:r w:rsidRPr="00185E3E">
        <w:rPr>
          <w:rFonts w:ascii="宋体" w:eastAsia="宋体" w:hAnsi="宋体" w:cs="Consolas"/>
          <w:color w:val="ABB2BF"/>
          <w:kern w:val="0"/>
          <w:szCs w:val="21"/>
        </w:rPr>
        <w:t>, &amp;cas);</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r w:rsidRPr="00EB28BE">
        <w:rPr>
          <w:rFonts w:ascii="宋体" w:eastAsia="宋体" w:hAnsi="宋体" w:cs="Consolas"/>
          <w:color w:val="C678DD"/>
          <w:kern w:val="0"/>
          <w:szCs w:val="21"/>
        </w:rPr>
        <w:t>while</w:t>
      </w:r>
      <w:r w:rsidRPr="00185E3E">
        <w:rPr>
          <w:rFonts w:ascii="宋体" w:eastAsia="宋体" w:hAnsi="宋体" w:cs="Consolas"/>
          <w:color w:val="ABB2BF"/>
          <w:kern w:val="0"/>
          <w:szCs w:val="21"/>
        </w:rPr>
        <w:t>(cas--)</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LL ans = </w:t>
      </w:r>
      <w:r w:rsidRPr="00EB28BE">
        <w:rPr>
          <w:rFonts w:ascii="宋体" w:eastAsia="宋体" w:hAnsi="宋体" w:cs="Consolas"/>
          <w:color w:val="D19A66"/>
          <w:kern w:val="0"/>
          <w:szCs w:val="21"/>
        </w:rPr>
        <w:t>0</w:t>
      </w: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r w:rsidRPr="00EB28BE">
        <w:rPr>
          <w:rFonts w:ascii="宋体" w:eastAsia="宋体" w:hAnsi="宋体" w:cs="Consolas"/>
          <w:color w:val="E6C07B"/>
          <w:kern w:val="0"/>
          <w:szCs w:val="21"/>
        </w:rPr>
        <w:t>scanf</w:t>
      </w:r>
      <w:r w:rsidRPr="00185E3E">
        <w:rPr>
          <w:rFonts w:ascii="宋体" w:eastAsia="宋体" w:hAnsi="宋体" w:cs="Consolas"/>
          <w:color w:val="ABB2BF"/>
          <w:kern w:val="0"/>
          <w:szCs w:val="21"/>
        </w:rPr>
        <w:t>(</w:t>
      </w:r>
      <w:r w:rsidRPr="00EB28BE">
        <w:rPr>
          <w:rFonts w:ascii="宋体" w:eastAsia="宋体" w:hAnsi="宋体" w:cs="Consolas"/>
          <w:color w:val="98C379"/>
          <w:kern w:val="0"/>
          <w:szCs w:val="21"/>
        </w:rPr>
        <w:t>"%d%d"</w:t>
      </w:r>
      <w:r w:rsidRPr="00185E3E">
        <w:rPr>
          <w:rFonts w:ascii="宋体" w:eastAsia="宋体" w:hAnsi="宋体" w:cs="Consolas"/>
          <w:color w:val="ABB2BF"/>
          <w:kern w:val="0"/>
          <w:szCs w:val="21"/>
        </w:rPr>
        <w:t>, &amp;n, &amp;m);</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mod = </w:t>
      </w:r>
      <w:r w:rsidRPr="00EB28BE">
        <w:rPr>
          <w:rFonts w:ascii="宋体" w:eastAsia="宋体" w:hAnsi="宋体" w:cs="Consolas"/>
          <w:color w:val="D19A66"/>
          <w:kern w:val="0"/>
          <w:szCs w:val="21"/>
        </w:rPr>
        <w:t>2</w:t>
      </w:r>
      <w:r w:rsidRPr="00185E3E">
        <w:rPr>
          <w:rFonts w:ascii="宋体" w:eastAsia="宋体" w:hAnsi="宋体" w:cs="Consolas"/>
          <w:color w:val="ABB2BF"/>
          <w:kern w:val="0"/>
          <w:szCs w:val="21"/>
        </w:rPr>
        <w:t>*m*mm;</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r w:rsidRPr="00EB28BE">
        <w:rPr>
          <w:rFonts w:ascii="宋体" w:eastAsia="宋体" w:hAnsi="宋体" w:cs="Consolas"/>
          <w:color w:val="E6C07B"/>
          <w:kern w:val="0"/>
          <w:szCs w:val="21"/>
        </w:rPr>
        <w:t>pow</w:t>
      </w:r>
      <w:r w:rsidRPr="00185E3E">
        <w:rPr>
          <w:rFonts w:ascii="宋体" w:eastAsia="宋体" w:hAnsi="宋体" w:cs="Consolas"/>
          <w:color w:val="ABB2BF"/>
          <w:kern w:val="0"/>
          <w:szCs w:val="21"/>
        </w:rPr>
        <w:t>[</w:t>
      </w:r>
      <w:r w:rsidRPr="00EB28BE">
        <w:rPr>
          <w:rFonts w:ascii="宋体" w:eastAsia="宋体" w:hAnsi="宋体" w:cs="Consolas"/>
          <w:color w:val="D19A66"/>
          <w:kern w:val="0"/>
          <w:szCs w:val="21"/>
        </w:rPr>
        <w:t>0</w:t>
      </w:r>
      <w:r w:rsidRPr="00185E3E">
        <w:rPr>
          <w:rFonts w:ascii="宋体" w:eastAsia="宋体" w:hAnsi="宋体" w:cs="Consolas"/>
          <w:color w:val="ABB2BF"/>
          <w:kern w:val="0"/>
          <w:szCs w:val="21"/>
        </w:rPr>
        <w:t xml:space="preserve">] = </w:t>
      </w:r>
      <w:r w:rsidRPr="00EB28BE">
        <w:rPr>
          <w:rFonts w:ascii="宋体" w:eastAsia="宋体" w:hAnsi="宋体" w:cs="Consolas"/>
          <w:color w:val="D19A66"/>
          <w:kern w:val="0"/>
          <w:szCs w:val="21"/>
        </w:rPr>
        <w:t>1</w:t>
      </w: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r w:rsidRPr="00EB28BE">
        <w:rPr>
          <w:rFonts w:ascii="宋体" w:eastAsia="宋体" w:hAnsi="宋体" w:cs="Consolas"/>
          <w:color w:val="C678DD"/>
          <w:kern w:val="0"/>
          <w:szCs w:val="21"/>
        </w:rPr>
        <w:t>for</w:t>
      </w:r>
      <w:r w:rsidRPr="00185E3E">
        <w:rPr>
          <w:rFonts w:ascii="宋体" w:eastAsia="宋体" w:hAnsi="宋体" w:cs="Consolas"/>
          <w:color w:val="ABB2BF"/>
          <w:kern w:val="0"/>
          <w:szCs w:val="21"/>
        </w:rPr>
        <w:t>(</w:t>
      </w:r>
      <w:r w:rsidRPr="00EB28BE">
        <w:rPr>
          <w:rFonts w:ascii="宋体" w:eastAsia="宋体" w:hAnsi="宋体" w:cs="Consolas"/>
          <w:color w:val="C678DD"/>
          <w:kern w:val="0"/>
          <w:szCs w:val="21"/>
        </w:rPr>
        <w:t>int</w:t>
      </w:r>
      <w:r w:rsidRPr="00185E3E">
        <w:rPr>
          <w:rFonts w:ascii="宋体" w:eastAsia="宋体" w:hAnsi="宋体" w:cs="Consolas"/>
          <w:color w:val="ABB2BF"/>
          <w:kern w:val="0"/>
          <w:szCs w:val="21"/>
        </w:rPr>
        <w:t xml:space="preserve"> i=</w:t>
      </w:r>
      <w:r w:rsidRPr="00EB28BE">
        <w:rPr>
          <w:rFonts w:ascii="宋体" w:eastAsia="宋体" w:hAnsi="宋体" w:cs="Consolas"/>
          <w:color w:val="D19A66"/>
          <w:kern w:val="0"/>
          <w:szCs w:val="21"/>
        </w:rPr>
        <w:t>1</w:t>
      </w:r>
      <w:r w:rsidRPr="00185E3E">
        <w:rPr>
          <w:rFonts w:ascii="宋体" w:eastAsia="宋体" w:hAnsi="宋体" w:cs="Consolas"/>
          <w:color w:val="ABB2BF"/>
          <w:kern w:val="0"/>
          <w:szCs w:val="21"/>
        </w:rPr>
        <w:t>; i&lt;=m; ++i)</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r w:rsidRPr="00EB28BE">
        <w:rPr>
          <w:rFonts w:ascii="宋体" w:eastAsia="宋体" w:hAnsi="宋体" w:cs="Consolas"/>
          <w:color w:val="E6C07B"/>
          <w:kern w:val="0"/>
          <w:szCs w:val="21"/>
        </w:rPr>
        <w:t>pow</w:t>
      </w:r>
      <w:r w:rsidRPr="00185E3E">
        <w:rPr>
          <w:rFonts w:ascii="宋体" w:eastAsia="宋体" w:hAnsi="宋体" w:cs="Consolas"/>
          <w:color w:val="ABB2BF"/>
          <w:kern w:val="0"/>
          <w:szCs w:val="21"/>
        </w:rPr>
        <w:t>[i] = (</w:t>
      </w:r>
      <w:r w:rsidRPr="00EB28BE">
        <w:rPr>
          <w:rFonts w:ascii="宋体" w:eastAsia="宋体" w:hAnsi="宋体" w:cs="Consolas"/>
          <w:color w:val="E6C07B"/>
          <w:kern w:val="0"/>
          <w:szCs w:val="21"/>
        </w:rPr>
        <w:t>pow</w:t>
      </w:r>
      <w:r w:rsidRPr="00185E3E">
        <w:rPr>
          <w:rFonts w:ascii="宋体" w:eastAsia="宋体" w:hAnsi="宋体" w:cs="Consolas"/>
          <w:color w:val="ABB2BF"/>
          <w:kern w:val="0"/>
          <w:szCs w:val="21"/>
        </w:rPr>
        <w:t>[i</w:t>
      </w:r>
      <w:r w:rsidRPr="00EB28BE">
        <w:rPr>
          <w:rFonts w:ascii="宋体" w:eastAsia="宋体" w:hAnsi="宋体" w:cs="Consolas"/>
          <w:color w:val="D19A66"/>
          <w:kern w:val="0"/>
          <w:szCs w:val="21"/>
        </w:rPr>
        <w:t>-1</w:t>
      </w:r>
      <w:r w:rsidRPr="00185E3E">
        <w:rPr>
          <w:rFonts w:ascii="宋体" w:eastAsia="宋体" w:hAnsi="宋体" w:cs="Consolas"/>
          <w:color w:val="ABB2BF"/>
          <w:kern w:val="0"/>
          <w:szCs w:val="21"/>
        </w:rPr>
        <w:t>]*n) % mod;</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ans += rotat();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ans  = (ans + overturn()) % mod;</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r w:rsidRPr="00EB28BE">
        <w:rPr>
          <w:rFonts w:ascii="宋体" w:eastAsia="宋体" w:hAnsi="宋体" w:cs="Consolas"/>
          <w:color w:val="E6C07B"/>
          <w:kern w:val="0"/>
          <w:szCs w:val="21"/>
        </w:rPr>
        <w:t>printf</w:t>
      </w:r>
      <w:r w:rsidRPr="00185E3E">
        <w:rPr>
          <w:rFonts w:ascii="宋体" w:eastAsia="宋体" w:hAnsi="宋体" w:cs="Consolas"/>
          <w:color w:val="ABB2BF"/>
          <w:kern w:val="0"/>
          <w:szCs w:val="21"/>
        </w:rPr>
        <w:t>(</w:t>
      </w:r>
      <w:r w:rsidRPr="00EB28BE">
        <w:rPr>
          <w:rFonts w:ascii="宋体" w:eastAsia="宋体" w:hAnsi="宋体" w:cs="Consolas"/>
          <w:color w:val="98C379"/>
          <w:kern w:val="0"/>
          <w:szCs w:val="21"/>
        </w:rPr>
        <w:t>"Case #%d: %I64d\n"</w:t>
      </w:r>
      <w:r w:rsidRPr="00185E3E">
        <w:rPr>
          <w:rFonts w:ascii="宋体" w:eastAsia="宋体" w:hAnsi="宋体" w:cs="Consolas"/>
          <w:color w:val="ABB2BF"/>
          <w:kern w:val="0"/>
          <w:szCs w:val="21"/>
        </w:rPr>
        <w:t>, ++t, (ans/</w:t>
      </w:r>
      <w:r w:rsidRPr="00EB28BE">
        <w:rPr>
          <w:rFonts w:ascii="宋体" w:eastAsia="宋体" w:hAnsi="宋体" w:cs="Consolas"/>
          <w:color w:val="D19A66"/>
          <w:kern w:val="0"/>
          <w:szCs w:val="21"/>
        </w:rPr>
        <w:t>2</w:t>
      </w:r>
      <w:r w:rsidRPr="00185E3E">
        <w:rPr>
          <w:rFonts w:ascii="宋体" w:eastAsia="宋体" w:hAnsi="宋体" w:cs="Consolas"/>
          <w:color w:val="ABB2BF"/>
          <w:kern w:val="0"/>
          <w:szCs w:val="21"/>
        </w:rPr>
        <w:t>/m)%mm);</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 xml:space="preserve">    </w:t>
      </w:r>
      <w:r w:rsidRPr="00EB28BE">
        <w:rPr>
          <w:rFonts w:ascii="宋体" w:eastAsia="宋体" w:hAnsi="宋体" w:cs="Consolas"/>
          <w:color w:val="C678DD"/>
          <w:kern w:val="0"/>
          <w:szCs w:val="21"/>
        </w:rPr>
        <w:t>return</w:t>
      </w:r>
      <w:r w:rsidRPr="00185E3E">
        <w:rPr>
          <w:rFonts w:ascii="宋体" w:eastAsia="宋体" w:hAnsi="宋体" w:cs="Consolas"/>
          <w:color w:val="ABB2BF"/>
          <w:kern w:val="0"/>
          <w:szCs w:val="21"/>
        </w:rPr>
        <w:t xml:space="preserve"> </w:t>
      </w:r>
      <w:r w:rsidRPr="00EB28BE">
        <w:rPr>
          <w:rFonts w:ascii="宋体" w:eastAsia="宋体" w:hAnsi="宋体" w:cs="Consolas"/>
          <w:color w:val="D19A66"/>
          <w:kern w:val="0"/>
          <w:szCs w:val="21"/>
        </w:rPr>
        <w:t>0</w:t>
      </w:r>
      <w:r w:rsidRPr="00185E3E">
        <w:rPr>
          <w:rFonts w:ascii="宋体" w:eastAsia="宋体" w:hAnsi="宋体" w:cs="Consolas"/>
          <w:color w:val="ABB2BF"/>
          <w:kern w:val="0"/>
          <w:szCs w:val="21"/>
        </w:rPr>
        <w:t>;</w:t>
      </w:r>
    </w:p>
    <w:p w:rsidR="00185E3E" w:rsidRPr="00185E3E" w:rsidRDefault="00185E3E" w:rsidP="00185E3E">
      <w:pPr>
        <w:widowControl/>
        <w:numPr>
          <w:ilvl w:val="0"/>
          <w:numId w:val="1"/>
        </w:numPr>
        <w:wordWrap w:val="0"/>
        <w:ind w:left="120"/>
        <w:jc w:val="left"/>
        <w:rPr>
          <w:rFonts w:ascii="宋体" w:eastAsia="宋体" w:hAnsi="宋体" w:cs="Consolas"/>
          <w:color w:val="ABB2BF"/>
          <w:kern w:val="0"/>
          <w:szCs w:val="21"/>
        </w:rPr>
      </w:pPr>
      <w:r w:rsidRPr="00185E3E">
        <w:rPr>
          <w:rFonts w:ascii="宋体" w:eastAsia="宋体" w:hAnsi="宋体" w:cs="Consolas"/>
          <w:color w:val="ABB2BF"/>
          <w:kern w:val="0"/>
          <w:szCs w:val="21"/>
        </w:rPr>
        <w:t>}</w:t>
      </w:r>
    </w:p>
    <w:p w:rsidR="00185E3E" w:rsidRPr="00EB28BE" w:rsidRDefault="00185E3E" w:rsidP="00185E3E">
      <w:pPr>
        <w:rPr>
          <w:rFonts w:ascii="宋体" w:eastAsia="宋体" w:hAnsi="宋体" w:hint="eastAsia"/>
        </w:rPr>
      </w:pPr>
    </w:p>
    <w:p w:rsidR="00A723FF" w:rsidRPr="00EB28BE" w:rsidRDefault="00BA29B5" w:rsidP="00B91FF9">
      <w:pPr>
        <w:pStyle w:val="2"/>
        <w:rPr>
          <w:rFonts w:ascii="宋体" w:eastAsia="宋体" w:hAnsi="宋体" w:cs="Arial"/>
          <w:color w:val="333333"/>
          <w:sz w:val="36"/>
          <w:szCs w:val="36"/>
        </w:rPr>
      </w:pPr>
      <w:bookmarkStart w:id="30" w:name="_Toc519439411"/>
      <w:r w:rsidRPr="00EB28BE">
        <w:rPr>
          <w:rFonts w:ascii="宋体" w:eastAsia="宋体" w:hAnsi="宋体" w:cs="Arial" w:hint="eastAsia"/>
          <w:color w:val="333333"/>
          <w:sz w:val="36"/>
          <w:szCs w:val="36"/>
        </w:rPr>
        <w:t>计算几何</w:t>
      </w:r>
      <w:bookmarkEnd w:id="30"/>
    </w:p>
    <w:p w:rsidR="006642EF" w:rsidRPr="00EB28BE" w:rsidRDefault="006642EF" w:rsidP="006642EF">
      <w:pPr>
        <w:rPr>
          <w:rFonts w:ascii="宋体" w:eastAsia="宋体" w:hAnsi="宋体"/>
        </w:rPr>
      </w:pPr>
      <w:hyperlink r:id="rId11" w:history="1">
        <w:r w:rsidRPr="00EB28BE">
          <w:rPr>
            <w:rStyle w:val="a3"/>
            <w:rFonts w:ascii="宋体" w:eastAsia="宋体" w:hAnsi="宋体"/>
          </w:rPr>
          <w:t>http://dev.gameres.com/Program/Abstract/Geometry.htm#</w:t>
        </w:r>
      </w:hyperlink>
    </w:p>
    <w:p w:rsidR="00B91FF9" w:rsidRPr="00EB28BE" w:rsidRDefault="00A723FF" w:rsidP="00A723FF">
      <w:pPr>
        <w:pStyle w:val="3"/>
        <w:rPr>
          <w:rFonts w:ascii="宋体" w:eastAsia="宋体" w:hAnsi="宋体" w:cs="Arial"/>
          <w:color w:val="333333"/>
          <w:sz w:val="36"/>
          <w:szCs w:val="36"/>
        </w:rPr>
      </w:pPr>
      <w:bookmarkStart w:id="31" w:name="_Toc519439412"/>
      <w:r w:rsidRPr="00EB28BE">
        <w:rPr>
          <w:rFonts w:ascii="宋体" w:eastAsia="宋体" w:hAnsi="宋体" w:cs="Arial"/>
          <w:color w:val="333333"/>
          <w:sz w:val="36"/>
          <w:szCs w:val="36"/>
        </w:rPr>
        <w:lastRenderedPageBreak/>
        <w:t>点到线段的最短距离——矢量法</w:t>
      </w:r>
      <w:bookmarkEnd w:id="31"/>
    </w:p>
    <w:p w:rsidR="00A22F3D" w:rsidRPr="00EB28BE" w:rsidRDefault="00A22F3D" w:rsidP="00E40EEF">
      <w:pPr>
        <w:rPr>
          <w:rFonts w:ascii="宋体" w:eastAsia="宋体" w:hAnsi="宋体"/>
        </w:rPr>
      </w:pPr>
      <w:r w:rsidRPr="00EB28BE">
        <w:rPr>
          <w:rFonts w:ascii="宋体" w:eastAsia="宋体" w:hAnsi="宋体"/>
          <w:noProof/>
        </w:rPr>
        <w:drawing>
          <wp:inline distT="0" distB="0" distL="0" distR="0" wp14:anchorId="4FE7F868" wp14:editId="113182FA">
            <wp:extent cx="5274310" cy="26904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90495"/>
                    </a:xfrm>
                    <a:prstGeom prst="rect">
                      <a:avLst/>
                    </a:prstGeom>
                  </pic:spPr>
                </pic:pic>
              </a:graphicData>
            </a:graphic>
          </wp:inline>
        </w:drawing>
      </w:r>
    </w:p>
    <w:p w:rsidR="00E40EEF" w:rsidRPr="00EB28BE" w:rsidRDefault="00E40EEF" w:rsidP="00E40EEF">
      <w:pPr>
        <w:rPr>
          <w:rFonts w:ascii="宋体" w:eastAsia="宋体" w:hAnsi="宋体"/>
        </w:rPr>
      </w:pPr>
      <w:r w:rsidRPr="00EB28BE">
        <w:rPr>
          <w:rFonts w:ascii="宋体" w:eastAsia="宋体" w:hAnsi="宋体"/>
        </w:rPr>
        <w:t>const double eps=1e-6;</w:t>
      </w:r>
    </w:p>
    <w:p w:rsidR="00E40EEF" w:rsidRPr="00EB28BE" w:rsidRDefault="00E40EEF" w:rsidP="00E40EEF">
      <w:pPr>
        <w:rPr>
          <w:rFonts w:ascii="宋体" w:eastAsia="宋体" w:hAnsi="宋体"/>
        </w:rPr>
      </w:pPr>
      <w:r w:rsidRPr="00EB28BE">
        <w:rPr>
          <w:rFonts w:ascii="宋体" w:eastAsia="宋体" w:hAnsi="宋体"/>
        </w:rPr>
        <w:t>int fcmp(double x){</w:t>
      </w:r>
    </w:p>
    <w:p w:rsidR="00E40EEF" w:rsidRPr="00EB28BE" w:rsidRDefault="00E40EEF" w:rsidP="00E40EEF">
      <w:pPr>
        <w:rPr>
          <w:rFonts w:ascii="宋体" w:eastAsia="宋体" w:hAnsi="宋体"/>
        </w:rPr>
      </w:pPr>
      <w:r w:rsidRPr="00EB28BE">
        <w:rPr>
          <w:rFonts w:ascii="宋体" w:eastAsia="宋体" w:hAnsi="宋体"/>
        </w:rPr>
        <w:t xml:space="preserve">    if (fabs(x)&lt;=eps) return 0;</w:t>
      </w:r>
    </w:p>
    <w:p w:rsidR="00E40EEF" w:rsidRPr="00EB28BE" w:rsidRDefault="00E40EEF" w:rsidP="00E40EEF">
      <w:pPr>
        <w:rPr>
          <w:rFonts w:ascii="宋体" w:eastAsia="宋体" w:hAnsi="宋体"/>
        </w:rPr>
      </w:pPr>
      <w:r w:rsidRPr="00EB28BE">
        <w:rPr>
          <w:rFonts w:ascii="宋体" w:eastAsia="宋体" w:hAnsi="宋体"/>
        </w:rPr>
        <w:t xml:space="preserve">    return x&lt;0?-1:1;</w:t>
      </w:r>
    </w:p>
    <w:p w:rsidR="00E40EEF" w:rsidRPr="00EB28BE" w:rsidRDefault="00E40EEF" w:rsidP="00E40EEF">
      <w:pPr>
        <w:rPr>
          <w:rFonts w:ascii="宋体" w:eastAsia="宋体" w:hAnsi="宋体"/>
        </w:rPr>
      </w:pPr>
      <w:r w:rsidRPr="00EB28BE">
        <w:rPr>
          <w:rFonts w:ascii="宋体" w:eastAsia="宋体" w:hAnsi="宋体"/>
        </w:rPr>
        <w:t>}</w:t>
      </w:r>
    </w:p>
    <w:p w:rsidR="00E40EEF" w:rsidRPr="00EB28BE" w:rsidRDefault="00E40EEF" w:rsidP="00E40EEF">
      <w:pPr>
        <w:rPr>
          <w:rFonts w:ascii="宋体" w:eastAsia="宋体" w:hAnsi="宋体"/>
        </w:rPr>
      </w:pPr>
    </w:p>
    <w:p w:rsidR="00E40EEF" w:rsidRPr="00EB28BE" w:rsidRDefault="00E40EEF" w:rsidP="00E40EEF">
      <w:pPr>
        <w:rPr>
          <w:rFonts w:ascii="宋体" w:eastAsia="宋体" w:hAnsi="宋体"/>
        </w:rPr>
      </w:pPr>
      <w:r w:rsidRPr="00EB28BE">
        <w:rPr>
          <w:rFonts w:ascii="宋体" w:eastAsia="宋体" w:hAnsi="宋体"/>
        </w:rPr>
        <w:t>double PointToSegDist(double px, double py, double xa, double ya, double xb, double yb){</w:t>
      </w:r>
    </w:p>
    <w:p w:rsidR="00E40EEF" w:rsidRPr="00EB28BE" w:rsidRDefault="00E40EEF" w:rsidP="00E40EEF">
      <w:pPr>
        <w:rPr>
          <w:rFonts w:ascii="宋体" w:eastAsia="宋体" w:hAnsi="宋体"/>
        </w:rPr>
      </w:pPr>
      <w:r w:rsidRPr="00EB28BE">
        <w:rPr>
          <w:rFonts w:ascii="宋体" w:eastAsia="宋体" w:hAnsi="宋体"/>
        </w:rPr>
        <w:t xml:space="preserve">    double AP_AB=(px-xa)*(xb-xa)+(py-ya)*(yb-ya);</w:t>
      </w:r>
    </w:p>
    <w:p w:rsidR="00E40EEF" w:rsidRPr="00EB28BE" w:rsidRDefault="00E40EEF" w:rsidP="00E40EEF">
      <w:pPr>
        <w:rPr>
          <w:rFonts w:ascii="宋体" w:eastAsia="宋体" w:hAnsi="宋体"/>
        </w:rPr>
      </w:pPr>
      <w:r w:rsidRPr="00EB28BE">
        <w:rPr>
          <w:rFonts w:ascii="宋体" w:eastAsia="宋体" w:hAnsi="宋体"/>
        </w:rPr>
        <w:t xml:space="preserve">    double AB_AB=(xb-xa)*(xb-xa)+(yb-ya)*(yb-ya);</w:t>
      </w:r>
    </w:p>
    <w:p w:rsidR="00E40EEF" w:rsidRPr="00EB28BE" w:rsidRDefault="00E40EEF" w:rsidP="00E40EEF">
      <w:pPr>
        <w:rPr>
          <w:rFonts w:ascii="宋体" w:eastAsia="宋体" w:hAnsi="宋体"/>
        </w:rPr>
      </w:pPr>
      <w:r w:rsidRPr="00EB28BE">
        <w:rPr>
          <w:rFonts w:ascii="宋体" w:eastAsia="宋体" w:hAnsi="宋体"/>
        </w:rPr>
        <w:t xml:space="preserve">    double AB=sqrt(AB_AB);</w:t>
      </w:r>
    </w:p>
    <w:p w:rsidR="00E40EEF" w:rsidRPr="00EB28BE" w:rsidRDefault="00E40EEF" w:rsidP="00E40EEF">
      <w:pPr>
        <w:rPr>
          <w:rFonts w:ascii="宋体" w:eastAsia="宋体" w:hAnsi="宋体"/>
        </w:rPr>
      </w:pPr>
      <w:r w:rsidRPr="00EB28BE">
        <w:rPr>
          <w:rFonts w:ascii="宋体" w:eastAsia="宋体" w:hAnsi="宋体"/>
        </w:rPr>
        <w:t xml:space="preserve">    double k=AP_AB/AB_AB;</w:t>
      </w:r>
    </w:p>
    <w:p w:rsidR="00E40EEF" w:rsidRPr="00EB28BE" w:rsidRDefault="00E40EEF" w:rsidP="00E40EEF">
      <w:pPr>
        <w:rPr>
          <w:rFonts w:ascii="宋体" w:eastAsia="宋体" w:hAnsi="宋体"/>
        </w:rPr>
      </w:pPr>
      <w:r w:rsidRPr="00EB28BE">
        <w:rPr>
          <w:rFonts w:ascii="宋体" w:eastAsia="宋体" w:hAnsi="宋体"/>
        </w:rPr>
        <w:t xml:space="preserve">    double AP_AP=(px-xa)*(px-xa)+(py-ya)*(py-ya);</w:t>
      </w:r>
    </w:p>
    <w:p w:rsidR="00E40EEF" w:rsidRPr="00EB28BE" w:rsidRDefault="00E40EEF" w:rsidP="00E40EEF">
      <w:pPr>
        <w:rPr>
          <w:rFonts w:ascii="宋体" w:eastAsia="宋体" w:hAnsi="宋体"/>
        </w:rPr>
      </w:pPr>
      <w:r w:rsidRPr="00EB28BE">
        <w:rPr>
          <w:rFonts w:ascii="宋体" w:eastAsia="宋体" w:hAnsi="宋体"/>
        </w:rPr>
        <w:t xml:space="preserve">    double AP=sqrt(AP_AP);</w:t>
      </w:r>
    </w:p>
    <w:p w:rsidR="00E40EEF" w:rsidRPr="00EB28BE" w:rsidRDefault="00E40EEF" w:rsidP="00E40EEF">
      <w:pPr>
        <w:rPr>
          <w:rFonts w:ascii="宋体" w:eastAsia="宋体" w:hAnsi="宋体"/>
        </w:rPr>
      </w:pPr>
      <w:r w:rsidRPr="00EB28BE">
        <w:rPr>
          <w:rFonts w:ascii="宋体" w:eastAsia="宋体" w:hAnsi="宋体"/>
        </w:rPr>
        <w:t xml:space="preserve">    double BP_BP=(px-xb)*(px-xb)+(py-yb)*(py-yb);</w:t>
      </w:r>
    </w:p>
    <w:p w:rsidR="00E40EEF" w:rsidRPr="00EB28BE" w:rsidRDefault="00E40EEF" w:rsidP="00E40EEF">
      <w:pPr>
        <w:rPr>
          <w:rFonts w:ascii="宋体" w:eastAsia="宋体" w:hAnsi="宋体"/>
        </w:rPr>
      </w:pPr>
      <w:r w:rsidRPr="00EB28BE">
        <w:rPr>
          <w:rFonts w:ascii="宋体" w:eastAsia="宋体" w:hAnsi="宋体"/>
        </w:rPr>
        <w:t xml:space="preserve">    double BP=sqrt(BP_BP);</w:t>
      </w:r>
    </w:p>
    <w:p w:rsidR="00E40EEF" w:rsidRPr="00EB28BE" w:rsidRDefault="00E40EEF" w:rsidP="00E40EEF">
      <w:pPr>
        <w:rPr>
          <w:rFonts w:ascii="宋体" w:eastAsia="宋体" w:hAnsi="宋体"/>
        </w:rPr>
      </w:pPr>
      <w:r w:rsidRPr="00EB28BE">
        <w:rPr>
          <w:rFonts w:ascii="宋体" w:eastAsia="宋体" w:hAnsi="宋体"/>
        </w:rPr>
        <w:t xml:space="preserve">    if (fcmp(k)&lt;0){</w:t>
      </w:r>
    </w:p>
    <w:p w:rsidR="00E40EEF" w:rsidRPr="00EB28BE" w:rsidRDefault="00E40EEF" w:rsidP="00E40EEF">
      <w:pPr>
        <w:rPr>
          <w:rFonts w:ascii="宋体" w:eastAsia="宋体" w:hAnsi="宋体"/>
        </w:rPr>
      </w:pPr>
      <w:r w:rsidRPr="00EB28BE">
        <w:rPr>
          <w:rFonts w:ascii="宋体" w:eastAsia="宋体" w:hAnsi="宋体"/>
        </w:rPr>
        <w:t xml:space="preserve">        return AP;</w:t>
      </w:r>
    </w:p>
    <w:p w:rsidR="00E40EEF" w:rsidRPr="00EB28BE" w:rsidRDefault="00E40EEF" w:rsidP="00E40EEF">
      <w:pPr>
        <w:rPr>
          <w:rFonts w:ascii="宋体" w:eastAsia="宋体" w:hAnsi="宋体"/>
        </w:rPr>
      </w:pPr>
      <w:r w:rsidRPr="00EB28BE">
        <w:rPr>
          <w:rFonts w:ascii="宋体" w:eastAsia="宋体" w:hAnsi="宋体"/>
        </w:rPr>
        <w:t xml:space="preserve">    }else if (fcmp(k-1)&lt;=0){</w:t>
      </w:r>
    </w:p>
    <w:p w:rsidR="00E40EEF" w:rsidRPr="00EB28BE" w:rsidRDefault="00E40EEF" w:rsidP="00E40EEF">
      <w:pPr>
        <w:rPr>
          <w:rFonts w:ascii="宋体" w:eastAsia="宋体" w:hAnsi="宋体"/>
        </w:rPr>
      </w:pPr>
      <w:r w:rsidRPr="00EB28BE">
        <w:rPr>
          <w:rFonts w:ascii="宋体" w:eastAsia="宋体" w:hAnsi="宋体"/>
        </w:rPr>
        <w:t xml:space="preserve">        double d=sqrt(AP_AP-(AP_AB/AB)*(AP_AB/AB));</w:t>
      </w:r>
    </w:p>
    <w:p w:rsidR="00E40EEF" w:rsidRPr="00EB28BE" w:rsidRDefault="00E40EEF" w:rsidP="00E40EEF">
      <w:pPr>
        <w:rPr>
          <w:rFonts w:ascii="宋体" w:eastAsia="宋体" w:hAnsi="宋体"/>
        </w:rPr>
      </w:pPr>
      <w:r w:rsidRPr="00EB28BE">
        <w:rPr>
          <w:rFonts w:ascii="宋体" w:eastAsia="宋体" w:hAnsi="宋体"/>
        </w:rPr>
        <w:t xml:space="preserve">        return d;</w:t>
      </w:r>
    </w:p>
    <w:p w:rsidR="00E40EEF" w:rsidRPr="00EB28BE" w:rsidRDefault="00E40EEF" w:rsidP="00E40EEF">
      <w:pPr>
        <w:rPr>
          <w:rFonts w:ascii="宋体" w:eastAsia="宋体" w:hAnsi="宋体"/>
        </w:rPr>
      </w:pPr>
      <w:r w:rsidRPr="00EB28BE">
        <w:rPr>
          <w:rFonts w:ascii="宋体" w:eastAsia="宋体" w:hAnsi="宋体"/>
        </w:rPr>
        <w:t xml:space="preserve">    }else{</w:t>
      </w:r>
    </w:p>
    <w:p w:rsidR="00E40EEF" w:rsidRPr="00EB28BE" w:rsidRDefault="00E40EEF" w:rsidP="00E40EEF">
      <w:pPr>
        <w:rPr>
          <w:rFonts w:ascii="宋体" w:eastAsia="宋体" w:hAnsi="宋体"/>
        </w:rPr>
      </w:pPr>
      <w:r w:rsidRPr="00EB28BE">
        <w:rPr>
          <w:rFonts w:ascii="宋体" w:eastAsia="宋体" w:hAnsi="宋体"/>
        </w:rPr>
        <w:t xml:space="preserve">        return BP;</w:t>
      </w:r>
    </w:p>
    <w:p w:rsidR="00E40EEF" w:rsidRPr="00EB28BE" w:rsidRDefault="00E40EEF" w:rsidP="00E40EEF">
      <w:pPr>
        <w:rPr>
          <w:rFonts w:ascii="宋体" w:eastAsia="宋体" w:hAnsi="宋体"/>
        </w:rPr>
      </w:pPr>
      <w:r w:rsidRPr="00EB28BE">
        <w:rPr>
          <w:rFonts w:ascii="宋体" w:eastAsia="宋体" w:hAnsi="宋体"/>
        </w:rPr>
        <w:t xml:space="preserve">    }</w:t>
      </w:r>
    </w:p>
    <w:p w:rsidR="00B91FF9" w:rsidRPr="00EB28BE" w:rsidRDefault="00E40EEF" w:rsidP="00E40EEF">
      <w:pPr>
        <w:rPr>
          <w:rFonts w:ascii="宋体" w:eastAsia="宋体" w:hAnsi="宋体"/>
        </w:rPr>
      </w:pPr>
      <w:r w:rsidRPr="00EB28BE">
        <w:rPr>
          <w:rFonts w:ascii="宋体" w:eastAsia="宋体" w:hAnsi="宋体"/>
        </w:rPr>
        <w:t>}</w:t>
      </w:r>
    </w:p>
    <w:p w:rsidR="00933C1D" w:rsidRPr="00EB28BE" w:rsidRDefault="00933C1D" w:rsidP="00A723FF">
      <w:pPr>
        <w:pStyle w:val="4"/>
        <w:rPr>
          <w:rFonts w:ascii="宋体" w:eastAsia="宋体" w:hAnsi="宋体"/>
        </w:rPr>
      </w:pPr>
      <w:r w:rsidRPr="00EB28BE">
        <w:rPr>
          <w:rFonts w:ascii="宋体" w:eastAsia="宋体" w:hAnsi="宋体" w:hint="eastAsia"/>
        </w:rPr>
        <w:lastRenderedPageBreak/>
        <w:t>√-51nod-</w:t>
      </w:r>
      <w:r w:rsidRPr="00EB28BE">
        <w:rPr>
          <w:rFonts w:ascii="宋体" w:eastAsia="宋体" w:hAnsi="宋体"/>
        </w:rPr>
        <w:t>1298-</w:t>
      </w:r>
      <w:r w:rsidRPr="00EB28BE">
        <w:rPr>
          <w:rFonts w:ascii="宋体" w:eastAsia="宋体" w:hAnsi="宋体" w:hint="eastAsia"/>
        </w:rPr>
        <w:t>圆与三角形</w:t>
      </w:r>
    </w:p>
    <w:p w:rsidR="00933C1D" w:rsidRPr="00EB28BE" w:rsidRDefault="00933C1D" w:rsidP="00933C1D">
      <w:pPr>
        <w:rPr>
          <w:rFonts w:ascii="宋体" w:eastAsia="宋体" w:hAnsi="宋体"/>
        </w:rPr>
      </w:pPr>
      <w:r w:rsidRPr="00EB28BE">
        <w:rPr>
          <w:rFonts w:ascii="宋体" w:eastAsia="宋体" w:hAnsi="宋体" w:hint="eastAsia"/>
        </w:rPr>
        <w:t>【题干】</w:t>
      </w:r>
    </w:p>
    <w:p w:rsidR="00933C1D" w:rsidRPr="00EB28BE" w:rsidRDefault="00933C1D" w:rsidP="00933C1D">
      <w:pPr>
        <w:rPr>
          <w:rFonts w:ascii="宋体" w:eastAsia="宋体" w:hAnsi="宋体"/>
        </w:rPr>
      </w:pPr>
      <w:r w:rsidRPr="00EB28BE">
        <w:rPr>
          <w:rFonts w:ascii="宋体" w:eastAsia="宋体" w:hAnsi="宋体"/>
        </w:rPr>
        <w:t>给出圆的圆心和半径，以及三角形的三个顶点，问圆同三角形是否相交。相交输出"Yes"，否则输出"No"。（三角形的面积大于0）。</w:t>
      </w:r>
    </w:p>
    <w:p w:rsidR="00933C1D" w:rsidRPr="00EB28BE" w:rsidRDefault="00933C1D" w:rsidP="00933C1D">
      <w:pPr>
        <w:rPr>
          <w:rFonts w:ascii="宋体" w:eastAsia="宋体" w:hAnsi="宋体"/>
        </w:rPr>
      </w:pPr>
      <w:r w:rsidRPr="00EB28BE">
        <w:rPr>
          <w:rFonts w:ascii="宋体" w:eastAsia="宋体" w:hAnsi="宋体" w:hint="eastAsia"/>
        </w:rPr>
        <w:t>【题解】</w:t>
      </w:r>
    </w:p>
    <w:p w:rsidR="00933C1D" w:rsidRPr="00EB28BE" w:rsidRDefault="00933C1D" w:rsidP="00933C1D">
      <w:pPr>
        <w:rPr>
          <w:rFonts w:ascii="宋体" w:eastAsia="宋体" w:hAnsi="宋体"/>
        </w:rPr>
      </w:pPr>
      <w:r w:rsidRPr="00EB28BE">
        <w:rPr>
          <w:rFonts w:ascii="宋体" w:eastAsia="宋体" w:hAnsi="宋体" w:hint="eastAsia"/>
        </w:rPr>
        <w:t>圆与三角形是否相交转换为圆与三角形的每一条边是否相交，圆与一条线段相交的条件是圆心到线段的距离小于等于半径且线段的端点至少有一个在圆外（含边）</w:t>
      </w:r>
    </w:p>
    <w:p w:rsidR="00933C1D" w:rsidRPr="00EB28BE" w:rsidRDefault="00933C1D" w:rsidP="00933C1D">
      <w:pPr>
        <w:rPr>
          <w:rFonts w:ascii="宋体" w:eastAsia="宋体" w:hAnsi="宋体"/>
        </w:rPr>
      </w:pPr>
      <w:r w:rsidRPr="00EB28BE">
        <w:rPr>
          <w:rFonts w:ascii="宋体" w:eastAsia="宋体" w:hAnsi="宋体" w:hint="eastAsia"/>
        </w:rPr>
        <w:t>【代码】</w:t>
      </w:r>
    </w:p>
    <w:p w:rsidR="00933C1D" w:rsidRPr="00EB28BE" w:rsidRDefault="00933C1D" w:rsidP="00933C1D">
      <w:pPr>
        <w:rPr>
          <w:rFonts w:ascii="宋体" w:eastAsia="宋体" w:hAnsi="宋体"/>
        </w:rPr>
      </w:pPr>
      <w:r w:rsidRPr="00EB28BE">
        <w:rPr>
          <w:rFonts w:ascii="宋体" w:eastAsia="宋体" w:hAnsi="宋体"/>
        </w:rPr>
        <w:t>#include &lt;bits/stdc++.h&gt;</w:t>
      </w:r>
    </w:p>
    <w:p w:rsidR="00933C1D" w:rsidRPr="00EB28BE" w:rsidRDefault="00933C1D" w:rsidP="00933C1D">
      <w:pPr>
        <w:rPr>
          <w:rFonts w:ascii="宋体" w:eastAsia="宋体" w:hAnsi="宋体"/>
        </w:rPr>
      </w:pPr>
      <w:r w:rsidRPr="00EB28BE">
        <w:rPr>
          <w:rFonts w:ascii="宋体" w:eastAsia="宋体" w:hAnsi="宋体"/>
        </w:rPr>
        <w:t>using namespace std;</w:t>
      </w:r>
    </w:p>
    <w:p w:rsidR="00933C1D" w:rsidRPr="00EB28BE" w:rsidRDefault="00933C1D" w:rsidP="00933C1D">
      <w:pPr>
        <w:rPr>
          <w:rFonts w:ascii="宋体" w:eastAsia="宋体" w:hAnsi="宋体"/>
        </w:rPr>
      </w:pPr>
    </w:p>
    <w:p w:rsidR="00933C1D" w:rsidRPr="00EB28BE" w:rsidRDefault="00933C1D" w:rsidP="00933C1D">
      <w:pPr>
        <w:rPr>
          <w:rFonts w:ascii="宋体" w:eastAsia="宋体" w:hAnsi="宋体"/>
        </w:rPr>
      </w:pPr>
      <w:r w:rsidRPr="00EB28BE">
        <w:rPr>
          <w:rFonts w:ascii="宋体" w:eastAsia="宋体" w:hAnsi="宋体"/>
        </w:rPr>
        <w:t>const double eps=1e-6;</w:t>
      </w:r>
    </w:p>
    <w:p w:rsidR="00933C1D" w:rsidRPr="00EB28BE" w:rsidRDefault="00933C1D" w:rsidP="00933C1D">
      <w:pPr>
        <w:rPr>
          <w:rFonts w:ascii="宋体" w:eastAsia="宋体" w:hAnsi="宋体"/>
        </w:rPr>
      </w:pPr>
      <w:r w:rsidRPr="00EB28BE">
        <w:rPr>
          <w:rFonts w:ascii="宋体" w:eastAsia="宋体" w:hAnsi="宋体"/>
        </w:rPr>
        <w:t>int fcmp(double x){</w:t>
      </w:r>
    </w:p>
    <w:p w:rsidR="00933C1D" w:rsidRPr="00EB28BE" w:rsidRDefault="00933C1D" w:rsidP="00933C1D">
      <w:pPr>
        <w:rPr>
          <w:rFonts w:ascii="宋体" w:eastAsia="宋体" w:hAnsi="宋体"/>
        </w:rPr>
      </w:pPr>
      <w:r w:rsidRPr="00EB28BE">
        <w:rPr>
          <w:rFonts w:ascii="宋体" w:eastAsia="宋体" w:hAnsi="宋体"/>
        </w:rPr>
        <w:t xml:space="preserve">    if (fabs(x)&lt;=eps) return 0;</w:t>
      </w:r>
    </w:p>
    <w:p w:rsidR="00933C1D" w:rsidRPr="00EB28BE" w:rsidRDefault="00933C1D" w:rsidP="00933C1D">
      <w:pPr>
        <w:rPr>
          <w:rFonts w:ascii="宋体" w:eastAsia="宋体" w:hAnsi="宋体"/>
        </w:rPr>
      </w:pPr>
      <w:r w:rsidRPr="00EB28BE">
        <w:rPr>
          <w:rFonts w:ascii="宋体" w:eastAsia="宋体" w:hAnsi="宋体"/>
        </w:rPr>
        <w:t xml:space="preserve">    return x&lt;0?-1:1;</w:t>
      </w:r>
    </w:p>
    <w:p w:rsidR="00933C1D" w:rsidRPr="00EB28BE" w:rsidRDefault="00933C1D" w:rsidP="00933C1D">
      <w:pPr>
        <w:rPr>
          <w:rFonts w:ascii="宋体" w:eastAsia="宋体" w:hAnsi="宋体"/>
        </w:rPr>
      </w:pPr>
      <w:r w:rsidRPr="00EB28BE">
        <w:rPr>
          <w:rFonts w:ascii="宋体" w:eastAsia="宋体" w:hAnsi="宋体"/>
        </w:rPr>
        <w:t>}</w:t>
      </w:r>
    </w:p>
    <w:p w:rsidR="00933C1D" w:rsidRPr="00EB28BE" w:rsidRDefault="00933C1D" w:rsidP="00933C1D">
      <w:pPr>
        <w:rPr>
          <w:rFonts w:ascii="宋体" w:eastAsia="宋体" w:hAnsi="宋体"/>
        </w:rPr>
      </w:pPr>
    </w:p>
    <w:p w:rsidR="00933C1D" w:rsidRPr="00EB28BE" w:rsidRDefault="00933C1D" w:rsidP="00933C1D">
      <w:pPr>
        <w:rPr>
          <w:rFonts w:ascii="宋体" w:eastAsia="宋体" w:hAnsi="宋体"/>
        </w:rPr>
      </w:pPr>
      <w:r w:rsidRPr="00EB28BE">
        <w:rPr>
          <w:rFonts w:ascii="宋体" w:eastAsia="宋体" w:hAnsi="宋体"/>
        </w:rPr>
        <w:t>double PointToSegDist(double px, double py, double xa, double ya, double xb, double yb){</w:t>
      </w:r>
    </w:p>
    <w:p w:rsidR="00933C1D" w:rsidRPr="00EB28BE" w:rsidRDefault="00933C1D" w:rsidP="00933C1D">
      <w:pPr>
        <w:rPr>
          <w:rFonts w:ascii="宋体" w:eastAsia="宋体" w:hAnsi="宋体"/>
        </w:rPr>
      </w:pPr>
      <w:r w:rsidRPr="00EB28BE">
        <w:rPr>
          <w:rFonts w:ascii="宋体" w:eastAsia="宋体" w:hAnsi="宋体"/>
        </w:rPr>
        <w:t xml:space="preserve">    double AP_AB=(px-xa)*(xb-xa)+(py-ya)*(yb-ya);</w:t>
      </w:r>
    </w:p>
    <w:p w:rsidR="00933C1D" w:rsidRPr="00EB28BE" w:rsidRDefault="00933C1D" w:rsidP="00933C1D">
      <w:pPr>
        <w:rPr>
          <w:rFonts w:ascii="宋体" w:eastAsia="宋体" w:hAnsi="宋体"/>
        </w:rPr>
      </w:pPr>
      <w:r w:rsidRPr="00EB28BE">
        <w:rPr>
          <w:rFonts w:ascii="宋体" w:eastAsia="宋体" w:hAnsi="宋体"/>
        </w:rPr>
        <w:t xml:space="preserve">    double AB_AB=(xb-xa)*(xb-xa)+(yb-ya)*(yb-ya);</w:t>
      </w:r>
    </w:p>
    <w:p w:rsidR="00933C1D" w:rsidRPr="00EB28BE" w:rsidRDefault="00933C1D" w:rsidP="00933C1D">
      <w:pPr>
        <w:rPr>
          <w:rFonts w:ascii="宋体" w:eastAsia="宋体" w:hAnsi="宋体"/>
        </w:rPr>
      </w:pPr>
      <w:r w:rsidRPr="00EB28BE">
        <w:rPr>
          <w:rFonts w:ascii="宋体" w:eastAsia="宋体" w:hAnsi="宋体"/>
        </w:rPr>
        <w:t xml:space="preserve">    double AB=sqrt(AB_AB);</w:t>
      </w:r>
    </w:p>
    <w:p w:rsidR="00933C1D" w:rsidRPr="00EB28BE" w:rsidRDefault="00933C1D" w:rsidP="00933C1D">
      <w:pPr>
        <w:rPr>
          <w:rFonts w:ascii="宋体" w:eastAsia="宋体" w:hAnsi="宋体"/>
        </w:rPr>
      </w:pPr>
      <w:r w:rsidRPr="00EB28BE">
        <w:rPr>
          <w:rFonts w:ascii="宋体" w:eastAsia="宋体" w:hAnsi="宋体"/>
        </w:rPr>
        <w:t xml:space="preserve">    double k=AP_AB/AB_AB;</w:t>
      </w:r>
    </w:p>
    <w:p w:rsidR="00933C1D" w:rsidRPr="00EB28BE" w:rsidRDefault="00933C1D" w:rsidP="00933C1D">
      <w:pPr>
        <w:rPr>
          <w:rFonts w:ascii="宋体" w:eastAsia="宋体" w:hAnsi="宋体"/>
        </w:rPr>
      </w:pPr>
      <w:r w:rsidRPr="00EB28BE">
        <w:rPr>
          <w:rFonts w:ascii="宋体" w:eastAsia="宋体" w:hAnsi="宋体"/>
        </w:rPr>
        <w:t xml:space="preserve">    double AP_AP=(px-xa)*(px-xa)+(py-ya)*(py-ya);</w:t>
      </w:r>
    </w:p>
    <w:p w:rsidR="00933C1D" w:rsidRPr="00EB28BE" w:rsidRDefault="00933C1D" w:rsidP="00933C1D">
      <w:pPr>
        <w:rPr>
          <w:rFonts w:ascii="宋体" w:eastAsia="宋体" w:hAnsi="宋体"/>
        </w:rPr>
      </w:pPr>
      <w:r w:rsidRPr="00EB28BE">
        <w:rPr>
          <w:rFonts w:ascii="宋体" w:eastAsia="宋体" w:hAnsi="宋体"/>
        </w:rPr>
        <w:t xml:space="preserve">    double AP=sqrt(AP_AP);</w:t>
      </w:r>
    </w:p>
    <w:p w:rsidR="00933C1D" w:rsidRPr="00EB28BE" w:rsidRDefault="00933C1D" w:rsidP="00933C1D">
      <w:pPr>
        <w:rPr>
          <w:rFonts w:ascii="宋体" w:eastAsia="宋体" w:hAnsi="宋体"/>
        </w:rPr>
      </w:pPr>
      <w:r w:rsidRPr="00EB28BE">
        <w:rPr>
          <w:rFonts w:ascii="宋体" w:eastAsia="宋体" w:hAnsi="宋体"/>
        </w:rPr>
        <w:t xml:space="preserve">    double BP_BP=(px-xb)*(px-xb)+(py-yb)*(py-yb);</w:t>
      </w:r>
    </w:p>
    <w:p w:rsidR="00933C1D" w:rsidRPr="00EB28BE" w:rsidRDefault="00933C1D" w:rsidP="00933C1D">
      <w:pPr>
        <w:rPr>
          <w:rFonts w:ascii="宋体" w:eastAsia="宋体" w:hAnsi="宋体"/>
        </w:rPr>
      </w:pPr>
      <w:r w:rsidRPr="00EB28BE">
        <w:rPr>
          <w:rFonts w:ascii="宋体" w:eastAsia="宋体" w:hAnsi="宋体"/>
        </w:rPr>
        <w:t xml:space="preserve">    double BP=sqrt(BP_BP);</w:t>
      </w:r>
    </w:p>
    <w:p w:rsidR="00933C1D" w:rsidRPr="00EB28BE" w:rsidRDefault="00933C1D" w:rsidP="00933C1D">
      <w:pPr>
        <w:rPr>
          <w:rFonts w:ascii="宋体" w:eastAsia="宋体" w:hAnsi="宋体"/>
        </w:rPr>
      </w:pPr>
      <w:r w:rsidRPr="00EB28BE">
        <w:rPr>
          <w:rFonts w:ascii="宋体" w:eastAsia="宋体" w:hAnsi="宋体"/>
        </w:rPr>
        <w:t xml:space="preserve">    if (fcmp(k)&lt;0){</w:t>
      </w:r>
    </w:p>
    <w:p w:rsidR="00933C1D" w:rsidRPr="00EB28BE" w:rsidRDefault="00933C1D" w:rsidP="00933C1D">
      <w:pPr>
        <w:rPr>
          <w:rFonts w:ascii="宋体" w:eastAsia="宋体" w:hAnsi="宋体"/>
        </w:rPr>
      </w:pPr>
      <w:r w:rsidRPr="00EB28BE">
        <w:rPr>
          <w:rFonts w:ascii="宋体" w:eastAsia="宋体" w:hAnsi="宋体"/>
        </w:rPr>
        <w:t xml:space="preserve">        return AP;</w:t>
      </w:r>
    </w:p>
    <w:p w:rsidR="00933C1D" w:rsidRPr="00EB28BE" w:rsidRDefault="00933C1D" w:rsidP="00933C1D">
      <w:pPr>
        <w:rPr>
          <w:rFonts w:ascii="宋体" w:eastAsia="宋体" w:hAnsi="宋体"/>
        </w:rPr>
      </w:pPr>
      <w:r w:rsidRPr="00EB28BE">
        <w:rPr>
          <w:rFonts w:ascii="宋体" w:eastAsia="宋体" w:hAnsi="宋体"/>
        </w:rPr>
        <w:t xml:space="preserve">    }else if (fcmp(k-1)&lt;=0){</w:t>
      </w:r>
    </w:p>
    <w:p w:rsidR="00933C1D" w:rsidRPr="00EB28BE" w:rsidRDefault="00933C1D" w:rsidP="00933C1D">
      <w:pPr>
        <w:rPr>
          <w:rFonts w:ascii="宋体" w:eastAsia="宋体" w:hAnsi="宋体"/>
        </w:rPr>
      </w:pPr>
      <w:r w:rsidRPr="00EB28BE">
        <w:rPr>
          <w:rFonts w:ascii="宋体" w:eastAsia="宋体" w:hAnsi="宋体"/>
        </w:rPr>
        <w:t xml:space="preserve">        double d=sqrt(AP_AP-(AP_AB/AB)*(AP_AB/AB));</w:t>
      </w:r>
    </w:p>
    <w:p w:rsidR="00933C1D" w:rsidRPr="00EB28BE" w:rsidRDefault="00933C1D" w:rsidP="00933C1D">
      <w:pPr>
        <w:rPr>
          <w:rFonts w:ascii="宋体" w:eastAsia="宋体" w:hAnsi="宋体"/>
        </w:rPr>
      </w:pPr>
      <w:r w:rsidRPr="00EB28BE">
        <w:rPr>
          <w:rFonts w:ascii="宋体" w:eastAsia="宋体" w:hAnsi="宋体"/>
        </w:rPr>
        <w:t xml:space="preserve">        return d;</w:t>
      </w:r>
    </w:p>
    <w:p w:rsidR="00933C1D" w:rsidRPr="00EB28BE" w:rsidRDefault="00933C1D" w:rsidP="00933C1D">
      <w:pPr>
        <w:rPr>
          <w:rFonts w:ascii="宋体" w:eastAsia="宋体" w:hAnsi="宋体"/>
        </w:rPr>
      </w:pPr>
      <w:r w:rsidRPr="00EB28BE">
        <w:rPr>
          <w:rFonts w:ascii="宋体" w:eastAsia="宋体" w:hAnsi="宋体"/>
        </w:rPr>
        <w:t xml:space="preserve">    }else{</w:t>
      </w:r>
    </w:p>
    <w:p w:rsidR="00933C1D" w:rsidRPr="00EB28BE" w:rsidRDefault="00933C1D" w:rsidP="00933C1D">
      <w:pPr>
        <w:rPr>
          <w:rFonts w:ascii="宋体" w:eastAsia="宋体" w:hAnsi="宋体"/>
        </w:rPr>
      </w:pPr>
      <w:r w:rsidRPr="00EB28BE">
        <w:rPr>
          <w:rFonts w:ascii="宋体" w:eastAsia="宋体" w:hAnsi="宋体"/>
        </w:rPr>
        <w:t xml:space="preserve">        return BP;</w:t>
      </w:r>
    </w:p>
    <w:p w:rsidR="00933C1D" w:rsidRPr="00EB28BE" w:rsidRDefault="00933C1D" w:rsidP="00933C1D">
      <w:pPr>
        <w:rPr>
          <w:rFonts w:ascii="宋体" w:eastAsia="宋体" w:hAnsi="宋体"/>
        </w:rPr>
      </w:pPr>
      <w:r w:rsidRPr="00EB28BE">
        <w:rPr>
          <w:rFonts w:ascii="宋体" w:eastAsia="宋体" w:hAnsi="宋体"/>
        </w:rPr>
        <w:t xml:space="preserve">    }</w:t>
      </w:r>
    </w:p>
    <w:p w:rsidR="00933C1D" w:rsidRPr="00EB28BE" w:rsidRDefault="00933C1D" w:rsidP="00933C1D">
      <w:pPr>
        <w:rPr>
          <w:rFonts w:ascii="宋体" w:eastAsia="宋体" w:hAnsi="宋体"/>
        </w:rPr>
      </w:pPr>
      <w:r w:rsidRPr="00EB28BE">
        <w:rPr>
          <w:rFonts w:ascii="宋体" w:eastAsia="宋体" w:hAnsi="宋体"/>
        </w:rPr>
        <w:t>}</w:t>
      </w:r>
    </w:p>
    <w:p w:rsidR="00933C1D" w:rsidRPr="00EB28BE" w:rsidRDefault="00933C1D" w:rsidP="00933C1D">
      <w:pPr>
        <w:rPr>
          <w:rFonts w:ascii="宋体" w:eastAsia="宋体" w:hAnsi="宋体"/>
        </w:rPr>
      </w:pPr>
    </w:p>
    <w:p w:rsidR="00933C1D" w:rsidRPr="00EB28BE" w:rsidRDefault="00933C1D" w:rsidP="00933C1D">
      <w:pPr>
        <w:rPr>
          <w:rFonts w:ascii="宋体" w:eastAsia="宋体" w:hAnsi="宋体"/>
        </w:rPr>
      </w:pPr>
      <w:r w:rsidRPr="00EB28BE">
        <w:rPr>
          <w:rFonts w:ascii="宋体" w:eastAsia="宋体" w:hAnsi="宋体"/>
        </w:rPr>
        <w:t>bool in_circle(double cx,double cy,double cr,double x,double y){</w:t>
      </w:r>
    </w:p>
    <w:p w:rsidR="00933C1D" w:rsidRPr="00EB28BE" w:rsidRDefault="00933C1D" w:rsidP="00933C1D">
      <w:pPr>
        <w:rPr>
          <w:rFonts w:ascii="宋体" w:eastAsia="宋体" w:hAnsi="宋体"/>
        </w:rPr>
      </w:pPr>
      <w:r w:rsidRPr="00EB28BE">
        <w:rPr>
          <w:rFonts w:ascii="宋体" w:eastAsia="宋体" w:hAnsi="宋体"/>
        </w:rPr>
        <w:t xml:space="preserve">    return fcmp((cx-x)*(cx-x)+(cy-y)*(cy-y)-cr*cr)&lt;=0;</w:t>
      </w:r>
    </w:p>
    <w:p w:rsidR="00933C1D" w:rsidRPr="00EB28BE" w:rsidRDefault="00933C1D" w:rsidP="00933C1D">
      <w:pPr>
        <w:rPr>
          <w:rFonts w:ascii="宋体" w:eastAsia="宋体" w:hAnsi="宋体"/>
        </w:rPr>
      </w:pPr>
      <w:r w:rsidRPr="00EB28BE">
        <w:rPr>
          <w:rFonts w:ascii="宋体" w:eastAsia="宋体" w:hAnsi="宋体"/>
        </w:rPr>
        <w:t>}</w:t>
      </w:r>
    </w:p>
    <w:p w:rsidR="00933C1D" w:rsidRPr="00EB28BE" w:rsidRDefault="00933C1D" w:rsidP="00933C1D">
      <w:pPr>
        <w:rPr>
          <w:rFonts w:ascii="宋体" w:eastAsia="宋体" w:hAnsi="宋体"/>
        </w:rPr>
      </w:pPr>
    </w:p>
    <w:p w:rsidR="00933C1D" w:rsidRPr="00EB28BE" w:rsidRDefault="00933C1D" w:rsidP="00933C1D">
      <w:pPr>
        <w:rPr>
          <w:rFonts w:ascii="宋体" w:eastAsia="宋体" w:hAnsi="宋体"/>
        </w:rPr>
      </w:pPr>
      <w:r w:rsidRPr="00EB28BE">
        <w:rPr>
          <w:rFonts w:ascii="宋体" w:eastAsia="宋体" w:hAnsi="宋体"/>
        </w:rPr>
        <w:t xml:space="preserve">bool is_intersect(double cx,double cy,double cr,double x1,double y1,double </w:t>
      </w:r>
      <w:r w:rsidRPr="00EB28BE">
        <w:rPr>
          <w:rFonts w:ascii="宋体" w:eastAsia="宋体" w:hAnsi="宋体"/>
        </w:rPr>
        <w:lastRenderedPageBreak/>
        <w:t>x2,double y2){</w:t>
      </w:r>
    </w:p>
    <w:p w:rsidR="00933C1D" w:rsidRPr="00EB28BE" w:rsidRDefault="00933C1D" w:rsidP="00933C1D">
      <w:pPr>
        <w:rPr>
          <w:rFonts w:ascii="宋体" w:eastAsia="宋体" w:hAnsi="宋体"/>
        </w:rPr>
      </w:pPr>
      <w:r w:rsidRPr="00EB28BE">
        <w:rPr>
          <w:rFonts w:ascii="宋体" w:eastAsia="宋体" w:hAnsi="宋体"/>
        </w:rPr>
        <w:t xml:space="preserve">    return fcmp(PointToSegDist(cx,cy,x1,y1,x2,y2)-cr)&lt;=0&amp;&amp;(!in_circle(cx,cy,cr,x1,y1)||!in_circle(cx,cy,cr,x2,y2));</w:t>
      </w:r>
    </w:p>
    <w:p w:rsidR="00933C1D" w:rsidRPr="00EB28BE" w:rsidRDefault="00933C1D" w:rsidP="00933C1D">
      <w:pPr>
        <w:rPr>
          <w:rFonts w:ascii="宋体" w:eastAsia="宋体" w:hAnsi="宋体"/>
        </w:rPr>
      </w:pPr>
      <w:r w:rsidRPr="00EB28BE">
        <w:rPr>
          <w:rFonts w:ascii="宋体" w:eastAsia="宋体" w:hAnsi="宋体"/>
        </w:rPr>
        <w:t>}</w:t>
      </w:r>
    </w:p>
    <w:p w:rsidR="00933C1D" w:rsidRPr="00EB28BE" w:rsidRDefault="00933C1D" w:rsidP="00933C1D">
      <w:pPr>
        <w:rPr>
          <w:rFonts w:ascii="宋体" w:eastAsia="宋体" w:hAnsi="宋体"/>
        </w:rPr>
      </w:pPr>
    </w:p>
    <w:p w:rsidR="00933C1D" w:rsidRPr="00EB28BE" w:rsidRDefault="00933C1D" w:rsidP="00933C1D">
      <w:pPr>
        <w:rPr>
          <w:rFonts w:ascii="宋体" w:eastAsia="宋体" w:hAnsi="宋体"/>
        </w:rPr>
      </w:pPr>
      <w:r w:rsidRPr="00EB28BE">
        <w:rPr>
          <w:rFonts w:ascii="宋体" w:eastAsia="宋体" w:hAnsi="宋体"/>
        </w:rPr>
        <w:t>int main()</w:t>
      </w:r>
    </w:p>
    <w:p w:rsidR="00933C1D" w:rsidRPr="00EB28BE" w:rsidRDefault="00933C1D" w:rsidP="00933C1D">
      <w:pPr>
        <w:rPr>
          <w:rFonts w:ascii="宋体" w:eastAsia="宋体" w:hAnsi="宋体"/>
        </w:rPr>
      </w:pPr>
      <w:r w:rsidRPr="00EB28BE">
        <w:rPr>
          <w:rFonts w:ascii="宋体" w:eastAsia="宋体" w:hAnsi="宋体"/>
        </w:rPr>
        <w:t>{</w:t>
      </w:r>
    </w:p>
    <w:p w:rsidR="00933C1D" w:rsidRPr="00EB28BE" w:rsidRDefault="00933C1D" w:rsidP="00933C1D">
      <w:pPr>
        <w:rPr>
          <w:rFonts w:ascii="宋体" w:eastAsia="宋体" w:hAnsi="宋体"/>
        </w:rPr>
      </w:pPr>
      <w:r w:rsidRPr="00EB28BE">
        <w:rPr>
          <w:rFonts w:ascii="宋体" w:eastAsia="宋体" w:hAnsi="宋体"/>
        </w:rPr>
        <w:t xml:space="preserve">    int t;</w:t>
      </w:r>
    </w:p>
    <w:p w:rsidR="00933C1D" w:rsidRPr="00EB28BE" w:rsidRDefault="00933C1D" w:rsidP="00933C1D">
      <w:pPr>
        <w:rPr>
          <w:rFonts w:ascii="宋体" w:eastAsia="宋体" w:hAnsi="宋体"/>
        </w:rPr>
      </w:pPr>
      <w:r w:rsidRPr="00EB28BE">
        <w:rPr>
          <w:rFonts w:ascii="宋体" w:eastAsia="宋体" w:hAnsi="宋体"/>
        </w:rPr>
        <w:t xml:space="preserve">    cin&gt;&gt;t;</w:t>
      </w:r>
    </w:p>
    <w:p w:rsidR="00933C1D" w:rsidRPr="00EB28BE" w:rsidRDefault="00933C1D" w:rsidP="00933C1D">
      <w:pPr>
        <w:rPr>
          <w:rFonts w:ascii="宋体" w:eastAsia="宋体" w:hAnsi="宋体"/>
        </w:rPr>
      </w:pPr>
      <w:r w:rsidRPr="00EB28BE">
        <w:rPr>
          <w:rFonts w:ascii="宋体" w:eastAsia="宋体" w:hAnsi="宋体"/>
        </w:rPr>
        <w:t xml:space="preserve">    while (t--){</w:t>
      </w:r>
    </w:p>
    <w:p w:rsidR="00933C1D" w:rsidRPr="00EB28BE" w:rsidRDefault="00933C1D" w:rsidP="00933C1D">
      <w:pPr>
        <w:rPr>
          <w:rFonts w:ascii="宋体" w:eastAsia="宋体" w:hAnsi="宋体"/>
        </w:rPr>
      </w:pPr>
      <w:r w:rsidRPr="00EB28BE">
        <w:rPr>
          <w:rFonts w:ascii="宋体" w:eastAsia="宋体" w:hAnsi="宋体"/>
        </w:rPr>
        <w:t xml:space="preserve">        bool ans=false;</w:t>
      </w:r>
    </w:p>
    <w:p w:rsidR="00933C1D" w:rsidRPr="00EB28BE" w:rsidRDefault="00933C1D" w:rsidP="00933C1D">
      <w:pPr>
        <w:rPr>
          <w:rFonts w:ascii="宋体" w:eastAsia="宋体" w:hAnsi="宋体"/>
        </w:rPr>
      </w:pPr>
      <w:r w:rsidRPr="00EB28BE">
        <w:rPr>
          <w:rFonts w:ascii="宋体" w:eastAsia="宋体" w:hAnsi="宋体"/>
        </w:rPr>
        <w:t xml:space="preserve">        int cx,cy,cr,x[3],y[3];</w:t>
      </w:r>
    </w:p>
    <w:p w:rsidR="00933C1D" w:rsidRPr="00EB28BE" w:rsidRDefault="00933C1D" w:rsidP="00933C1D">
      <w:pPr>
        <w:rPr>
          <w:rFonts w:ascii="宋体" w:eastAsia="宋体" w:hAnsi="宋体"/>
        </w:rPr>
      </w:pPr>
      <w:r w:rsidRPr="00EB28BE">
        <w:rPr>
          <w:rFonts w:ascii="宋体" w:eastAsia="宋体" w:hAnsi="宋体"/>
        </w:rPr>
        <w:t xml:space="preserve">        cin&gt;&gt;cx&gt;&gt;cy&gt;&gt;cr;</w:t>
      </w:r>
    </w:p>
    <w:p w:rsidR="00933C1D" w:rsidRPr="00EB28BE" w:rsidRDefault="00933C1D" w:rsidP="00933C1D">
      <w:pPr>
        <w:rPr>
          <w:rFonts w:ascii="宋体" w:eastAsia="宋体" w:hAnsi="宋体"/>
        </w:rPr>
      </w:pPr>
      <w:r w:rsidRPr="00EB28BE">
        <w:rPr>
          <w:rFonts w:ascii="宋体" w:eastAsia="宋体" w:hAnsi="宋体"/>
        </w:rPr>
        <w:t xml:space="preserve">        for (int i=0;i&lt;3;i++) cin&gt;&gt;x[i]&gt;&gt;y[i];</w:t>
      </w:r>
    </w:p>
    <w:p w:rsidR="00933C1D" w:rsidRPr="00EB28BE" w:rsidRDefault="00933C1D" w:rsidP="00933C1D">
      <w:pPr>
        <w:rPr>
          <w:rFonts w:ascii="宋体" w:eastAsia="宋体" w:hAnsi="宋体"/>
        </w:rPr>
      </w:pPr>
      <w:r w:rsidRPr="00EB28BE">
        <w:rPr>
          <w:rFonts w:ascii="宋体" w:eastAsia="宋体" w:hAnsi="宋体"/>
        </w:rPr>
        <w:t xml:space="preserve">        for (int i=0;i&lt;2;i++){</w:t>
      </w:r>
    </w:p>
    <w:p w:rsidR="00933C1D" w:rsidRPr="00EB28BE" w:rsidRDefault="00933C1D" w:rsidP="00933C1D">
      <w:pPr>
        <w:rPr>
          <w:rFonts w:ascii="宋体" w:eastAsia="宋体" w:hAnsi="宋体"/>
        </w:rPr>
      </w:pPr>
      <w:r w:rsidRPr="00EB28BE">
        <w:rPr>
          <w:rFonts w:ascii="宋体" w:eastAsia="宋体" w:hAnsi="宋体"/>
        </w:rPr>
        <w:t xml:space="preserve">            for (int j=i+1;j&lt;3;j++){</w:t>
      </w:r>
    </w:p>
    <w:p w:rsidR="00933C1D" w:rsidRPr="00EB28BE" w:rsidRDefault="00933C1D" w:rsidP="00933C1D">
      <w:pPr>
        <w:rPr>
          <w:rFonts w:ascii="宋体" w:eastAsia="宋体" w:hAnsi="宋体"/>
        </w:rPr>
      </w:pPr>
      <w:r w:rsidRPr="00EB28BE">
        <w:rPr>
          <w:rFonts w:ascii="宋体" w:eastAsia="宋体" w:hAnsi="宋体"/>
        </w:rPr>
        <w:t xml:space="preserve">                if (is_intersect(cx,cy,cr,x[i],y[i],x[j],y[j])){</w:t>
      </w:r>
    </w:p>
    <w:p w:rsidR="00933C1D" w:rsidRPr="00EB28BE" w:rsidRDefault="00933C1D" w:rsidP="00933C1D">
      <w:pPr>
        <w:rPr>
          <w:rFonts w:ascii="宋体" w:eastAsia="宋体" w:hAnsi="宋体"/>
        </w:rPr>
      </w:pPr>
      <w:r w:rsidRPr="00EB28BE">
        <w:rPr>
          <w:rFonts w:ascii="宋体" w:eastAsia="宋体" w:hAnsi="宋体"/>
        </w:rPr>
        <w:t xml:space="preserve">                    ans=true;</w:t>
      </w:r>
    </w:p>
    <w:p w:rsidR="00933C1D" w:rsidRPr="00EB28BE" w:rsidRDefault="00933C1D" w:rsidP="00933C1D">
      <w:pPr>
        <w:rPr>
          <w:rFonts w:ascii="宋体" w:eastAsia="宋体" w:hAnsi="宋体"/>
        </w:rPr>
      </w:pPr>
      <w:r w:rsidRPr="00EB28BE">
        <w:rPr>
          <w:rFonts w:ascii="宋体" w:eastAsia="宋体" w:hAnsi="宋体"/>
        </w:rPr>
        <w:t xml:space="preserve">                    break;</w:t>
      </w:r>
    </w:p>
    <w:p w:rsidR="00933C1D" w:rsidRPr="00EB28BE" w:rsidRDefault="00933C1D" w:rsidP="00933C1D">
      <w:pPr>
        <w:rPr>
          <w:rFonts w:ascii="宋体" w:eastAsia="宋体" w:hAnsi="宋体"/>
        </w:rPr>
      </w:pPr>
      <w:r w:rsidRPr="00EB28BE">
        <w:rPr>
          <w:rFonts w:ascii="宋体" w:eastAsia="宋体" w:hAnsi="宋体"/>
        </w:rPr>
        <w:t xml:space="preserve">                }</w:t>
      </w:r>
    </w:p>
    <w:p w:rsidR="00933C1D" w:rsidRPr="00EB28BE" w:rsidRDefault="00933C1D" w:rsidP="00933C1D">
      <w:pPr>
        <w:rPr>
          <w:rFonts w:ascii="宋体" w:eastAsia="宋体" w:hAnsi="宋体"/>
        </w:rPr>
      </w:pPr>
      <w:r w:rsidRPr="00EB28BE">
        <w:rPr>
          <w:rFonts w:ascii="宋体" w:eastAsia="宋体" w:hAnsi="宋体"/>
        </w:rPr>
        <w:t xml:space="preserve">            }</w:t>
      </w:r>
    </w:p>
    <w:p w:rsidR="00933C1D" w:rsidRPr="00EB28BE" w:rsidRDefault="00933C1D" w:rsidP="00933C1D">
      <w:pPr>
        <w:rPr>
          <w:rFonts w:ascii="宋体" w:eastAsia="宋体" w:hAnsi="宋体"/>
        </w:rPr>
      </w:pPr>
      <w:r w:rsidRPr="00EB28BE">
        <w:rPr>
          <w:rFonts w:ascii="宋体" w:eastAsia="宋体" w:hAnsi="宋体"/>
        </w:rPr>
        <w:t xml:space="preserve">            if (ans) break;</w:t>
      </w:r>
    </w:p>
    <w:p w:rsidR="00933C1D" w:rsidRPr="00EB28BE" w:rsidRDefault="00933C1D" w:rsidP="00933C1D">
      <w:pPr>
        <w:rPr>
          <w:rFonts w:ascii="宋体" w:eastAsia="宋体" w:hAnsi="宋体"/>
        </w:rPr>
      </w:pPr>
      <w:r w:rsidRPr="00EB28BE">
        <w:rPr>
          <w:rFonts w:ascii="宋体" w:eastAsia="宋体" w:hAnsi="宋体"/>
        </w:rPr>
        <w:t xml:space="preserve">        }</w:t>
      </w:r>
    </w:p>
    <w:p w:rsidR="00933C1D" w:rsidRPr="00EB28BE" w:rsidRDefault="00933C1D" w:rsidP="00933C1D">
      <w:pPr>
        <w:rPr>
          <w:rFonts w:ascii="宋体" w:eastAsia="宋体" w:hAnsi="宋体"/>
        </w:rPr>
      </w:pPr>
      <w:r w:rsidRPr="00EB28BE">
        <w:rPr>
          <w:rFonts w:ascii="宋体" w:eastAsia="宋体" w:hAnsi="宋体"/>
        </w:rPr>
        <w:t xml:space="preserve">        if (ans) cout&lt;&lt;"Yes"&lt;&lt;endl;else cout&lt;&lt;"No"&lt;&lt;endl;</w:t>
      </w:r>
    </w:p>
    <w:p w:rsidR="00933C1D" w:rsidRPr="00EB28BE" w:rsidRDefault="00933C1D" w:rsidP="00933C1D">
      <w:pPr>
        <w:rPr>
          <w:rFonts w:ascii="宋体" w:eastAsia="宋体" w:hAnsi="宋体"/>
        </w:rPr>
      </w:pPr>
      <w:r w:rsidRPr="00EB28BE">
        <w:rPr>
          <w:rFonts w:ascii="宋体" w:eastAsia="宋体" w:hAnsi="宋体"/>
        </w:rPr>
        <w:t xml:space="preserve">    }</w:t>
      </w:r>
    </w:p>
    <w:p w:rsidR="00933C1D" w:rsidRPr="00EB28BE" w:rsidRDefault="00933C1D" w:rsidP="00933C1D">
      <w:pPr>
        <w:rPr>
          <w:rFonts w:ascii="宋体" w:eastAsia="宋体" w:hAnsi="宋体"/>
        </w:rPr>
      </w:pPr>
      <w:r w:rsidRPr="00EB28BE">
        <w:rPr>
          <w:rFonts w:ascii="宋体" w:eastAsia="宋体" w:hAnsi="宋体"/>
        </w:rPr>
        <w:t xml:space="preserve">    return 0;</w:t>
      </w:r>
    </w:p>
    <w:p w:rsidR="00933C1D" w:rsidRPr="00EB28BE" w:rsidRDefault="00933C1D" w:rsidP="00933C1D">
      <w:pPr>
        <w:rPr>
          <w:rFonts w:ascii="宋体" w:eastAsia="宋体" w:hAnsi="宋体"/>
        </w:rPr>
      </w:pPr>
      <w:r w:rsidRPr="00EB28BE">
        <w:rPr>
          <w:rFonts w:ascii="宋体" w:eastAsia="宋体" w:hAnsi="宋体"/>
        </w:rPr>
        <w:t>}</w:t>
      </w:r>
    </w:p>
    <w:p w:rsidR="00933C1D" w:rsidRPr="00EB28BE" w:rsidRDefault="00933C1D" w:rsidP="00E40EEF">
      <w:pPr>
        <w:rPr>
          <w:rFonts w:ascii="宋体" w:eastAsia="宋体" w:hAnsi="宋体"/>
        </w:rPr>
      </w:pPr>
    </w:p>
    <w:p w:rsidR="00584DF2" w:rsidRPr="00EB28BE" w:rsidRDefault="00584DF2" w:rsidP="00A723FF">
      <w:pPr>
        <w:pStyle w:val="3"/>
        <w:rPr>
          <w:rFonts w:ascii="宋体" w:eastAsia="宋体" w:hAnsi="宋体"/>
          <w:b w:val="0"/>
        </w:rPr>
      </w:pPr>
      <w:bookmarkStart w:id="32" w:name="_Toc519439413"/>
      <w:r w:rsidRPr="00EB28BE">
        <w:rPr>
          <w:rFonts w:ascii="宋体" w:eastAsia="宋体" w:hAnsi="宋体" w:hint="eastAsia"/>
          <w:b w:val="0"/>
        </w:rPr>
        <w:t>四点共面</w:t>
      </w:r>
      <w:bookmarkEnd w:id="32"/>
    </w:p>
    <w:p w:rsidR="00990B07" w:rsidRPr="00EB28BE" w:rsidRDefault="00990B07" w:rsidP="00A723FF">
      <w:pPr>
        <w:pStyle w:val="4"/>
        <w:rPr>
          <w:rFonts w:ascii="宋体" w:eastAsia="宋体" w:hAnsi="宋体"/>
          <w:b w:val="0"/>
        </w:rPr>
      </w:pPr>
      <w:r w:rsidRPr="00EB28BE">
        <w:rPr>
          <w:rFonts w:ascii="宋体" w:eastAsia="宋体" w:hAnsi="宋体" w:hint="eastAsia"/>
          <w:b w:val="0"/>
        </w:rPr>
        <w:t>√-51</w:t>
      </w:r>
      <w:r w:rsidRPr="00EB28BE">
        <w:rPr>
          <w:rFonts w:ascii="宋体" w:eastAsia="宋体" w:hAnsi="宋体"/>
          <w:b w:val="0"/>
        </w:rPr>
        <w:t>nod</w:t>
      </w:r>
      <w:r w:rsidRPr="00EB28BE">
        <w:rPr>
          <w:rFonts w:ascii="宋体" w:eastAsia="宋体" w:hAnsi="宋体" w:hint="eastAsia"/>
          <w:b w:val="0"/>
        </w:rPr>
        <w:t>-</w:t>
      </w:r>
      <w:r w:rsidRPr="00EB28BE">
        <w:rPr>
          <w:rFonts w:ascii="宋体" w:eastAsia="宋体" w:hAnsi="宋体"/>
          <w:b w:val="0"/>
        </w:rPr>
        <w:t>1265</w:t>
      </w:r>
      <w:r w:rsidRPr="00EB28BE">
        <w:rPr>
          <w:rFonts w:ascii="宋体" w:eastAsia="宋体" w:hAnsi="宋体" w:hint="eastAsia"/>
          <w:b w:val="0"/>
        </w:rPr>
        <w:t>-四点共面</w:t>
      </w:r>
    </w:p>
    <w:p w:rsidR="00990B07" w:rsidRPr="00EB28BE" w:rsidRDefault="00990B07" w:rsidP="00073603">
      <w:pPr>
        <w:rPr>
          <w:rFonts w:ascii="宋体" w:eastAsia="宋体" w:hAnsi="宋体"/>
        </w:rPr>
      </w:pPr>
      <w:r w:rsidRPr="00EB28BE">
        <w:rPr>
          <w:rFonts w:ascii="宋体" w:eastAsia="宋体" w:hAnsi="宋体" w:hint="eastAsia"/>
        </w:rPr>
        <w:t>【题意】输入4个点判断是否在同一平面</w:t>
      </w:r>
    </w:p>
    <w:p w:rsidR="00990B07" w:rsidRPr="00EB28BE" w:rsidRDefault="00990B07" w:rsidP="00073603">
      <w:pPr>
        <w:rPr>
          <w:rFonts w:ascii="宋体" w:eastAsia="宋体" w:hAnsi="宋体"/>
        </w:rPr>
      </w:pPr>
      <w:r w:rsidRPr="00EB28BE">
        <w:rPr>
          <w:rFonts w:ascii="宋体" w:eastAsia="宋体" w:hAnsi="宋体" w:hint="eastAsia"/>
        </w:rPr>
        <w:t>【题解】使用如下公式进行判断</w:t>
      </w:r>
    </w:p>
    <w:p w:rsidR="00990B07" w:rsidRPr="00EB28BE" w:rsidRDefault="00292534" w:rsidP="00073603">
      <w:pPr>
        <w:rPr>
          <w:rFonts w:ascii="宋体" w:eastAsia="宋体" w:hAnsi="宋体" w:hint="eastAsia"/>
        </w:rPr>
      </w:pPr>
      <w:r w:rsidRPr="00EB28BE">
        <w:rPr>
          <w:rFonts w:ascii="宋体" w:eastAsia="宋体" w:hAnsi="宋体"/>
          <w:position w:val="-68"/>
        </w:rPr>
        <w:object w:dxaOrig="318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1" type="#_x0000_t75" style="width:159pt;height:74.25pt" o:ole="">
            <v:imagedata r:id="rId13" o:title=""/>
          </v:shape>
          <o:OLEObject Type="Embed" ProgID="Equation.DSMT4" ShapeID="_x0000_i1371" DrawAspect="Content" ObjectID="_1593182412" r:id="rId14"/>
        </w:object>
      </w:r>
    </w:p>
    <w:p w:rsidR="00990B07" w:rsidRPr="00EB28BE" w:rsidRDefault="00990B07" w:rsidP="00073603">
      <w:pPr>
        <w:rPr>
          <w:rFonts w:ascii="宋体" w:eastAsia="宋体" w:hAnsi="宋体"/>
        </w:rPr>
      </w:pPr>
      <w:r w:rsidRPr="00EB28BE">
        <w:rPr>
          <w:rFonts w:ascii="宋体" w:eastAsia="宋体" w:hAnsi="宋体" w:hint="eastAsia"/>
        </w:rPr>
        <w:t>【代码】</w:t>
      </w:r>
    </w:p>
    <w:p w:rsidR="00990B07" w:rsidRPr="00EB28BE" w:rsidRDefault="00990B07" w:rsidP="00990B07">
      <w:pPr>
        <w:rPr>
          <w:rFonts w:ascii="宋体" w:eastAsia="宋体" w:hAnsi="宋体"/>
        </w:rPr>
      </w:pPr>
      <w:r w:rsidRPr="00EB28BE">
        <w:rPr>
          <w:rFonts w:ascii="宋体" w:eastAsia="宋体" w:hAnsi="宋体"/>
        </w:rPr>
        <w:t>#include &lt;bits/stdc++.h&gt;</w:t>
      </w:r>
    </w:p>
    <w:p w:rsidR="00990B07" w:rsidRPr="00EB28BE" w:rsidRDefault="00990B07" w:rsidP="00990B07">
      <w:pPr>
        <w:rPr>
          <w:rFonts w:ascii="宋体" w:eastAsia="宋体" w:hAnsi="宋体"/>
        </w:rPr>
      </w:pPr>
    </w:p>
    <w:p w:rsidR="00990B07" w:rsidRPr="00EB28BE" w:rsidRDefault="00990B07" w:rsidP="00990B07">
      <w:pPr>
        <w:rPr>
          <w:rFonts w:ascii="宋体" w:eastAsia="宋体" w:hAnsi="宋体"/>
        </w:rPr>
      </w:pPr>
      <w:r w:rsidRPr="00EB28BE">
        <w:rPr>
          <w:rFonts w:ascii="宋体" w:eastAsia="宋体" w:hAnsi="宋体"/>
        </w:rPr>
        <w:lastRenderedPageBreak/>
        <w:t>using namespace std;</w:t>
      </w:r>
    </w:p>
    <w:p w:rsidR="00990B07" w:rsidRPr="00EB28BE" w:rsidRDefault="00990B07" w:rsidP="00990B07">
      <w:pPr>
        <w:rPr>
          <w:rFonts w:ascii="宋体" w:eastAsia="宋体" w:hAnsi="宋体"/>
        </w:rPr>
      </w:pPr>
    </w:p>
    <w:p w:rsidR="00990B07" w:rsidRPr="00EB28BE" w:rsidRDefault="00990B07" w:rsidP="00990B07">
      <w:pPr>
        <w:rPr>
          <w:rFonts w:ascii="宋体" w:eastAsia="宋体" w:hAnsi="宋体"/>
        </w:rPr>
      </w:pPr>
      <w:r w:rsidRPr="00EB28BE">
        <w:rPr>
          <w:rFonts w:ascii="宋体" w:eastAsia="宋体" w:hAnsi="宋体"/>
        </w:rPr>
        <w:t>const double eps=1e-6;</w:t>
      </w:r>
    </w:p>
    <w:p w:rsidR="00990B07" w:rsidRPr="00EB28BE" w:rsidRDefault="00990B07" w:rsidP="00990B07">
      <w:pPr>
        <w:rPr>
          <w:rFonts w:ascii="宋体" w:eastAsia="宋体" w:hAnsi="宋体"/>
        </w:rPr>
      </w:pPr>
      <w:r w:rsidRPr="00EB28BE">
        <w:rPr>
          <w:rFonts w:ascii="宋体" w:eastAsia="宋体" w:hAnsi="宋体"/>
        </w:rPr>
        <w:t>int fcmp(double x){</w:t>
      </w:r>
    </w:p>
    <w:p w:rsidR="00990B07" w:rsidRPr="00EB28BE" w:rsidRDefault="00990B07" w:rsidP="00990B07">
      <w:pPr>
        <w:rPr>
          <w:rFonts w:ascii="宋体" w:eastAsia="宋体" w:hAnsi="宋体"/>
        </w:rPr>
      </w:pPr>
      <w:r w:rsidRPr="00EB28BE">
        <w:rPr>
          <w:rFonts w:ascii="宋体" w:eastAsia="宋体" w:hAnsi="宋体"/>
        </w:rPr>
        <w:t xml:space="preserve">    if (fabs(x)&lt;eps) return 0;</w:t>
      </w:r>
    </w:p>
    <w:p w:rsidR="00990B07" w:rsidRPr="00EB28BE" w:rsidRDefault="00990B07" w:rsidP="00990B07">
      <w:pPr>
        <w:rPr>
          <w:rFonts w:ascii="宋体" w:eastAsia="宋体" w:hAnsi="宋体"/>
        </w:rPr>
      </w:pPr>
      <w:r w:rsidRPr="00EB28BE">
        <w:rPr>
          <w:rFonts w:ascii="宋体" w:eastAsia="宋体" w:hAnsi="宋体"/>
        </w:rPr>
        <w:t xml:space="preserve">    return x&lt;0?-1:1;</w:t>
      </w:r>
    </w:p>
    <w:p w:rsidR="00990B07" w:rsidRPr="00EB28BE" w:rsidRDefault="00990B07" w:rsidP="00990B07">
      <w:pPr>
        <w:rPr>
          <w:rFonts w:ascii="宋体" w:eastAsia="宋体" w:hAnsi="宋体"/>
        </w:rPr>
      </w:pPr>
      <w:r w:rsidRPr="00EB28BE">
        <w:rPr>
          <w:rFonts w:ascii="宋体" w:eastAsia="宋体" w:hAnsi="宋体"/>
        </w:rPr>
        <w:t>}</w:t>
      </w:r>
    </w:p>
    <w:p w:rsidR="00990B07" w:rsidRPr="00EB28BE" w:rsidRDefault="00990B07" w:rsidP="00990B07">
      <w:pPr>
        <w:rPr>
          <w:rFonts w:ascii="宋体" w:eastAsia="宋体" w:hAnsi="宋体"/>
        </w:rPr>
      </w:pPr>
    </w:p>
    <w:p w:rsidR="00990B07" w:rsidRPr="00EB28BE" w:rsidRDefault="00990B07" w:rsidP="00990B07">
      <w:pPr>
        <w:rPr>
          <w:rFonts w:ascii="宋体" w:eastAsia="宋体" w:hAnsi="宋体"/>
        </w:rPr>
      </w:pPr>
      <w:r w:rsidRPr="00EB28BE">
        <w:rPr>
          <w:rFonts w:ascii="宋体" w:eastAsia="宋体" w:hAnsi="宋体"/>
        </w:rPr>
        <w:t>double matrix(double x11,double x12,double x13,double x21,double x22,double x23,double x31,double x32,double x33){</w:t>
      </w:r>
    </w:p>
    <w:p w:rsidR="00990B07" w:rsidRPr="00EB28BE" w:rsidRDefault="00990B07" w:rsidP="00990B07">
      <w:pPr>
        <w:rPr>
          <w:rFonts w:ascii="宋体" w:eastAsia="宋体" w:hAnsi="宋体"/>
        </w:rPr>
      </w:pPr>
      <w:r w:rsidRPr="00EB28BE">
        <w:rPr>
          <w:rFonts w:ascii="宋体" w:eastAsia="宋体" w:hAnsi="宋体"/>
        </w:rPr>
        <w:t xml:space="preserve">    return x11*x22*x33+x21*x32*x13+x31*x12*x23-x31*x22*x13-x11*x32*x23-x21*x12*x33;</w:t>
      </w:r>
    </w:p>
    <w:p w:rsidR="00990B07" w:rsidRPr="00EB28BE" w:rsidRDefault="00990B07" w:rsidP="00990B07">
      <w:pPr>
        <w:rPr>
          <w:rFonts w:ascii="宋体" w:eastAsia="宋体" w:hAnsi="宋体"/>
        </w:rPr>
      </w:pPr>
      <w:r w:rsidRPr="00EB28BE">
        <w:rPr>
          <w:rFonts w:ascii="宋体" w:eastAsia="宋体" w:hAnsi="宋体"/>
        </w:rPr>
        <w:t>}</w:t>
      </w:r>
    </w:p>
    <w:p w:rsidR="00990B07" w:rsidRPr="00EB28BE" w:rsidRDefault="00990B07" w:rsidP="00990B07">
      <w:pPr>
        <w:rPr>
          <w:rFonts w:ascii="宋体" w:eastAsia="宋体" w:hAnsi="宋体"/>
        </w:rPr>
      </w:pPr>
    </w:p>
    <w:p w:rsidR="00990B07" w:rsidRPr="00EB28BE" w:rsidRDefault="00990B07" w:rsidP="00990B07">
      <w:pPr>
        <w:rPr>
          <w:rFonts w:ascii="宋体" w:eastAsia="宋体" w:hAnsi="宋体"/>
        </w:rPr>
      </w:pPr>
      <w:r w:rsidRPr="00EB28BE">
        <w:rPr>
          <w:rFonts w:ascii="宋体" w:eastAsia="宋体" w:hAnsi="宋体"/>
        </w:rPr>
        <w:t>int main()</w:t>
      </w:r>
    </w:p>
    <w:p w:rsidR="00990B07" w:rsidRPr="00EB28BE" w:rsidRDefault="00990B07" w:rsidP="00990B07">
      <w:pPr>
        <w:rPr>
          <w:rFonts w:ascii="宋体" w:eastAsia="宋体" w:hAnsi="宋体"/>
        </w:rPr>
      </w:pPr>
      <w:r w:rsidRPr="00EB28BE">
        <w:rPr>
          <w:rFonts w:ascii="宋体" w:eastAsia="宋体" w:hAnsi="宋体"/>
        </w:rPr>
        <w:t>{</w:t>
      </w:r>
    </w:p>
    <w:p w:rsidR="00990B07" w:rsidRPr="00EB28BE" w:rsidRDefault="00990B07" w:rsidP="00990B07">
      <w:pPr>
        <w:rPr>
          <w:rFonts w:ascii="宋体" w:eastAsia="宋体" w:hAnsi="宋体"/>
        </w:rPr>
      </w:pPr>
      <w:r w:rsidRPr="00EB28BE">
        <w:rPr>
          <w:rFonts w:ascii="宋体" w:eastAsia="宋体" w:hAnsi="宋体"/>
        </w:rPr>
        <w:t xml:space="preserve">    int t;</w:t>
      </w:r>
    </w:p>
    <w:p w:rsidR="00990B07" w:rsidRPr="00EB28BE" w:rsidRDefault="00990B07" w:rsidP="00990B07">
      <w:pPr>
        <w:rPr>
          <w:rFonts w:ascii="宋体" w:eastAsia="宋体" w:hAnsi="宋体"/>
        </w:rPr>
      </w:pPr>
      <w:r w:rsidRPr="00EB28BE">
        <w:rPr>
          <w:rFonts w:ascii="宋体" w:eastAsia="宋体" w:hAnsi="宋体"/>
        </w:rPr>
        <w:t xml:space="preserve">    cin&gt;&gt;t;</w:t>
      </w:r>
    </w:p>
    <w:p w:rsidR="00990B07" w:rsidRPr="00EB28BE" w:rsidRDefault="00990B07" w:rsidP="00990B07">
      <w:pPr>
        <w:rPr>
          <w:rFonts w:ascii="宋体" w:eastAsia="宋体" w:hAnsi="宋体"/>
        </w:rPr>
      </w:pPr>
      <w:r w:rsidRPr="00EB28BE">
        <w:rPr>
          <w:rFonts w:ascii="宋体" w:eastAsia="宋体" w:hAnsi="宋体"/>
        </w:rPr>
        <w:t xml:space="preserve">    while (t--){</w:t>
      </w:r>
    </w:p>
    <w:p w:rsidR="00990B07" w:rsidRPr="00EB28BE" w:rsidRDefault="00990B07" w:rsidP="00990B07">
      <w:pPr>
        <w:rPr>
          <w:rFonts w:ascii="宋体" w:eastAsia="宋体" w:hAnsi="宋体"/>
        </w:rPr>
      </w:pPr>
      <w:r w:rsidRPr="00EB28BE">
        <w:rPr>
          <w:rFonts w:ascii="宋体" w:eastAsia="宋体" w:hAnsi="宋体"/>
        </w:rPr>
        <w:t xml:space="preserve">        double x[4],y[4],z[4];</w:t>
      </w:r>
    </w:p>
    <w:p w:rsidR="00990B07" w:rsidRPr="00EB28BE" w:rsidRDefault="00990B07" w:rsidP="00990B07">
      <w:pPr>
        <w:rPr>
          <w:rFonts w:ascii="宋体" w:eastAsia="宋体" w:hAnsi="宋体"/>
        </w:rPr>
      </w:pPr>
      <w:r w:rsidRPr="00EB28BE">
        <w:rPr>
          <w:rFonts w:ascii="宋体" w:eastAsia="宋体" w:hAnsi="宋体"/>
        </w:rPr>
        <w:t xml:space="preserve">        for (int i=0;i&lt;4;i++) cin&gt;&gt;x[i]&gt;&gt;y[i]&gt;&gt;z[i];</w:t>
      </w:r>
    </w:p>
    <w:p w:rsidR="00990B07" w:rsidRPr="00EB28BE" w:rsidRDefault="00990B07" w:rsidP="00990B07">
      <w:pPr>
        <w:rPr>
          <w:rFonts w:ascii="宋体" w:eastAsia="宋体" w:hAnsi="宋体"/>
        </w:rPr>
      </w:pPr>
      <w:r w:rsidRPr="00EB28BE">
        <w:rPr>
          <w:rFonts w:ascii="宋体" w:eastAsia="宋体" w:hAnsi="宋体"/>
        </w:rPr>
        <w:t xml:space="preserve">        double s=-matrix(x[1],y[1],z[1],x[2],y[2],z[2],x[3],y[3],z[3])</w:t>
      </w:r>
    </w:p>
    <w:p w:rsidR="00990B07" w:rsidRPr="00EB28BE" w:rsidRDefault="00990B07" w:rsidP="00990B07">
      <w:pPr>
        <w:rPr>
          <w:rFonts w:ascii="宋体" w:eastAsia="宋体" w:hAnsi="宋体"/>
        </w:rPr>
      </w:pPr>
      <w:r w:rsidRPr="00EB28BE">
        <w:rPr>
          <w:rFonts w:ascii="宋体" w:eastAsia="宋体" w:hAnsi="宋体"/>
        </w:rPr>
        <w:t xml:space="preserve">                 +matrix(x[0],y[0],z[0],x[2],y[2],z[2],x[3],y[3],z[3])</w:t>
      </w:r>
    </w:p>
    <w:p w:rsidR="00990B07" w:rsidRPr="00EB28BE" w:rsidRDefault="00990B07" w:rsidP="00990B07">
      <w:pPr>
        <w:rPr>
          <w:rFonts w:ascii="宋体" w:eastAsia="宋体" w:hAnsi="宋体"/>
        </w:rPr>
      </w:pPr>
      <w:r w:rsidRPr="00EB28BE">
        <w:rPr>
          <w:rFonts w:ascii="宋体" w:eastAsia="宋体" w:hAnsi="宋体"/>
        </w:rPr>
        <w:t xml:space="preserve">                 -matrix(x[0],y[0],z[0],x[1],y[1],z[1],x[3],y[3],z[3])</w:t>
      </w:r>
    </w:p>
    <w:p w:rsidR="00990B07" w:rsidRPr="00EB28BE" w:rsidRDefault="00990B07" w:rsidP="00990B07">
      <w:pPr>
        <w:rPr>
          <w:rFonts w:ascii="宋体" w:eastAsia="宋体" w:hAnsi="宋体"/>
        </w:rPr>
      </w:pPr>
      <w:r w:rsidRPr="00EB28BE">
        <w:rPr>
          <w:rFonts w:ascii="宋体" w:eastAsia="宋体" w:hAnsi="宋体"/>
        </w:rPr>
        <w:t xml:space="preserve">                 +matrix(x[0],y[0],z[0],x[1],y[1],z[1],x[2],y[2],z[2]);</w:t>
      </w:r>
    </w:p>
    <w:p w:rsidR="00990B07" w:rsidRPr="00EB28BE" w:rsidRDefault="00990B07" w:rsidP="00990B07">
      <w:pPr>
        <w:rPr>
          <w:rFonts w:ascii="宋体" w:eastAsia="宋体" w:hAnsi="宋体"/>
        </w:rPr>
      </w:pPr>
      <w:r w:rsidRPr="00EB28BE">
        <w:rPr>
          <w:rFonts w:ascii="宋体" w:eastAsia="宋体" w:hAnsi="宋体"/>
        </w:rPr>
        <w:t xml:space="preserve">        if (fcmp(s)==0) cout&lt;&lt;"Yes"&lt;&lt;endl;else cout&lt;&lt;"No"&lt;&lt;endl;</w:t>
      </w:r>
    </w:p>
    <w:p w:rsidR="00990B07" w:rsidRPr="00EB28BE" w:rsidRDefault="00990B07" w:rsidP="00990B07">
      <w:pPr>
        <w:rPr>
          <w:rFonts w:ascii="宋体" w:eastAsia="宋体" w:hAnsi="宋体"/>
        </w:rPr>
      </w:pPr>
      <w:r w:rsidRPr="00EB28BE">
        <w:rPr>
          <w:rFonts w:ascii="宋体" w:eastAsia="宋体" w:hAnsi="宋体"/>
        </w:rPr>
        <w:t xml:space="preserve">    }</w:t>
      </w:r>
    </w:p>
    <w:p w:rsidR="00990B07" w:rsidRPr="00EB28BE" w:rsidRDefault="00990B07" w:rsidP="00990B07">
      <w:pPr>
        <w:rPr>
          <w:rFonts w:ascii="宋体" w:eastAsia="宋体" w:hAnsi="宋体"/>
        </w:rPr>
      </w:pPr>
      <w:r w:rsidRPr="00EB28BE">
        <w:rPr>
          <w:rFonts w:ascii="宋体" w:eastAsia="宋体" w:hAnsi="宋体"/>
        </w:rPr>
        <w:t xml:space="preserve">    return 0;</w:t>
      </w:r>
    </w:p>
    <w:p w:rsidR="00990B07" w:rsidRPr="00EB28BE" w:rsidRDefault="00990B07" w:rsidP="00990B07">
      <w:pPr>
        <w:rPr>
          <w:rFonts w:ascii="宋体" w:eastAsia="宋体" w:hAnsi="宋体"/>
        </w:rPr>
      </w:pPr>
      <w:r w:rsidRPr="00EB28BE">
        <w:rPr>
          <w:rFonts w:ascii="宋体" w:eastAsia="宋体" w:hAnsi="宋体"/>
        </w:rPr>
        <w:t>}</w:t>
      </w:r>
    </w:p>
    <w:p w:rsidR="004761C9" w:rsidRPr="00EB28BE" w:rsidRDefault="004761C9" w:rsidP="00E90941">
      <w:pPr>
        <w:pStyle w:val="3"/>
        <w:rPr>
          <w:rFonts w:ascii="宋体" w:eastAsia="宋体" w:hAnsi="宋体"/>
          <w:b w:val="0"/>
        </w:rPr>
      </w:pPr>
      <w:bookmarkStart w:id="33" w:name="_Toc519439414"/>
      <w:r w:rsidRPr="00EB28BE">
        <w:rPr>
          <w:rFonts w:ascii="宋体" w:eastAsia="宋体" w:hAnsi="宋体" w:hint="eastAsia"/>
          <w:b w:val="0"/>
        </w:rPr>
        <w:t>线段相交</w:t>
      </w:r>
      <w:bookmarkEnd w:id="33"/>
    </w:p>
    <w:p w:rsidR="004761C9" w:rsidRPr="00EB28BE" w:rsidRDefault="004761C9" w:rsidP="00B26D9F">
      <w:pPr>
        <w:pStyle w:val="4"/>
        <w:rPr>
          <w:rFonts w:ascii="宋体" w:eastAsia="宋体" w:hAnsi="宋体" w:hint="eastAsia"/>
          <w:b w:val="0"/>
        </w:rPr>
      </w:pPr>
      <w:r w:rsidRPr="00EB28BE">
        <w:rPr>
          <w:rFonts w:ascii="宋体" w:eastAsia="宋体" w:hAnsi="宋体" w:hint="eastAsia"/>
          <w:b w:val="0"/>
        </w:rPr>
        <w:t>√</w:t>
      </w:r>
      <w:r w:rsidR="00807260" w:rsidRPr="00EB28BE">
        <w:rPr>
          <w:rFonts w:ascii="宋体" w:eastAsia="宋体" w:hAnsi="宋体" w:hint="eastAsia"/>
          <w:b w:val="0"/>
        </w:rPr>
        <w:t>（模板）</w:t>
      </w:r>
      <w:r w:rsidRPr="00EB28BE">
        <w:rPr>
          <w:rFonts w:ascii="宋体" w:eastAsia="宋体" w:hAnsi="宋体" w:hint="eastAsia"/>
          <w:b w:val="0"/>
        </w:rPr>
        <w:t>-</w:t>
      </w:r>
      <w:r w:rsidRPr="00EB28BE">
        <w:rPr>
          <w:rFonts w:ascii="宋体" w:eastAsia="宋体" w:hAnsi="宋体"/>
          <w:b w:val="0"/>
        </w:rPr>
        <w:t>51nod</w:t>
      </w:r>
      <w:r w:rsidRPr="00EB28BE">
        <w:rPr>
          <w:rFonts w:ascii="宋体" w:eastAsia="宋体" w:hAnsi="宋体" w:hint="eastAsia"/>
          <w:b w:val="0"/>
        </w:rPr>
        <w:t>-</w:t>
      </w:r>
      <w:r w:rsidRPr="00EB28BE">
        <w:rPr>
          <w:rFonts w:ascii="宋体" w:eastAsia="宋体" w:hAnsi="宋体"/>
          <w:b w:val="0"/>
        </w:rPr>
        <w:t>1264</w:t>
      </w:r>
    </w:p>
    <w:p w:rsidR="004761C9" w:rsidRPr="00EB28BE" w:rsidRDefault="004761C9" w:rsidP="00990B07">
      <w:pPr>
        <w:rPr>
          <w:rFonts w:ascii="宋体" w:eastAsia="宋体" w:hAnsi="宋体"/>
        </w:rPr>
      </w:pPr>
      <w:r w:rsidRPr="00EB28BE">
        <w:rPr>
          <w:rFonts w:ascii="宋体" w:eastAsia="宋体" w:hAnsi="宋体" w:hint="eastAsia"/>
        </w:rPr>
        <w:t>【</w:t>
      </w:r>
      <w:r w:rsidR="00807260" w:rsidRPr="00EB28BE">
        <w:rPr>
          <w:rFonts w:ascii="宋体" w:eastAsia="宋体" w:hAnsi="宋体" w:hint="eastAsia"/>
        </w:rPr>
        <w:t>题意</w:t>
      </w:r>
      <w:r w:rsidRPr="00EB28BE">
        <w:rPr>
          <w:rFonts w:ascii="宋体" w:eastAsia="宋体" w:hAnsi="宋体" w:hint="eastAsia"/>
        </w:rPr>
        <w:t>】</w:t>
      </w:r>
      <w:r w:rsidR="00807260" w:rsidRPr="00EB28BE">
        <w:rPr>
          <w:rFonts w:ascii="宋体" w:eastAsia="宋体" w:hAnsi="宋体" w:hint="eastAsia"/>
        </w:rPr>
        <w:t>输入2个线段的4个端点，判断是否相交</w:t>
      </w:r>
    </w:p>
    <w:p w:rsidR="00807260" w:rsidRPr="00EB28BE" w:rsidRDefault="00807260" w:rsidP="00990B07">
      <w:pPr>
        <w:rPr>
          <w:rFonts w:ascii="宋体" w:eastAsia="宋体" w:hAnsi="宋体" w:hint="eastAsia"/>
        </w:rPr>
      </w:pPr>
      <w:r w:rsidRPr="00EB28BE">
        <w:rPr>
          <w:rFonts w:ascii="宋体" w:eastAsia="宋体" w:hAnsi="宋体" w:hint="eastAsia"/>
        </w:rPr>
        <w:t>【题解】直接使用浙大计算几何模板（</w:t>
      </w:r>
      <w:r w:rsidR="00E56B56" w:rsidRPr="00EB28BE">
        <w:rPr>
          <w:rFonts w:ascii="宋体" w:eastAsia="宋体" w:hAnsi="宋体" w:hint="eastAsia"/>
        </w:rPr>
        <w:t>1.5</w:t>
      </w:r>
      <w:r w:rsidRPr="00EB28BE">
        <w:rPr>
          <w:rFonts w:ascii="宋体" w:eastAsia="宋体" w:hAnsi="宋体" w:hint="eastAsia"/>
        </w:rPr>
        <w:t>浮点数）</w:t>
      </w:r>
      <w:r w:rsidR="003A19E6" w:rsidRPr="00EB28BE">
        <w:rPr>
          <w:rFonts w:ascii="宋体" w:eastAsia="宋体" w:hAnsi="宋体" w:hint="eastAsia"/>
        </w:rPr>
        <w:t>，注意该模板使用时不能加using namespace std;</w:t>
      </w:r>
    </w:p>
    <w:p w:rsidR="00A723FF" w:rsidRPr="00EB28BE" w:rsidRDefault="00A723FF" w:rsidP="00A723FF">
      <w:pPr>
        <w:pStyle w:val="3"/>
        <w:rPr>
          <w:rFonts w:ascii="宋体" w:eastAsia="宋体" w:hAnsi="宋体" w:hint="eastAsia"/>
          <w:b w:val="0"/>
        </w:rPr>
      </w:pPr>
      <w:bookmarkStart w:id="34" w:name="_Toc519439415"/>
      <w:r w:rsidRPr="00EB28BE">
        <w:rPr>
          <w:rFonts w:ascii="宋体" w:eastAsia="宋体" w:hAnsi="宋体" w:hint="eastAsia"/>
          <w:b w:val="0"/>
        </w:rPr>
        <w:lastRenderedPageBreak/>
        <w:t>其他题目</w:t>
      </w:r>
      <w:bookmarkEnd w:id="34"/>
    </w:p>
    <w:p w:rsidR="00A723FF" w:rsidRPr="00EB28BE" w:rsidRDefault="00A723FF" w:rsidP="00A723FF">
      <w:pPr>
        <w:pStyle w:val="4"/>
        <w:rPr>
          <w:rFonts w:ascii="宋体" w:eastAsia="宋体" w:hAnsi="宋体"/>
          <w:b w:val="0"/>
        </w:rPr>
      </w:pPr>
      <w:r w:rsidRPr="00EB28BE">
        <w:rPr>
          <w:rFonts w:ascii="宋体" w:eastAsia="宋体" w:hAnsi="宋体" w:hint="eastAsia"/>
          <w:b w:val="0"/>
        </w:rPr>
        <w:t>√-HDU-5858</w:t>
      </w:r>
      <w:r w:rsidRPr="00EB28BE">
        <w:rPr>
          <w:rFonts w:ascii="宋体" w:eastAsia="宋体" w:hAnsi="宋体"/>
          <w:b w:val="0"/>
        </w:rPr>
        <w:t>-2016</w:t>
      </w:r>
      <w:r w:rsidRPr="00EB28BE">
        <w:rPr>
          <w:rFonts w:ascii="宋体" w:eastAsia="宋体" w:hAnsi="宋体" w:hint="eastAsia"/>
          <w:b w:val="0"/>
        </w:rPr>
        <w:t>多校10-签到</w:t>
      </w:r>
    </w:p>
    <w:p w:rsidR="00A723FF" w:rsidRPr="00EB28BE" w:rsidRDefault="00A723FF" w:rsidP="00A723FF">
      <w:pPr>
        <w:rPr>
          <w:rFonts w:ascii="宋体" w:eastAsia="宋体" w:hAnsi="宋体"/>
        </w:rPr>
      </w:pPr>
      <w:r w:rsidRPr="00EB28BE">
        <w:rPr>
          <w:rFonts w:ascii="宋体" w:eastAsia="宋体" w:hAnsi="宋体"/>
          <w:noProof/>
        </w:rPr>
        <w:drawing>
          <wp:inline distT="0" distB="0" distL="0" distR="0" wp14:anchorId="337A7874" wp14:editId="7C6BC67D">
            <wp:extent cx="2011978" cy="1981024"/>
            <wp:effectExtent l="0" t="0" r="7620" b="635"/>
            <wp:docPr id="2" name="图片 2" descr="https://odzkskevi.qnssl.com/d8740ee759f31eb99b24e8d7a5c42d78?v=15311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dzkskevi.qnssl.com/d8740ee759f31eb99b24e8d7a5c42d78?v=15311804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218" cy="1988153"/>
                    </a:xfrm>
                    <a:prstGeom prst="rect">
                      <a:avLst/>
                    </a:prstGeom>
                    <a:noFill/>
                    <a:ln>
                      <a:noFill/>
                    </a:ln>
                  </pic:spPr>
                </pic:pic>
              </a:graphicData>
            </a:graphic>
          </wp:inline>
        </w:drawing>
      </w:r>
    </w:p>
    <w:p w:rsidR="00A723FF" w:rsidRPr="00EB28BE" w:rsidRDefault="00A723FF" w:rsidP="00A723FF">
      <w:pPr>
        <w:rPr>
          <w:rFonts w:ascii="宋体" w:eastAsia="宋体" w:hAnsi="宋体"/>
        </w:rPr>
      </w:pPr>
      <w:r w:rsidRPr="00EB28BE">
        <w:rPr>
          <w:rFonts w:ascii="宋体" w:eastAsia="宋体" w:hAnsi="宋体" w:hint="eastAsia"/>
        </w:rPr>
        <w:t>【题意】求阴影部分面积</w:t>
      </w:r>
    </w:p>
    <w:p w:rsidR="00A723FF" w:rsidRPr="00EB28BE" w:rsidRDefault="00A723FF" w:rsidP="00A723FF">
      <w:pPr>
        <w:rPr>
          <w:rFonts w:ascii="宋体" w:eastAsia="宋体" w:hAnsi="宋体"/>
        </w:rPr>
      </w:pPr>
      <w:r w:rsidRPr="00EB28BE">
        <w:rPr>
          <w:rFonts w:ascii="宋体" w:eastAsia="宋体" w:hAnsi="宋体" w:hint="eastAsia"/>
        </w:rPr>
        <w:t>【公式】</w:t>
      </w:r>
    </w:p>
    <w:p w:rsidR="00A723FF" w:rsidRPr="00EB28BE" w:rsidRDefault="00A723FF" w:rsidP="00A723FF">
      <w:pPr>
        <w:rPr>
          <w:rFonts w:ascii="宋体" w:eastAsia="宋体" w:hAnsi="宋体"/>
        </w:rPr>
      </w:pPr>
      <w:r w:rsidRPr="00EB28BE">
        <w:rPr>
          <w:rFonts w:ascii="宋体" w:eastAsia="宋体" w:hAnsi="宋体"/>
          <w:position w:val="-24"/>
        </w:rPr>
        <w:object w:dxaOrig="3980" w:dyaOrig="680">
          <v:shape id="_x0000_i1372" type="#_x0000_t75" style="width:198.75pt;height:33.75pt" o:ole="">
            <v:imagedata r:id="rId16" o:title=""/>
          </v:shape>
          <o:OLEObject Type="Embed" ProgID="Equation.DSMT4" ShapeID="_x0000_i1372" DrawAspect="Content" ObjectID="_1593182413" r:id="rId17"/>
        </w:object>
      </w:r>
    </w:p>
    <w:p w:rsidR="00A723FF" w:rsidRPr="00EB28BE" w:rsidRDefault="00A723FF" w:rsidP="00A723FF">
      <w:pPr>
        <w:rPr>
          <w:rFonts w:ascii="宋体" w:eastAsia="宋体" w:hAnsi="宋体"/>
        </w:rPr>
      </w:pPr>
      <w:r w:rsidRPr="00EB28BE">
        <w:rPr>
          <w:rFonts w:ascii="宋体" w:eastAsia="宋体" w:hAnsi="宋体" w:hint="eastAsia"/>
        </w:rPr>
        <w:t>需要使用余弦定理与三角形面积公式</w:t>
      </w:r>
      <w:r w:rsidRPr="00EB28BE">
        <w:rPr>
          <w:rFonts w:ascii="宋体" w:eastAsia="宋体" w:hAnsi="宋体"/>
          <w:position w:val="-24"/>
        </w:rPr>
        <w:object w:dxaOrig="1359" w:dyaOrig="620">
          <v:shape id="_x0000_i1373" type="#_x0000_t75" style="width:68.25pt;height:30.75pt" o:ole="">
            <v:imagedata r:id="rId18" o:title=""/>
          </v:shape>
          <o:OLEObject Type="Embed" ProgID="Equation.DSMT4" ShapeID="_x0000_i1373" DrawAspect="Content" ObjectID="_1593182414" r:id="rId19"/>
        </w:object>
      </w:r>
    </w:p>
    <w:p w:rsidR="00A723FF" w:rsidRPr="00EB28BE" w:rsidRDefault="00A723FF" w:rsidP="00A723FF">
      <w:pPr>
        <w:rPr>
          <w:rFonts w:ascii="宋体" w:eastAsia="宋体" w:hAnsi="宋体"/>
        </w:rPr>
      </w:pPr>
      <w:r w:rsidRPr="00EB28BE">
        <w:rPr>
          <w:rFonts w:ascii="宋体" w:eastAsia="宋体" w:hAnsi="宋体"/>
          <w:noProof/>
        </w:rPr>
        <w:drawing>
          <wp:inline distT="0" distB="0" distL="0" distR="0" wp14:anchorId="4DAAAD22" wp14:editId="27C0D7C8">
            <wp:extent cx="1859669" cy="181883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4579" cy="1823640"/>
                    </a:xfrm>
                    <a:prstGeom prst="rect">
                      <a:avLst/>
                    </a:prstGeom>
                  </pic:spPr>
                </pic:pic>
              </a:graphicData>
            </a:graphic>
          </wp:inline>
        </w:drawing>
      </w:r>
    </w:p>
    <w:p w:rsidR="005537B5" w:rsidRPr="00EB28BE" w:rsidRDefault="004B1ACF" w:rsidP="009B11BF">
      <w:pPr>
        <w:pStyle w:val="1"/>
        <w:rPr>
          <w:rFonts w:ascii="宋体" w:eastAsia="宋体" w:hAnsi="宋体"/>
        </w:rPr>
      </w:pPr>
      <w:bookmarkStart w:id="35" w:name="_Toc519439416"/>
      <w:r w:rsidRPr="00EB28BE">
        <w:rPr>
          <w:rFonts w:ascii="宋体" w:eastAsia="宋体" w:hAnsi="宋体" w:hint="eastAsia"/>
        </w:rPr>
        <w:t>八、匹配&amp;网络流</w:t>
      </w:r>
      <w:bookmarkEnd w:id="35"/>
    </w:p>
    <w:p w:rsidR="00490216" w:rsidRPr="00EB28BE" w:rsidRDefault="00490216" w:rsidP="001157DF">
      <w:pPr>
        <w:pStyle w:val="2"/>
        <w:rPr>
          <w:rFonts w:ascii="宋体" w:eastAsia="宋体" w:hAnsi="宋体"/>
        </w:rPr>
      </w:pPr>
      <w:bookmarkStart w:id="36" w:name="_Toc519439417"/>
      <w:r w:rsidRPr="00EB28BE">
        <w:rPr>
          <w:rFonts w:ascii="宋体" w:eastAsia="宋体" w:hAnsi="宋体" w:hint="eastAsia"/>
        </w:rPr>
        <w:t>二分图匹配</w:t>
      </w:r>
      <w:bookmarkEnd w:id="36"/>
    </w:p>
    <w:p w:rsidR="00D34764" w:rsidRPr="00EB28BE" w:rsidRDefault="00490216" w:rsidP="00490216">
      <w:pPr>
        <w:rPr>
          <w:rFonts w:ascii="宋体" w:eastAsia="宋体" w:hAnsi="宋体"/>
          <w:b/>
        </w:rPr>
      </w:pPr>
      <w:r w:rsidRPr="00EB28BE">
        <w:rPr>
          <w:rFonts w:ascii="宋体" w:eastAsia="宋体" w:hAnsi="宋体"/>
          <w:b/>
        </w:rPr>
        <w:t>定理</w:t>
      </w:r>
    </w:p>
    <w:p w:rsidR="00490216" w:rsidRPr="00EB28BE" w:rsidRDefault="00490216" w:rsidP="00490216">
      <w:pPr>
        <w:rPr>
          <w:rFonts w:ascii="宋体" w:eastAsia="宋体" w:hAnsi="宋体"/>
        </w:rPr>
      </w:pPr>
      <w:r w:rsidRPr="00EB28BE">
        <w:rPr>
          <w:rFonts w:ascii="宋体" w:eastAsia="宋体" w:hAnsi="宋体"/>
        </w:rPr>
        <w:t>无向图G=&lt;V,E&gt;为二分图的充要条件是G的所有回路的长度均为偶数。</w:t>
      </w:r>
    </w:p>
    <w:p w:rsidR="00D34764" w:rsidRPr="00EB28BE" w:rsidRDefault="00366E46" w:rsidP="00490216">
      <w:pPr>
        <w:rPr>
          <w:rFonts w:ascii="宋体" w:eastAsia="宋体" w:hAnsi="宋体"/>
          <w:b/>
        </w:rPr>
      </w:pPr>
      <w:r w:rsidRPr="00EB28BE">
        <w:rPr>
          <w:rFonts w:ascii="宋体" w:eastAsia="宋体" w:hAnsi="宋体"/>
          <w:b/>
        </w:rPr>
        <w:t>最大匹配</w:t>
      </w:r>
    </w:p>
    <w:p w:rsidR="00DA38A4" w:rsidRPr="00EB28BE" w:rsidRDefault="00366E46" w:rsidP="00490216">
      <w:pPr>
        <w:rPr>
          <w:rFonts w:ascii="宋体" w:eastAsia="宋体" w:hAnsi="宋体"/>
        </w:rPr>
      </w:pPr>
      <w:r w:rsidRPr="00EB28BE">
        <w:rPr>
          <w:rFonts w:ascii="宋体" w:eastAsia="宋体" w:hAnsi="宋体"/>
        </w:rPr>
        <w:lastRenderedPageBreak/>
        <w:t>在G的一个子图M中，M的边集中的任意两条边都不依附于同一个顶点，则称M是一个匹配。选择这样的边数最大的子集称为图的最大匹配问题,最大匹配的边数称为最大匹配数.如果一个匹配中，图中的每个顶点都和图中某条边相关联，则称此匹配为完全匹配，也称作完备匹配。如果在左右两边加上源汇点后，图G等价于一个网络流，最大匹配问题可以转为最大流的问题。解决此问的</w:t>
      </w:r>
      <w:hyperlink r:id="rId21" w:tgtFrame="_blank" w:history="1">
        <w:r w:rsidRPr="00EB28BE">
          <w:rPr>
            <w:rFonts w:ascii="宋体" w:eastAsia="宋体" w:hAnsi="宋体"/>
          </w:rPr>
          <w:t>匈牙利</w:t>
        </w:r>
      </w:hyperlink>
      <w:hyperlink r:id="rId22" w:tgtFrame="_blank" w:tooltip="算法与数据结构知识库" w:history="1">
        <w:r w:rsidRPr="00EB28BE">
          <w:rPr>
            <w:rFonts w:ascii="宋体" w:eastAsia="宋体" w:hAnsi="宋体"/>
          </w:rPr>
          <w:t>算法</w:t>
        </w:r>
      </w:hyperlink>
      <w:r w:rsidRPr="00EB28BE">
        <w:rPr>
          <w:rFonts w:ascii="宋体" w:eastAsia="宋体" w:hAnsi="宋体"/>
        </w:rPr>
        <w:t>的本质就是寻找最大流的增广路径。</w:t>
      </w:r>
    </w:p>
    <w:p w:rsidR="00556859" w:rsidRPr="00EB28BE" w:rsidRDefault="00556859" w:rsidP="00490216">
      <w:pPr>
        <w:rPr>
          <w:rFonts w:ascii="宋体" w:eastAsia="宋体" w:hAnsi="宋体"/>
          <w:b/>
        </w:rPr>
      </w:pPr>
      <w:r w:rsidRPr="00EB28BE">
        <w:rPr>
          <w:rFonts w:ascii="宋体" w:eastAsia="宋体" w:hAnsi="宋体" w:hint="eastAsia"/>
          <w:b/>
        </w:rPr>
        <w:t>最优匹配</w:t>
      </w:r>
    </w:p>
    <w:p w:rsidR="00556859" w:rsidRPr="00EB28BE" w:rsidRDefault="00556859" w:rsidP="00490216">
      <w:pPr>
        <w:rPr>
          <w:rFonts w:ascii="宋体" w:eastAsia="宋体" w:hAnsi="宋体"/>
        </w:rPr>
      </w:pPr>
      <w:r w:rsidRPr="00EB28BE">
        <w:rPr>
          <w:rFonts w:ascii="宋体" w:eastAsia="宋体" w:hAnsi="宋体"/>
        </w:rPr>
        <w:t>最优匹配又称为带权最大匹配，是指在带有权值边的二分图中，求一个匹配使得匹配边上的权值和最大。一般X和Y集合顶点个数相同，最优匹配也是一个完备匹配，即每个顶点都被匹配。如果个数不相等，可以通过补点加0边实现转化。一般使用</w:t>
      </w:r>
      <w:hyperlink r:id="rId23" w:tgtFrame="_blank" w:history="1">
        <w:r w:rsidRPr="00EB28BE">
          <w:rPr>
            <w:rFonts w:ascii="宋体" w:eastAsia="宋体" w:hAnsi="宋体"/>
          </w:rPr>
          <w:t>KM算法</w:t>
        </w:r>
      </w:hyperlink>
      <w:r w:rsidRPr="00EB28BE">
        <w:rPr>
          <w:rFonts w:ascii="宋体" w:eastAsia="宋体" w:hAnsi="宋体"/>
        </w:rPr>
        <w:t>解决该问题。</w:t>
      </w:r>
    </w:p>
    <w:p w:rsidR="00720988" w:rsidRPr="00EB28BE" w:rsidRDefault="00720988" w:rsidP="00490216">
      <w:pPr>
        <w:rPr>
          <w:rFonts w:ascii="宋体" w:eastAsia="宋体" w:hAnsi="宋体"/>
          <w:b/>
        </w:rPr>
      </w:pPr>
      <w:r w:rsidRPr="00EB28BE">
        <w:rPr>
          <w:rFonts w:ascii="宋体" w:eastAsia="宋体" w:hAnsi="宋体" w:hint="eastAsia"/>
          <w:b/>
        </w:rPr>
        <w:t>最小覆盖</w:t>
      </w:r>
    </w:p>
    <w:p w:rsidR="00720988" w:rsidRPr="00EB28BE" w:rsidRDefault="00720988" w:rsidP="00490216">
      <w:pPr>
        <w:rPr>
          <w:rFonts w:ascii="宋体" w:eastAsia="宋体" w:hAnsi="宋体"/>
        </w:rPr>
      </w:pPr>
      <w:r w:rsidRPr="00EB28BE">
        <w:rPr>
          <w:rFonts w:ascii="宋体" w:eastAsia="宋体" w:hAnsi="宋体"/>
        </w:rPr>
        <w:t>二分图的最小覆盖分为最小顶点覆盖和最小路径覆盖：</w:t>
      </w:r>
    </w:p>
    <w:p w:rsidR="00A43D02" w:rsidRPr="00EB28BE" w:rsidRDefault="00A43D02" w:rsidP="00490216">
      <w:pPr>
        <w:rPr>
          <w:rFonts w:ascii="宋体" w:eastAsia="宋体" w:hAnsi="宋体"/>
        </w:rPr>
      </w:pPr>
      <w:r w:rsidRPr="00EB28BE">
        <w:rPr>
          <w:rFonts w:ascii="宋体" w:eastAsia="宋体" w:hAnsi="宋体"/>
          <w:b/>
        </w:rPr>
        <w:t>最小顶点覆盖</w:t>
      </w:r>
      <w:r w:rsidRPr="00EB28BE">
        <w:rPr>
          <w:rFonts w:ascii="宋体" w:eastAsia="宋体" w:hAnsi="宋体"/>
        </w:rPr>
        <w:t>是指最少的顶点数使得二分图G中的每条边都至少与其中一个点相关联，二分图的最小顶点覆盖数=二分图的最大匹配数；</w:t>
      </w:r>
    </w:p>
    <w:p w:rsidR="00A43D02" w:rsidRPr="00EB28BE" w:rsidRDefault="00A43D02" w:rsidP="00490216">
      <w:pPr>
        <w:rPr>
          <w:rFonts w:ascii="宋体" w:eastAsia="宋体" w:hAnsi="宋体"/>
        </w:rPr>
      </w:pPr>
      <w:r w:rsidRPr="00EB28BE">
        <w:rPr>
          <w:rFonts w:ascii="宋体" w:eastAsia="宋体" w:hAnsi="宋体"/>
          <w:b/>
        </w:rPr>
        <w:t>最小路径覆盖</w:t>
      </w:r>
      <w:r w:rsidRPr="00EB28BE">
        <w:rPr>
          <w:rFonts w:ascii="宋体" w:eastAsia="宋体" w:hAnsi="宋体"/>
        </w:rPr>
        <w:t>也称为最小边覆盖，是指用尽量少的不相交简单路径覆盖二分图中的所有顶点。二分图的最小路径覆盖数=|V|-二分图的最大匹配数；</w:t>
      </w:r>
    </w:p>
    <w:p w:rsidR="005C35BB" w:rsidRPr="00EB28BE" w:rsidRDefault="005C35BB" w:rsidP="00490216">
      <w:pPr>
        <w:rPr>
          <w:rFonts w:ascii="宋体" w:eastAsia="宋体" w:hAnsi="宋体"/>
          <w:b/>
        </w:rPr>
      </w:pPr>
      <w:r w:rsidRPr="00EB28BE">
        <w:rPr>
          <w:rFonts w:ascii="宋体" w:eastAsia="宋体" w:hAnsi="宋体"/>
          <w:b/>
        </w:rPr>
        <w:t>最大独立集</w:t>
      </w:r>
    </w:p>
    <w:p w:rsidR="005C35BB" w:rsidRPr="00EB28BE" w:rsidRDefault="005C35BB" w:rsidP="00490216">
      <w:pPr>
        <w:rPr>
          <w:rFonts w:ascii="宋体" w:eastAsia="宋体" w:hAnsi="宋体"/>
        </w:rPr>
      </w:pPr>
      <w:r w:rsidRPr="00EB28BE">
        <w:rPr>
          <w:rFonts w:ascii="宋体" w:eastAsia="宋体" w:hAnsi="宋体"/>
        </w:rPr>
        <w:t>最大独立集是指寻找一个点集，使得其中任意两点在图中无对应边。对于一般图来说，最大独立集是一个NP完全问题，对于二分图来说最大独立集=|V|-二分图的最大匹配数。</w:t>
      </w:r>
    </w:p>
    <w:p w:rsidR="008A7A63" w:rsidRPr="00EB28BE" w:rsidRDefault="008A7A63" w:rsidP="00490216">
      <w:pPr>
        <w:rPr>
          <w:rFonts w:ascii="宋体" w:eastAsia="宋体" w:hAnsi="宋体"/>
          <w:b/>
        </w:rPr>
      </w:pPr>
      <w:r w:rsidRPr="00EB28BE">
        <w:rPr>
          <w:rFonts w:ascii="宋体" w:eastAsia="宋体" w:hAnsi="宋体" w:hint="eastAsia"/>
          <w:b/>
        </w:rPr>
        <w:t>匈牙利算法</w:t>
      </w:r>
    </w:p>
    <w:p w:rsidR="008A7A63" w:rsidRPr="00EB28BE" w:rsidRDefault="008A7A63" w:rsidP="00490216">
      <w:pPr>
        <w:rPr>
          <w:rFonts w:ascii="宋体" w:eastAsia="宋体" w:hAnsi="宋体"/>
        </w:rPr>
      </w:pPr>
      <w:r w:rsidRPr="00EB28BE">
        <w:rPr>
          <w:rFonts w:ascii="宋体" w:eastAsia="宋体" w:hAnsi="宋体"/>
        </w:rPr>
        <w:t>初始时最大匹配为空</w:t>
      </w:r>
      <w:r w:rsidRPr="00EB28BE">
        <w:rPr>
          <w:rFonts w:ascii="宋体" w:eastAsia="宋体" w:hAnsi="宋体"/>
        </w:rPr>
        <w:br/>
        <w:t>while 找得到增广路径</w:t>
      </w:r>
      <w:r w:rsidR="00544808" w:rsidRPr="00EB28BE">
        <w:rPr>
          <w:rFonts w:ascii="宋体" w:eastAsia="宋体" w:hAnsi="宋体"/>
        </w:rPr>
        <w:t xml:space="preserve"> </w:t>
      </w:r>
      <w:r w:rsidRPr="00EB28BE">
        <w:rPr>
          <w:rFonts w:ascii="宋体" w:eastAsia="宋体" w:hAnsi="宋体"/>
        </w:rPr>
        <w:t>do 把增广路径加入到最大匹配中去</w:t>
      </w:r>
    </w:p>
    <w:p w:rsidR="00EF1164" w:rsidRPr="00EB28BE" w:rsidRDefault="00EF1164" w:rsidP="00490216">
      <w:pPr>
        <w:rPr>
          <w:rFonts w:ascii="宋体" w:eastAsia="宋体" w:hAnsi="宋体"/>
          <w:b/>
        </w:rPr>
      </w:pPr>
      <w:r w:rsidRPr="00EB28BE">
        <w:rPr>
          <w:rFonts w:ascii="宋体" w:eastAsia="宋体" w:hAnsi="宋体" w:hint="eastAsia"/>
          <w:b/>
        </w:rPr>
        <w:t>增广路径</w:t>
      </w:r>
    </w:p>
    <w:p w:rsidR="00EF1164" w:rsidRPr="00EB28BE" w:rsidRDefault="00EF1164" w:rsidP="00490216">
      <w:pPr>
        <w:rPr>
          <w:rFonts w:ascii="宋体" w:eastAsia="宋体" w:hAnsi="宋体"/>
        </w:rPr>
      </w:pPr>
      <w:r w:rsidRPr="00EB28BE">
        <w:rPr>
          <w:rFonts w:ascii="宋体" w:eastAsia="宋体" w:hAnsi="宋体"/>
        </w:rPr>
        <w:t>(1)有奇数条边。</w:t>
      </w:r>
      <w:r w:rsidRPr="00EB28BE">
        <w:rPr>
          <w:rFonts w:ascii="宋体" w:eastAsia="宋体" w:hAnsi="宋体"/>
        </w:rPr>
        <w:br/>
        <w:t>(2)起点在二分图的左半边，终点在右半边。</w:t>
      </w:r>
      <w:r w:rsidRPr="00EB28BE">
        <w:rPr>
          <w:rFonts w:ascii="宋体" w:eastAsia="宋体" w:hAnsi="宋体"/>
        </w:rPr>
        <w:br/>
        <w:t>(3)路径上的点一定是一个在左半边，一个在右半边，交替出现。</w:t>
      </w:r>
    </w:p>
    <w:p w:rsidR="00EF1164" w:rsidRPr="00EB28BE" w:rsidRDefault="00EF1164" w:rsidP="00490216">
      <w:pPr>
        <w:rPr>
          <w:rFonts w:ascii="宋体" w:eastAsia="宋体" w:hAnsi="宋体"/>
        </w:rPr>
      </w:pPr>
      <w:r w:rsidRPr="00EB28BE">
        <w:rPr>
          <w:rFonts w:ascii="宋体" w:eastAsia="宋体" w:hAnsi="宋体"/>
        </w:rPr>
        <w:t>(4)整条路径上没有重复的点。</w:t>
      </w:r>
      <w:r w:rsidRPr="00EB28BE">
        <w:rPr>
          <w:rFonts w:ascii="宋体" w:eastAsia="宋体" w:hAnsi="宋体"/>
        </w:rPr>
        <w:br/>
        <w:t>(5)起点和终点都是目前还没有配对的点，而其它所有点都是已经配好对的。</w:t>
      </w:r>
    </w:p>
    <w:p w:rsidR="00EF1164" w:rsidRPr="00EB28BE" w:rsidRDefault="00EF1164" w:rsidP="00490216">
      <w:pPr>
        <w:rPr>
          <w:rFonts w:ascii="宋体" w:eastAsia="宋体" w:hAnsi="宋体"/>
        </w:rPr>
      </w:pPr>
      <w:r w:rsidRPr="00EB28BE">
        <w:rPr>
          <w:rFonts w:ascii="宋体" w:eastAsia="宋体" w:hAnsi="宋体"/>
        </w:rPr>
        <w:t>(6)路径上的所有第奇数条边都不在原匹配中，所有第偶数条边都出现在原匹配中。</w:t>
      </w:r>
    </w:p>
    <w:p w:rsidR="00D34764" w:rsidRPr="00EB28BE" w:rsidRDefault="00EF1164" w:rsidP="00490216">
      <w:pPr>
        <w:rPr>
          <w:rFonts w:ascii="宋体" w:eastAsia="宋体" w:hAnsi="宋体"/>
          <w:b/>
        </w:rPr>
      </w:pPr>
      <w:r w:rsidRPr="00EB28BE">
        <w:rPr>
          <w:rFonts w:ascii="宋体" w:eastAsia="宋体" w:hAnsi="宋体"/>
        </w:rPr>
        <w:t>(7)把增广路径上的所有第奇数条边加入到原匹配中去，并把增广路径中的所有第偶数条边从原匹配中删除（这个操作称为增广路径的</w:t>
      </w:r>
      <w:r w:rsidRPr="00EB28BE">
        <w:rPr>
          <w:rFonts w:ascii="宋体" w:eastAsia="宋体" w:hAnsi="宋体"/>
          <w:b/>
          <w:bCs/>
        </w:rPr>
        <w:t>取反</w:t>
      </w:r>
      <w:r w:rsidRPr="00EB28BE">
        <w:rPr>
          <w:rFonts w:ascii="宋体" w:eastAsia="宋体" w:hAnsi="宋体"/>
        </w:rPr>
        <w:t>），则新的匹配数就比原匹配数增加了1个。</w:t>
      </w:r>
      <w:r w:rsidR="00DA38A4" w:rsidRPr="00EB28BE">
        <w:rPr>
          <w:rFonts w:ascii="宋体" w:eastAsia="宋体" w:hAnsi="宋体" w:hint="eastAsia"/>
          <w:b/>
        </w:rPr>
        <w:t>定理</w:t>
      </w:r>
    </w:p>
    <w:p w:rsidR="00DA38A4" w:rsidRPr="00EB28BE" w:rsidRDefault="00DA38A4" w:rsidP="00490216">
      <w:pPr>
        <w:rPr>
          <w:rFonts w:ascii="宋体" w:eastAsia="宋体" w:hAnsi="宋体"/>
        </w:rPr>
      </w:pPr>
      <w:r w:rsidRPr="00EB28BE">
        <w:rPr>
          <w:rFonts w:ascii="宋体" w:eastAsia="宋体" w:hAnsi="宋体"/>
        </w:rPr>
        <w:t>如果从一个点A出发，没有找到增广路径，那么无论再从别的点出发找到多少增广路径来改变现在的匹配，从A出发都永远找不到增广路径。</w:t>
      </w:r>
    </w:p>
    <w:p w:rsidR="009E3240" w:rsidRPr="00EB28BE" w:rsidRDefault="009E3240" w:rsidP="00490216">
      <w:pPr>
        <w:rPr>
          <w:rFonts w:ascii="宋体" w:eastAsia="宋体" w:hAnsi="宋体"/>
          <w:b/>
        </w:rPr>
      </w:pPr>
      <w:r w:rsidRPr="00EB28BE">
        <w:rPr>
          <w:rFonts w:ascii="宋体" w:eastAsia="宋体" w:hAnsi="宋体" w:hint="eastAsia"/>
          <w:b/>
        </w:rPr>
        <w:t>应用定理描述匈牙利算法</w:t>
      </w:r>
    </w:p>
    <w:p w:rsidR="009E3240" w:rsidRPr="00EB28BE" w:rsidRDefault="009E3240" w:rsidP="00490216">
      <w:pPr>
        <w:rPr>
          <w:rFonts w:ascii="宋体" w:eastAsia="宋体" w:hAnsi="宋体"/>
        </w:rPr>
      </w:pPr>
      <w:r w:rsidRPr="00EB28BE">
        <w:rPr>
          <w:rFonts w:ascii="宋体" w:eastAsia="宋体" w:hAnsi="宋体"/>
        </w:rPr>
        <w:t>初始时最大匹配为空</w:t>
      </w:r>
      <w:r w:rsidRPr="00EB28BE">
        <w:rPr>
          <w:rFonts w:ascii="宋体" w:eastAsia="宋体" w:hAnsi="宋体"/>
        </w:rPr>
        <w:br/>
        <w:t>for 二分图左半边的每个点i</w:t>
      </w:r>
      <w:r w:rsidRPr="00EB28BE">
        <w:rPr>
          <w:rFonts w:ascii="宋体" w:eastAsia="宋体" w:hAnsi="宋体"/>
        </w:rPr>
        <w:br/>
        <w:t>    do 从点i出发寻找增广路径。如果找到，则把它取反（即增加了总了匹配数）</w:t>
      </w:r>
    </w:p>
    <w:p w:rsidR="00043D6B" w:rsidRPr="00EB28BE" w:rsidRDefault="002F390D" w:rsidP="008B5AE8">
      <w:pPr>
        <w:pStyle w:val="3"/>
        <w:rPr>
          <w:rFonts w:ascii="宋体" w:eastAsia="宋体" w:hAnsi="宋体"/>
          <w:b w:val="0"/>
        </w:rPr>
      </w:pPr>
      <w:bookmarkStart w:id="37" w:name="_Toc519439418"/>
      <w:r w:rsidRPr="00EB28BE">
        <w:rPr>
          <w:rFonts w:ascii="宋体" w:eastAsia="宋体" w:hAnsi="宋体" w:hint="eastAsia"/>
          <w:b w:val="0"/>
        </w:rPr>
        <w:t>√</w:t>
      </w:r>
      <w:r w:rsidR="00043D6B" w:rsidRPr="00EB28BE">
        <w:rPr>
          <w:rFonts w:ascii="宋体" w:eastAsia="宋体" w:hAnsi="宋体" w:hint="eastAsia"/>
          <w:b w:val="0"/>
        </w:rPr>
        <w:t>-</w:t>
      </w:r>
      <w:r w:rsidR="00043D6B" w:rsidRPr="00EB28BE">
        <w:rPr>
          <w:rFonts w:ascii="宋体" w:eastAsia="宋体" w:hAnsi="宋体"/>
          <w:b w:val="0"/>
        </w:rPr>
        <w:t>51nod</w:t>
      </w:r>
      <w:r w:rsidR="00043D6B" w:rsidRPr="00EB28BE">
        <w:rPr>
          <w:rFonts w:ascii="宋体" w:eastAsia="宋体" w:hAnsi="宋体" w:hint="eastAsia"/>
          <w:b w:val="0"/>
        </w:rPr>
        <w:t>-</w:t>
      </w:r>
      <w:r w:rsidR="00043D6B" w:rsidRPr="00EB28BE">
        <w:rPr>
          <w:rFonts w:ascii="宋体" w:eastAsia="宋体" w:hAnsi="宋体"/>
          <w:b w:val="0"/>
        </w:rPr>
        <w:t>2006-</w:t>
      </w:r>
      <w:r w:rsidR="00043D6B" w:rsidRPr="00EB28BE">
        <w:rPr>
          <w:rFonts w:ascii="宋体" w:eastAsia="宋体" w:hAnsi="宋体" w:hint="eastAsia"/>
          <w:b w:val="0"/>
        </w:rPr>
        <w:t>飞行员配对</w:t>
      </w:r>
      <w:bookmarkEnd w:id="37"/>
    </w:p>
    <w:p w:rsidR="002F390D" w:rsidRPr="00EB28BE"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EB28BE">
        <w:rPr>
          <w:rFonts w:ascii="宋体" w:eastAsia="宋体" w:hAnsi="宋体" w:cs="Microsoft Sans Serif"/>
          <w:b/>
          <w:bCs/>
          <w:color w:val="000000"/>
          <w:spacing w:val="30"/>
          <w:kern w:val="0"/>
          <w:sz w:val="27"/>
          <w:szCs w:val="27"/>
        </w:rPr>
        <w:t>Input</w:t>
      </w:r>
    </w:p>
    <w:p w:rsidR="002F390D" w:rsidRPr="00EB28BE"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EB28BE">
        <w:rPr>
          <w:rFonts w:ascii="宋体" w:eastAsia="宋体" w:hAnsi="宋体" w:cs="宋体"/>
          <w:color w:val="303030"/>
          <w:kern w:val="0"/>
          <w:sz w:val="24"/>
          <w:szCs w:val="24"/>
        </w:rPr>
        <w:lastRenderedPageBreak/>
        <w:t>第1行有2个正整数 m 和 n。n 是皇家空军的飞行 员总数(n&lt;100);m 是外籍飞行员数。外籍飞行员编号为 1~m;英国飞行员编号为 m+1~n。接下来每行有 2 个正整数 i 和 j，表示外籍飞行员 i 可以和英国飞行员 j 配合。输入最后以 2 个-1 结束。</w:t>
      </w:r>
    </w:p>
    <w:p w:rsidR="002F390D" w:rsidRPr="00EB28BE"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EB28BE">
        <w:rPr>
          <w:rFonts w:ascii="宋体" w:eastAsia="宋体" w:hAnsi="宋体" w:cs="Microsoft Sans Serif"/>
          <w:b/>
          <w:bCs/>
          <w:color w:val="000000"/>
          <w:spacing w:val="30"/>
          <w:kern w:val="0"/>
          <w:sz w:val="27"/>
          <w:szCs w:val="27"/>
        </w:rPr>
        <w:t>Output</w:t>
      </w:r>
    </w:p>
    <w:p w:rsidR="002F390D" w:rsidRPr="00EB28BE" w:rsidRDefault="002F390D" w:rsidP="002F39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EB28BE">
        <w:rPr>
          <w:rFonts w:ascii="宋体" w:eastAsia="宋体" w:hAnsi="宋体" w:cs="宋体"/>
          <w:color w:val="303030"/>
          <w:kern w:val="0"/>
          <w:sz w:val="24"/>
          <w:szCs w:val="24"/>
        </w:rPr>
        <w:t>第 1 行是最佳飞行 员配对方案一次能派出的最多的飞机数 M。如果所求的最佳飞行员配对方案不存在，则输出‘No Solution!’。</w:t>
      </w:r>
    </w:p>
    <w:p w:rsidR="002F390D" w:rsidRPr="00EB28BE"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EB28BE">
        <w:rPr>
          <w:rFonts w:ascii="宋体" w:eastAsia="宋体" w:hAnsi="宋体" w:cs="Microsoft Sans Serif"/>
          <w:b/>
          <w:bCs/>
          <w:color w:val="000000"/>
          <w:spacing w:val="30"/>
          <w:kern w:val="0"/>
          <w:sz w:val="27"/>
          <w:szCs w:val="27"/>
        </w:rPr>
        <w:t>Input示例</w:t>
      </w:r>
    </w:p>
    <w:p w:rsidR="002F390D" w:rsidRPr="00EB28B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5 10</w:t>
      </w:r>
    </w:p>
    <w:p w:rsidR="002F390D" w:rsidRPr="00EB28B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1 7</w:t>
      </w:r>
    </w:p>
    <w:p w:rsidR="002F390D" w:rsidRPr="00EB28B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1 8</w:t>
      </w:r>
    </w:p>
    <w:p w:rsidR="002F390D" w:rsidRPr="00EB28B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2 6</w:t>
      </w:r>
    </w:p>
    <w:p w:rsidR="002F390D" w:rsidRPr="00EB28B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2 9</w:t>
      </w:r>
    </w:p>
    <w:p w:rsidR="002F390D" w:rsidRPr="00EB28B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2 10</w:t>
      </w:r>
    </w:p>
    <w:p w:rsidR="002F390D" w:rsidRPr="00EB28B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3 7</w:t>
      </w:r>
    </w:p>
    <w:p w:rsidR="002F390D" w:rsidRPr="00EB28B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3 8</w:t>
      </w:r>
    </w:p>
    <w:p w:rsidR="002F390D" w:rsidRPr="00EB28B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4 7</w:t>
      </w:r>
    </w:p>
    <w:p w:rsidR="002F390D" w:rsidRPr="00EB28B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4 8</w:t>
      </w:r>
    </w:p>
    <w:p w:rsidR="002F390D" w:rsidRPr="00EB28B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5 10</w:t>
      </w:r>
    </w:p>
    <w:p w:rsidR="002F390D" w:rsidRPr="00EB28B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-1 -1</w:t>
      </w:r>
    </w:p>
    <w:p w:rsidR="002F390D" w:rsidRPr="00EB28BE" w:rsidRDefault="002F390D" w:rsidP="002F390D">
      <w:pPr>
        <w:widowControl/>
        <w:shd w:val="clear" w:color="auto" w:fill="FFFFFF"/>
        <w:jc w:val="left"/>
        <w:rPr>
          <w:rFonts w:ascii="宋体" w:eastAsia="宋体" w:hAnsi="宋体" w:cs="Microsoft Sans Serif"/>
          <w:b/>
          <w:bCs/>
          <w:color w:val="000000"/>
          <w:spacing w:val="30"/>
          <w:kern w:val="0"/>
          <w:sz w:val="27"/>
          <w:szCs w:val="27"/>
        </w:rPr>
      </w:pPr>
      <w:r w:rsidRPr="00EB28BE">
        <w:rPr>
          <w:rFonts w:ascii="宋体" w:eastAsia="宋体" w:hAnsi="宋体" w:cs="Microsoft Sans Serif"/>
          <w:b/>
          <w:bCs/>
          <w:color w:val="000000"/>
          <w:spacing w:val="30"/>
          <w:kern w:val="0"/>
          <w:sz w:val="27"/>
          <w:szCs w:val="27"/>
        </w:rPr>
        <w:t>Output示例</w:t>
      </w:r>
    </w:p>
    <w:p w:rsidR="002F390D" w:rsidRPr="00EB28BE" w:rsidRDefault="002F390D" w:rsidP="002F390D">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4</w:t>
      </w:r>
    </w:p>
    <w:p w:rsidR="002F390D" w:rsidRPr="00EB28BE" w:rsidRDefault="002F390D" w:rsidP="002F390D">
      <w:pPr>
        <w:rPr>
          <w:rFonts w:ascii="宋体" w:eastAsia="宋体" w:hAnsi="宋体"/>
        </w:rPr>
      </w:pPr>
      <w:r w:rsidRPr="00EB28BE">
        <w:rPr>
          <w:rFonts w:ascii="宋体" w:eastAsia="宋体" w:hAnsi="宋体" w:hint="eastAsia"/>
        </w:rPr>
        <w:t>【题解】</w:t>
      </w:r>
    </w:p>
    <w:p w:rsidR="002F390D" w:rsidRPr="00EB28BE" w:rsidRDefault="002F390D" w:rsidP="002F390D">
      <w:pPr>
        <w:rPr>
          <w:rFonts w:ascii="宋体" w:eastAsia="宋体" w:hAnsi="宋体"/>
        </w:rPr>
      </w:pPr>
      <w:r w:rsidRPr="00EB28BE">
        <w:rPr>
          <w:rFonts w:ascii="宋体" w:eastAsia="宋体" w:hAnsi="宋体"/>
        </w:rPr>
        <w:t>#include &lt;cstdio&gt;</w:t>
      </w:r>
    </w:p>
    <w:p w:rsidR="002F390D" w:rsidRPr="00EB28BE" w:rsidRDefault="002F390D" w:rsidP="002F390D">
      <w:pPr>
        <w:rPr>
          <w:rFonts w:ascii="宋体" w:eastAsia="宋体" w:hAnsi="宋体"/>
        </w:rPr>
      </w:pPr>
      <w:r w:rsidRPr="00EB28BE">
        <w:rPr>
          <w:rFonts w:ascii="宋体" w:eastAsia="宋体" w:hAnsi="宋体"/>
        </w:rPr>
        <w:t>#include &lt;cstring&gt;</w:t>
      </w:r>
    </w:p>
    <w:p w:rsidR="002F390D" w:rsidRPr="00EB28BE" w:rsidRDefault="002F390D" w:rsidP="002F390D">
      <w:pPr>
        <w:rPr>
          <w:rFonts w:ascii="宋体" w:eastAsia="宋体" w:hAnsi="宋体"/>
        </w:rPr>
      </w:pPr>
      <w:r w:rsidRPr="00EB28BE">
        <w:rPr>
          <w:rFonts w:ascii="宋体" w:eastAsia="宋体" w:hAnsi="宋体"/>
        </w:rPr>
        <w:t>#include &lt;vector&gt;</w:t>
      </w:r>
    </w:p>
    <w:p w:rsidR="002F390D" w:rsidRPr="00EB28BE" w:rsidRDefault="002F390D" w:rsidP="002F390D">
      <w:pPr>
        <w:rPr>
          <w:rFonts w:ascii="宋体" w:eastAsia="宋体" w:hAnsi="宋体"/>
        </w:rPr>
      </w:pPr>
      <w:r w:rsidRPr="00EB28BE">
        <w:rPr>
          <w:rFonts w:ascii="宋体" w:eastAsia="宋体" w:hAnsi="宋体"/>
        </w:rPr>
        <w:t>#include &lt;algorithm&gt;</w:t>
      </w:r>
    </w:p>
    <w:p w:rsidR="002F390D" w:rsidRPr="00EB28BE" w:rsidRDefault="002F390D" w:rsidP="002F390D">
      <w:pPr>
        <w:rPr>
          <w:rFonts w:ascii="宋体" w:eastAsia="宋体" w:hAnsi="宋体"/>
        </w:rPr>
      </w:pPr>
      <w:r w:rsidRPr="00EB28BE">
        <w:rPr>
          <w:rFonts w:ascii="宋体" w:eastAsia="宋体" w:hAnsi="宋体"/>
        </w:rPr>
        <w:t>#define MAXN 110</w:t>
      </w:r>
    </w:p>
    <w:p w:rsidR="002F390D" w:rsidRPr="00EB28BE" w:rsidRDefault="002F390D" w:rsidP="002F390D">
      <w:pPr>
        <w:rPr>
          <w:rFonts w:ascii="宋体" w:eastAsia="宋体" w:hAnsi="宋体"/>
        </w:rPr>
      </w:pPr>
    </w:p>
    <w:p w:rsidR="002F390D" w:rsidRPr="00EB28BE" w:rsidRDefault="002F390D" w:rsidP="002F390D">
      <w:pPr>
        <w:rPr>
          <w:rFonts w:ascii="宋体" w:eastAsia="宋体" w:hAnsi="宋体"/>
        </w:rPr>
      </w:pPr>
      <w:r w:rsidRPr="00EB28BE">
        <w:rPr>
          <w:rFonts w:ascii="宋体" w:eastAsia="宋体" w:hAnsi="宋体"/>
        </w:rPr>
        <w:t>using namespace std;</w:t>
      </w:r>
    </w:p>
    <w:p w:rsidR="002F390D" w:rsidRPr="00EB28BE" w:rsidRDefault="002F390D" w:rsidP="002F390D">
      <w:pPr>
        <w:rPr>
          <w:rFonts w:ascii="宋体" w:eastAsia="宋体" w:hAnsi="宋体"/>
        </w:rPr>
      </w:pPr>
    </w:p>
    <w:p w:rsidR="002F390D" w:rsidRPr="00EB28BE" w:rsidRDefault="002F390D" w:rsidP="002F390D">
      <w:pPr>
        <w:rPr>
          <w:rFonts w:ascii="宋体" w:eastAsia="宋体" w:hAnsi="宋体"/>
        </w:rPr>
      </w:pPr>
      <w:r w:rsidRPr="00EB28BE">
        <w:rPr>
          <w:rFonts w:ascii="宋体" w:eastAsia="宋体" w:hAnsi="宋体"/>
        </w:rPr>
        <w:t>int rednum,bluenum,tot,choose[MAXN],ans=0;</w:t>
      </w:r>
    </w:p>
    <w:p w:rsidR="002F390D" w:rsidRPr="00EB28BE" w:rsidRDefault="002F390D" w:rsidP="002F390D">
      <w:pPr>
        <w:rPr>
          <w:rFonts w:ascii="宋体" w:eastAsia="宋体" w:hAnsi="宋体"/>
        </w:rPr>
      </w:pPr>
      <w:r w:rsidRPr="00EB28BE">
        <w:rPr>
          <w:rFonts w:ascii="宋体" w:eastAsia="宋体" w:hAnsi="宋体"/>
        </w:rPr>
        <w:t>vector&lt;int&gt; match[MAXN];</w:t>
      </w:r>
    </w:p>
    <w:p w:rsidR="002F390D" w:rsidRPr="00EB28BE" w:rsidRDefault="002F390D" w:rsidP="002F390D">
      <w:pPr>
        <w:rPr>
          <w:rFonts w:ascii="宋体" w:eastAsia="宋体" w:hAnsi="宋体"/>
        </w:rPr>
      </w:pPr>
      <w:r w:rsidRPr="00EB28BE">
        <w:rPr>
          <w:rFonts w:ascii="宋体" w:eastAsia="宋体" w:hAnsi="宋体"/>
        </w:rPr>
        <w:t>bool exist[MAXN];</w:t>
      </w:r>
    </w:p>
    <w:p w:rsidR="002F390D" w:rsidRPr="00EB28BE" w:rsidRDefault="002F390D" w:rsidP="002F390D">
      <w:pPr>
        <w:rPr>
          <w:rFonts w:ascii="宋体" w:eastAsia="宋体" w:hAnsi="宋体"/>
        </w:rPr>
      </w:pPr>
      <w:r w:rsidRPr="00EB28BE">
        <w:rPr>
          <w:rFonts w:ascii="宋体" w:eastAsia="宋体" w:hAnsi="宋体"/>
        </w:rPr>
        <w:t>bool dfs(int x){</w:t>
      </w:r>
    </w:p>
    <w:p w:rsidR="002F390D" w:rsidRPr="00EB28BE" w:rsidRDefault="002F390D" w:rsidP="002F390D">
      <w:pPr>
        <w:rPr>
          <w:rFonts w:ascii="宋体" w:eastAsia="宋体" w:hAnsi="宋体"/>
        </w:rPr>
      </w:pPr>
      <w:r w:rsidRPr="00EB28BE">
        <w:rPr>
          <w:rFonts w:ascii="宋体" w:eastAsia="宋体" w:hAnsi="宋体"/>
        </w:rPr>
        <w:t xml:space="preserve">    exist[x]=true;</w:t>
      </w:r>
    </w:p>
    <w:p w:rsidR="002F390D" w:rsidRPr="00EB28BE" w:rsidRDefault="002F390D" w:rsidP="002F390D">
      <w:pPr>
        <w:rPr>
          <w:rFonts w:ascii="宋体" w:eastAsia="宋体" w:hAnsi="宋体"/>
        </w:rPr>
      </w:pPr>
      <w:r w:rsidRPr="00EB28BE">
        <w:rPr>
          <w:rFonts w:ascii="宋体" w:eastAsia="宋体" w:hAnsi="宋体"/>
        </w:rPr>
        <w:t xml:space="preserve">    if (x&lt;=rednum){</w:t>
      </w:r>
    </w:p>
    <w:p w:rsidR="002F390D" w:rsidRPr="00EB28BE" w:rsidRDefault="002F390D" w:rsidP="002F390D">
      <w:pPr>
        <w:rPr>
          <w:rFonts w:ascii="宋体" w:eastAsia="宋体" w:hAnsi="宋体"/>
        </w:rPr>
      </w:pPr>
      <w:r w:rsidRPr="00EB28BE">
        <w:rPr>
          <w:rFonts w:ascii="宋体" w:eastAsia="宋体" w:hAnsi="宋体"/>
        </w:rPr>
        <w:t xml:space="preserve">        for (int i=0;i&lt;(int)match[x].size();i++){</w:t>
      </w:r>
    </w:p>
    <w:p w:rsidR="002F390D" w:rsidRPr="00EB28BE" w:rsidRDefault="002F390D" w:rsidP="002F390D">
      <w:pPr>
        <w:rPr>
          <w:rFonts w:ascii="宋体" w:eastAsia="宋体" w:hAnsi="宋体"/>
        </w:rPr>
      </w:pPr>
      <w:r w:rsidRPr="00EB28BE">
        <w:rPr>
          <w:rFonts w:ascii="宋体" w:eastAsia="宋体" w:hAnsi="宋体"/>
        </w:rPr>
        <w:lastRenderedPageBreak/>
        <w:t xml:space="preserve">            if (match[x][i]&gt;rednum&amp;&amp;!exist[match[x][i]]&amp;&amp;dfs(match[x][i])){</w:t>
      </w:r>
    </w:p>
    <w:p w:rsidR="002F390D" w:rsidRPr="00EB28BE" w:rsidRDefault="002F390D" w:rsidP="002F390D">
      <w:pPr>
        <w:rPr>
          <w:rFonts w:ascii="宋体" w:eastAsia="宋体" w:hAnsi="宋体"/>
        </w:rPr>
      </w:pPr>
      <w:r w:rsidRPr="00EB28BE">
        <w:rPr>
          <w:rFonts w:ascii="宋体" w:eastAsia="宋体" w:hAnsi="宋体"/>
        </w:rPr>
        <w:t xml:space="preserve">                ans++;</w:t>
      </w:r>
    </w:p>
    <w:p w:rsidR="002F390D" w:rsidRPr="00EB28BE" w:rsidRDefault="002F390D" w:rsidP="002F390D">
      <w:pPr>
        <w:rPr>
          <w:rFonts w:ascii="宋体" w:eastAsia="宋体" w:hAnsi="宋体"/>
        </w:rPr>
      </w:pPr>
      <w:r w:rsidRPr="00EB28BE">
        <w:rPr>
          <w:rFonts w:ascii="宋体" w:eastAsia="宋体" w:hAnsi="宋体"/>
        </w:rPr>
        <w:t xml:space="preserve">                choose[x]=match[x][i];</w:t>
      </w:r>
    </w:p>
    <w:p w:rsidR="002F390D" w:rsidRPr="00EB28BE" w:rsidRDefault="002F390D" w:rsidP="002F390D">
      <w:pPr>
        <w:rPr>
          <w:rFonts w:ascii="宋体" w:eastAsia="宋体" w:hAnsi="宋体"/>
        </w:rPr>
      </w:pPr>
      <w:r w:rsidRPr="00EB28BE">
        <w:rPr>
          <w:rFonts w:ascii="宋体" w:eastAsia="宋体" w:hAnsi="宋体"/>
        </w:rPr>
        <w:t xml:space="preserve">                choose[match[x][i]]=x;</w:t>
      </w:r>
    </w:p>
    <w:p w:rsidR="002F390D" w:rsidRPr="00EB28BE" w:rsidRDefault="002F390D" w:rsidP="002F390D">
      <w:pPr>
        <w:rPr>
          <w:rFonts w:ascii="宋体" w:eastAsia="宋体" w:hAnsi="宋体"/>
        </w:rPr>
      </w:pPr>
      <w:r w:rsidRPr="00EB28BE">
        <w:rPr>
          <w:rFonts w:ascii="宋体" w:eastAsia="宋体" w:hAnsi="宋体"/>
        </w:rPr>
        <w:t xml:space="preserve">                exist[x]=false;</w:t>
      </w:r>
    </w:p>
    <w:p w:rsidR="002F390D" w:rsidRPr="00EB28BE" w:rsidRDefault="002F390D" w:rsidP="002F390D">
      <w:pPr>
        <w:rPr>
          <w:rFonts w:ascii="宋体" w:eastAsia="宋体" w:hAnsi="宋体"/>
        </w:rPr>
      </w:pPr>
      <w:r w:rsidRPr="00EB28BE">
        <w:rPr>
          <w:rFonts w:ascii="宋体" w:eastAsia="宋体" w:hAnsi="宋体"/>
        </w:rPr>
        <w:t xml:space="preserve">                return true;</w:t>
      </w:r>
    </w:p>
    <w:p w:rsidR="002F390D" w:rsidRPr="00EB28BE" w:rsidRDefault="002F390D" w:rsidP="002F390D">
      <w:pPr>
        <w:rPr>
          <w:rFonts w:ascii="宋体" w:eastAsia="宋体" w:hAnsi="宋体"/>
        </w:rPr>
      </w:pPr>
      <w:r w:rsidRPr="00EB28BE">
        <w:rPr>
          <w:rFonts w:ascii="宋体" w:eastAsia="宋体" w:hAnsi="宋体"/>
        </w:rPr>
        <w:t xml:space="preserve">            }</w:t>
      </w:r>
    </w:p>
    <w:p w:rsidR="002F390D" w:rsidRPr="00EB28BE" w:rsidRDefault="002F390D" w:rsidP="002F390D">
      <w:pPr>
        <w:rPr>
          <w:rFonts w:ascii="宋体" w:eastAsia="宋体" w:hAnsi="宋体"/>
        </w:rPr>
      </w:pPr>
      <w:r w:rsidRPr="00EB28BE">
        <w:rPr>
          <w:rFonts w:ascii="宋体" w:eastAsia="宋体" w:hAnsi="宋体"/>
        </w:rPr>
        <w:t xml:space="preserve">        }</w:t>
      </w:r>
    </w:p>
    <w:p w:rsidR="002F390D" w:rsidRPr="00EB28BE" w:rsidRDefault="002F390D" w:rsidP="002F390D">
      <w:pPr>
        <w:rPr>
          <w:rFonts w:ascii="宋体" w:eastAsia="宋体" w:hAnsi="宋体"/>
        </w:rPr>
      </w:pPr>
      <w:r w:rsidRPr="00EB28BE">
        <w:rPr>
          <w:rFonts w:ascii="宋体" w:eastAsia="宋体" w:hAnsi="宋体"/>
        </w:rPr>
        <w:t xml:space="preserve">    }else{</w:t>
      </w:r>
    </w:p>
    <w:p w:rsidR="002F390D" w:rsidRPr="00EB28BE" w:rsidRDefault="002F390D" w:rsidP="002F390D">
      <w:pPr>
        <w:rPr>
          <w:rFonts w:ascii="宋体" w:eastAsia="宋体" w:hAnsi="宋体"/>
        </w:rPr>
      </w:pPr>
      <w:r w:rsidRPr="00EB28BE">
        <w:rPr>
          <w:rFonts w:ascii="宋体" w:eastAsia="宋体" w:hAnsi="宋体"/>
        </w:rPr>
        <w:t xml:space="preserve">        if (choose[x]==-1){</w:t>
      </w:r>
    </w:p>
    <w:p w:rsidR="002F390D" w:rsidRPr="00EB28BE" w:rsidRDefault="002F390D" w:rsidP="002F390D">
      <w:pPr>
        <w:rPr>
          <w:rFonts w:ascii="宋体" w:eastAsia="宋体" w:hAnsi="宋体"/>
        </w:rPr>
      </w:pPr>
      <w:r w:rsidRPr="00EB28BE">
        <w:rPr>
          <w:rFonts w:ascii="宋体" w:eastAsia="宋体" w:hAnsi="宋体"/>
        </w:rPr>
        <w:t xml:space="preserve">            exist[x]=false;</w:t>
      </w:r>
    </w:p>
    <w:p w:rsidR="002F390D" w:rsidRPr="00EB28BE" w:rsidRDefault="002F390D" w:rsidP="002F390D">
      <w:pPr>
        <w:rPr>
          <w:rFonts w:ascii="宋体" w:eastAsia="宋体" w:hAnsi="宋体"/>
        </w:rPr>
      </w:pPr>
      <w:r w:rsidRPr="00EB28BE">
        <w:rPr>
          <w:rFonts w:ascii="宋体" w:eastAsia="宋体" w:hAnsi="宋体"/>
        </w:rPr>
        <w:t xml:space="preserve">            return true;//找到增广路径</w:t>
      </w:r>
    </w:p>
    <w:p w:rsidR="002F390D" w:rsidRPr="00EB28BE" w:rsidRDefault="002F390D" w:rsidP="002F390D">
      <w:pPr>
        <w:rPr>
          <w:rFonts w:ascii="宋体" w:eastAsia="宋体" w:hAnsi="宋体"/>
        </w:rPr>
      </w:pPr>
      <w:r w:rsidRPr="00EB28BE">
        <w:rPr>
          <w:rFonts w:ascii="宋体" w:eastAsia="宋体" w:hAnsi="宋体"/>
        </w:rPr>
        <w:t xml:space="preserve">        }else{</w:t>
      </w:r>
    </w:p>
    <w:p w:rsidR="002F390D" w:rsidRPr="00EB28BE" w:rsidRDefault="002F390D" w:rsidP="002F390D">
      <w:pPr>
        <w:rPr>
          <w:rFonts w:ascii="宋体" w:eastAsia="宋体" w:hAnsi="宋体"/>
        </w:rPr>
      </w:pPr>
      <w:r w:rsidRPr="00EB28BE">
        <w:rPr>
          <w:rFonts w:ascii="宋体" w:eastAsia="宋体" w:hAnsi="宋体"/>
        </w:rPr>
        <w:t xml:space="preserve">            if (!exist[choose[x]]&amp;&amp;dfs(choose[x])){//蓝到红取反消除</w:t>
      </w:r>
    </w:p>
    <w:p w:rsidR="002F390D" w:rsidRPr="00EB28BE" w:rsidRDefault="002F390D" w:rsidP="002F390D">
      <w:pPr>
        <w:rPr>
          <w:rFonts w:ascii="宋体" w:eastAsia="宋体" w:hAnsi="宋体"/>
        </w:rPr>
      </w:pPr>
      <w:r w:rsidRPr="00EB28BE">
        <w:rPr>
          <w:rFonts w:ascii="宋体" w:eastAsia="宋体" w:hAnsi="宋体"/>
        </w:rPr>
        <w:t xml:space="preserve">                ans--;</w:t>
      </w:r>
    </w:p>
    <w:p w:rsidR="002F390D" w:rsidRPr="00EB28BE" w:rsidRDefault="002F390D" w:rsidP="002F390D">
      <w:pPr>
        <w:rPr>
          <w:rFonts w:ascii="宋体" w:eastAsia="宋体" w:hAnsi="宋体"/>
        </w:rPr>
      </w:pPr>
      <w:r w:rsidRPr="00EB28BE">
        <w:rPr>
          <w:rFonts w:ascii="宋体" w:eastAsia="宋体" w:hAnsi="宋体"/>
        </w:rPr>
        <w:t xml:space="preserve">                //choose[choose[x]]=-1;</w:t>
      </w:r>
    </w:p>
    <w:p w:rsidR="002F390D" w:rsidRPr="00EB28BE" w:rsidRDefault="002F390D" w:rsidP="002F390D">
      <w:pPr>
        <w:rPr>
          <w:rFonts w:ascii="宋体" w:eastAsia="宋体" w:hAnsi="宋体"/>
        </w:rPr>
      </w:pPr>
      <w:r w:rsidRPr="00EB28BE">
        <w:rPr>
          <w:rFonts w:ascii="宋体" w:eastAsia="宋体" w:hAnsi="宋体"/>
        </w:rPr>
        <w:t xml:space="preserve">                //choose[x]=-1;</w:t>
      </w:r>
    </w:p>
    <w:p w:rsidR="002F390D" w:rsidRPr="00EB28BE" w:rsidRDefault="002F390D" w:rsidP="002F390D">
      <w:pPr>
        <w:rPr>
          <w:rFonts w:ascii="宋体" w:eastAsia="宋体" w:hAnsi="宋体"/>
        </w:rPr>
      </w:pPr>
      <w:r w:rsidRPr="00EB28BE">
        <w:rPr>
          <w:rFonts w:ascii="宋体" w:eastAsia="宋体" w:hAnsi="宋体"/>
        </w:rPr>
        <w:t xml:space="preserve">                exist[x]=false;</w:t>
      </w:r>
    </w:p>
    <w:p w:rsidR="002F390D" w:rsidRPr="00EB28BE" w:rsidRDefault="002F390D" w:rsidP="002F390D">
      <w:pPr>
        <w:rPr>
          <w:rFonts w:ascii="宋体" w:eastAsia="宋体" w:hAnsi="宋体"/>
        </w:rPr>
      </w:pPr>
      <w:r w:rsidRPr="00EB28BE">
        <w:rPr>
          <w:rFonts w:ascii="宋体" w:eastAsia="宋体" w:hAnsi="宋体"/>
        </w:rPr>
        <w:t xml:space="preserve">                return true;</w:t>
      </w:r>
    </w:p>
    <w:p w:rsidR="002F390D" w:rsidRPr="00EB28BE" w:rsidRDefault="002F390D" w:rsidP="002F390D">
      <w:pPr>
        <w:rPr>
          <w:rFonts w:ascii="宋体" w:eastAsia="宋体" w:hAnsi="宋体"/>
        </w:rPr>
      </w:pPr>
      <w:r w:rsidRPr="00EB28BE">
        <w:rPr>
          <w:rFonts w:ascii="宋体" w:eastAsia="宋体" w:hAnsi="宋体"/>
        </w:rPr>
        <w:t xml:space="preserve">            }</w:t>
      </w:r>
    </w:p>
    <w:p w:rsidR="002F390D" w:rsidRPr="00EB28BE" w:rsidRDefault="002F390D" w:rsidP="002F390D">
      <w:pPr>
        <w:rPr>
          <w:rFonts w:ascii="宋体" w:eastAsia="宋体" w:hAnsi="宋体"/>
        </w:rPr>
      </w:pPr>
      <w:r w:rsidRPr="00EB28BE">
        <w:rPr>
          <w:rFonts w:ascii="宋体" w:eastAsia="宋体" w:hAnsi="宋体"/>
        </w:rPr>
        <w:t xml:space="preserve">        }</w:t>
      </w:r>
    </w:p>
    <w:p w:rsidR="002F390D" w:rsidRPr="00EB28BE" w:rsidRDefault="002F390D" w:rsidP="002F390D">
      <w:pPr>
        <w:rPr>
          <w:rFonts w:ascii="宋体" w:eastAsia="宋体" w:hAnsi="宋体"/>
        </w:rPr>
      </w:pPr>
      <w:r w:rsidRPr="00EB28BE">
        <w:rPr>
          <w:rFonts w:ascii="宋体" w:eastAsia="宋体" w:hAnsi="宋体"/>
        </w:rPr>
        <w:t xml:space="preserve">    }</w:t>
      </w:r>
    </w:p>
    <w:p w:rsidR="002F390D" w:rsidRPr="00EB28BE" w:rsidRDefault="002F390D" w:rsidP="002F390D">
      <w:pPr>
        <w:rPr>
          <w:rFonts w:ascii="宋体" w:eastAsia="宋体" w:hAnsi="宋体"/>
        </w:rPr>
      </w:pPr>
      <w:r w:rsidRPr="00EB28BE">
        <w:rPr>
          <w:rFonts w:ascii="宋体" w:eastAsia="宋体" w:hAnsi="宋体"/>
        </w:rPr>
        <w:t xml:space="preserve">    exist[x]=false;</w:t>
      </w:r>
    </w:p>
    <w:p w:rsidR="002F390D" w:rsidRPr="00EB28BE" w:rsidRDefault="002F390D" w:rsidP="002F390D">
      <w:pPr>
        <w:rPr>
          <w:rFonts w:ascii="宋体" w:eastAsia="宋体" w:hAnsi="宋体"/>
        </w:rPr>
      </w:pPr>
      <w:r w:rsidRPr="00EB28BE">
        <w:rPr>
          <w:rFonts w:ascii="宋体" w:eastAsia="宋体" w:hAnsi="宋体"/>
        </w:rPr>
        <w:t xml:space="preserve">    return false;</w:t>
      </w:r>
    </w:p>
    <w:p w:rsidR="002F390D" w:rsidRPr="00EB28BE" w:rsidRDefault="002F390D" w:rsidP="002F390D">
      <w:pPr>
        <w:rPr>
          <w:rFonts w:ascii="宋体" w:eastAsia="宋体" w:hAnsi="宋体"/>
        </w:rPr>
      </w:pPr>
      <w:r w:rsidRPr="00EB28BE">
        <w:rPr>
          <w:rFonts w:ascii="宋体" w:eastAsia="宋体" w:hAnsi="宋体"/>
        </w:rPr>
        <w:t>}</w:t>
      </w:r>
    </w:p>
    <w:p w:rsidR="002F390D" w:rsidRPr="00EB28BE" w:rsidRDefault="002F390D" w:rsidP="002F390D">
      <w:pPr>
        <w:rPr>
          <w:rFonts w:ascii="宋体" w:eastAsia="宋体" w:hAnsi="宋体"/>
        </w:rPr>
      </w:pPr>
    </w:p>
    <w:p w:rsidR="002F390D" w:rsidRPr="00EB28BE" w:rsidRDefault="002F390D" w:rsidP="002F390D">
      <w:pPr>
        <w:rPr>
          <w:rFonts w:ascii="宋体" w:eastAsia="宋体" w:hAnsi="宋体"/>
        </w:rPr>
      </w:pPr>
      <w:r w:rsidRPr="00EB28BE">
        <w:rPr>
          <w:rFonts w:ascii="宋体" w:eastAsia="宋体" w:hAnsi="宋体"/>
        </w:rPr>
        <w:t>int main()</w:t>
      </w:r>
    </w:p>
    <w:p w:rsidR="002F390D" w:rsidRPr="00EB28BE" w:rsidRDefault="002F390D" w:rsidP="002F390D">
      <w:pPr>
        <w:rPr>
          <w:rFonts w:ascii="宋体" w:eastAsia="宋体" w:hAnsi="宋体"/>
        </w:rPr>
      </w:pPr>
      <w:r w:rsidRPr="00EB28BE">
        <w:rPr>
          <w:rFonts w:ascii="宋体" w:eastAsia="宋体" w:hAnsi="宋体"/>
        </w:rPr>
        <w:t>{</w:t>
      </w:r>
    </w:p>
    <w:p w:rsidR="002F390D" w:rsidRPr="00EB28BE" w:rsidRDefault="002F390D" w:rsidP="002F390D">
      <w:pPr>
        <w:rPr>
          <w:rFonts w:ascii="宋体" w:eastAsia="宋体" w:hAnsi="宋体"/>
        </w:rPr>
      </w:pPr>
    </w:p>
    <w:p w:rsidR="002F390D" w:rsidRPr="00EB28BE" w:rsidRDefault="002F390D" w:rsidP="002F390D">
      <w:pPr>
        <w:rPr>
          <w:rFonts w:ascii="宋体" w:eastAsia="宋体" w:hAnsi="宋体"/>
        </w:rPr>
      </w:pPr>
      <w:r w:rsidRPr="00EB28BE">
        <w:rPr>
          <w:rFonts w:ascii="宋体" w:eastAsia="宋体" w:hAnsi="宋体"/>
        </w:rPr>
        <w:t xml:space="preserve">    memset(match,false,sizeof(match));</w:t>
      </w:r>
    </w:p>
    <w:p w:rsidR="002F390D" w:rsidRPr="00EB28BE" w:rsidRDefault="002F390D" w:rsidP="002F390D">
      <w:pPr>
        <w:rPr>
          <w:rFonts w:ascii="宋体" w:eastAsia="宋体" w:hAnsi="宋体"/>
        </w:rPr>
      </w:pPr>
      <w:r w:rsidRPr="00EB28BE">
        <w:rPr>
          <w:rFonts w:ascii="宋体" w:eastAsia="宋体" w:hAnsi="宋体"/>
        </w:rPr>
        <w:t xml:space="preserve">    memset(choose,-1,sizeof(choose));</w:t>
      </w:r>
    </w:p>
    <w:p w:rsidR="002F390D" w:rsidRPr="00EB28BE" w:rsidRDefault="002F390D" w:rsidP="002F390D">
      <w:pPr>
        <w:rPr>
          <w:rFonts w:ascii="宋体" w:eastAsia="宋体" w:hAnsi="宋体"/>
        </w:rPr>
      </w:pPr>
      <w:r w:rsidRPr="00EB28BE">
        <w:rPr>
          <w:rFonts w:ascii="宋体" w:eastAsia="宋体" w:hAnsi="宋体"/>
        </w:rPr>
        <w:t xml:space="preserve">    for (int i=1;i&lt;=tot;i++){</w:t>
      </w:r>
    </w:p>
    <w:p w:rsidR="002F390D" w:rsidRPr="00EB28BE" w:rsidRDefault="002F390D" w:rsidP="002F390D">
      <w:pPr>
        <w:rPr>
          <w:rFonts w:ascii="宋体" w:eastAsia="宋体" w:hAnsi="宋体"/>
        </w:rPr>
      </w:pPr>
      <w:r w:rsidRPr="00EB28BE">
        <w:rPr>
          <w:rFonts w:ascii="宋体" w:eastAsia="宋体" w:hAnsi="宋体"/>
        </w:rPr>
        <w:t xml:space="preserve">        match[i].clear();</w:t>
      </w:r>
    </w:p>
    <w:p w:rsidR="002F390D" w:rsidRPr="00EB28BE" w:rsidRDefault="002F390D" w:rsidP="002F390D">
      <w:pPr>
        <w:rPr>
          <w:rFonts w:ascii="宋体" w:eastAsia="宋体" w:hAnsi="宋体"/>
        </w:rPr>
      </w:pPr>
      <w:r w:rsidRPr="00EB28BE">
        <w:rPr>
          <w:rFonts w:ascii="宋体" w:eastAsia="宋体" w:hAnsi="宋体"/>
        </w:rPr>
        <w:t xml:space="preserve">    }</w:t>
      </w:r>
    </w:p>
    <w:p w:rsidR="002F390D" w:rsidRPr="00EB28BE" w:rsidRDefault="002F390D" w:rsidP="002F390D">
      <w:pPr>
        <w:rPr>
          <w:rFonts w:ascii="宋体" w:eastAsia="宋体" w:hAnsi="宋体"/>
        </w:rPr>
      </w:pPr>
      <w:r w:rsidRPr="00EB28BE">
        <w:rPr>
          <w:rFonts w:ascii="宋体" w:eastAsia="宋体" w:hAnsi="宋体"/>
        </w:rPr>
        <w:t xml:space="preserve">    scanf("%d%d",&amp;rednum,&amp;tot);</w:t>
      </w:r>
    </w:p>
    <w:p w:rsidR="002F390D" w:rsidRPr="00EB28BE" w:rsidRDefault="002F390D" w:rsidP="002F390D">
      <w:pPr>
        <w:rPr>
          <w:rFonts w:ascii="宋体" w:eastAsia="宋体" w:hAnsi="宋体"/>
        </w:rPr>
      </w:pPr>
      <w:r w:rsidRPr="00EB28BE">
        <w:rPr>
          <w:rFonts w:ascii="宋体" w:eastAsia="宋体" w:hAnsi="宋体"/>
        </w:rPr>
        <w:t xml:space="preserve">    bluenum=tot-rednum;</w:t>
      </w:r>
    </w:p>
    <w:p w:rsidR="002F390D" w:rsidRPr="00EB28BE" w:rsidRDefault="002F390D" w:rsidP="002F390D">
      <w:pPr>
        <w:rPr>
          <w:rFonts w:ascii="宋体" w:eastAsia="宋体" w:hAnsi="宋体"/>
        </w:rPr>
      </w:pPr>
      <w:r w:rsidRPr="00EB28BE">
        <w:rPr>
          <w:rFonts w:ascii="宋体" w:eastAsia="宋体" w:hAnsi="宋体"/>
        </w:rPr>
        <w:t xml:space="preserve">    int tempx,tempy;</w:t>
      </w:r>
    </w:p>
    <w:p w:rsidR="002F390D" w:rsidRPr="00EB28BE" w:rsidRDefault="002F390D" w:rsidP="002F390D">
      <w:pPr>
        <w:rPr>
          <w:rFonts w:ascii="宋体" w:eastAsia="宋体" w:hAnsi="宋体"/>
        </w:rPr>
      </w:pPr>
      <w:r w:rsidRPr="00EB28BE">
        <w:rPr>
          <w:rFonts w:ascii="宋体" w:eastAsia="宋体" w:hAnsi="宋体"/>
        </w:rPr>
        <w:t xml:space="preserve">    while (scanf("%d%d",&amp;tempx,&amp;tempy)&amp;&amp;!(tempx==-1&amp;&amp;tempy==-1)){</w:t>
      </w:r>
    </w:p>
    <w:p w:rsidR="002F390D" w:rsidRPr="00EB28BE" w:rsidRDefault="002F390D" w:rsidP="002F390D">
      <w:pPr>
        <w:rPr>
          <w:rFonts w:ascii="宋体" w:eastAsia="宋体" w:hAnsi="宋体"/>
        </w:rPr>
      </w:pPr>
      <w:r w:rsidRPr="00EB28BE">
        <w:rPr>
          <w:rFonts w:ascii="宋体" w:eastAsia="宋体" w:hAnsi="宋体"/>
        </w:rPr>
        <w:t xml:space="preserve">        match[tempx].push_back(tempy);</w:t>
      </w:r>
    </w:p>
    <w:p w:rsidR="002F390D" w:rsidRPr="00EB28BE" w:rsidRDefault="002F390D" w:rsidP="002F390D">
      <w:pPr>
        <w:rPr>
          <w:rFonts w:ascii="宋体" w:eastAsia="宋体" w:hAnsi="宋体"/>
        </w:rPr>
      </w:pPr>
      <w:r w:rsidRPr="00EB28BE">
        <w:rPr>
          <w:rFonts w:ascii="宋体" w:eastAsia="宋体" w:hAnsi="宋体"/>
        </w:rPr>
        <w:t xml:space="preserve">        match[tempy].push_back(tempx);</w:t>
      </w:r>
    </w:p>
    <w:p w:rsidR="002F390D" w:rsidRPr="00EB28BE" w:rsidRDefault="002F390D" w:rsidP="002F390D">
      <w:pPr>
        <w:rPr>
          <w:rFonts w:ascii="宋体" w:eastAsia="宋体" w:hAnsi="宋体"/>
        </w:rPr>
      </w:pPr>
      <w:r w:rsidRPr="00EB28BE">
        <w:rPr>
          <w:rFonts w:ascii="宋体" w:eastAsia="宋体" w:hAnsi="宋体"/>
        </w:rPr>
        <w:t xml:space="preserve">    }</w:t>
      </w:r>
    </w:p>
    <w:p w:rsidR="002F390D" w:rsidRPr="00EB28BE" w:rsidRDefault="002F390D" w:rsidP="002F390D">
      <w:pPr>
        <w:rPr>
          <w:rFonts w:ascii="宋体" w:eastAsia="宋体" w:hAnsi="宋体"/>
        </w:rPr>
      </w:pPr>
      <w:r w:rsidRPr="00EB28BE">
        <w:rPr>
          <w:rFonts w:ascii="宋体" w:eastAsia="宋体" w:hAnsi="宋体"/>
        </w:rPr>
        <w:t xml:space="preserve">    for (int i=1;i&lt;=rednum;i++){</w:t>
      </w:r>
    </w:p>
    <w:p w:rsidR="002F390D" w:rsidRPr="00EB28BE" w:rsidRDefault="002F390D" w:rsidP="002F390D">
      <w:pPr>
        <w:rPr>
          <w:rFonts w:ascii="宋体" w:eastAsia="宋体" w:hAnsi="宋体"/>
        </w:rPr>
      </w:pPr>
      <w:r w:rsidRPr="00EB28BE">
        <w:rPr>
          <w:rFonts w:ascii="宋体" w:eastAsia="宋体" w:hAnsi="宋体"/>
        </w:rPr>
        <w:t xml:space="preserve">        memset(exist,false,sizeof(exist));</w:t>
      </w:r>
    </w:p>
    <w:p w:rsidR="002F390D" w:rsidRPr="00EB28BE" w:rsidRDefault="002F390D" w:rsidP="002F390D">
      <w:pPr>
        <w:rPr>
          <w:rFonts w:ascii="宋体" w:eastAsia="宋体" w:hAnsi="宋体"/>
        </w:rPr>
      </w:pPr>
      <w:r w:rsidRPr="00EB28BE">
        <w:rPr>
          <w:rFonts w:ascii="宋体" w:eastAsia="宋体" w:hAnsi="宋体"/>
        </w:rPr>
        <w:t xml:space="preserve">        if (choose[i]==-1) dfs(i);</w:t>
      </w:r>
    </w:p>
    <w:p w:rsidR="002F390D" w:rsidRPr="00EB28BE" w:rsidRDefault="002F390D" w:rsidP="002F390D">
      <w:pPr>
        <w:rPr>
          <w:rFonts w:ascii="宋体" w:eastAsia="宋体" w:hAnsi="宋体"/>
        </w:rPr>
      </w:pPr>
      <w:r w:rsidRPr="00EB28BE">
        <w:rPr>
          <w:rFonts w:ascii="宋体" w:eastAsia="宋体" w:hAnsi="宋体"/>
        </w:rPr>
        <w:lastRenderedPageBreak/>
        <w:t xml:space="preserve">        if (ans==min(rednum,bluenum)) break;</w:t>
      </w:r>
    </w:p>
    <w:p w:rsidR="002F390D" w:rsidRPr="00EB28BE" w:rsidRDefault="002F390D" w:rsidP="002F390D">
      <w:pPr>
        <w:rPr>
          <w:rFonts w:ascii="宋体" w:eastAsia="宋体" w:hAnsi="宋体"/>
        </w:rPr>
      </w:pPr>
      <w:r w:rsidRPr="00EB28BE">
        <w:rPr>
          <w:rFonts w:ascii="宋体" w:eastAsia="宋体" w:hAnsi="宋体"/>
        </w:rPr>
        <w:t xml:space="preserve">        //printf("%d:%d\n",i,ans);</w:t>
      </w:r>
    </w:p>
    <w:p w:rsidR="002F390D" w:rsidRPr="00EB28BE" w:rsidRDefault="002F390D" w:rsidP="002F390D">
      <w:pPr>
        <w:rPr>
          <w:rFonts w:ascii="宋体" w:eastAsia="宋体" w:hAnsi="宋体"/>
        </w:rPr>
      </w:pPr>
      <w:r w:rsidRPr="00EB28BE">
        <w:rPr>
          <w:rFonts w:ascii="宋体" w:eastAsia="宋体" w:hAnsi="宋体"/>
        </w:rPr>
        <w:t xml:space="preserve">        //while(dfs(i));</w:t>
      </w:r>
    </w:p>
    <w:p w:rsidR="002F390D" w:rsidRPr="00EB28BE" w:rsidRDefault="002F390D" w:rsidP="002F390D">
      <w:pPr>
        <w:rPr>
          <w:rFonts w:ascii="宋体" w:eastAsia="宋体" w:hAnsi="宋体"/>
        </w:rPr>
      </w:pPr>
      <w:r w:rsidRPr="00EB28BE">
        <w:rPr>
          <w:rFonts w:ascii="宋体" w:eastAsia="宋体" w:hAnsi="宋体"/>
        </w:rPr>
        <w:t xml:space="preserve">    }</w:t>
      </w:r>
    </w:p>
    <w:p w:rsidR="002F390D" w:rsidRPr="00EB28BE" w:rsidRDefault="002F390D" w:rsidP="002F390D">
      <w:pPr>
        <w:rPr>
          <w:rFonts w:ascii="宋体" w:eastAsia="宋体" w:hAnsi="宋体"/>
        </w:rPr>
      </w:pPr>
      <w:r w:rsidRPr="00EB28BE">
        <w:rPr>
          <w:rFonts w:ascii="宋体" w:eastAsia="宋体" w:hAnsi="宋体"/>
        </w:rPr>
        <w:t xml:space="preserve">    if (ans==0) printf("No Solution!\n");else printf("%d\n",ans);</w:t>
      </w:r>
    </w:p>
    <w:p w:rsidR="002F390D" w:rsidRPr="00EB28BE" w:rsidRDefault="002F390D" w:rsidP="002F390D">
      <w:pPr>
        <w:rPr>
          <w:rFonts w:ascii="宋体" w:eastAsia="宋体" w:hAnsi="宋体"/>
        </w:rPr>
      </w:pPr>
      <w:r w:rsidRPr="00EB28BE">
        <w:rPr>
          <w:rFonts w:ascii="宋体" w:eastAsia="宋体" w:hAnsi="宋体"/>
        </w:rPr>
        <w:t xml:space="preserve">    return 0;</w:t>
      </w:r>
    </w:p>
    <w:p w:rsidR="002F390D" w:rsidRPr="00EB28BE" w:rsidRDefault="002F390D" w:rsidP="002F390D">
      <w:pPr>
        <w:rPr>
          <w:rFonts w:ascii="宋体" w:eastAsia="宋体" w:hAnsi="宋体"/>
        </w:rPr>
      </w:pPr>
      <w:r w:rsidRPr="00EB28BE">
        <w:rPr>
          <w:rFonts w:ascii="宋体" w:eastAsia="宋体" w:hAnsi="宋体"/>
        </w:rPr>
        <w:t>}</w:t>
      </w:r>
    </w:p>
    <w:p w:rsidR="00745462" w:rsidRPr="00EB28BE" w:rsidRDefault="00745462" w:rsidP="00745462">
      <w:pPr>
        <w:rPr>
          <w:rFonts w:ascii="宋体" w:eastAsia="宋体" w:hAnsi="宋体"/>
        </w:rPr>
      </w:pPr>
    </w:p>
    <w:p w:rsidR="008B5AE8" w:rsidRPr="00EB28BE" w:rsidRDefault="008B5AE8" w:rsidP="008B5AE8">
      <w:pPr>
        <w:pStyle w:val="3"/>
        <w:rPr>
          <w:rFonts w:ascii="宋体" w:eastAsia="宋体" w:hAnsi="宋体"/>
          <w:b w:val="0"/>
        </w:rPr>
      </w:pPr>
      <w:bookmarkStart w:id="38" w:name="_Toc519439419"/>
      <w:r w:rsidRPr="00EB28BE">
        <w:rPr>
          <w:rFonts w:ascii="宋体" w:eastAsia="宋体" w:hAnsi="宋体" w:hint="eastAsia"/>
          <w:b w:val="0"/>
        </w:rPr>
        <w:t>未做-hdu-2063</w:t>
      </w:r>
      <w:bookmarkEnd w:id="38"/>
    </w:p>
    <w:p w:rsidR="00043D6B" w:rsidRPr="00EB28BE" w:rsidRDefault="00043D6B" w:rsidP="00043D6B">
      <w:pPr>
        <w:rPr>
          <w:rFonts w:ascii="宋体" w:eastAsia="宋体" w:hAnsi="宋体"/>
        </w:rPr>
      </w:pPr>
    </w:p>
    <w:p w:rsidR="0011779B" w:rsidRPr="00EB28BE" w:rsidRDefault="004B1ACF" w:rsidP="000415A7">
      <w:pPr>
        <w:pStyle w:val="1"/>
        <w:rPr>
          <w:rFonts w:ascii="宋体" w:eastAsia="宋体" w:hAnsi="宋体"/>
        </w:rPr>
      </w:pPr>
      <w:bookmarkStart w:id="39" w:name="_Toc519439420"/>
      <w:r w:rsidRPr="00EB28BE">
        <w:rPr>
          <w:rFonts w:ascii="宋体" w:eastAsia="宋体" w:hAnsi="宋体" w:hint="eastAsia"/>
        </w:rPr>
        <w:t>九</w:t>
      </w:r>
      <w:r w:rsidR="0011779B" w:rsidRPr="00EB28BE">
        <w:rPr>
          <w:rFonts w:ascii="宋体" w:eastAsia="宋体" w:hAnsi="宋体" w:hint="eastAsia"/>
        </w:rPr>
        <w:t>、博弈</w:t>
      </w:r>
      <w:bookmarkEnd w:id="39"/>
    </w:p>
    <w:p w:rsidR="00720A41" w:rsidRPr="00EB28BE" w:rsidRDefault="00847D71" w:rsidP="009656B0">
      <w:pPr>
        <w:pStyle w:val="2"/>
        <w:rPr>
          <w:rFonts w:ascii="宋体" w:eastAsia="宋体" w:hAnsi="宋体" w:cstheme="minorBidi"/>
          <w:b w:val="0"/>
          <w:bCs w:val="0"/>
          <w:sz w:val="21"/>
          <w:szCs w:val="22"/>
        </w:rPr>
      </w:pPr>
      <w:bookmarkStart w:id="40" w:name="_Toc519439421"/>
      <w:r w:rsidRPr="00EB28BE">
        <w:rPr>
          <w:rFonts w:ascii="宋体" w:eastAsia="宋体" w:hAnsi="宋体" w:cstheme="minorBidi" w:hint="eastAsia"/>
          <w:b w:val="0"/>
          <w:bCs w:val="0"/>
          <w:sz w:val="21"/>
          <w:szCs w:val="22"/>
        </w:rPr>
        <w:t>√-51nod-</w:t>
      </w:r>
      <w:r w:rsidRPr="00EB28BE">
        <w:rPr>
          <w:rFonts w:ascii="宋体" w:eastAsia="宋体" w:hAnsi="宋体" w:cstheme="minorBidi"/>
          <w:b w:val="0"/>
          <w:bCs w:val="0"/>
          <w:sz w:val="21"/>
          <w:szCs w:val="22"/>
        </w:rPr>
        <w:t>1995</w:t>
      </w:r>
      <w:r w:rsidRPr="00EB28BE">
        <w:rPr>
          <w:rFonts w:ascii="宋体" w:eastAsia="宋体" w:hAnsi="宋体" w:cstheme="minorBidi" w:hint="eastAsia"/>
          <w:b w:val="0"/>
          <w:bCs w:val="0"/>
          <w:sz w:val="21"/>
          <w:szCs w:val="22"/>
        </w:rPr>
        <w:t>-三子棋</w:t>
      </w:r>
      <w:bookmarkEnd w:id="40"/>
    </w:p>
    <w:p w:rsidR="00CB2F7C" w:rsidRPr="00EB28BE" w:rsidRDefault="00CB2F7C" w:rsidP="00CB2F7C">
      <w:pPr>
        <w:rPr>
          <w:rFonts w:ascii="宋体" w:eastAsia="宋体" w:hAnsi="宋体"/>
        </w:rPr>
      </w:pPr>
      <w:r w:rsidRPr="00EB28BE">
        <w:rPr>
          <w:rFonts w:ascii="宋体" w:eastAsia="宋体" w:hAnsi="宋体" w:hint="eastAsia"/>
        </w:rPr>
        <w:t>【题干】</w:t>
      </w:r>
    </w:p>
    <w:p w:rsidR="007D0874" w:rsidRPr="00EB28BE"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EB28BE">
        <w:rPr>
          <w:rFonts w:ascii="宋体" w:eastAsia="宋体" w:hAnsi="宋体" w:cs="Microsoft Sans Serif"/>
          <w:b/>
          <w:bCs/>
          <w:color w:val="000000"/>
          <w:spacing w:val="30"/>
          <w:kern w:val="0"/>
          <w:sz w:val="27"/>
          <w:szCs w:val="27"/>
        </w:rPr>
        <w:t>Input</w:t>
      </w:r>
    </w:p>
    <w:p w:rsidR="007D0874" w:rsidRPr="00EB28BE"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EB28BE">
        <w:rPr>
          <w:rFonts w:ascii="宋体" w:eastAsia="宋体" w:hAnsi="宋体" w:cs="宋体"/>
          <w:color w:val="303030"/>
          <w:kern w:val="0"/>
          <w:sz w:val="24"/>
          <w:szCs w:val="24"/>
        </w:rPr>
        <w:t>第一行输入一个整数T，表示数据组数（1&lt;T&lt;10000）； </w:t>
      </w:r>
    </w:p>
    <w:p w:rsidR="007D0874" w:rsidRPr="00EB28BE"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EB28BE">
        <w:rPr>
          <w:rFonts w:ascii="宋体" w:eastAsia="宋体" w:hAnsi="宋体" w:cs="宋体"/>
          <w:color w:val="303030"/>
          <w:kern w:val="0"/>
          <w:sz w:val="24"/>
          <w:szCs w:val="24"/>
        </w:rPr>
        <w:t>第二行输入两个整数x,y,表示3×4格子里面的一个坐标(x,y)（1&lt;=x&lt;=3,1&lt;=y&lt;=4）；</w:t>
      </w:r>
    </w:p>
    <w:p w:rsidR="007D0874" w:rsidRPr="00EB28BE"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EB28BE">
        <w:rPr>
          <w:rFonts w:ascii="宋体" w:eastAsia="宋体" w:hAnsi="宋体" w:cs="Microsoft Sans Serif"/>
          <w:b/>
          <w:bCs/>
          <w:color w:val="000000"/>
          <w:spacing w:val="30"/>
          <w:kern w:val="0"/>
          <w:sz w:val="27"/>
          <w:szCs w:val="27"/>
        </w:rPr>
        <w:t>Output</w:t>
      </w:r>
    </w:p>
    <w:p w:rsidR="007D0874" w:rsidRPr="00EB28BE" w:rsidRDefault="007D0874" w:rsidP="007D0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eastAsia="宋体" w:hAnsi="宋体" w:cs="宋体"/>
          <w:color w:val="303030"/>
          <w:kern w:val="0"/>
          <w:sz w:val="24"/>
          <w:szCs w:val="24"/>
        </w:rPr>
      </w:pPr>
      <w:r w:rsidRPr="00EB28BE">
        <w:rPr>
          <w:rFonts w:ascii="宋体" w:eastAsia="宋体" w:hAnsi="宋体" w:cs="宋体"/>
          <w:color w:val="303030"/>
          <w:kern w:val="0"/>
          <w:sz w:val="24"/>
          <w:szCs w:val="24"/>
        </w:rPr>
        <w:t>每组数据输出最后小明输赢的结果，如果小明一定能赢，第一行输出“Win”,第二行输出小明所需要花的最少步数；如果小明跟小花只能打成平手，第一行输出“Equal”，第二行输出数字0；如果小明不能赢也不能跟小花打成平手，第一行输出“Lose”,第二行输出小花赢小明所需要花的最少步数。</w:t>
      </w:r>
    </w:p>
    <w:p w:rsidR="007D0874" w:rsidRPr="00EB28BE"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EB28BE">
        <w:rPr>
          <w:rFonts w:ascii="宋体" w:eastAsia="宋体" w:hAnsi="宋体" w:cs="Microsoft Sans Serif"/>
          <w:b/>
          <w:bCs/>
          <w:color w:val="000000"/>
          <w:spacing w:val="30"/>
          <w:kern w:val="0"/>
          <w:sz w:val="27"/>
          <w:szCs w:val="27"/>
        </w:rPr>
        <w:t>Input示例</w:t>
      </w:r>
    </w:p>
    <w:p w:rsidR="007D0874" w:rsidRPr="00EB28BE"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2</w:t>
      </w:r>
    </w:p>
    <w:p w:rsidR="007D0874" w:rsidRPr="00EB28BE"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2 1</w:t>
      </w:r>
    </w:p>
    <w:p w:rsidR="007D0874" w:rsidRPr="00EB28BE"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2 4</w:t>
      </w:r>
    </w:p>
    <w:p w:rsidR="007D0874" w:rsidRPr="00EB28BE" w:rsidRDefault="007D0874" w:rsidP="007D0874">
      <w:pPr>
        <w:widowControl/>
        <w:shd w:val="clear" w:color="auto" w:fill="FFFFFF"/>
        <w:jc w:val="left"/>
        <w:rPr>
          <w:rFonts w:ascii="宋体" w:eastAsia="宋体" w:hAnsi="宋体" w:cs="Microsoft Sans Serif"/>
          <w:b/>
          <w:bCs/>
          <w:color w:val="000000"/>
          <w:spacing w:val="30"/>
          <w:kern w:val="0"/>
          <w:sz w:val="27"/>
          <w:szCs w:val="27"/>
        </w:rPr>
      </w:pPr>
      <w:r w:rsidRPr="00EB28BE">
        <w:rPr>
          <w:rFonts w:ascii="宋体" w:eastAsia="宋体" w:hAnsi="宋体" w:cs="Microsoft Sans Serif"/>
          <w:b/>
          <w:bCs/>
          <w:color w:val="000000"/>
          <w:spacing w:val="30"/>
          <w:kern w:val="0"/>
          <w:sz w:val="27"/>
          <w:szCs w:val="27"/>
        </w:rPr>
        <w:t>Output示例</w:t>
      </w:r>
    </w:p>
    <w:p w:rsidR="007D0874" w:rsidRPr="00EB28BE"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Equal</w:t>
      </w:r>
    </w:p>
    <w:p w:rsidR="007D0874" w:rsidRPr="00EB28BE"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0</w:t>
      </w:r>
    </w:p>
    <w:p w:rsidR="007D0874" w:rsidRPr="00EB28BE"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lastRenderedPageBreak/>
        <w:t>Equal</w:t>
      </w:r>
    </w:p>
    <w:p w:rsidR="007D0874" w:rsidRPr="00EB28BE" w:rsidRDefault="007D0874" w:rsidP="007D0874">
      <w:pPr>
        <w:widowControl/>
        <w:pBdr>
          <w:top w:val="single" w:sz="6" w:space="8" w:color="D0D0D0"/>
          <w:left w:val="single" w:sz="6" w:space="8" w:color="D0D0D0"/>
          <w:bottom w:val="single" w:sz="6" w:space="8" w:color="D0D0D0"/>
          <w:right w:val="single" w:sz="6" w:space="8" w:color="D0D0D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707070"/>
          <w:kern w:val="0"/>
          <w:sz w:val="18"/>
          <w:szCs w:val="18"/>
        </w:rPr>
      </w:pPr>
      <w:r w:rsidRPr="00EB28BE">
        <w:rPr>
          <w:rFonts w:ascii="宋体" w:eastAsia="宋体" w:hAnsi="宋体" w:cs="宋体"/>
          <w:color w:val="707070"/>
          <w:kern w:val="0"/>
          <w:sz w:val="18"/>
          <w:szCs w:val="18"/>
        </w:rPr>
        <w:t>0</w:t>
      </w:r>
    </w:p>
    <w:p w:rsidR="00CB2F7C" w:rsidRPr="00EB28BE" w:rsidRDefault="00CB2F7C" w:rsidP="00CB2F7C">
      <w:pPr>
        <w:rPr>
          <w:rFonts w:ascii="宋体" w:eastAsia="宋体" w:hAnsi="宋体"/>
        </w:rPr>
      </w:pPr>
      <w:r w:rsidRPr="00EB28BE">
        <w:rPr>
          <w:rFonts w:ascii="宋体" w:eastAsia="宋体" w:hAnsi="宋体" w:hint="eastAsia"/>
        </w:rPr>
        <w:t>【思路】</w:t>
      </w:r>
    </w:p>
    <w:p w:rsidR="007637A6" w:rsidRPr="00EB28BE" w:rsidRDefault="007637A6" w:rsidP="007637A6">
      <w:pPr>
        <w:rPr>
          <w:rFonts w:ascii="宋体" w:eastAsia="宋体" w:hAnsi="宋体"/>
        </w:rPr>
      </w:pPr>
      <w:r w:rsidRPr="00EB28BE">
        <w:rPr>
          <w:rFonts w:ascii="宋体" w:eastAsia="宋体" w:hAnsi="宋体" w:hint="eastAsia"/>
        </w:rPr>
        <w:t>将</w:t>
      </w:r>
      <w:r w:rsidRPr="00EB28BE">
        <w:rPr>
          <w:rFonts w:ascii="宋体" w:eastAsia="宋体" w:hAnsi="宋体"/>
        </w:rPr>
        <w:t>3*4的棋盘分成4种类型的位置（对称）</w:t>
      </w:r>
    </w:p>
    <w:p w:rsidR="007637A6" w:rsidRPr="00EB28BE" w:rsidRDefault="007637A6" w:rsidP="007637A6">
      <w:pPr>
        <w:rPr>
          <w:rFonts w:ascii="宋体" w:eastAsia="宋体" w:hAnsi="宋体"/>
        </w:rPr>
      </w:pPr>
      <w:r w:rsidRPr="00EB28BE">
        <w:rPr>
          <w:rFonts w:ascii="宋体" w:eastAsia="宋体" w:hAnsi="宋体"/>
        </w:rPr>
        <w:t>第1种 （1,1）（1,4）（3,1）（3,4）枚举后手的第1个位置，都有必赢策略，其中最多需要6步</w:t>
      </w:r>
    </w:p>
    <w:p w:rsidR="007637A6" w:rsidRPr="00EB28BE" w:rsidRDefault="007637A6" w:rsidP="007637A6">
      <w:pPr>
        <w:rPr>
          <w:rFonts w:ascii="宋体" w:eastAsia="宋体" w:hAnsi="宋体"/>
        </w:rPr>
      </w:pPr>
      <w:r w:rsidRPr="00EB28BE">
        <w:rPr>
          <w:rFonts w:ascii="宋体" w:eastAsia="宋体" w:hAnsi="宋体"/>
        </w:rPr>
        <w:t>第2种 （1,2）（1,3）（3,2）（3,3）枚举后手的第1个位置，都有必赢策略，其中最多需要4步</w:t>
      </w:r>
    </w:p>
    <w:p w:rsidR="007637A6" w:rsidRPr="00EB28BE" w:rsidRDefault="007637A6" w:rsidP="007637A6">
      <w:pPr>
        <w:rPr>
          <w:rFonts w:ascii="宋体" w:eastAsia="宋体" w:hAnsi="宋体"/>
        </w:rPr>
      </w:pPr>
      <w:r w:rsidRPr="00EB28BE">
        <w:rPr>
          <w:rFonts w:ascii="宋体" w:eastAsia="宋体" w:hAnsi="宋体"/>
        </w:rPr>
        <w:t>第3种 （2,2）（2，3）枚举后手的第1个位置，都有必赢策略，其中最多需要4步</w:t>
      </w:r>
    </w:p>
    <w:p w:rsidR="007637A6" w:rsidRPr="00EB28BE" w:rsidRDefault="007637A6" w:rsidP="007637A6">
      <w:pPr>
        <w:rPr>
          <w:rFonts w:ascii="宋体" w:eastAsia="宋体" w:hAnsi="宋体"/>
        </w:rPr>
      </w:pPr>
      <w:r w:rsidRPr="00EB28BE">
        <w:rPr>
          <w:rFonts w:ascii="宋体" w:eastAsia="宋体" w:hAnsi="宋体"/>
        </w:rPr>
        <w:t>第4种 （2,1）（2，4）根据题目样例，平局</w:t>
      </w:r>
    </w:p>
    <w:p w:rsidR="00CB2F7C" w:rsidRPr="00EB28BE" w:rsidRDefault="00CB2F7C" w:rsidP="00CB2F7C">
      <w:pPr>
        <w:rPr>
          <w:rFonts w:ascii="宋体" w:eastAsia="宋体" w:hAnsi="宋体"/>
        </w:rPr>
      </w:pPr>
      <w:r w:rsidRPr="00EB28BE">
        <w:rPr>
          <w:rFonts w:ascii="宋体" w:eastAsia="宋体" w:hAnsi="宋体" w:hint="eastAsia"/>
        </w:rPr>
        <w:t>【AC代码】</w:t>
      </w:r>
    </w:p>
    <w:p w:rsidR="00556AF1" w:rsidRPr="00EB28BE" w:rsidRDefault="00556AF1" w:rsidP="00556AF1">
      <w:pPr>
        <w:rPr>
          <w:rFonts w:ascii="宋体" w:eastAsia="宋体" w:hAnsi="宋体"/>
        </w:rPr>
      </w:pPr>
      <w:r w:rsidRPr="00EB28BE">
        <w:rPr>
          <w:rFonts w:ascii="宋体" w:eastAsia="宋体" w:hAnsi="宋体"/>
        </w:rPr>
        <w:t>#include &lt;iostream&gt;</w:t>
      </w:r>
    </w:p>
    <w:p w:rsidR="00556AF1" w:rsidRPr="00EB28BE" w:rsidRDefault="00556AF1" w:rsidP="00556AF1">
      <w:pPr>
        <w:rPr>
          <w:rFonts w:ascii="宋体" w:eastAsia="宋体" w:hAnsi="宋体"/>
        </w:rPr>
      </w:pPr>
      <w:r w:rsidRPr="00EB28BE">
        <w:rPr>
          <w:rFonts w:ascii="宋体" w:eastAsia="宋体" w:hAnsi="宋体"/>
        </w:rPr>
        <w:t>using namespace std;</w:t>
      </w:r>
    </w:p>
    <w:p w:rsidR="00556AF1" w:rsidRPr="00EB28BE" w:rsidRDefault="00556AF1" w:rsidP="00556AF1">
      <w:pPr>
        <w:rPr>
          <w:rFonts w:ascii="宋体" w:eastAsia="宋体" w:hAnsi="宋体"/>
        </w:rPr>
      </w:pPr>
      <w:r w:rsidRPr="00EB28BE">
        <w:rPr>
          <w:rFonts w:ascii="宋体" w:eastAsia="宋体" w:hAnsi="宋体"/>
        </w:rPr>
        <w:t>int main()</w:t>
      </w:r>
    </w:p>
    <w:p w:rsidR="00556AF1" w:rsidRPr="00EB28BE" w:rsidRDefault="00556AF1" w:rsidP="00556AF1">
      <w:pPr>
        <w:rPr>
          <w:rFonts w:ascii="宋体" w:eastAsia="宋体" w:hAnsi="宋体"/>
        </w:rPr>
      </w:pPr>
      <w:r w:rsidRPr="00EB28BE">
        <w:rPr>
          <w:rFonts w:ascii="宋体" w:eastAsia="宋体" w:hAnsi="宋体"/>
        </w:rPr>
        <w:t>{</w:t>
      </w:r>
    </w:p>
    <w:p w:rsidR="00556AF1" w:rsidRPr="00EB28BE" w:rsidRDefault="00556AF1" w:rsidP="00556AF1">
      <w:pPr>
        <w:rPr>
          <w:rFonts w:ascii="宋体" w:eastAsia="宋体" w:hAnsi="宋体"/>
        </w:rPr>
      </w:pPr>
      <w:r w:rsidRPr="00EB28BE">
        <w:rPr>
          <w:rFonts w:ascii="宋体" w:eastAsia="宋体" w:hAnsi="宋体"/>
        </w:rPr>
        <w:t xml:space="preserve">    const int type[3][4]={{1,2,2,1},{4,3,3,4},{1,2,2,1}};</w:t>
      </w:r>
    </w:p>
    <w:p w:rsidR="00556AF1" w:rsidRPr="00EB28BE" w:rsidRDefault="00556AF1" w:rsidP="00556AF1">
      <w:pPr>
        <w:rPr>
          <w:rFonts w:ascii="宋体" w:eastAsia="宋体" w:hAnsi="宋体"/>
        </w:rPr>
      </w:pPr>
      <w:r w:rsidRPr="00EB28BE">
        <w:rPr>
          <w:rFonts w:ascii="宋体" w:eastAsia="宋体" w:hAnsi="宋体"/>
        </w:rPr>
        <w:t xml:space="preserve">    int t;</w:t>
      </w:r>
    </w:p>
    <w:p w:rsidR="00556AF1" w:rsidRPr="00EB28BE" w:rsidRDefault="00556AF1" w:rsidP="00556AF1">
      <w:pPr>
        <w:rPr>
          <w:rFonts w:ascii="宋体" w:eastAsia="宋体" w:hAnsi="宋体"/>
        </w:rPr>
      </w:pPr>
      <w:r w:rsidRPr="00EB28BE">
        <w:rPr>
          <w:rFonts w:ascii="宋体" w:eastAsia="宋体" w:hAnsi="宋体"/>
        </w:rPr>
        <w:t xml:space="preserve">    cin&gt;&gt;t;</w:t>
      </w:r>
    </w:p>
    <w:p w:rsidR="00556AF1" w:rsidRPr="00EB28BE" w:rsidRDefault="00556AF1" w:rsidP="00556AF1">
      <w:pPr>
        <w:rPr>
          <w:rFonts w:ascii="宋体" w:eastAsia="宋体" w:hAnsi="宋体"/>
        </w:rPr>
      </w:pPr>
      <w:r w:rsidRPr="00EB28BE">
        <w:rPr>
          <w:rFonts w:ascii="宋体" w:eastAsia="宋体" w:hAnsi="宋体"/>
        </w:rPr>
        <w:t xml:space="preserve">    while (t--){</w:t>
      </w:r>
    </w:p>
    <w:p w:rsidR="00556AF1" w:rsidRPr="00EB28BE" w:rsidRDefault="00556AF1" w:rsidP="00556AF1">
      <w:pPr>
        <w:rPr>
          <w:rFonts w:ascii="宋体" w:eastAsia="宋体" w:hAnsi="宋体"/>
        </w:rPr>
      </w:pPr>
      <w:r w:rsidRPr="00EB28BE">
        <w:rPr>
          <w:rFonts w:ascii="宋体" w:eastAsia="宋体" w:hAnsi="宋体"/>
        </w:rPr>
        <w:t xml:space="preserve">        int x,y;</w:t>
      </w:r>
    </w:p>
    <w:p w:rsidR="00556AF1" w:rsidRPr="00EB28BE" w:rsidRDefault="00556AF1" w:rsidP="00556AF1">
      <w:pPr>
        <w:rPr>
          <w:rFonts w:ascii="宋体" w:eastAsia="宋体" w:hAnsi="宋体"/>
        </w:rPr>
      </w:pPr>
      <w:r w:rsidRPr="00EB28BE">
        <w:rPr>
          <w:rFonts w:ascii="宋体" w:eastAsia="宋体" w:hAnsi="宋体"/>
        </w:rPr>
        <w:t xml:space="preserve">        cin&gt;&gt;x&gt;&gt;y;</w:t>
      </w:r>
    </w:p>
    <w:p w:rsidR="00556AF1" w:rsidRPr="00EB28BE" w:rsidRDefault="00556AF1" w:rsidP="00556AF1">
      <w:pPr>
        <w:rPr>
          <w:rFonts w:ascii="宋体" w:eastAsia="宋体" w:hAnsi="宋体"/>
        </w:rPr>
      </w:pPr>
      <w:r w:rsidRPr="00EB28BE">
        <w:rPr>
          <w:rFonts w:ascii="宋体" w:eastAsia="宋体" w:hAnsi="宋体"/>
        </w:rPr>
        <w:t xml:space="preserve">        x--,y--;</w:t>
      </w:r>
    </w:p>
    <w:p w:rsidR="00556AF1" w:rsidRPr="00EB28BE" w:rsidRDefault="00556AF1" w:rsidP="00556AF1">
      <w:pPr>
        <w:rPr>
          <w:rFonts w:ascii="宋体" w:eastAsia="宋体" w:hAnsi="宋体"/>
        </w:rPr>
      </w:pPr>
      <w:r w:rsidRPr="00EB28BE">
        <w:rPr>
          <w:rFonts w:ascii="宋体" w:eastAsia="宋体" w:hAnsi="宋体"/>
        </w:rPr>
        <w:t xml:space="preserve">        switch(type[x][y]){</w:t>
      </w:r>
    </w:p>
    <w:p w:rsidR="00556AF1" w:rsidRPr="00EB28BE" w:rsidRDefault="00556AF1" w:rsidP="00556AF1">
      <w:pPr>
        <w:rPr>
          <w:rFonts w:ascii="宋体" w:eastAsia="宋体" w:hAnsi="宋体"/>
        </w:rPr>
      </w:pPr>
      <w:r w:rsidRPr="00EB28BE">
        <w:rPr>
          <w:rFonts w:ascii="宋体" w:eastAsia="宋体" w:hAnsi="宋体"/>
        </w:rPr>
        <w:t xml:space="preserve">        case 1:</w:t>
      </w:r>
    </w:p>
    <w:p w:rsidR="00556AF1" w:rsidRPr="00EB28BE" w:rsidRDefault="00556AF1" w:rsidP="00556AF1">
      <w:pPr>
        <w:rPr>
          <w:rFonts w:ascii="宋体" w:eastAsia="宋体" w:hAnsi="宋体"/>
        </w:rPr>
      </w:pPr>
      <w:r w:rsidRPr="00EB28BE">
        <w:rPr>
          <w:rFonts w:ascii="宋体" w:eastAsia="宋体" w:hAnsi="宋体"/>
        </w:rPr>
        <w:t xml:space="preserve">            {</w:t>
      </w:r>
    </w:p>
    <w:p w:rsidR="00556AF1" w:rsidRPr="00EB28BE" w:rsidRDefault="00556AF1" w:rsidP="00556AF1">
      <w:pPr>
        <w:rPr>
          <w:rFonts w:ascii="宋体" w:eastAsia="宋体" w:hAnsi="宋体"/>
        </w:rPr>
      </w:pPr>
      <w:r w:rsidRPr="00EB28BE">
        <w:rPr>
          <w:rFonts w:ascii="宋体" w:eastAsia="宋体" w:hAnsi="宋体"/>
        </w:rPr>
        <w:t xml:space="preserve">                cout&lt;&lt;"Win"&lt;&lt;endl&lt;&lt;"6"&lt;&lt;endl;</w:t>
      </w:r>
    </w:p>
    <w:p w:rsidR="00556AF1" w:rsidRPr="00EB28BE" w:rsidRDefault="00556AF1" w:rsidP="00556AF1">
      <w:pPr>
        <w:rPr>
          <w:rFonts w:ascii="宋体" w:eastAsia="宋体" w:hAnsi="宋体"/>
        </w:rPr>
      </w:pPr>
      <w:r w:rsidRPr="00EB28BE">
        <w:rPr>
          <w:rFonts w:ascii="宋体" w:eastAsia="宋体" w:hAnsi="宋体"/>
        </w:rPr>
        <w:t xml:space="preserve">                break;</w:t>
      </w:r>
    </w:p>
    <w:p w:rsidR="00556AF1" w:rsidRPr="00EB28BE" w:rsidRDefault="00556AF1" w:rsidP="00556AF1">
      <w:pPr>
        <w:rPr>
          <w:rFonts w:ascii="宋体" w:eastAsia="宋体" w:hAnsi="宋体"/>
        </w:rPr>
      </w:pPr>
      <w:r w:rsidRPr="00EB28BE">
        <w:rPr>
          <w:rFonts w:ascii="宋体" w:eastAsia="宋体" w:hAnsi="宋体"/>
        </w:rPr>
        <w:t xml:space="preserve">            }</w:t>
      </w:r>
    </w:p>
    <w:p w:rsidR="00556AF1" w:rsidRPr="00EB28BE" w:rsidRDefault="00556AF1" w:rsidP="00556AF1">
      <w:pPr>
        <w:rPr>
          <w:rFonts w:ascii="宋体" w:eastAsia="宋体" w:hAnsi="宋体"/>
        </w:rPr>
      </w:pPr>
      <w:r w:rsidRPr="00EB28BE">
        <w:rPr>
          <w:rFonts w:ascii="宋体" w:eastAsia="宋体" w:hAnsi="宋体"/>
        </w:rPr>
        <w:t xml:space="preserve">        case 4:</w:t>
      </w:r>
    </w:p>
    <w:p w:rsidR="00556AF1" w:rsidRPr="00EB28BE" w:rsidRDefault="00556AF1" w:rsidP="00556AF1">
      <w:pPr>
        <w:rPr>
          <w:rFonts w:ascii="宋体" w:eastAsia="宋体" w:hAnsi="宋体"/>
        </w:rPr>
      </w:pPr>
      <w:r w:rsidRPr="00EB28BE">
        <w:rPr>
          <w:rFonts w:ascii="宋体" w:eastAsia="宋体" w:hAnsi="宋体"/>
        </w:rPr>
        <w:t xml:space="preserve">            {</w:t>
      </w:r>
    </w:p>
    <w:p w:rsidR="00556AF1" w:rsidRPr="00EB28BE" w:rsidRDefault="00556AF1" w:rsidP="00556AF1">
      <w:pPr>
        <w:rPr>
          <w:rFonts w:ascii="宋体" w:eastAsia="宋体" w:hAnsi="宋体"/>
        </w:rPr>
      </w:pPr>
      <w:r w:rsidRPr="00EB28BE">
        <w:rPr>
          <w:rFonts w:ascii="宋体" w:eastAsia="宋体" w:hAnsi="宋体"/>
        </w:rPr>
        <w:t xml:space="preserve">                cout&lt;&lt;"Equal"&lt;&lt;endl&lt;&lt;"0"&lt;&lt;endl;</w:t>
      </w:r>
    </w:p>
    <w:p w:rsidR="00556AF1" w:rsidRPr="00EB28BE" w:rsidRDefault="00556AF1" w:rsidP="00556AF1">
      <w:pPr>
        <w:rPr>
          <w:rFonts w:ascii="宋体" w:eastAsia="宋体" w:hAnsi="宋体"/>
        </w:rPr>
      </w:pPr>
      <w:r w:rsidRPr="00EB28BE">
        <w:rPr>
          <w:rFonts w:ascii="宋体" w:eastAsia="宋体" w:hAnsi="宋体"/>
        </w:rPr>
        <w:t xml:space="preserve">                break;</w:t>
      </w:r>
    </w:p>
    <w:p w:rsidR="00556AF1" w:rsidRPr="00EB28BE" w:rsidRDefault="00556AF1" w:rsidP="00556AF1">
      <w:pPr>
        <w:rPr>
          <w:rFonts w:ascii="宋体" w:eastAsia="宋体" w:hAnsi="宋体"/>
        </w:rPr>
      </w:pPr>
      <w:r w:rsidRPr="00EB28BE">
        <w:rPr>
          <w:rFonts w:ascii="宋体" w:eastAsia="宋体" w:hAnsi="宋体"/>
        </w:rPr>
        <w:t xml:space="preserve">            }</w:t>
      </w:r>
    </w:p>
    <w:p w:rsidR="00556AF1" w:rsidRPr="00EB28BE" w:rsidRDefault="00556AF1" w:rsidP="00556AF1">
      <w:pPr>
        <w:rPr>
          <w:rFonts w:ascii="宋体" w:eastAsia="宋体" w:hAnsi="宋体"/>
        </w:rPr>
      </w:pPr>
      <w:r w:rsidRPr="00EB28BE">
        <w:rPr>
          <w:rFonts w:ascii="宋体" w:eastAsia="宋体" w:hAnsi="宋体"/>
        </w:rPr>
        <w:t xml:space="preserve">        case 2:case 3:</w:t>
      </w:r>
    </w:p>
    <w:p w:rsidR="00556AF1" w:rsidRPr="00EB28BE" w:rsidRDefault="00556AF1" w:rsidP="00556AF1">
      <w:pPr>
        <w:rPr>
          <w:rFonts w:ascii="宋体" w:eastAsia="宋体" w:hAnsi="宋体"/>
        </w:rPr>
      </w:pPr>
      <w:r w:rsidRPr="00EB28BE">
        <w:rPr>
          <w:rFonts w:ascii="宋体" w:eastAsia="宋体" w:hAnsi="宋体"/>
        </w:rPr>
        <w:t xml:space="preserve">            {</w:t>
      </w:r>
    </w:p>
    <w:p w:rsidR="00556AF1" w:rsidRPr="00EB28BE" w:rsidRDefault="00556AF1" w:rsidP="00556AF1">
      <w:pPr>
        <w:rPr>
          <w:rFonts w:ascii="宋体" w:eastAsia="宋体" w:hAnsi="宋体"/>
        </w:rPr>
      </w:pPr>
      <w:r w:rsidRPr="00EB28BE">
        <w:rPr>
          <w:rFonts w:ascii="宋体" w:eastAsia="宋体" w:hAnsi="宋体"/>
        </w:rPr>
        <w:t xml:space="preserve">                cout&lt;&lt;"Win"&lt;&lt;endl&lt;&lt;"4"&lt;&lt;endl;</w:t>
      </w:r>
    </w:p>
    <w:p w:rsidR="00556AF1" w:rsidRPr="00EB28BE" w:rsidRDefault="00556AF1" w:rsidP="00556AF1">
      <w:pPr>
        <w:rPr>
          <w:rFonts w:ascii="宋体" w:eastAsia="宋体" w:hAnsi="宋体"/>
        </w:rPr>
      </w:pPr>
      <w:r w:rsidRPr="00EB28BE">
        <w:rPr>
          <w:rFonts w:ascii="宋体" w:eastAsia="宋体" w:hAnsi="宋体"/>
        </w:rPr>
        <w:t xml:space="preserve">                break;</w:t>
      </w:r>
    </w:p>
    <w:p w:rsidR="00556AF1" w:rsidRPr="00EB28BE" w:rsidRDefault="00556AF1" w:rsidP="00556AF1">
      <w:pPr>
        <w:rPr>
          <w:rFonts w:ascii="宋体" w:eastAsia="宋体" w:hAnsi="宋体"/>
        </w:rPr>
      </w:pPr>
      <w:r w:rsidRPr="00EB28BE">
        <w:rPr>
          <w:rFonts w:ascii="宋体" w:eastAsia="宋体" w:hAnsi="宋体"/>
        </w:rPr>
        <w:t xml:space="preserve">            }</w:t>
      </w:r>
    </w:p>
    <w:p w:rsidR="00556AF1" w:rsidRPr="00EB28BE" w:rsidRDefault="00556AF1" w:rsidP="00556AF1">
      <w:pPr>
        <w:rPr>
          <w:rFonts w:ascii="宋体" w:eastAsia="宋体" w:hAnsi="宋体"/>
        </w:rPr>
      </w:pPr>
      <w:r w:rsidRPr="00EB28BE">
        <w:rPr>
          <w:rFonts w:ascii="宋体" w:eastAsia="宋体" w:hAnsi="宋体"/>
        </w:rPr>
        <w:t xml:space="preserve">        }</w:t>
      </w:r>
    </w:p>
    <w:p w:rsidR="00556AF1" w:rsidRPr="00EB28BE" w:rsidRDefault="00556AF1" w:rsidP="00556AF1">
      <w:pPr>
        <w:rPr>
          <w:rFonts w:ascii="宋体" w:eastAsia="宋体" w:hAnsi="宋体"/>
        </w:rPr>
      </w:pPr>
      <w:r w:rsidRPr="00EB28BE">
        <w:rPr>
          <w:rFonts w:ascii="宋体" w:eastAsia="宋体" w:hAnsi="宋体"/>
        </w:rPr>
        <w:t xml:space="preserve">    }</w:t>
      </w:r>
    </w:p>
    <w:p w:rsidR="00556AF1" w:rsidRPr="00EB28BE" w:rsidRDefault="00556AF1" w:rsidP="00556AF1">
      <w:pPr>
        <w:rPr>
          <w:rFonts w:ascii="宋体" w:eastAsia="宋体" w:hAnsi="宋体"/>
        </w:rPr>
      </w:pPr>
      <w:r w:rsidRPr="00EB28BE">
        <w:rPr>
          <w:rFonts w:ascii="宋体" w:eastAsia="宋体" w:hAnsi="宋体"/>
        </w:rPr>
        <w:t xml:space="preserve">    return 0;</w:t>
      </w:r>
    </w:p>
    <w:p w:rsidR="007D0874" w:rsidRPr="00EB28BE" w:rsidRDefault="00556AF1" w:rsidP="00556AF1">
      <w:pPr>
        <w:rPr>
          <w:rFonts w:ascii="宋体" w:eastAsia="宋体" w:hAnsi="宋体"/>
        </w:rPr>
      </w:pPr>
      <w:r w:rsidRPr="00EB28BE">
        <w:rPr>
          <w:rFonts w:ascii="宋体" w:eastAsia="宋体" w:hAnsi="宋体"/>
        </w:rPr>
        <w:t>}</w:t>
      </w:r>
    </w:p>
    <w:p w:rsidR="004B1ACF" w:rsidRPr="00EB28BE" w:rsidRDefault="004B1ACF" w:rsidP="004B1ACF">
      <w:pPr>
        <w:pStyle w:val="1"/>
        <w:rPr>
          <w:rFonts w:ascii="宋体" w:eastAsia="宋体" w:hAnsi="宋体"/>
        </w:rPr>
      </w:pPr>
      <w:bookmarkStart w:id="41" w:name="_Toc519439422"/>
      <w:r w:rsidRPr="00EB28BE">
        <w:rPr>
          <w:rFonts w:ascii="宋体" w:eastAsia="宋体" w:hAnsi="宋体" w:hint="eastAsia"/>
        </w:rPr>
        <w:lastRenderedPageBreak/>
        <w:t>十、杂题</w:t>
      </w:r>
      <w:bookmarkEnd w:id="41"/>
    </w:p>
    <w:p w:rsidR="004B1ACF" w:rsidRPr="00EB28BE" w:rsidRDefault="004B1ACF" w:rsidP="004B1ACF">
      <w:pPr>
        <w:pStyle w:val="2"/>
        <w:rPr>
          <w:rFonts w:ascii="宋体" w:eastAsia="宋体" w:hAnsi="宋体"/>
          <w:b w:val="0"/>
        </w:rPr>
      </w:pPr>
      <w:bookmarkStart w:id="42" w:name="_Toc519439423"/>
      <w:r w:rsidRPr="00EB28BE">
        <w:rPr>
          <w:rFonts w:ascii="宋体" w:eastAsia="宋体" w:hAnsi="宋体" w:hint="eastAsia"/>
          <w:b w:val="0"/>
        </w:rPr>
        <w:t>√-</w:t>
      </w:r>
      <w:r w:rsidRPr="00EB28BE">
        <w:rPr>
          <w:rFonts w:ascii="宋体" w:eastAsia="宋体" w:hAnsi="宋体"/>
          <w:b w:val="0"/>
        </w:rPr>
        <w:t>HDU-5857-2016</w:t>
      </w:r>
      <w:r w:rsidRPr="00EB28BE">
        <w:rPr>
          <w:rFonts w:ascii="宋体" w:eastAsia="宋体" w:hAnsi="宋体" w:hint="eastAsia"/>
          <w:b w:val="0"/>
        </w:rPr>
        <w:t>多校10-签到</w:t>
      </w:r>
      <w:bookmarkEnd w:id="42"/>
    </w:p>
    <w:p w:rsidR="004B1ACF" w:rsidRPr="00EB28BE" w:rsidRDefault="004B1ACF" w:rsidP="004B1ACF">
      <w:pPr>
        <w:pStyle w:val="2"/>
        <w:rPr>
          <w:rFonts w:ascii="宋体" w:eastAsia="宋体" w:hAnsi="宋体"/>
          <w:b w:val="0"/>
        </w:rPr>
      </w:pPr>
      <w:bookmarkStart w:id="43" w:name="_Toc519439424"/>
      <w:r w:rsidRPr="00EB28BE">
        <w:rPr>
          <w:rFonts w:ascii="宋体" w:eastAsia="宋体" w:hAnsi="宋体" w:hint="eastAsia"/>
          <w:b w:val="0"/>
        </w:rPr>
        <w:t>√-</w:t>
      </w:r>
      <w:r w:rsidRPr="00EB28BE">
        <w:rPr>
          <w:rFonts w:ascii="宋体" w:eastAsia="宋体" w:hAnsi="宋体"/>
          <w:b w:val="0"/>
        </w:rPr>
        <w:t>HDU</w:t>
      </w:r>
      <w:r w:rsidRPr="00EB28BE">
        <w:rPr>
          <w:rFonts w:ascii="宋体" w:eastAsia="宋体" w:hAnsi="宋体" w:hint="eastAsia"/>
          <w:b w:val="0"/>
        </w:rPr>
        <w:t>-</w:t>
      </w:r>
      <w:r w:rsidRPr="00EB28BE">
        <w:rPr>
          <w:rFonts w:ascii="宋体" w:eastAsia="宋体" w:hAnsi="宋体"/>
          <w:b w:val="0"/>
        </w:rPr>
        <w:t>5867</w:t>
      </w:r>
      <w:r w:rsidRPr="00EB28BE">
        <w:rPr>
          <w:rFonts w:ascii="宋体" w:eastAsia="宋体" w:hAnsi="宋体" w:hint="eastAsia"/>
          <w:b w:val="0"/>
        </w:rPr>
        <w:t>-</w:t>
      </w:r>
      <w:r w:rsidRPr="00EB28BE">
        <w:rPr>
          <w:rFonts w:ascii="宋体" w:eastAsia="宋体" w:hAnsi="宋体"/>
          <w:b w:val="0"/>
        </w:rPr>
        <w:t>2016</w:t>
      </w:r>
      <w:r w:rsidRPr="00EB28BE">
        <w:rPr>
          <w:rFonts w:ascii="宋体" w:eastAsia="宋体" w:hAnsi="宋体" w:hint="eastAsia"/>
          <w:b w:val="0"/>
        </w:rPr>
        <w:t>多校10-签到</w:t>
      </w:r>
      <w:bookmarkEnd w:id="43"/>
    </w:p>
    <w:p w:rsidR="002D399E" w:rsidRPr="00EB28BE" w:rsidRDefault="002D399E" w:rsidP="00FF2B27">
      <w:pPr>
        <w:pStyle w:val="1"/>
        <w:rPr>
          <w:rFonts w:ascii="宋体" w:eastAsia="宋体" w:hAnsi="宋体"/>
        </w:rPr>
      </w:pPr>
      <w:bookmarkStart w:id="44" w:name="_Toc519439425"/>
      <w:r w:rsidRPr="00EB28BE">
        <w:rPr>
          <w:rFonts w:ascii="宋体" w:eastAsia="宋体" w:hAnsi="宋体" w:hint="eastAsia"/>
        </w:rPr>
        <w:t>十一、题库（未做未读）</w:t>
      </w:r>
      <w:bookmarkEnd w:id="44"/>
    </w:p>
    <w:p w:rsidR="008D0B24" w:rsidRPr="00EB28BE" w:rsidRDefault="00BF58E5" w:rsidP="002D399E">
      <w:pPr>
        <w:rPr>
          <w:rFonts w:ascii="宋体" w:eastAsia="宋体" w:hAnsi="宋体"/>
        </w:rPr>
      </w:pPr>
      <w:hyperlink r:id="rId24" w:history="1">
        <w:r w:rsidR="008D0B24" w:rsidRPr="00EB28BE">
          <w:rPr>
            <w:rStyle w:val="a3"/>
            <w:rFonts w:ascii="宋体" w:eastAsia="宋体" w:hAnsi="宋体"/>
          </w:rPr>
          <w:t>https://blog.csdn.net/liuqiyao_01/article/details/9079611</w:t>
        </w:r>
      </w:hyperlink>
    </w:p>
    <w:p w:rsidR="008D0B24" w:rsidRPr="00EB28BE" w:rsidRDefault="008D0B24" w:rsidP="008D0B24">
      <w:pPr>
        <w:rPr>
          <w:rFonts w:ascii="宋体" w:eastAsia="宋体" w:hAnsi="宋体"/>
          <w:b/>
          <w:bCs/>
        </w:rPr>
      </w:pPr>
      <w:r w:rsidRPr="00EB28BE">
        <w:rPr>
          <w:rFonts w:ascii="宋体" w:eastAsia="宋体" w:hAnsi="宋体"/>
          <w:b/>
          <w:bCs/>
        </w:rPr>
        <w:t>ACM题集以及各种总结大全</w:t>
      </w:r>
    </w:p>
    <w:p w:rsidR="008D0B24" w:rsidRPr="00EB28BE" w:rsidRDefault="00BF58E5" w:rsidP="008D0B24">
      <w:pPr>
        <w:rPr>
          <w:rFonts w:ascii="宋体" w:eastAsia="宋体" w:hAnsi="宋体"/>
          <w:b/>
        </w:rPr>
      </w:pPr>
      <w:hyperlink r:id="rId25" w:history="1">
        <w:r w:rsidR="008D0B24" w:rsidRPr="00EB28BE">
          <w:rPr>
            <w:rStyle w:val="a3"/>
            <w:rFonts w:ascii="宋体" w:eastAsia="宋体" w:hAnsi="宋体"/>
            <w:b/>
          </w:rPr>
          <w:t>https://blog.csdn.net/lingzidong/article/details/78472208</w:t>
        </w:r>
      </w:hyperlink>
    </w:p>
    <w:p w:rsidR="008D0B24" w:rsidRPr="00EB28BE" w:rsidRDefault="008D0B24" w:rsidP="008D0B24">
      <w:pPr>
        <w:rPr>
          <w:rFonts w:ascii="宋体" w:eastAsia="宋体" w:hAnsi="宋体"/>
          <w:b/>
        </w:rPr>
      </w:pPr>
      <w:r w:rsidRPr="00EB28BE">
        <w:rPr>
          <w:rFonts w:ascii="宋体" w:eastAsia="宋体" w:hAnsi="宋体"/>
          <w:b/>
        </w:rPr>
        <w:t>2013-2017 ACM/ICPC 区域赛&amp;final 水题和铜牌题</w:t>
      </w:r>
    </w:p>
    <w:p w:rsidR="009C5872" w:rsidRPr="00EB28BE" w:rsidRDefault="009C5872" w:rsidP="009C5872">
      <w:pPr>
        <w:pStyle w:val="2"/>
        <w:rPr>
          <w:rFonts w:ascii="宋体" w:eastAsia="宋体" w:hAnsi="宋体"/>
          <w:b w:val="0"/>
        </w:rPr>
      </w:pPr>
      <w:bookmarkStart w:id="45" w:name="_Toc519439426"/>
      <w:r w:rsidRPr="00EB28BE">
        <w:rPr>
          <w:rFonts w:ascii="宋体" w:eastAsia="宋体" w:hAnsi="宋体" w:hint="eastAsia"/>
          <w:b w:val="0"/>
        </w:rPr>
        <w:t>签到题题库</w:t>
      </w:r>
      <w:bookmarkEnd w:id="45"/>
    </w:p>
    <w:p w:rsidR="009C5872" w:rsidRPr="00EB28BE" w:rsidRDefault="009C5872" w:rsidP="009C5872">
      <w:pPr>
        <w:pStyle w:val="3"/>
        <w:rPr>
          <w:rFonts w:ascii="宋体" w:eastAsia="宋体" w:hAnsi="宋体"/>
          <w:b w:val="0"/>
        </w:rPr>
      </w:pPr>
      <w:bookmarkStart w:id="46" w:name="_Toc519439427"/>
      <w:r w:rsidRPr="00EB28BE">
        <w:rPr>
          <w:rFonts w:ascii="宋体" w:eastAsia="宋体" w:hAnsi="宋体" w:hint="eastAsia"/>
          <w:b w:val="0"/>
        </w:rPr>
        <w:t>51nod（基础题）</w:t>
      </w:r>
      <w:bookmarkEnd w:id="46"/>
    </w:p>
    <w:p w:rsidR="009C5872" w:rsidRPr="00EB28BE" w:rsidRDefault="009C5872" w:rsidP="008D0B24">
      <w:pPr>
        <w:rPr>
          <w:rFonts w:ascii="宋体" w:eastAsia="宋体" w:hAnsi="宋体" w:hint="eastAsia"/>
        </w:rPr>
      </w:pPr>
      <w:r w:rsidRPr="00EB28BE">
        <w:rPr>
          <w:rFonts w:ascii="宋体" w:eastAsia="宋体" w:hAnsi="宋体" w:hint="eastAsia"/>
        </w:rPr>
        <w:t>1995</w:t>
      </w:r>
      <w:r w:rsidR="001D64C7" w:rsidRPr="00EB28BE">
        <w:rPr>
          <w:rFonts w:ascii="宋体" w:eastAsia="宋体" w:hAnsi="宋体"/>
        </w:rPr>
        <w:t>-</w:t>
      </w:r>
      <w:r w:rsidR="001D64C7" w:rsidRPr="00EB28BE">
        <w:rPr>
          <w:rFonts w:ascii="宋体" w:eastAsia="宋体" w:hAnsi="宋体" w:hint="eastAsia"/>
        </w:rPr>
        <w:t>√</w:t>
      </w:r>
    </w:p>
    <w:p w:rsidR="009C5872" w:rsidRPr="00EB28BE" w:rsidRDefault="009C5872" w:rsidP="008D0B24">
      <w:pPr>
        <w:rPr>
          <w:rFonts w:ascii="宋体" w:eastAsia="宋体" w:hAnsi="宋体"/>
        </w:rPr>
      </w:pPr>
      <w:r w:rsidRPr="00EB28BE">
        <w:rPr>
          <w:rFonts w:ascii="宋体" w:eastAsia="宋体" w:hAnsi="宋体"/>
        </w:rPr>
        <w:t>2006</w:t>
      </w:r>
      <w:r w:rsidR="001D64C7" w:rsidRPr="00EB28BE">
        <w:rPr>
          <w:rFonts w:ascii="宋体" w:eastAsia="宋体" w:hAnsi="宋体" w:hint="eastAsia"/>
        </w:rPr>
        <w:t>-√</w:t>
      </w:r>
    </w:p>
    <w:p w:rsidR="009C5872" w:rsidRPr="00EB28BE" w:rsidRDefault="009C5872" w:rsidP="008D0B24">
      <w:pPr>
        <w:rPr>
          <w:rFonts w:ascii="宋体" w:eastAsia="宋体" w:hAnsi="宋体"/>
        </w:rPr>
      </w:pPr>
      <w:r w:rsidRPr="00EB28BE">
        <w:rPr>
          <w:rFonts w:ascii="宋体" w:eastAsia="宋体" w:hAnsi="宋体"/>
        </w:rPr>
        <w:t>1459</w:t>
      </w:r>
      <w:r w:rsidR="001D64C7" w:rsidRPr="00EB28BE">
        <w:rPr>
          <w:rFonts w:ascii="宋体" w:eastAsia="宋体" w:hAnsi="宋体" w:hint="eastAsia"/>
        </w:rPr>
        <w:t>-</w:t>
      </w:r>
      <w:r w:rsidR="00321BF2" w:rsidRPr="00EB28BE">
        <w:rPr>
          <w:rFonts w:ascii="宋体" w:eastAsia="宋体" w:hAnsi="宋体" w:hint="eastAsia"/>
        </w:rPr>
        <w:t>√</w:t>
      </w:r>
    </w:p>
    <w:p w:rsidR="009C5872" w:rsidRPr="00EB28BE" w:rsidRDefault="009C5872" w:rsidP="008D0B24">
      <w:pPr>
        <w:rPr>
          <w:rFonts w:ascii="宋体" w:eastAsia="宋体" w:hAnsi="宋体"/>
        </w:rPr>
      </w:pPr>
      <w:r w:rsidRPr="00EB28BE">
        <w:rPr>
          <w:rFonts w:ascii="宋体" w:eastAsia="宋体" w:hAnsi="宋体"/>
        </w:rPr>
        <w:t>1384</w:t>
      </w:r>
      <w:r w:rsidR="001D64C7" w:rsidRPr="00EB28BE">
        <w:rPr>
          <w:rFonts w:ascii="宋体" w:eastAsia="宋体" w:hAnsi="宋体" w:hint="eastAsia"/>
        </w:rPr>
        <w:t>-√</w:t>
      </w:r>
    </w:p>
    <w:p w:rsidR="009C5872" w:rsidRPr="00EB28BE" w:rsidRDefault="009C5872" w:rsidP="008D0B24">
      <w:pPr>
        <w:rPr>
          <w:rFonts w:ascii="宋体" w:eastAsia="宋体" w:hAnsi="宋体"/>
        </w:rPr>
      </w:pPr>
      <w:r w:rsidRPr="00EB28BE">
        <w:rPr>
          <w:rFonts w:ascii="宋体" w:eastAsia="宋体" w:hAnsi="宋体"/>
        </w:rPr>
        <w:t>1298</w:t>
      </w:r>
      <w:r w:rsidR="001D64C7" w:rsidRPr="00EB28BE">
        <w:rPr>
          <w:rFonts w:ascii="宋体" w:eastAsia="宋体" w:hAnsi="宋体" w:hint="eastAsia"/>
        </w:rPr>
        <w:t>-√</w:t>
      </w:r>
    </w:p>
    <w:p w:rsidR="009C5872" w:rsidRPr="00EB28BE" w:rsidRDefault="009C5872" w:rsidP="008D0B24">
      <w:pPr>
        <w:rPr>
          <w:rFonts w:ascii="宋体" w:eastAsia="宋体" w:hAnsi="宋体"/>
        </w:rPr>
      </w:pPr>
      <w:r w:rsidRPr="00EB28BE">
        <w:rPr>
          <w:rFonts w:ascii="宋体" w:eastAsia="宋体" w:hAnsi="宋体"/>
        </w:rPr>
        <w:t>1265</w:t>
      </w:r>
      <w:r w:rsidR="00B32CED" w:rsidRPr="00EB28BE">
        <w:rPr>
          <w:rFonts w:ascii="宋体" w:eastAsia="宋体" w:hAnsi="宋体" w:hint="eastAsia"/>
        </w:rPr>
        <w:t>-√</w:t>
      </w:r>
    </w:p>
    <w:p w:rsidR="009C5872" w:rsidRPr="00EB28BE" w:rsidRDefault="009C5872" w:rsidP="008D0B24">
      <w:pPr>
        <w:rPr>
          <w:rFonts w:ascii="宋体" w:eastAsia="宋体" w:hAnsi="宋体"/>
        </w:rPr>
      </w:pPr>
      <w:r w:rsidRPr="00EB28BE">
        <w:rPr>
          <w:rFonts w:ascii="宋体" w:eastAsia="宋体" w:hAnsi="宋体"/>
        </w:rPr>
        <w:t>1264</w:t>
      </w:r>
      <w:r w:rsidR="00353926" w:rsidRPr="00EB28BE">
        <w:rPr>
          <w:rFonts w:ascii="宋体" w:eastAsia="宋体" w:hAnsi="宋体" w:hint="eastAsia"/>
        </w:rPr>
        <w:t>-√（</w:t>
      </w:r>
      <w:r w:rsidR="00412C29" w:rsidRPr="00EB28BE">
        <w:rPr>
          <w:rFonts w:ascii="宋体" w:eastAsia="宋体" w:hAnsi="宋体" w:hint="eastAsia"/>
        </w:rPr>
        <w:t>计算几何</w:t>
      </w:r>
      <w:r w:rsidR="00353926" w:rsidRPr="00EB28BE">
        <w:rPr>
          <w:rFonts w:ascii="宋体" w:eastAsia="宋体" w:hAnsi="宋体" w:hint="eastAsia"/>
        </w:rPr>
        <w:t>模板）</w:t>
      </w:r>
    </w:p>
    <w:p w:rsidR="009C5872" w:rsidRPr="00EB28BE" w:rsidRDefault="009C5872" w:rsidP="008D0B24">
      <w:pPr>
        <w:rPr>
          <w:rFonts w:ascii="宋体" w:eastAsia="宋体" w:hAnsi="宋体"/>
        </w:rPr>
      </w:pPr>
      <w:r w:rsidRPr="00EB28BE">
        <w:rPr>
          <w:rFonts w:ascii="宋体" w:eastAsia="宋体" w:hAnsi="宋体"/>
        </w:rPr>
        <w:t>1256</w:t>
      </w:r>
    </w:p>
    <w:p w:rsidR="009C5872" w:rsidRPr="00EB28BE" w:rsidRDefault="009C5872" w:rsidP="008D0B24">
      <w:pPr>
        <w:rPr>
          <w:rFonts w:ascii="宋体" w:eastAsia="宋体" w:hAnsi="宋体"/>
        </w:rPr>
      </w:pPr>
      <w:r w:rsidRPr="00EB28BE">
        <w:rPr>
          <w:rFonts w:ascii="宋体" w:eastAsia="宋体" w:hAnsi="宋体"/>
        </w:rPr>
        <w:t>1240</w:t>
      </w:r>
    </w:p>
    <w:p w:rsidR="009C5872" w:rsidRPr="00EB28BE" w:rsidRDefault="009C5872" w:rsidP="008D0B24">
      <w:pPr>
        <w:rPr>
          <w:rFonts w:ascii="宋体" w:eastAsia="宋体" w:hAnsi="宋体"/>
        </w:rPr>
      </w:pPr>
      <w:r w:rsidRPr="00EB28BE">
        <w:rPr>
          <w:rFonts w:ascii="宋体" w:eastAsia="宋体" w:hAnsi="宋体"/>
        </w:rPr>
        <w:t>1242</w:t>
      </w:r>
    </w:p>
    <w:p w:rsidR="009C5872" w:rsidRPr="00EB28BE" w:rsidRDefault="009C5872" w:rsidP="008D0B24">
      <w:pPr>
        <w:rPr>
          <w:rFonts w:ascii="宋体" w:eastAsia="宋体" w:hAnsi="宋体"/>
        </w:rPr>
      </w:pPr>
      <w:r w:rsidRPr="00EB28BE">
        <w:rPr>
          <w:rFonts w:ascii="宋体" w:eastAsia="宋体" w:hAnsi="宋体"/>
        </w:rPr>
        <w:t>1212</w:t>
      </w:r>
    </w:p>
    <w:p w:rsidR="009C5872" w:rsidRPr="00EB28BE" w:rsidRDefault="009C5872" w:rsidP="008D0B24">
      <w:pPr>
        <w:rPr>
          <w:rFonts w:ascii="宋体" w:eastAsia="宋体" w:hAnsi="宋体"/>
        </w:rPr>
      </w:pPr>
      <w:r w:rsidRPr="00EB28BE">
        <w:rPr>
          <w:rFonts w:ascii="宋体" w:eastAsia="宋体" w:hAnsi="宋体"/>
        </w:rPr>
        <w:t>1185</w:t>
      </w:r>
    </w:p>
    <w:p w:rsidR="009C5872" w:rsidRPr="00EB28BE" w:rsidRDefault="009C5872" w:rsidP="008D0B24">
      <w:pPr>
        <w:rPr>
          <w:rFonts w:ascii="宋体" w:eastAsia="宋体" w:hAnsi="宋体"/>
        </w:rPr>
      </w:pPr>
      <w:r w:rsidRPr="00EB28BE">
        <w:rPr>
          <w:rFonts w:ascii="宋体" w:eastAsia="宋体" w:hAnsi="宋体"/>
        </w:rPr>
        <w:t>1183</w:t>
      </w:r>
    </w:p>
    <w:p w:rsidR="009C5872" w:rsidRPr="00EB28BE" w:rsidRDefault="009C5872" w:rsidP="008D0B24">
      <w:pPr>
        <w:rPr>
          <w:rFonts w:ascii="宋体" w:eastAsia="宋体" w:hAnsi="宋体"/>
        </w:rPr>
      </w:pPr>
      <w:r w:rsidRPr="00EB28BE">
        <w:rPr>
          <w:rFonts w:ascii="宋体" w:eastAsia="宋体" w:hAnsi="宋体"/>
        </w:rPr>
        <w:t>1181</w:t>
      </w:r>
    </w:p>
    <w:p w:rsidR="009C5872" w:rsidRPr="00EB28BE" w:rsidRDefault="009C5872" w:rsidP="008D0B24">
      <w:pPr>
        <w:rPr>
          <w:rFonts w:ascii="宋体" w:eastAsia="宋体" w:hAnsi="宋体"/>
        </w:rPr>
      </w:pPr>
      <w:r w:rsidRPr="00EB28BE">
        <w:rPr>
          <w:rFonts w:ascii="宋体" w:eastAsia="宋体" w:hAnsi="宋体"/>
        </w:rPr>
        <w:t>1079</w:t>
      </w:r>
    </w:p>
    <w:p w:rsidR="009C5872" w:rsidRPr="00EB28BE" w:rsidRDefault="009C5872" w:rsidP="008D0B24">
      <w:pPr>
        <w:rPr>
          <w:rFonts w:ascii="宋体" w:eastAsia="宋体" w:hAnsi="宋体"/>
        </w:rPr>
      </w:pPr>
      <w:r w:rsidRPr="00EB28BE">
        <w:rPr>
          <w:rFonts w:ascii="宋体" w:eastAsia="宋体" w:hAnsi="宋体"/>
        </w:rPr>
        <w:t>1174</w:t>
      </w:r>
    </w:p>
    <w:p w:rsidR="009C5872" w:rsidRPr="00EB28BE" w:rsidRDefault="009C5872" w:rsidP="008D0B24">
      <w:pPr>
        <w:rPr>
          <w:rFonts w:ascii="宋体" w:eastAsia="宋体" w:hAnsi="宋体"/>
        </w:rPr>
      </w:pPr>
      <w:r w:rsidRPr="00EB28BE">
        <w:rPr>
          <w:rFonts w:ascii="宋体" w:eastAsia="宋体" w:hAnsi="宋体"/>
        </w:rPr>
        <w:t>1137</w:t>
      </w:r>
    </w:p>
    <w:p w:rsidR="009C5872" w:rsidRPr="00EB28BE" w:rsidRDefault="009C5872" w:rsidP="008D0B24">
      <w:pPr>
        <w:rPr>
          <w:rFonts w:ascii="宋体" w:eastAsia="宋体" w:hAnsi="宋体"/>
        </w:rPr>
      </w:pPr>
      <w:r w:rsidRPr="00EB28BE">
        <w:rPr>
          <w:rFonts w:ascii="宋体" w:eastAsia="宋体" w:hAnsi="宋体"/>
        </w:rPr>
        <w:t>1136</w:t>
      </w:r>
    </w:p>
    <w:p w:rsidR="009C5872" w:rsidRPr="00EB28BE" w:rsidRDefault="009C5872" w:rsidP="008D0B24">
      <w:pPr>
        <w:rPr>
          <w:rFonts w:ascii="宋体" w:eastAsia="宋体" w:hAnsi="宋体"/>
        </w:rPr>
      </w:pPr>
      <w:r w:rsidRPr="00EB28BE">
        <w:rPr>
          <w:rFonts w:ascii="宋体" w:eastAsia="宋体" w:hAnsi="宋体"/>
        </w:rPr>
        <w:t>1135</w:t>
      </w:r>
    </w:p>
    <w:p w:rsidR="009C5872" w:rsidRPr="00EB28BE" w:rsidRDefault="009C5872" w:rsidP="008D0B24">
      <w:pPr>
        <w:rPr>
          <w:rFonts w:ascii="宋体" w:eastAsia="宋体" w:hAnsi="宋体"/>
        </w:rPr>
      </w:pPr>
      <w:r w:rsidRPr="00EB28BE">
        <w:rPr>
          <w:rFonts w:ascii="宋体" w:eastAsia="宋体" w:hAnsi="宋体"/>
        </w:rPr>
        <w:t>1134</w:t>
      </w:r>
    </w:p>
    <w:p w:rsidR="00655902" w:rsidRPr="00EB28BE" w:rsidRDefault="00655902" w:rsidP="008D0B24">
      <w:pPr>
        <w:rPr>
          <w:rFonts w:ascii="宋体" w:eastAsia="宋体" w:hAnsi="宋体"/>
        </w:rPr>
      </w:pPr>
      <w:r w:rsidRPr="00EB28BE">
        <w:rPr>
          <w:rFonts w:ascii="宋体" w:eastAsia="宋体" w:hAnsi="宋体" w:hint="eastAsia"/>
        </w:rPr>
        <w:t>未完，共44题</w:t>
      </w:r>
      <w:r w:rsidR="00FB4E44" w:rsidRPr="00EB28BE">
        <w:rPr>
          <w:rFonts w:ascii="宋体" w:eastAsia="宋体" w:hAnsi="宋体" w:hint="eastAsia"/>
        </w:rPr>
        <w:t>，上述快要做完时再补充展开，基础级完成后进入1级</w:t>
      </w:r>
    </w:p>
    <w:p w:rsidR="009C5872" w:rsidRPr="00EB28BE" w:rsidRDefault="006E41E5" w:rsidP="006E41E5">
      <w:pPr>
        <w:pStyle w:val="2"/>
        <w:rPr>
          <w:rFonts w:ascii="宋体" w:eastAsia="宋体" w:hAnsi="宋体" w:hint="eastAsia"/>
          <w:b w:val="0"/>
        </w:rPr>
      </w:pPr>
      <w:bookmarkStart w:id="47" w:name="_Toc519439428"/>
      <w:r w:rsidRPr="00EB28BE">
        <w:rPr>
          <w:rFonts w:ascii="宋体" w:eastAsia="宋体" w:hAnsi="宋体" w:hint="eastAsia"/>
          <w:b w:val="0"/>
        </w:rPr>
        <w:lastRenderedPageBreak/>
        <w:t>补题题库（签到或专项）</w:t>
      </w:r>
      <w:bookmarkEnd w:id="47"/>
    </w:p>
    <w:p w:rsidR="000B746A" w:rsidRPr="00EB28BE" w:rsidRDefault="00994712" w:rsidP="00AE2128">
      <w:pPr>
        <w:rPr>
          <w:rFonts w:ascii="宋体" w:eastAsia="宋体" w:hAnsi="宋体"/>
          <w:b/>
        </w:rPr>
      </w:pPr>
      <w:r w:rsidRPr="00EB28BE">
        <w:rPr>
          <w:rFonts w:ascii="宋体" w:eastAsia="宋体" w:hAnsi="宋体" w:hint="eastAsia"/>
          <w:b/>
        </w:rPr>
        <w:t>ACM作业20180613-数学专题</w:t>
      </w:r>
    </w:p>
    <w:p w:rsidR="00D20A07" w:rsidRPr="00EB28BE" w:rsidRDefault="00466538" w:rsidP="00555569">
      <w:pPr>
        <w:rPr>
          <w:rFonts w:ascii="宋体" w:eastAsia="宋体" w:hAnsi="宋体"/>
          <w:b/>
        </w:rPr>
      </w:pPr>
      <w:r w:rsidRPr="00EB28BE">
        <w:rPr>
          <w:rFonts w:ascii="宋体" w:eastAsia="宋体" w:hAnsi="宋体" w:hint="eastAsia"/>
          <w:b/>
        </w:rPr>
        <w:t>ACM作业20180509-图论专题</w:t>
      </w:r>
    </w:p>
    <w:p w:rsidR="00A53CAD" w:rsidRPr="00EB28BE" w:rsidRDefault="00A53CAD" w:rsidP="002D399E">
      <w:pPr>
        <w:rPr>
          <w:rFonts w:ascii="宋体" w:eastAsia="宋体" w:hAnsi="宋体"/>
        </w:rPr>
      </w:pPr>
      <w:r w:rsidRPr="00EB28BE">
        <w:rPr>
          <w:rFonts w:ascii="宋体" w:eastAsia="宋体" w:hAnsi="宋体" w:hint="eastAsia"/>
        </w:rPr>
        <w:t>FZU-1851-ACM作业20180613</w:t>
      </w:r>
      <w:r w:rsidR="004816D9" w:rsidRPr="00EB28BE">
        <w:rPr>
          <w:rFonts w:ascii="宋体" w:eastAsia="宋体" w:hAnsi="宋体"/>
        </w:rPr>
        <w:t>-</w:t>
      </w:r>
      <w:r w:rsidR="004816D9" w:rsidRPr="00EB28BE">
        <w:rPr>
          <w:rFonts w:ascii="宋体" w:eastAsia="宋体" w:hAnsi="宋体" w:hint="eastAsia"/>
        </w:rPr>
        <w:t>签到</w:t>
      </w:r>
      <w:r w:rsidR="005E2FE1" w:rsidRPr="00EB28BE">
        <w:rPr>
          <w:rFonts w:ascii="宋体" w:eastAsia="宋体" w:hAnsi="宋体" w:hint="eastAsia"/>
        </w:rPr>
        <w:t>/铜</w:t>
      </w:r>
    </w:p>
    <w:p w:rsidR="00A53CAD" w:rsidRPr="00EB28BE" w:rsidRDefault="00A53CAD" w:rsidP="002D399E">
      <w:pPr>
        <w:rPr>
          <w:rFonts w:ascii="宋体" w:eastAsia="宋体" w:hAnsi="宋体"/>
        </w:rPr>
      </w:pPr>
      <w:r w:rsidRPr="00EB28BE">
        <w:rPr>
          <w:rFonts w:ascii="宋体" w:eastAsia="宋体" w:hAnsi="宋体" w:hint="eastAsia"/>
        </w:rPr>
        <w:t>HDU-2204-ACM作业20180613</w:t>
      </w:r>
      <w:r w:rsidR="004816D9" w:rsidRPr="00EB28BE">
        <w:rPr>
          <w:rFonts w:ascii="宋体" w:eastAsia="宋体" w:hAnsi="宋体"/>
        </w:rPr>
        <w:t>-</w:t>
      </w:r>
      <w:r w:rsidR="004816D9" w:rsidRPr="00EB28BE">
        <w:rPr>
          <w:rFonts w:ascii="宋体" w:eastAsia="宋体" w:hAnsi="宋体" w:hint="eastAsia"/>
        </w:rPr>
        <w:t>签到</w:t>
      </w:r>
      <w:r w:rsidR="005E2FE1" w:rsidRPr="00EB28BE">
        <w:rPr>
          <w:rFonts w:ascii="宋体" w:eastAsia="宋体" w:hAnsi="宋体" w:hint="eastAsia"/>
        </w:rPr>
        <w:t>/铜</w:t>
      </w:r>
    </w:p>
    <w:p w:rsidR="00A53CAD" w:rsidRPr="00EB28BE" w:rsidRDefault="00A53CAD" w:rsidP="002D399E">
      <w:pPr>
        <w:rPr>
          <w:rFonts w:ascii="宋体" w:eastAsia="宋体" w:hAnsi="宋体"/>
        </w:rPr>
      </w:pPr>
      <w:r w:rsidRPr="00EB28BE">
        <w:rPr>
          <w:rFonts w:ascii="宋体" w:eastAsia="宋体" w:hAnsi="宋体" w:hint="eastAsia"/>
        </w:rPr>
        <w:t>HDU-179</w:t>
      </w:r>
      <w:r w:rsidRPr="00EB28BE">
        <w:rPr>
          <w:rFonts w:ascii="宋体" w:eastAsia="宋体" w:hAnsi="宋体"/>
        </w:rPr>
        <w:t>6</w:t>
      </w:r>
      <w:r w:rsidRPr="00EB28BE">
        <w:rPr>
          <w:rFonts w:ascii="宋体" w:eastAsia="宋体" w:hAnsi="宋体" w:hint="eastAsia"/>
        </w:rPr>
        <w:t>-</w:t>
      </w:r>
      <w:r w:rsidRPr="00EB28BE">
        <w:rPr>
          <w:rFonts w:ascii="宋体" w:eastAsia="宋体" w:hAnsi="宋体"/>
        </w:rPr>
        <w:t>ACM</w:t>
      </w:r>
      <w:r w:rsidRPr="00EB28BE">
        <w:rPr>
          <w:rFonts w:ascii="宋体" w:eastAsia="宋体" w:hAnsi="宋体" w:hint="eastAsia"/>
        </w:rPr>
        <w:t>作业20180613</w:t>
      </w:r>
      <w:r w:rsidR="004816D9" w:rsidRPr="00EB28BE">
        <w:rPr>
          <w:rFonts w:ascii="宋体" w:eastAsia="宋体" w:hAnsi="宋体"/>
        </w:rPr>
        <w:t>-</w:t>
      </w:r>
      <w:r w:rsidR="004816D9" w:rsidRPr="00EB28BE">
        <w:rPr>
          <w:rFonts w:ascii="宋体" w:eastAsia="宋体" w:hAnsi="宋体" w:hint="eastAsia"/>
        </w:rPr>
        <w:t>签到</w:t>
      </w:r>
      <w:r w:rsidR="005E2FE1" w:rsidRPr="00EB28BE">
        <w:rPr>
          <w:rFonts w:ascii="宋体" w:eastAsia="宋体" w:hAnsi="宋体" w:hint="eastAsia"/>
        </w:rPr>
        <w:t>/铜</w:t>
      </w:r>
    </w:p>
    <w:p w:rsidR="00A53CAD" w:rsidRPr="00EB28BE" w:rsidRDefault="00A53CAD" w:rsidP="002D399E">
      <w:pPr>
        <w:rPr>
          <w:rFonts w:ascii="宋体" w:eastAsia="宋体" w:hAnsi="宋体"/>
        </w:rPr>
      </w:pPr>
      <w:r w:rsidRPr="00EB28BE">
        <w:rPr>
          <w:rFonts w:ascii="宋体" w:eastAsia="宋体" w:hAnsi="宋体" w:hint="eastAsia"/>
        </w:rPr>
        <w:t>HDU-1685-ACM作业20180613</w:t>
      </w:r>
      <w:r w:rsidR="004816D9" w:rsidRPr="00EB28BE">
        <w:rPr>
          <w:rFonts w:ascii="宋体" w:eastAsia="宋体" w:hAnsi="宋体"/>
        </w:rPr>
        <w:t>-</w:t>
      </w:r>
      <w:r w:rsidR="004816D9" w:rsidRPr="00EB28BE">
        <w:rPr>
          <w:rFonts w:ascii="宋体" w:eastAsia="宋体" w:hAnsi="宋体" w:hint="eastAsia"/>
        </w:rPr>
        <w:t>签到</w:t>
      </w:r>
      <w:r w:rsidR="005E2FE1" w:rsidRPr="00EB28BE">
        <w:rPr>
          <w:rFonts w:ascii="宋体" w:eastAsia="宋体" w:hAnsi="宋体" w:hint="eastAsia"/>
        </w:rPr>
        <w:t>/铜</w:t>
      </w:r>
    </w:p>
    <w:p w:rsidR="00EB014A" w:rsidRPr="00EB28BE" w:rsidRDefault="00EB014A" w:rsidP="002D399E">
      <w:pPr>
        <w:rPr>
          <w:rFonts w:ascii="宋体" w:eastAsia="宋体" w:hAnsi="宋体"/>
        </w:rPr>
      </w:pPr>
      <w:r w:rsidRPr="00EB28BE">
        <w:rPr>
          <w:rFonts w:ascii="宋体" w:eastAsia="宋体" w:hAnsi="宋体"/>
        </w:rPr>
        <w:t>UVA-1025-ACM</w:t>
      </w:r>
      <w:r w:rsidRPr="00EB28BE">
        <w:rPr>
          <w:rFonts w:ascii="宋体" w:eastAsia="宋体" w:hAnsi="宋体" w:hint="eastAsia"/>
        </w:rPr>
        <w:t>作业20180606</w:t>
      </w:r>
      <w:r w:rsidR="004816D9" w:rsidRPr="00EB28BE">
        <w:rPr>
          <w:rFonts w:ascii="宋体" w:eastAsia="宋体" w:hAnsi="宋体"/>
        </w:rPr>
        <w:t>-</w:t>
      </w:r>
      <w:r w:rsidR="004816D9" w:rsidRPr="00EB28BE">
        <w:rPr>
          <w:rFonts w:ascii="宋体" w:eastAsia="宋体" w:hAnsi="宋体" w:hint="eastAsia"/>
        </w:rPr>
        <w:t>签到</w:t>
      </w:r>
      <w:r w:rsidR="005E2FE1" w:rsidRPr="00EB28BE">
        <w:rPr>
          <w:rFonts w:ascii="宋体" w:eastAsia="宋体" w:hAnsi="宋体" w:hint="eastAsia"/>
        </w:rPr>
        <w:t>/铜</w:t>
      </w:r>
    </w:p>
    <w:p w:rsidR="00EB014A" w:rsidRPr="00EB28BE" w:rsidRDefault="00EB014A" w:rsidP="002D399E">
      <w:pPr>
        <w:rPr>
          <w:rFonts w:ascii="宋体" w:eastAsia="宋体" w:hAnsi="宋体"/>
        </w:rPr>
      </w:pPr>
      <w:r w:rsidRPr="00EB28BE">
        <w:rPr>
          <w:rFonts w:ascii="宋体" w:eastAsia="宋体" w:hAnsi="宋体" w:hint="eastAsia"/>
        </w:rPr>
        <w:t>UVA-437</w:t>
      </w:r>
      <w:r w:rsidRPr="00EB28BE">
        <w:rPr>
          <w:rFonts w:ascii="宋体" w:eastAsia="宋体" w:hAnsi="宋体"/>
        </w:rPr>
        <w:t>-ACM</w:t>
      </w:r>
      <w:r w:rsidRPr="00EB28BE">
        <w:rPr>
          <w:rFonts w:ascii="宋体" w:eastAsia="宋体" w:hAnsi="宋体" w:hint="eastAsia"/>
        </w:rPr>
        <w:t>作业20180606</w:t>
      </w:r>
      <w:r w:rsidR="004816D9" w:rsidRPr="00EB28BE">
        <w:rPr>
          <w:rFonts w:ascii="宋体" w:eastAsia="宋体" w:hAnsi="宋体"/>
        </w:rPr>
        <w:t>-</w:t>
      </w:r>
      <w:r w:rsidR="004816D9" w:rsidRPr="00EB28BE">
        <w:rPr>
          <w:rFonts w:ascii="宋体" w:eastAsia="宋体" w:hAnsi="宋体" w:hint="eastAsia"/>
        </w:rPr>
        <w:t>签到</w:t>
      </w:r>
      <w:r w:rsidR="005E2FE1" w:rsidRPr="00EB28BE">
        <w:rPr>
          <w:rFonts w:ascii="宋体" w:eastAsia="宋体" w:hAnsi="宋体" w:hint="eastAsia"/>
        </w:rPr>
        <w:t>/铜</w:t>
      </w:r>
    </w:p>
    <w:p w:rsidR="00EB014A" w:rsidRPr="00EB28BE" w:rsidRDefault="00EB014A" w:rsidP="002D399E">
      <w:pPr>
        <w:rPr>
          <w:rFonts w:ascii="宋体" w:eastAsia="宋体" w:hAnsi="宋体"/>
        </w:rPr>
      </w:pPr>
      <w:r w:rsidRPr="00EB28BE">
        <w:rPr>
          <w:rFonts w:ascii="宋体" w:eastAsia="宋体" w:hAnsi="宋体" w:hint="eastAsia"/>
        </w:rPr>
        <w:t>UVA</w:t>
      </w:r>
      <w:r w:rsidRPr="00EB28BE">
        <w:rPr>
          <w:rFonts w:ascii="宋体" w:eastAsia="宋体" w:hAnsi="宋体"/>
        </w:rPr>
        <w:t>-</w:t>
      </w:r>
      <w:r w:rsidRPr="00EB28BE">
        <w:rPr>
          <w:rFonts w:ascii="宋体" w:eastAsia="宋体" w:hAnsi="宋体" w:hint="eastAsia"/>
        </w:rPr>
        <w:t>11584</w:t>
      </w:r>
      <w:r w:rsidRPr="00EB28BE">
        <w:rPr>
          <w:rFonts w:ascii="宋体" w:eastAsia="宋体" w:hAnsi="宋体"/>
        </w:rPr>
        <w:t>-ACM</w:t>
      </w:r>
      <w:r w:rsidRPr="00EB28BE">
        <w:rPr>
          <w:rFonts w:ascii="宋体" w:eastAsia="宋体" w:hAnsi="宋体" w:hint="eastAsia"/>
        </w:rPr>
        <w:t>作业20180606</w:t>
      </w:r>
      <w:r w:rsidR="004816D9" w:rsidRPr="00EB28BE">
        <w:rPr>
          <w:rFonts w:ascii="宋体" w:eastAsia="宋体" w:hAnsi="宋体"/>
        </w:rPr>
        <w:t>-</w:t>
      </w:r>
      <w:r w:rsidR="004816D9" w:rsidRPr="00EB28BE">
        <w:rPr>
          <w:rFonts w:ascii="宋体" w:eastAsia="宋体" w:hAnsi="宋体" w:hint="eastAsia"/>
        </w:rPr>
        <w:t>签到</w:t>
      </w:r>
      <w:r w:rsidR="005E2FE1" w:rsidRPr="00EB28BE">
        <w:rPr>
          <w:rFonts w:ascii="宋体" w:eastAsia="宋体" w:hAnsi="宋体" w:hint="eastAsia"/>
        </w:rPr>
        <w:t>/铜</w:t>
      </w:r>
    </w:p>
    <w:p w:rsidR="00EB014A" w:rsidRPr="00EB28BE" w:rsidRDefault="00EB014A" w:rsidP="002D399E">
      <w:pPr>
        <w:rPr>
          <w:rFonts w:ascii="宋体" w:eastAsia="宋体" w:hAnsi="宋体"/>
        </w:rPr>
      </w:pPr>
      <w:r w:rsidRPr="00EB28BE">
        <w:rPr>
          <w:rFonts w:ascii="宋体" w:eastAsia="宋体" w:hAnsi="宋体" w:hint="eastAsia"/>
        </w:rPr>
        <w:t>UVA</w:t>
      </w:r>
      <w:r w:rsidRPr="00EB28BE">
        <w:rPr>
          <w:rFonts w:ascii="宋体" w:eastAsia="宋体" w:hAnsi="宋体"/>
        </w:rPr>
        <w:t>-</w:t>
      </w:r>
      <w:r w:rsidRPr="00EB28BE">
        <w:rPr>
          <w:rFonts w:ascii="宋体" w:eastAsia="宋体" w:hAnsi="宋体" w:hint="eastAsia"/>
        </w:rPr>
        <w:t>1256</w:t>
      </w:r>
      <w:r w:rsidRPr="00EB28BE">
        <w:rPr>
          <w:rFonts w:ascii="宋体" w:eastAsia="宋体" w:hAnsi="宋体"/>
        </w:rPr>
        <w:t>-ACM</w:t>
      </w:r>
      <w:r w:rsidRPr="00EB28BE">
        <w:rPr>
          <w:rFonts w:ascii="宋体" w:eastAsia="宋体" w:hAnsi="宋体" w:hint="eastAsia"/>
        </w:rPr>
        <w:t>作业20180606</w:t>
      </w:r>
      <w:r w:rsidR="004816D9" w:rsidRPr="00EB28BE">
        <w:rPr>
          <w:rFonts w:ascii="宋体" w:eastAsia="宋体" w:hAnsi="宋体"/>
        </w:rPr>
        <w:t>-</w:t>
      </w:r>
      <w:r w:rsidR="004816D9" w:rsidRPr="00EB28BE">
        <w:rPr>
          <w:rFonts w:ascii="宋体" w:eastAsia="宋体" w:hAnsi="宋体" w:hint="eastAsia"/>
        </w:rPr>
        <w:t>签到</w:t>
      </w:r>
      <w:r w:rsidR="005E2FE1" w:rsidRPr="00EB28BE">
        <w:rPr>
          <w:rFonts w:ascii="宋体" w:eastAsia="宋体" w:hAnsi="宋体" w:hint="eastAsia"/>
        </w:rPr>
        <w:t>/铜</w:t>
      </w:r>
    </w:p>
    <w:p w:rsidR="00EB014A" w:rsidRPr="00EB28BE" w:rsidRDefault="00EB014A" w:rsidP="002D399E">
      <w:pPr>
        <w:rPr>
          <w:rFonts w:ascii="宋体" w:eastAsia="宋体" w:hAnsi="宋体"/>
        </w:rPr>
      </w:pPr>
      <w:r w:rsidRPr="00EB28BE">
        <w:rPr>
          <w:rFonts w:ascii="宋体" w:eastAsia="宋体" w:hAnsi="宋体"/>
        </w:rPr>
        <w:t>UVA-10003-ACM</w:t>
      </w:r>
      <w:r w:rsidRPr="00EB28BE">
        <w:rPr>
          <w:rFonts w:ascii="宋体" w:eastAsia="宋体" w:hAnsi="宋体" w:hint="eastAsia"/>
        </w:rPr>
        <w:t>作业20180606</w:t>
      </w:r>
      <w:r w:rsidR="004816D9" w:rsidRPr="00EB28BE">
        <w:rPr>
          <w:rFonts w:ascii="宋体" w:eastAsia="宋体" w:hAnsi="宋体"/>
        </w:rPr>
        <w:t>-</w:t>
      </w:r>
      <w:r w:rsidR="004816D9" w:rsidRPr="00EB28BE">
        <w:rPr>
          <w:rFonts w:ascii="宋体" w:eastAsia="宋体" w:hAnsi="宋体" w:hint="eastAsia"/>
        </w:rPr>
        <w:t>签到</w:t>
      </w:r>
      <w:r w:rsidR="005E2FE1" w:rsidRPr="00EB28BE">
        <w:rPr>
          <w:rFonts w:ascii="宋体" w:eastAsia="宋体" w:hAnsi="宋体" w:hint="eastAsia"/>
        </w:rPr>
        <w:t>/铜</w:t>
      </w:r>
    </w:p>
    <w:p w:rsidR="00EB014A" w:rsidRPr="00EB28BE" w:rsidRDefault="00EB014A" w:rsidP="002D399E">
      <w:pPr>
        <w:rPr>
          <w:rFonts w:ascii="宋体" w:eastAsia="宋体" w:hAnsi="宋体"/>
        </w:rPr>
      </w:pPr>
      <w:r w:rsidRPr="00EB28BE">
        <w:rPr>
          <w:rFonts w:ascii="宋体" w:eastAsia="宋体" w:hAnsi="宋体"/>
        </w:rPr>
        <w:t>UVA-11400-ACM</w:t>
      </w:r>
      <w:r w:rsidRPr="00EB28BE">
        <w:rPr>
          <w:rFonts w:ascii="宋体" w:eastAsia="宋体" w:hAnsi="宋体" w:hint="eastAsia"/>
        </w:rPr>
        <w:t>作业20180606</w:t>
      </w:r>
      <w:r w:rsidR="004816D9" w:rsidRPr="00EB28BE">
        <w:rPr>
          <w:rFonts w:ascii="宋体" w:eastAsia="宋体" w:hAnsi="宋体"/>
        </w:rPr>
        <w:t>-</w:t>
      </w:r>
      <w:r w:rsidR="004816D9" w:rsidRPr="00EB28BE">
        <w:rPr>
          <w:rFonts w:ascii="宋体" w:eastAsia="宋体" w:hAnsi="宋体" w:hint="eastAsia"/>
        </w:rPr>
        <w:t>签到</w:t>
      </w:r>
      <w:r w:rsidR="005E2FE1" w:rsidRPr="00EB28BE">
        <w:rPr>
          <w:rFonts w:ascii="宋体" w:eastAsia="宋体" w:hAnsi="宋体" w:hint="eastAsia"/>
        </w:rPr>
        <w:t>/铜</w:t>
      </w:r>
    </w:p>
    <w:p w:rsidR="001F241B" w:rsidRPr="00EB28BE" w:rsidRDefault="00EB014A" w:rsidP="002D399E">
      <w:pPr>
        <w:rPr>
          <w:rFonts w:ascii="宋体" w:eastAsia="宋体" w:hAnsi="宋体" w:hint="eastAsia"/>
        </w:rPr>
      </w:pPr>
      <w:r w:rsidRPr="00EB28BE">
        <w:rPr>
          <w:rFonts w:ascii="宋体" w:eastAsia="宋体" w:hAnsi="宋体"/>
        </w:rPr>
        <w:t>HDU-1502-ACM</w:t>
      </w:r>
      <w:r w:rsidRPr="00EB28BE">
        <w:rPr>
          <w:rFonts w:ascii="宋体" w:eastAsia="宋体" w:hAnsi="宋体" w:hint="eastAsia"/>
        </w:rPr>
        <w:t>作业20180606</w:t>
      </w:r>
      <w:r w:rsidR="004816D9" w:rsidRPr="00EB28BE">
        <w:rPr>
          <w:rFonts w:ascii="宋体" w:eastAsia="宋体" w:hAnsi="宋体"/>
        </w:rPr>
        <w:t>-</w:t>
      </w:r>
      <w:r w:rsidR="004816D9" w:rsidRPr="00EB28BE">
        <w:rPr>
          <w:rFonts w:ascii="宋体" w:eastAsia="宋体" w:hAnsi="宋体" w:hint="eastAsia"/>
        </w:rPr>
        <w:t>签到</w:t>
      </w:r>
      <w:r w:rsidR="005E2FE1" w:rsidRPr="00EB28BE">
        <w:rPr>
          <w:rFonts w:ascii="宋体" w:eastAsia="宋体" w:hAnsi="宋体" w:hint="eastAsia"/>
        </w:rPr>
        <w:t>/铜</w:t>
      </w:r>
    </w:p>
    <w:p w:rsidR="00466538" w:rsidRPr="00EB28BE" w:rsidRDefault="0092357D" w:rsidP="00A2630B">
      <w:pPr>
        <w:rPr>
          <w:rFonts w:ascii="宋体" w:eastAsia="宋体" w:hAnsi="宋体"/>
        </w:rPr>
      </w:pPr>
      <w:r w:rsidRPr="00EB28BE">
        <w:rPr>
          <w:rFonts w:ascii="宋体" w:eastAsia="宋体" w:hAnsi="宋体" w:hint="eastAsia"/>
        </w:rPr>
        <w:t>HDU</w:t>
      </w:r>
      <w:r w:rsidRPr="00EB28BE">
        <w:rPr>
          <w:rFonts w:ascii="宋体" w:eastAsia="宋体" w:hAnsi="宋体"/>
        </w:rPr>
        <w:t>-</w:t>
      </w:r>
      <w:r w:rsidRPr="00EB28BE">
        <w:rPr>
          <w:rFonts w:ascii="宋体" w:eastAsia="宋体" w:hAnsi="宋体" w:hint="eastAsia"/>
        </w:rPr>
        <w:t>1599-</w:t>
      </w:r>
      <w:r w:rsidRPr="00EB28BE">
        <w:rPr>
          <w:rFonts w:ascii="宋体" w:eastAsia="宋体" w:hAnsi="宋体"/>
        </w:rPr>
        <w:t>ACM</w:t>
      </w:r>
      <w:r w:rsidRPr="00EB28BE">
        <w:rPr>
          <w:rFonts w:ascii="宋体" w:eastAsia="宋体" w:hAnsi="宋体" w:hint="eastAsia"/>
        </w:rPr>
        <w:t>作业2018</w:t>
      </w:r>
      <w:r w:rsidRPr="00EB28BE">
        <w:rPr>
          <w:rFonts w:ascii="宋体" w:eastAsia="宋体" w:hAnsi="宋体"/>
        </w:rPr>
        <w:t>0516</w:t>
      </w:r>
      <w:r w:rsidRPr="00EB28BE">
        <w:rPr>
          <w:rFonts w:ascii="宋体" w:eastAsia="宋体" w:hAnsi="宋体" w:hint="eastAsia"/>
        </w:rPr>
        <w:t>-签到/铜</w:t>
      </w:r>
    </w:p>
    <w:p w:rsidR="00C369C0" w:rsidRPr="00EB28BE" w:rsidRDefault="00490951" w:rsidP="002D399E">
      <w:pPr>
        <w:rPr>
          <w:rFonts w:ascii="宋体" w:eastAsia="宋体" w:hAnsi="宋体"/>
        </w:rPr>
      </w:pPr>
      <w:r w:rsidRPr="00EB28BE">
        <w:rPr>
          <w:rFonts w:ascii="宋体" w:eastAsia="宋体" w:hAnsi="宋体" w:hint="eastAsia"/>
        </w:rPr>
        <w:t>HDU-3790-ACM作业20180509-签到/铜</w:t>
      </w:r>
    </w:p>
    <w:p w:rsidR="00490951" w:rsidRPr="00EB28BE" w:rsidRDefault="00490951" w:rsidP="002D399E">
      <w:pPr>
        <w:rPr>
          <w:rFonts w:ascii="宋体" w:eastAsia="宋体" w:hAnsi="宋体"/>
        </w:rPr>
      </w:pPr>
      <w:r w:rsidRPr="00EB28BE">
        <w:rPr>
          <w:rFonts w:ascii="宋体" w:eastAsia="宋体" w:hAnsi="宋体"/>
        </w:rPr>
        <w:t>HDU-1224</w:t>
      </w:r>
      <w:r w:rsidRPr="00EB28BE">
        <w:rPr>
          <w:rFonts w:ascii="宋体" w:eastAsia="宋体" w:hAnsi="宋体" w:hint="eastAsia"/>
        </w:rPr>
        <w:t>-ACM作业20180509-签到/铜</w:t>
      </w:r>
    </w:p>
    <w:p w:rsidR="00CB2F7C" w:rsidRPr="00EB28BE" w:rsidRDefault="006D1F46" w:rsidP="00720A41">
      <w:pPr>
        <w:rPr>
          <w:rFonts w:ascii="宋体" w:eastAsia="宋体" w:hAnsi="宋体"/>
        </w:rPr>
      </w:pPr>
      <w:r w:rsidRPr="00EB28BE">
        <w:rPr>
          <w:rFonts w:ascii="宋体" w:eastAsia="宋体" w:hAnsi="宋体" w:hint="eastAsia"/>
        </w:rPr>
        <w:t>HDU-1429- ACM作业2018404-签到/铜</w:t>
      </w:r>
    </w:p>
    <w:p w:rsidR="006D1F46" w:rsidRPr="00EB28BE" w:rsidRDefault="006D1F46" w:rsidP="00720A41">
      <w:pPr>
        <w:rPr>
          <w:rFonts w:ascii="宋体" w:eastAsia="宋体" w:hAnsi="宋体"/>
        </w:rPr>
      </w:pPr>
      <w:r w:rsidRPr="00EB28BE">
        <w:rPr>
          <w:rFonts w:ascii="宋体" w:eastAsia="宋体" w:hAnsi="宋体"/>
        </w:rPr>
        <w:t>HDU-1598</w:t>
      </w:r>
      <w:r w:rsidRPr="00EB28BE">
        <w:rPr>
          <w:rFonts w:ascii="宋体" w:eastAsia="宋体" w:hAnsi="宋体" w:hint="eastAsia"/>
        </w:rPr>
        <w:t>- ACM作业2018404-签到/铜</w:t>
      </w:r>
    </w:p>
    <w:p w:rsidR="006D1F46" w:rsidRPr="00EB28BE" w:rsidRDefault="006D1F46" w:rsidP="00720A41">
      <w:pPr>
        <w:rPr>
          <w:rFonts w:ascii="宋体" w:eastAsia="宋体" w:hAnsi="宋体"/>
        </w:rPr>
      </w:pPr>
      <w:r w:rsidRPr="00EB28BE">
        <w:rPr>
          <w:rFonts w:ascii="宋体" w:eastAsia="宋体" w:hAnsi="宋体" w:hint="eastAsia"/>
        </w:rPr>
        <w:t>HDU-2612- ACM作业20180328-签到/铜</w:t>
      </w:r>
    </w:p>
    <w:p w:rsidR="00572F30" w:rsidRPr="00EB28BE" w:rsidRDefault="00EF4CC0" w:rsidP="00EF4CC0">
      <w:pPr>
        <w:pStyle w:val="2"/>
        <w:rPr>
          <w:rFonts w:ascii="宋体" w:eastAsia="宋体" w:hAnsi="宋体"/>
          <w:b w:val="0"/>
        </w:rPr>
      </w:pPr>
      <w:bookmarkStart w:id="48" w:name="_Toc519439429"/>
      <w:r w:rsidRPr="00EB28BE">
        <w:rPr>
          <w:rFonts w:ascii="宋体" w:eastAsia="宋体" w:hAnsi="宋体" w:hint="eastAsia"/>
          <w:b w:val="0"/>
        </w:rPr>
        <w:t>专项题库</w:t>
      </w:r>
      <w:bookmarkEnd w:id="48"/>
    </w:p>
    <w:p w:rsidR="00812543" w:rsidRPr="00EB28BE" w:rsidRDefault="00572F30" w:rsidP="00EC268E">
      <w:pPr>
        <w:pStyle w:val="3"/>
        <w:rPr>
          <w:rFonts w:ascii="宋体" w:eastAsia="宋体" w:hAnsi="宋体" w:hint="eastAsia"/>
          <w:b w:val="0"/>
        </w:rPr>
      </w:pPr>
      <w:bookmarkStart w:id="49" w:name="_Toc519439430"/>
      <w:r w:rsidRPr="00EB28BE">
        <w:rPr>
          <w:rFonts w:ascii="宋体" w:eastAsia="宋体" w:hAnsi="宋体" w:hint="eastAsia"/>
          <w:b w:val="0"/>
        </w:rPr>
        <w:t>动态规划</w:t>
      </w:r>
      <w:bookmarkEnd w:id="49"/>
    </w:p>
    <w:p w:rsidR="00BB0C9F" w:rsidRPr="00EB28BE" w:rsidRDefault="00572F30" w:rsidP="00572F30">
      <w:pPr>
        <w:rPr>
          <w:rFonts w:ascii="宋体" w:eastAsia="宋体" w:hAnsi="宋体"/>
        </w:rPr>
      </w:pPr>
      <w:r w:rsidRPr="00EB28BE">
        <w:rPr>
          <w:rFonts w:ascii="宋体" w:eastAsia="宋体" w:hAnsi="宋体" w:hint="eastAsia"/>
        </w:rPr>
        <w:t>背包-进阶</w:t>
      </w:r>
    </w:p>
    <w:p w:rsidR="00572F30" w:rsidRPr="00EB28BE" w:rsidRDefault="00572F30" w:rsidP="00572F30">
      <w:pPr>
        <w:rPr>
          <w:rFonts w:ascii="宋体" w:eastAsia="宋体" w:hAnsi="宋体"/>
        </w:rPr>
      </w:pPr>
      <w:r w:rsidRPr="00EB28BE">
        <w:rPr>
          <w:rFonts w:ascii="宋体" w:eastAsia="宋体" w:hAnsi="宋体" w:hint="eastAsia"/>
        </w:rPr>
        <w:t>（</w:t>
      </w:r>
      <w:hyperlink r:id="rId26" w:history="1">
        <w:r w:rsidRPr="00EB28BE">
          <w:rPr>
            <w:rStyle w:val="a3"/>
            <w:rFonts w:ascii="宋体" w:eastAsia="宋体" w:hAnsi="宋体"/>
          </w:rPr>
          <w:t>https://blog.csdn.net/eagle_or_snail/article/details/50987044</w:t>
        </w:r>
      </w:hyperlink>
      <w:r w:rsidRPr="00EB28BE">
        <w:rPr>
          <w:rFonts w:ascii="宋体" w:eastAsia="宋体" w:hAnsi="宋体" w:hint="eastAsia"/>
        </w:rPr>
        <w:t>）</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一、简单基础dp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这类dp主要是一些状态比较容易表示，转移方程比较好想，问题比较基本常见的。主要包括递推、背包、LIS（最长递增序列），LCS（最长公共子序列），下面针对这几种类型，推荐一下比较好的学习资料和题目。</w:t>
      </w:r>
    </w:p>
    <w:p w:rsidR="004011BC" w:rsidRPr="00EB28BE" w:rsidRDefault="004011BC" w:rsidP="007B5302">
      <w:pPr>
        <w:pStyle w:val="a4"/>
        <w:shd w:val="clear" w:color="auto" w:fill="FFFFFF"/>
        <w:wordWrap w:val="0"/>
        <w:spacing w:before="0" w:beforeAutospacing="0" w:after="240" w:afterAutospacing="0" w:line="360" w:lineRule="atLeast"/>
        <w:jc w:val="both"/>
        <w:outlineLvl w:val="3"/>
        <w:rPr>
          <w:rFonts w:cstheme="minorBidi"/>
          <w:kern w:val="2"/>
          <w:sz w:val="21"/>
          <w:szCs w:val="22"/>
        </w:rPr>
      </w:pPr>
      <w:r w:rsidRPr="00EB28BE">
        <w:rPr>
          <w:rFonts w:cstheme="minorBidi"/>
          <w:kern w:val="2"/>
          <w:sz w:val="21"/>
          <w:szCs w:val="22"/>
        </w:rPr>
        <w:t>1、递推：</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递推一般形式比较单一，从前往后，分类枚举就行。</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简单:</w:t>
      </w:r>
    </w:p>
    <w:p w:rsidR="004011BC" w:rsidRPr="00EB28BE" w:rsidRDefault="00070D42"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hint="eastAsia"/>
          <w:kern w:val="2"/>
          <w:sz w:val="21"/>
          <w:szCs w:val="22"/>
        </w:rPr>
        <w:t>√-</w:t>
      </w:r>
      <w:hyperlink r:id="rId27" w:tgtFrame="_blank" w:history="1">
        <w:r w:rsidR="004011BC" w:rsidRPr="00EB28BE">
          <w:rPr>
            <w:rFonts w:cstheme="minorBidi"/>
            <w:kern w:val="2"/>
            <w:szCs w:val="22"/>
          </w:rPr>
          <w:t>hdu 2084 数塔</w:t>
        </w:r>
      </w:hyperlink>
      <w:r w:rsidR="004011BC" w:rsidRPr="00EB28BE">
        <w:rPr>
          <w:rFonts w:cstheme="minorBidi"/>
          <w:kern w:val="2"/>
          <w:sz w:val="21"/>
          <w:szCs w:val="22"/>
        </w:rPr>
        <w:t> 简单从上往下递推</w:t>
      </w:r>
    </w:p>
    <w:p w:rsidR="004011BC" w:rsidRPr="00EB28BE" w:rsidRDefault="00697E05"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hint="eastAsia"/>
          <w:kern w:val="2"/>
          <w:sz w:val="21"/>
          <w:szCs w:val="22"/>
        </w:rPr>
        <w:lastRenderedPageBreak/>
        <w:t>√</w:t>
      </w:r>
      <w:r w:rsidR="00850C21" w:rsidRPr="00EB28BE">
        <w:rPr>
          <w:rFonts w:cstheme="minorBidi" w:hint="eastAsia"/>
          <w:kern w:val="2"/>
          <w:sz w:val="21"/>
          <w:szCs w:val="22"/>
        </w:rPr>
        <w:t>-</w:t>
      </w:r>
      <w:hyperlink r:id="rId28" w:tgtFrame="_blank" w:history="1">
        <w:r w:rsidR="004011BC" w:rsidRPr="00EB28BE">
          <w:rPr>
            <w:rFonts w:cstheme="minorBidi"/>
            <w:kern w:val="2"/>
            <w:szCs w:val="22"/>
          </w:rPr>
          <w:t>hdu 2018 母牛的故事</w:t>
        </w:r>
      </w:hyperlink>
      <w:r w:rsidR="004011BC" w:rsidRPr="00EB28BE">
        <w:rPr>
          <w:rFonts w:cstheme="minorBidi"/>
          <w:kern w:val="2"/>
          <w:sz w:val="21"/>
          <w:szCs w:val="22"/>
        </w:rPr>
        <w:t> 简单递推计数</w:t>
      </w:r>
    </w:p>
    <w:p w:rsidR="004011BC" w:rsidRPr="00EB28BE" w:rsidRDefault="00070D42"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hint="eastAsia"/>
          <w:kern w:val="2"/>
          <w:sz w:val="21"/>
          <w:szCs w:val="22"/>
        </w:rPr>
        <w:t>√-</w:t>
      </w:r>
      <w:hyperlink r:id="rId29" w:tgtFrame="_blank" w:history="1">
        <w:r w:rsidR="004011BC" w:rsidRPr="00EB28BE">
          <w:rPr>
            <w:rFonts w:cstheme="minorBidi"/>
            <w:kern w:val="2"/>
            <w:szCs w:val="22"/>
          </w:rPr>
          <w:t>hdu 2044 一只小蜜蜂...</w:t>
        </w:r>
      </w:hyperlink>
      <w:r w:rsidR="004011BC" w:rsidRPr="00EB28BE">
        <w:rPr>
          <w:rFonts w:cstheme="minorBidi"/>
          <w:kern w:val="2"/>
          <w:sz w:val="21"/>
          <w:szCs w:val="22"/>
        </w:rPr>
        <w:t> 简单递推计数（Fibonacci）</w:t>
      </w:r>
    </w:p>
    <w:p w:rsidR="004011BC" w:rsidRPr="00EB28BE" w:rsidRDefault="00070D42"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hint="eastAsia"/>
          <w:kern w:val="2"/>
          <w:sz w:val="21"/>
          <w:szCs w:val="22"/>
        </w:rPr>
        <w:t>√-</w:t>
      </w:r>
      <w:hyperlink r:id="rId30" w:tgtFrame="_blank" w:history="1">
        <w:r w:rsidR="004011BC" w:rsidRPr="00EB28BE">
          <w:rPr>
            <w:rFonts w:cstheme="minorBidi"/>
            <w:kern w:val="2"/>
            <w:szCs w:val="22"/>
          </w:rPr>
          <w:t>hdu 2041 超级楼梯</w:t>
        </w:r>
      </w:hyperlink>
      <w:r w:rsidR="004011BC" w:rsidRPr="00EB28BE">
        <w:rPr>
          <w:rFonts w:cstheme="minorBidi"/>
          <w:kern w:val="2"/>
          <w:sz w:val="21"/>
          <w:szCs w:val="22"/>
        </w:rPr>
        <w:t> Fibonacci</w:t>
      </w:r>
    </w:p>
    <w:p w:rsidR="004011BC" w:rsidRPr="00EB28BE" w:rsidRDefault="004C5B37" w:rsidP="004011BC">
      <w:pPr>
        <w:pStyle w:val="a4"/>
        <w:shd w:val="clear" w:color="auto" w:fill="FFFFFF"/>
        <w:wordWrap w:val="0"/>
        <w:spacing w:before="0" w:beforeAutospacing="0" w:after="240" w:afterAutospacing="0" w:line="360" w:lineRule="atLeast"/>
        <w:jc w:val="both"/>
        <w:rPr>
          <w:rFonts w:cstheme="minorBidi"/>
          <w:kern w:val="2"/>
          <w:sz w:val="21"/>
          <w:szCs w:val="22"/>
        </w:rPr>
      </w:pPr>
      <w:r>
        <w:rPr>
          <w:rFonts w:cstheme="minorBidi" w:hint="eastAsia"/>
          <w:kern w:val="2"/>
          <w:sz w:val="21"/>
          <w:szCs w:val="22"/>
        </w:rPr>
        <w:t>放入题库-</w:t>
      </w:r>
      <w:hyperlink r:id="rId31" w:tgtFrame="_blank" w:history="1">
        <w:r w:rsidR="004011BC" w:rsidRPr="00EB28BE">
          <w:rPr>
            <w:rFonts w:cstheme="minorBidi"/>
            <w:kern w:val="2"/>
            <w:szCs w:val="22"/>
          </w:rPr>
          <w:t>hdu 2050 折线分割平面</w:t>
        </w:r>
      </w:hyperlink>
      <w:r w:rsidR="004011BC" w:rsidRPr="00EB28BE">
        <w:rPr>
          <w:rFonts w:cstheme="minorBidi"/>
          <w:kern w:val="2"/>
          <w:sz w:val="21"/>
          <w:szCs w:val="22"/>
        </w:rPr>
        <w:t> 找递推公式</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w:t>
      </w:r>
    </w:p>
    <w:p w:rsidR="004011BC" w:rsidRPr="00EB28BE" w:rsidRDefault="004C5B37" w:rsidP="004011BC">
      <w:pPr>
        <w:pStyle w:val="a4"/>
        <w:shd w:val="clear" w:color="auto" w:fill="FFFFFF"/>
        <w:wordWrap w:val="0"/>
        <w:spacing w:before="0" w:beforeAutospacing="0" w:after="240" w:afterAutospacing="0" w:line="360" w:lineRule="atLeast"/>
        <w:jc w:val="both"/>
        <w:rPr>
          <w:rFonts w:cstheme="minorBidi"/>
          <w:kern w:val="2"/>
          <w:sz w:val="21"/>
          <w:szCs w:val="22"/>
        </w:rPr>
      </w:pPr>
      <w:r>
        <w:rPr>
          <w:rFonts w:cstheme="minorBidi" w:hint="eastAsia"/>
          <w:kern w:val="2"/>
          <w:sz w:val="21"/>
          <w:szCs w:val="22"/>
        </w:rPr>
        <w:t>放入题库-</w:t>
      </w:r>
      <w:hyperlink r:id="rId32" w:tgtFrame="_blank" w:history="1">
        <w:r w:rsidR="004011BC" w:rsidRPr="00EB28BE">
          <w:rPr>
            <w:rFonts w:cstheme="minorBidi"/>
            <w:kern w:val="2"/>
            <w:szCs w:val="22"/>
          </w:rPr>
          <w:t>CF 429B B.Working out</w:t>
        </w:r>
      </w:hyperlink>
      <w:r w:rsidR="004011BC" w:rsidRPr="00EB28BE">
        <w:rPr>
          <w:rFonts w:cstheme="minorBidi"/>
          <w:kern w:val="2"/>
          <w:sz w:val="21"/>
          <w:szCs w:val="22"/>
        </w:rPr>
        <w:t> 四个角递推</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33" w:tgtFrame="_blank" w:history="1">
        <w:r w:rsidRPr="00EB28BE">
          <w:rPr>
            <w:rFonts w:cstheme="minorBidi"/>
            <w:kern w:val="2"/>
            <w:szCs w:val="22"/>
          </w:rPr>
          <w:t>zoj 3747 Attack on Titans</w:t>
        </w:r>
      </w:hyperlink>
      <w:r w:rsidRPr="00EB28BE">
        <w:rPr>
          <w:rFonts w:cstheme="minorBidi"/>
          <w:kern w:val="2"/>
          <w:sz w:val="21"/>
          <w:szCs w:val="22"/>
        </w:rPr>
        <w:t> 带限制条件的计数递推dp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34" w:tgtFrame="_blank" w:history="1">
        <w:r w:rsidRPr="00EB28BE">
          <w:rPr>
            <w:rFonts w:cstheme="minorBidi"/>
            <w:kern w:val="2"/>
            <w:szCs w:val="22"/>
          </w:rPr>
          <w:t>uva 10328 Coin Toss</w:t>
        </w:r>
      </w:hyperlink>
      <w:r w:rsidRPr="00EB28BE">
        <w:rPr>
          <w:rFonts w:cstheme="minorBidi"/>
          <w:kern w:val="2"/>
          <w:sz w:val="21"/>
          <w:szCs w:val="22"/>
        </w:rPr>
        <w:t> 同上题</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35" w:tgtFrame="_blank" w:history="1">
        <w:r w:rsidRPr="00EB28BE">
          <w:rPr>
            <w:rFonts w:cstheme="minorBidi"/>
            <w:kern w:val="2"/>
            <w:szCs w:val="22"/>
          </w:rPr>
          <w:t>hdu 4747 Mex </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36" w:tgtFrame="_blank" w:history="1">
        <w:r w:rsidRPr="00EB28BE">
          <w:rPr>
            <w:rFonts w:cstheme="minorBidi"/>
            <w:kern w:val="2"/>
            <w:szCs w:val="22"/>
          </w:rPr>
          <w:t>hdu 4489 The King's Ups and Downs</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37" w:tgtFrame="_blank" w:history="1">
        <w:r w:rsidRPr="00EB28BE">
          <w:rPr>
            <w:rFonts w:cstheme="minorBidi"/>
            <w:kern w:val="2"/>
            <w:szCs w:val="22"/>
          </w:rPr>
          <w:t>hdu 4054 Number String</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2、背包</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经典的背包九讲：</w:t>
      </w:r>
      <w:hyperlink r:id="rId38" w:tgtFrame="_blank" w:history="1">
        <w:r w:rsidRPr="00EB28BE">
          <w:rPr>
            <w:rFonts w:cstheme="minorBidi"/>
            <w:kern w:val="2"/>
            <w:szCs w:val="22"/>
          </w:rPr>
          <w:t>http://love-oriented.com/pack/</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推荐博客：</w:t>
      </w:r>
      <w:hyperlink r:id="rId39" w:tgtFrame="_blank" w:history="1">
        <w:r w:rsidRPr="00EB28BE">
          <w:rPr>
            <w:rFonts w:cstheme="minorBidi"/>
            <w:kern w:val="2"/>
            <w:szCs w:val="22"/>
          </w:rPr>
          <w:t>http://blog.csdn.net/woshi250hua/article/details/7636866</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主要有0-1背包、完全背包、分组背包、多重背包。</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简单：</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0" w:tgtFrame="_blank" w:history="1">
        <w:r w:rsidRPr="00EB28BE">
          <w:rPr>
            <w:rFonts w:cstheme="minorBidi"/>
            <w:kern w:val="2"/>
            <w:szCs w:val="22"/>
          </w:rPr>
          <w:t>hdu 2955 Robberies</w:t>
        </w:r>
      </w:hyperlink>
      <w:r w:rsidRPr="00EB28BE">
        <w:rPr>
          <w:rFonts w:cstheme="minorBidi"/>
          <w:kern w:val="2"/>
          <w:sz w:val="21"/>
          <w:szCs w:val="22"/>
        </w:rPr>
        <w:t> 01背包</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1" w:tgtFrame="_blank" w:history="1">
        <w:r w:rsidRPr="00EB28BE">
          <w:rPr>
            <w:rFonts w:cstheme="minorBidi"/>
            <w:kern w:val="2"/>
            <w:szCs w:val="22"/>
          </w:rPr>
          <w:t>hdu 1864 最大报销额</w:t>
        </w:r>
      </w:hyperlink>
      <w:r w:rsidRPr="00EB28BE">
        <w:rPr>
          <w:rFonts w:cstheme="minorBidi"/>
          <w:kern w:val="2"/>
          <w:sz w:val="21"/>
          <w:szCs w:val="22"/>
        </w:rPr>
        <w:t> 01背包</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2" w:tgtFrame="_blank" w:history="1">
        <w:r w:rsidRPr="00EB28BE">
          <w:rPr>
            <w:rFonts w:cstheme="minorBidi"/>
            <w:kern w:val="2"/>
            <w:szCs w:val="22"/>
          </w:rPr>
          <w:t>hdu 2602 Bone Collector</w:t>
        </w:r>
      </w:hyperlink>
      <w:r w:rsidRPr="00EB28BE">
        <w:rPr>
          <w:rFonts w:cstheme="minorBidi"/>
          <w:kern w:val="2"/>
          <w:sz w:val="21"/>
          <w:szCs w:val="22"/>
        </w:rPr>
        <w:t> 01背包</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3" w:tgtFrame="_blank" w:history="1">
        <w:r w:rsidRPr="00EB28BE">
          <w:rPr>
            <w:rFonts w:cstheme="minorBidi"/>
            <w:kern w:val="2"/>
            <w:szCs w:val="22"/>
          </w:rPr>
          <w:t>hdu 2844 Coins</w:t>
        </w:r>
      </w:hyperlink>
      <w:r w:rsidRPr="00EB28BE">
        <w:rPr>
          <w:rFonts w:cstheme="minorBidi"/>
          <w:kern w:val="2"/>
          <w:sz w:val="21"/>
          <w:szCs w:val="22"/>
        </w:rPr>
        <w:t> 多重背包</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4" w:tgtFrame="_blank" w:history="1">
        <w:r w:rsidRPr="00EB28BE">
          <w:rPr>
            <w:rFonts w:cstheme="minorBidi"/>
            <w:kern w:val="2"/>
            <w:szCs w:val="22"/>
          </w:rPr>
          <w:t>hdu 2159 FATE</w:t>
        </w:r>
      </w:hyperlink>
      <w:r w:rsidRPr="00EB28BE">
        <w:rPr>
          <w:rFonts w:cstheme="minorBidi"/>
          <w:kern w:val="2"/>
          <w:sz w:val="21"/>
          <w:szCs w:val="22"/>
        </w:rPr>
        <w:t> 完全背包</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5" w:tgtFrame="_blank" w:history="1">
        <w:r w:rsidRPr="00EB28BE">
          <w:rPr>
            <w:rFonts w:cstheme="minorBidi"/>
            <w:kern w:val="2"/>
            <w:szCs w:val="22"/>
          </w:rPr>
          <w:t>woj 1537 A Stone-I</w:t>
        </w:r>
      </w:hyperlink>
      <w:r w:rsidRPr="00EB28BE">
        <w:rPr>
          <w:rFonts w:cstheme="minorBidi"/>
          <w:kern w:val="2"/>
          <w:sz w:val="21"/>
          <w:szCs w:val="22"/>
        </w:rPr>
        <w:t>  转化成背包</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6" w:tgtFrame="_blank" w:history="1">
        <w:r w:rsidRPr="00EB28BE">
          <w:rPr>
            <w:rFonts w:cstheme="minorBidi"/>
            <w:kern w:val="2"/>
            <w:szCs w:val="22"/>
          </w:rPr>
          <w:t>woj 1538 B Stone-II</w:t>
        </w:r>
      </w:hyperlink>
      <w:r w:rsidRPr="00EB28BE">
        <w:rPr>
          <w:rFonts w:cstheme="minorBidi"/>
          <w:kern w:val="2"/>
          <w:sz w:val="21"/>
          <w:szCs w:val="22"/>
        </w:rPr>
        <w:t> 转化成背包</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7" w:tgtFrame="_blank" w:history="1">
        <w:r w:rsidRPr="00EB28BE">
          <w:rPr>
            <w:rFonts w:cstheme="minorBidi"/>
            <w:kern w:val="2"/>
            <w:szCs w:val="22"/>
          </w:rPr>
          <w:t>poj 1170 Shopping Offers</w:t>
        </w:r>
      </w:hyperlink>
      <w:r w:rsidRPr="00EB28BE">
        <w:rPr>
          <w:rFonts w:cstheme="minorBidi"/>
          <w:kern w:val="2"/>
          <w:sz w:val="21"/>
          <w:szCs w:val="22"/>
        </w:rPr>
        <w:t> 状压+背包</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8" w:tgtFrame="_blank" w:history="1">
        <w:r w:rsidRPr="00EB28BE">
          <w:rPr>
            <w:rFonts w:cstheme="minorBidi"/>
            <w:kern w:val="2"/>
            <w:szCs w:val="22"/>
          </w:rPr>
          <w:t>zoj 3769 Diablo III</w:t>
        </w:r>
      </w:hyperlink>
      <w:r w:rsidRPr="00EB28BE">
        <w:rPr>
          <w:rFonts w:cstheme="minorBidi"/>
          <w:kern w:val="2"/>
          <w:sz w:val="21"/>
          <w:szCs w:val="22"/>
        </w:rPr>
        <w:t> 带限制条件的背包</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49" w:tgtFrame="_blank" w:history="1">
        <w:r w:rsidRPr="00EB28BE">
          <w:rPr>
            <w:rFonts w:cstheme="minorBidi"/>
            <w:kern w:val="2"/>
            <w:szCs w:val="22"/>
          </w:rPr>
          <w:t>zoj 3638 Fruit Ninja </w:t>
        </w:r>
      </w:hyperlink>
      <w:r w:rsidRPr="00EB28BE">
        <w:rPr>
          <w:rFonts w:cstheme="minorBidi"/>
          <w:kern w:val="2"/>
          <w:sz w:val="21"/>
          <w:szCs w:val="22"/>
        </w:rPr>
        <w:t>背包的转化成组合数学</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0" w:tgtFrame="_blank" w:history="1">
        <w:r w:rsidRPr="00EB28BE">
          <w:rPr>
            <w:rFonts w:cstheme="minorBidi"/>
            <w:kern w:val="2"/>
            <w:szCs w:val="22"/>
          </w:rPr>
          <w:t>hdu 3092 Least common multiple</w:t>
        </w:r>
      </w:hyperlink>
      <w:r w:rsidRPr="00EB28BE">
        <w:rPr>
          <w:rFonts w:cstheme="minorBidi"/>
          <w:kern w:val="2"/>
          <w:sz w:val="21"/>
          <w:szCs w:val="22"/>
        </w:rPr>
        <w:t> 转化成完全背包问题</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1" w:tgtFrame="_blank" w:history="1">
        <w:r w:rsidRPr="00EB28BE">
          <w:rPr>
            <w:rFonts w:cstheme="minorBidi"/>
            <w:kern w:val="2"/>
            <w:szCs w:val="22"/>
          </w:rPr>
          <w:t>poj 1015 Jury Compromise</w:t>
        </w:r>
      </w:hyperlink>
      <w:r w:rsidRPr="00EB28BE">
        <w:rPr>
          <w:rFonts w:cstheme="minorBidi"/>
          <w:kern w:val="2"/>
          <w:sz w:val="21"/>
          <w:szCs w:val="22"/>
        </w:rPr>
        <w:t> 扩大区间+输出路径</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3、LIS</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最长递增子序列，朴素的是o(n^2)算法，二分下可以写成o(nlgn)：维护一个当前最优的递增序列——找到恰好大于它更新</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简单：</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2" w:tgtFrame="_blank" w:history="1">
        <w:r w:rsidRPr="00EB28BE">
          <w:rPr>
            <w:rFonts w:cstheme="minorBidi"/>
            <w:kern w:val="2"/>
            <w:szCs w:val="22"/>
          </w:rPr>
          <w:t>hdu 1003 Max Sum</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3" w:tgtFrame="_blank" w:history="1">
        <w:r w:rsidRPr="00EB28BE">
          <w:rPr>
            <w:rFonts w:cstheme="minorBidi"/>
            <w:kern w:val="2"/>
            <w:szCs w:val="22"/>
          </w:rPr>
          <w:t>hdu 1087 Super Jumping!</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4" w:tgtFrame="_blank" w:history="1">
        <w:r w:rsidRPr="00EB28BE">
          <w:rPr>
            <w:rFonts w:cstheme="minorBidi"/>
            <w:kern w:val="2"/>
            <w:szCs w:val="22"/>
          </w:rPr>
          <w:t>uva 10635 Prince and Princess</w:t>
        </w:r>
      </w:hyperlink>
      <w:r w:rsidRPr="00EB28BE">
        <w:rPr>
          <w:rFonts w:cstheme="minorBidi"/>
          <w:kern w:val="2"/>
          <w:sz w:val="21"/>
          <w:szCs w:val="22"/>
        </w:rPr>
        <w:t> LCS转化成LIS</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5" w:tgtFrame="_blank" w:history="1">
        <w:r w:rsidRPr="00EB28BE">
          <w:rPr>
            <w:rFonts w:cstheme="minorBidi"/>
            <w:kern w:val="2"/>
            <w:szCs w:val="22"/>
          </w:rPr>
          <w:t>hdu 4352 XHXJ's LIS</w:t>
        </w:r>
      </w:hyperlink>
      <w:r w:rsidRPr="00EB28BE">
        <w:rPr>
          <w:rFonts w:cstheme="minorBidi"/>
          <w:kern w:val="2"/>
          <w:sz w:val="21"/>
          <w:szCs w:val="22"/>
        </w:rPr>
        <w:t xml:space="preserve">　数位dp+LIS思想</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6" w:tgtFrame="_blank" w:history="1">
        <w:r w:rsidRPr="00EB28BE">
          <w:rPr>
            <w:rFonts w:cstheme="minorBidi"/>
            <w:kern w:val="2"/>
            <w:szCs w:val="22"/>
          </w:rPr>
          <w:t>srm div2 1000 </w:t>
        </w:r>
      </w:hyperlink>
      <w:r w:rsidRPr="00EB28BE">
        <w:rPr>
          <w:rFonts w:cstheme="minorBidi"/>
          <w:kern w:val="2"/>
          <w:sz w:val="21"/>
          <w:szCs w:val="22"/>
        </w:rPr>
        <w:t> 状态压缩+LIS</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7" w:tgtFrame="_blank" w:history="1">
        <w:r w:rsidRPr="00EB28BE">
          <w:rPr>
            <w:rFonts w:cstheme="minorBidi"/>
            <w:kern w:val="2"/>
            <w:szCs w:val="22"/>
          </w:rPr>
          <w:t>poj 1239 Increasing Sequence</w:t>
        </w:r>
      </w:hyperlink>
      <w:r w:rsidRPr="00EB28BE">
        <w:rPr>
          <w:rFonts w:cstheme="minorBidi"/>
          <w:kern w:val="2"/>
          <w:sz w:val="21"/>
          <w:szCs w:val="22"/>
        </w:rPr>
        <w:t> 两次dp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4、LCS</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最长公共子序列，通常o(n^2)的算法</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8" w:tgtFrame="_blank" w:history="1">
        <w:r w:rsidRPr="00EB28BE">
          <w:rPr>
            <w:rFonts w:cstheme="minorBidi"/>
            <w:kern w:val="2"/>
            <w:szCs w:val="22"/>
          </w:rPr>
          <w:t>hdu 1503 Advanced Fruits</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59" w:tgtFrame="_blank" w:history="1">
        <w:r w:rsidRPr="00EB28BE">
          <w:rPr>
            <w:rFonts w:cstheme="minorBidi"/>
            <w:kern w:val="2"/>
            <w:szCs w:val="22"/>
          </w:rPr>
          <w:t>hdu 1159 Common Subsequence</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0" w:tgtFrame="_blank" w:history="1">
        <w:r w:rsidRPr="00EB28BE">
          <w:rPr>
            <w:rFonts w:cstheme="minorBidi"/>
            <w:kern w:val="2"/>
            <w:szCs w:val="22"/>
          </w:rPr>
          <w:t>uva 111 History Grading</w:t>
        </w:r>
      </w:hyperlink>
      <w:r w:rsidRPr="00EB28BE">
        <w:rPr>
          <w:rFonts w:cstheme="minorBidi"/>
          <w:kern w:val="2"/>
          <w:sz w:val="21"/>
          <w:szCs w:val="22"/>
        </w:rPr>
        <w:t> 要先排个序</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hint="eastAsia"/>
          <w:kern w:val="2"/>
          <w:sz w:val="21"/>
          <w:szCs w:val="22"/>
        </w:rPr>
      </w:pPr>
      <w:hyperlink r:id="rId61" w:tgtFrame="_blank" w:history="1">
        <w:r w:rsidRPr="00EB28BE">
          <w:rPr>
            <w:rFonts w:cstheme="minorBidi"/>
            <w:kern w:val="2"/>
            <w:szCs w:val="22"/>
          </w:rPr>
          <w:t>poj 1080 Human Gene Functions</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lastRenderedPageBreak/>
        <w:t>二、区间dp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推荐博客：</w:t>
      </w:r>
      <w:hyperlink r:id="rId62" w:tgtFrame="_blank" w:history="1">
        <w:r w:rsidRPr="00EB28BE">
          <w:rPr>
            <w:rFonts w:cstheme="minorBidi"/>
            <w:kern w:val="2"/>
            <w:szCs w:val="22"/>
          </w:rPr>
          <w:t>http://blog.csdn.net/woshi250hua/article/details/7969225</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区间dp,一般是枚举区间，把区间分成左右两部分，然后求出左右区间再合并。</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3" w:tgtFrame="_blank" w:history="1">
        <w:r w:rsidRPr="00EB28BE">
          <w:rPr>
            <w:rFonts w:cstheme="minorBidi"/>
            <w:kern w:val="2"/>
            <w:szCs w:val="22"/>
          </w:rPr>
          <w:t>poj 1141 Brackets Sequence</w:t>
        </w:r>
      </w:hyperlink>
      <w:r w:rsidRPr="00EB28BE">
        <w:rPr>
          <w:rFonts w:cstheme="minorBidi"/>
          <w:kern w:val="2"/>
          <w:sz w:val="21"/>
          <w:szCs w:val="22"/>
        </w:rPr>
        <w:t> 括号匹配并输出方案</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4" w:tgtFrame="_blank" w:history="1">
        <w:r w:rsidRPr="00EB28BE">
          <w:rPr>
            <w:rFonts w:cstheme="minorBidi"/>
            <w:kern w:val="2"/>
            <w:szCs w:val="22"/>
          </w:rPr>
          <w:t>hdu 4745 Two Rabbits</w:t>
        </w:r>
      </w:hyperlink>
      <w:r w:rsidRPr="00EB28BE">
        <w:rPr>
          <w:rFonts w:cstheme="minorBidi"/>
          <w:kern w:val="2"/>
          <w:sz w:val="21"/>
          <w:szCs w:val="22"/>
        </w:rPr>
        <w:t> 转化成求回文串 </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5" w:tgtFrame="_blank" w:history="1">
        <w:r w:rsidRPr="00EB28BE">
          <w:rPr>
            <w:rFonts w:cstheme="minorBidi"/>
            <w:kern w:val="2"/>
            <w:szCs w:val="22"/>
          </w:rPr>
          <w:t>zoj 3541 The Last Puzzle </w:t>
        </w:r>
      </w:hyperlink>
      <w:r w:rsidRPr="00EB28BE">
        <w:rPr>
          <w:rFonts w:cstheme="minorBidi"/>
          <w:kern w:val="2"/>
          <w:sz w:val="21"/>
          <w:szCs w:val="22"/>
        </w:rPr>
        <w:t> 贪心+区间dp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6" w:tgtFrame="_blank" w:history="1">
        <w:r w:rsidRPr="00EB28BE">
          <w:rPr>
            <w:rFonts w:cstheme="minorBidi"/>
            <w:kern w:val="2"/>
            <w:szCs w:val="22"/>
          </w:rPr>
          <w:t>poj 2955 Brackets</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7" w:tgtFrame="_blank" w:history="1">
        <w:r w:rsidRPr="00EB28BE">
          <w:rPr>
            <w:rFonts w:cstheme="minorBidi"/>
            <w:kern w:val="2"/>
            <w:szCs w:val="22"/>
          </w:rPr>
          <w:t>hdu 4283 You Are the One</w:t>
        </w:r>
      </w:hyperlink>
      <w:r w:rsidRPr="00EB28BE">
        <w:rPr>
          <w:rFonts w:cstheme="minorBidi"/>
          <w:kern w:val="2"/>
          <w:sz w:val="21"/>
          <w:szCs w:val="22"/>
        </w:rPr>
        <w:t>  常见写法</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8" w:tgtFrame="_blank" w:history="1">
        <w:r w:rsidRPr="00EB28BE">
          <w:rPr>
            <w:rFonts w:cstheme="minorBidi"/>
            <w:kern w:val="2"/>
            <w:szCs w:val="22"/>
          </w:rPr>
          <w:t>hdu 2476 String Printer</w:t>
        </w:r>
      </w:hyperlink>
      <w:r w:rsidRPr="00EB28BE">
        <w:rPr>
          <w:rFonts w:cstheme="minorBidi"/>
          <w:kern w:val="2"/>
          <w:sz w:val="21"/>
          <w:szCs w:val="22"/>
        </w:rPr>
        <w:t> </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69" w:tgtFrame="_blank" w:history="1">
        <w:r w:rsidRPr="00EB28BE">
          <w:rPr>
            <w:rFonts w:cstheme="minorBidi"/>
            <w:kern w:val="2"/>
            <w:szCs w:val="22"/>
          </w:rPr>
          <w:t>zoj 3537 Cake</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0" w:tgtFrame="_blank" w:history="1">
        <w:r w:rsidRPr="00EB28BE">
          <w:rPr>
            <w:rFonts w:cstheme="minorBidi"/>
            <w:kern w:val="2"/>
            <w:szCs w:val="22"/>
          </w:rPr>
          <w:t>CF 149D Coloring Brackets</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hint="eastAsia"/>
          <w:kern w:val="2"/>
          <w:sz w:val="21"/>
          <w:szCs w:val="22"/>
        </w:rPr>
      </w:pPr>
      <w:hyperlink r:id="rId71" w:tgtFrame="_blank" w:history="1">
        <w:r w:rsidRPr="00EB28BE">
          <w:rPr>
            <w:rFonts w:cstheme="minorBidi"/>
            <w:kern w:val="2"/>
            <w:szCs w:val="22"/>
          </w:rPr>
          <w:t>zoj 3469 Food Delivery</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三、树形dp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比较好的博客：</w:t>
      </w:r>
      <w:hyperlink r:id="rId72" w:tgtFrame="_blank" w:history="1">
        <w:r w:rsidRPr="00EB28BE">
          <w:rPr>
            <w:rFonts w:cstheme="minorBidi"/>
            <w:kern w:val="2"/>
            <w:szCs w:val="22"/>
          </w:rPr>
          <w:t>http://blog.csdn.net/woshi250hua/article/details/7644959</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一篇论文：</w:t>
      </w:r>
      <w:hyperlink r:id="rId73" w:tgtFrame="_blank" w:history="1">
        <w:r w:rsidRPr="00EB28BE">
          <w:rPr>
            <w:rFonts w:cstheme="minorBidi"/>
            <w:kern w:val="2"/>
            <w:szCs w:val="22"/>
          </w:rPr>
          <w:t>http://doc.baidu.com/view/f3b19d0b79563c1ec5da710e.html</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树形dp是建立在树这种数据结构上的dp,一般状态比较好想，通过dfs维护从根到叶子或从叶子到根的状态转移。</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4" w:tgtFrame="_blank" w:history="1">
        <w:r w:rsidRPr="00EB28BE">
          <w:rPr>
            <w:rFonts w:cstheme="minorBidi"/>
            <w:kern w:val="2"/>
            <w:szCs w:val="22"/>
          </w:rPr>
          <w:t>hdu 4514</w:t>
        </w:r>
      </w:hyperlink>
      <w:r w:rsidRPr="00EB28BE">
        <w:rPr>
          <w:rFonts w:cstheme="minorBidi"/>
          <w:kern w:val="2"/>
          <w:sz w:val="21"/>
          <w:szCs w:val="22"/>
        </w:rPr>
        <w:t>  求树的直径</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5" w:tgtFrame="_blank" w:history="1">
        <w:r w:rsidRPr="00EB28BE">
          <w:rPr>
            <w:rFonts w:cstheme="minorBidi"/>
            <w:kern w:val="2"/>
            <w:szCs w:val="22"/>
          </w:rPr>
          <w:t>poj 1655 Balancing Act</w:t>
        </w:r>
      </w:hyperlink>
      <w:r w:rsidRPr="00EB28BE">
        <w:rPr>
          <w:rFonts w:cstheme="minorBidi"/>
          <w:kern w:val="2"/>
          <w:sz w:val="21"/>
          <w:szCs w:val="22"/>
        </w:rPr>
        <w:t> </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6" w:tgtFrame="_blank" w:history="1">
        <w:r w:rsidRPr="00EB28BE">
          <w:rPr>
            <w:rFonts w:cstheme="minorBidi"/>
            <w:kern w:val="2"/>
            <w:szCs w:val="22"/>
          </w:rPr>
          <w:t>hdu 4714 Tree2Cycle</w:t>
        </w:r>
      </w:hyperlink>
      <w:r w:rsidRPr="00EB28BE">
        <w:rPr>
          <w:rFonts w:cstheme="minorBidi"/>
          <w:kern w:val="2"/>
          <w:sz w:val="21"/>
          <w:szCs w:val="22"/>
        </w:rPr>
        <w:t> 思维</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7" w:tgtFrame="_blank" w:history="1">
        <w:r w:rsidRPr="00EB28BE">
          <w:rPr>
            <w:rFonts w:cstheme="minorBidi"/>
            <w:kern w:val="2"/>
            <w:szCs w:val="22"/>
          </w:rPr>
          <w:t>hdu 4616 Game</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8" w:tgtFrame="_blank" w:history="1">
        <w:r w:rsidRPr="00EB28BE">
          <w:rPr>
            <w:rFonts w:cstheme="minorBidi"/>
            <w:kern w:val="2"/>
            <w:szCs w:val="22"/>
          </w:rPr>
          <w:t>hdu 4126 Genghis Kehan the Conqueror</w:t>
        </w:r>
      </w:hyperlink>
      <w:r w:rsidRPr="00EB28BE">
        <w:rPr>
          <w:rFonts w:cstheme="minorBidi"/>
          <w:kern w:val="2"/>
          <w:sz w:val="21"/>
          <w:szCs w:val="22"/>
        </w:rPr>
        <w:t> MST+树形dp 比较经典</w:t>
      </w:r>
      <w:r w:rsidRPr="00EB28BE">
        <w:rPr>
          <w:rFonts w:cstheme="minorBidi"/>
          <w:kern w:val="2"/>
          <w:sz w:val="21"/>
          <w:szCs w:val="22"/>
        </w:rPr>
        <w:br/>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79" w:tgtFrame="_blank" w:history="1">
        <w:r w:rsidRPr="00EB28BE">
          <w:rPr>
            <w:rFonts w:cstheme="minorBidi"/>
            <w:kern w:val="2"/>
            <w:szCs w:val="22"/>
          </w:rPr>
          <w:t>hdu 4756 Install Air Conditioning</w:t>
        </w:r>
      </w:hyperlink>
      <w:r w:rsidRPr="00EB28BE">
        <w:rPr>
          <w:rFonts w:cstheme="minorBidi"/>
          <w:kern w:val="2"/>
          <w:sz w:val="21"/>
          <w:szCs w:val="22"/>
        </w:rPr>
        <w:t> MST+树形dp 同上</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0" w:tgtFrame="_blank" w:history="1">
        <w:r w:rsidRPr="00EB28BE">
          <w:rPr>
            <w:rFonts w:cstheme="minorBidi"/>
            <w:kern w:val="2"/>
            <w:szCs w:val="22"/>
          </w:rPr>
          <w:t>hdu 3660 Alice and Bob's Trip</w:t>
        </w:r>
      </w:hyperlink>
      <w:r w:rsidRPr="00EB28BE">
        <w:rPr>
          <w:rFonts w:cstheme="minorBidi"/>
          <w:kern w:val="2"/>
          <w:sz w:val="21"/>
          <w:szCs w:val="22"/>
        </w:rPr>
        <w:t> 有点像对抗搜索</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1" w:tgtFrame="_blank" w:history="1">
        <w:r w:rsidRPr="00EB28BE">
          <w:rPr>
            <w:rFonts w:cstheme="minorBidi"/>
            <w:kern w:val="2"/>
            <w:szCs w:val="22"/>
          </w:rPr>
          <w:t>CF 337D Book of Evil </w:t>
        </w:r>
      </w:hyperlink>
      <w:r w:rsidRPr="00EB28BE">
        <w:rPr>
          <w:rFonts w:cstheme="minorBidi"/>
          <w:kern w:val="2"/>
          <w:sz w:val="21"/>
          <w:szCs w:val="22"/>
        </w:rPr>
        <w:t> 树直径的思想 思维</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hint="eastAsia"/>
          <w:kern w:val="2"/>
          <w:sz w:val="21"/>
          <w:szCs w:val="22"/>
        </w:rPr>
      </w:pPr>
      <w:hyperlink r:id="rId82" w:tgtFrame="_blank" w:history="1">
        <w:r w:rsidRPr="00EB28BE">
          <w:rPr>
            <w:rFonts w:cstheme="minorBidi"/>
            <w:kern w:val="2"/>
            <w:szCs w:val="22"/>
          </w:rPr>
          <w:t>hdu 2196 Computer</w:t>
        </w:r>
      </w:hyperlink>
      <w:r w:rsidRPr="00EB28BE">
        <w:rPr>
          <w:rFonts w:cstheme="minorBidi"/>
          <w:kern w:val="2"/>
          <w:sz w:val="21"/>
          <w:szCs w:val="22"/>
        </w:rPr>
        <w:t> 搜两遍</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四、数位dp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推荐一篇论文：</w:t>
      </w:r>
      <w:hyperlink r:id="rId83" w:tgtFrame="_blank" w:history="1">
        <w:r w:rsidRPr="00EB28BE">
          <w:rPr>
            <w:rFonts w:cstheme="minorBidi"/>
            <w:kern w:val="2"/>
            <w:szCs w:val="22"/>
          </w:rPr>
          <w:t>http://wenku.baidu.com/view/d2414ffe04a1b0717fd5dda8.html</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数位dp,主要用来解决统计满足某类特殊关系或有某些特点的区间内的数的个数，它是按位来进行计数统计的，可以保存子状态，速度较快。数位dp做多了后，套路基本上都差不多，关键把要保存的状态给抽象出来，保存下来。</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4" w:tgtFrame="_blank" w:history="1">
        <w:r w:rsidRPr="00EB28BE">
          <w:rPr>
            <w:rFonts w:cstheme="minorBidi"/>
            <w:kern w:val="2"/>
            <w:szCs w:val="22"/>
          </w:rPr>
          <w:t>hdu 2089 不要62</w:t>
        </w:r>
      </w:hyperlink>
      <w:r w:rsidRPr="00EB28BE">
        <w:rPr>
          <w:rFonts w:cstheme="minorBidi"/>
          <w:kern w:val="2"/>
          <w:sz w:val="21"/>
          <w:szCs w:val="22"/>
        </w:rPr>
        <w:t> 简单数位dp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5" w:tgtFrame="_blank" w:history="1">
        <w:r w:rsidRPr="00EB28BE">
          <w:rPr>
            <w:rFonts w:cstheme="minorBidi"/>
            <w:kern w:val="2"/>
            <w:szCs w:val="22"/>
          </w:rPr>
          <w:t>hdu 3709 Balanced Number</w:t>
        </w:r>
      </w:hyperlink>
      <w:r w:rsidRPr="00EB28BE">
        <w:rPr>
          <w:rFonts w:cstheme="minorBidi"/>
          <w:kern w:val="2"/>
          <w:sz w:val="21"/>
          <w:szCs w:val="22"/>
        </w:rPr>
        <w:t> 比较简单</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6" w:tgtFrame="_blank" w:history="1">
        <w:r w:rsidRPr="00EB28BE">
          <w:rPr>
            <w:rFonts w:cstheme="minorBidi"/>
            <w:kern w:val="2"/>
            <w:szCs w:val="22"/>
          </w:rPr>
          <w:t>CF 401D Roman and Numbers</w:t>
        </w:r>
      </w:hyperlink>
      <w:r w:rsidRPr="00EB28BE">
        <w:rPr>
          <w:rFonts w:cstheme="minorBidi"/>
          <w:kern w:val="2"/>
          <w:sz w:val="21"/>
          <w:szCs w:val="22"/>
        </w:rPr>
        <w:t> 状压+数位dp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7" w:tgtFrame="_blank" w:history="1">
        <w:r w:rsidRPr="00EB28BE">
          <w:rPr>
            <w:rFonts w:cstheme="minorBidi"/>
            <w:kern w:val="2"/>
            <w:szCs w:val="22"/>
          </w:rPr>
          <w:t>hdu 4398 X mod f(x)</w:t>
        </w:r>
      </w:hyperlink>
      <w:r w:rsidRPr="00EB28BE">
        <w:rPr>
          <w:rFonts w:cstheme="minorBidi"/>
          <w:kern w:val="2"/>
          <w:sz w:val="21"/>
          <w:szCs w:val="22"/>
        </w:rPr>
        <w:t> 把模数加进状态里面</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8" w:tgtFrame="_blank" w:history="1">
        <w:r w:rsidRPr="00EB28BE">
          <w:rPr>
            <w:rFonts w:cstheme="minorBidi"/>
            <w:kern w:val="2"/>
            <w:szCs w:val="22"/>
          </w:rPr>
          <w:t>hdu 4734 F(x) </w:t>
        </w:r>
      </w:hyperlink>
      <w:r w:rsidRPr="00EB28BE">
        <w:rPr>
          <w:rFonts w:cstheme="minorBidi"/>
          <w:kern w:val="2"/>
          <w:sz w:val="21"/>
          <w:szCs w:val="22"/>
        </w:rPr>
        <w:t> 简单数位dp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89" w:tgtFrame="_blank" w:history="1">
        <w:r w:rsidRPr="00EB28BE">
          <w:rPr>
            <w:rFonts w:cstheme="minorBidi"/>
            <w:kern w:val="2"/>
            <w:szCs w:val="22"/>
          </w:rPr>
          <w:t>hdu 3693 Math teacher's homework</w:t>
        </w:r>
      </w:hyperlink>
      <w:r w:rsidRPr="00EB28BE">
        <w:rPr>
          <w:rFonts w:cstheme="minorBidi"/>
          <w:kern w:val="2"/>
          <w:sz w:val="21"/>
          <w:szCs w:val="22"/>
        </w:rPr>
        <w:t> 思维变换的数位dp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0" w:tgtFrame="_blank" w:history="1">
        <w:r w:rsidRPr="00EB28BE">
          <w:rPr>
            <w:rFonts w:cstheme="minorBidi"/>
            <w:kern w:val="2"/>
            <w:szCs w:val="22"/>
          </w:rPr>
          <w:t>hdu 4352 XHXJ's LIS</w:t>
        </w:r>
      </w:hyperlink>
      <w:r w:rsidRPr="00EB28BE">
        <w:rPr>
          <w:rFonts w:cstheme="minorBidi"/>
          <w:kern w:val="2"/>
          <w:sz w:val="21"/>
          <w:szCs w:val="22"/>
        </w:rPr>
        <w:t xml:space="preserve">　数位dp+LIS思想</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1" w:tgtFrame="_blank" w:history="1">
        <w:r w:rsidRPr="00EB28BE">
          <w:rPr>
            <w:rFonts w:cstheme="minorBidi"/>
            <w:kern w:val="2"/>
            <w:szCs w:val="22"/>
          </w:rPr>
          <w:t>CF 55D Beautiful Numbers</w:t>
        </w:r>
      </w:hyperlink>
      <w:r w:rsidRPr="00EB28BE">
        <w:rPr>
          <w:rFonts w:cstheme="minorBidi"/>
          <w:kern w:val="2"/>
          <w:sz w:val="21"/>
          <w:szCs w:val="22"/>
        </w:rPr>
        <w:t>  比较巧妙的数位dp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2" w:tgtFrame="_blank" w:history="1">
        <w:r w:rsidRPr="00EB28BE">
          <w:rPr>
            <w:rFonts w:cstheme="minorBidi"/>
            <w:kern w:val="2"/>
            <w:szCs w:val="22"/>
          </w:rPr>
          <w:t>hdu 3565 Bi-peak Numbers</w:t>
        </w:r>
      </w:hyperlink>
      <w:r w:rsidRPr="00EB28BE">
        <w:rPr>
          <w:rFonts w:cstheme="minorBidi"/>
          <w:kern w:val="2"/>
          <w:sz w:val="21"/>
          <w:szCs w:val="22"/>
        </w:rPr>
        <w:t> 比较难想</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hint="eastAsia"/>
          <w:kern w:val="2"/>
          <w:sz w:val="21"/>
          <w:szCs w:val="22"/>
        </w:rPr>
      </w:pPr>
      <w:hyperlink r:id="rId93" w:tgtFrame="_blank" w:history="1">
        <w:r w:rsidRPr="00EB28BE">
          <w:rPr>
            <w:rFonts w:cstheme="minorBidi"/>
            <w:kern w:val="2"/>
            <w:szCs w:val="22"/>
          </w:rPr>
          <w:t>CF 258B Little Elephant and Elections</w:t>
        </w:r>
      </w:hyperlink>
      <w:r w:rsidRPr="00EB28BE">
        <w:rPr>
          <w:rFonts w:cstheme="minorBidi"/>
          <w:kern w:val="2"/>
          <w:sz w:val="21"/>
          <w:szCs w:val="22"/>
        </w:rPr>
        <w:t> 数位dp+组合数学+逆元</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五、概率(期望) 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推荐博客：</w:t>
      </w:r>
      <w:hyperlink r:id="rId94" w:tgtFrame="_blank" w:history="1">
        <w:r w:rsidRPr="00EB28BE">
          <w:rPr>
            <w:rFonts w:cstheme="minorBidi"/>
            <w:kern w:val="2"/>
            <w:szCs w:val="22"/>
          </w:rPr>
          <w:t>http://www.cnblogs.com/kuangbin/archive/2012/10/02/2710606.html</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推荐博客：</w:t>
      </w:r>
      <w:hyperlink r:id="rId95" w:tgtFrame="_blank" w:history="1">
        <w:r w:rsidRPr="00EB28BE">
          <w:rPr>
            <w:rFonts w:cstheme="minorBidi"/>
            <w:kern w:val="2"/>
            <w:szCs w:val="22"/>
          </w:rPr>
          <w:t>http://blog.csdn.net/woshi250hua/article/details/7912049</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推荐论文：</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6" w:tgtFrame="_blank" w:history="1">
        <w:r w:rsidRPr="00EB28BE">
          <w:rPr>
            <w:rFonts w:cstheme="minorBidi"/>
            <w:kern w:val="2"/>
            <w:szCs w:val="22"/>
          </w:rPr>
          <w:t>《走进概率的世界》</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7" w:tgtFrame="_blank" w:history="1">
        <w:r w:rsidRPr="00EB28BE">
          <w:rPr>
            <w:rFonts w:cstheme="minorBidi"/>
            <w:kern w:val="2"/>
            <w:szCs w:val="22"/>
          </w:rPr>
          <w:t>《浅析竞赛中一类数学期望问题的解决方法》</w:t>
        </w:r>
      </w:hyperlink>
      <w:r w:rsidRPr="00EB28BE">
        <w:rPr>
          <w:rFonts w:cstheme="minorBidi"/>
          <w:kern w:val="2"/>
          <w:sz w:val="21"/>
          <w:szCs w:val="22"/>
        </w:rPr>
        <w:br/>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8" w:tgtFrame="_blank" w:history="1">
        <w:r w:rsidRPr="00EB28BE">
          <w:rPr>
            <w:rFonts w:cstheme="minorBidi"/>
            <w:kern w:val="2"/>
            <w:szCs w:val="22"/>
          </w:rPr>
          <w:t>《有关概率和期望问题的研究》</w:t>
        </w:r>
      </w:hyperlink>
      <w:r w:rsidRPr="00EB28BE">
        <w:rPr>
          <w:rFonts w:cstheme="minorBidi"/>
          <w:kern w:val="2"/>
          <w:sz w:val="21"/>
          <w:szCs w:val="22"/>
        </w:rPr>
        <w:br/>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一般来说概率正着推，期望逆着推。有环的一般要用到高斯消元解方程。</w:t>
      </w:r>
      <w:r w:rsidRPr="00EB28BE">
        <w:rPr>
          <w:rFonts w:cstheme="minorBidi"/>
          <w:kern w:val="2"/>
          <w:szCs w:val="22"/>
        </w:rPr>
        <w:t>期望可以分解成多个子期望的加权和，权为子期望发生的概率，即 E(aA+bB+...) = aE(A) + bE(B) +...</w:t>
      </w:r>
      <w:r w:rsidRPr="00EB28BE">
        <w:rPr>
          <w:rFonts w:cstheme="minorBidi"/>
          <w:kern w:val="2"/>
          <w:sz w:val="21"/>
          <w:szCs w:val="22"/>
        </w:rPr>
        <w:t> </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99" w:tgtFrame="_blank" w:history="1">
        <w:r w:rsidRPr="00EB28BE">
          <w:rPr>
            <w:rFonts w:cstheme="minorBidi"/>
            <w:kern w:val="2"/>
            <w:szCs w:val="22"/>
          </w:rPr>
          <w:t>ural 1776 Anniversiry Firework</w:t>
        </w:r>
      </w:hyperlink>
      <w:r w:rsidRPr="00EB28BE">
        <w:rPr>
          <w:rFonts w:cstheme="minorBidi"/>
          <w:kern w:val="2"/>
          <w:sz w:val="21"/>
          <w:szCs w:val="22"/>
        </w:rPr>
        <w:t> 比较基础</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0" w:tgtFrame="_blank" w:history="1">
        <w:r w:rsidRPr="00EB28BE">
          <w:rPr>
            <w:rFonts w:cstheme="minorBidi"/>
            <w:kern w:val="2"/>
            <w:szCs w:val="22"/>
          </w:rPr>
          <w:t>hdu 4418 Time travel </w:t>
        </w:r>
      </w:hyperlink>
      <w:r w:rsidRPr="00EB28BE">
        <w:rPr>
          <w:rFonts w:cstheme="minorBidi"/>
          <w:kern w:val="2"/>
          <w:sz w:val="21"/>
          <w:szCs w:val="22"/>
        </w:rPr>
        <w:t> 比较经典BFS+概率dp+高斯消元</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1" w:tgtFrame="_blank" w:history="1">
        <w:r w:rsidRPr="00EB28BE">
          <w:rPr>
            <w:rFonts w:cstheme="minorBidi"/>
            <w:kern w:val="2"/>
            <w:szCs w:val="22"/>
          </w:rPr>
          <w:t>hdu 4586 Play the Dice</w:t>
        </w:r>
      </w:hyperlink>
      <w:r w:rsidRPr="00EB28BE">
        <w:rPr>
          <w:rFonts w:cstheme="minorBidi"/>
          <w:kern w:val="2"/>
          <w:sz w:val="21"/>
          <w:szCs w:val="22"/>
        </w:rPr>
        <w:t> 推公式比较水</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2" w:tgtFrame="_blank" w:history="1">
        <w:r w:rsidRPr="00EB28BE">
          <w:rPr>
            <w:rFonts w:cstheme="minorBidi"/>
            <w:kern w:val="2"/>
            <w:szCs w:val="22"/>
          </w:rPr>
          <w:t>hdu 4487 Maximum Random Walk</w:t>
        </w:r>
      </w:hyperlink>
      <w:r w:rsidRPr="00EB28BE">
        <w:rPr>
          <w:rFonts w:cstheme="minorBidi"/>
          <w:kern w:val="2"/>
          <w:sz w:val="21"/>
          <w:szCs w:val="22"/>
        </w:rPr>
        <w:t> </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3" w:tgtFrame="_blank" w:history="1">
        <w:r w:rsidRPr="00EB28BE">
          <w:rPr>
            <w:rFonts w:cstheme="minorBidi"/>
            <w:kern w:val="2"/>
            <w:szCs w:val="22"/>
          </w:rPr>
          <w:t>jobdu 1546 迷宫问题</w:t>
        </w:r>
      </w:hyperlink>
      <w:r w:rsidRPr="00EB28BE">
        <w:rPr>
          <w:rFonts w:cstheme="minorBidi"/>
          <w:kern w:val="2"/>
          <w:sz w:val="21"/>
          <w:szCs w:val="22"/>
        </w:rPr>
        <w:t> 高斯消元+概率dp+BFS预处理</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4" w:tgtFrame="_blank" w:history="1">
        <w:r w:rsidRPr="00EB28BE">
          <w:rPr>
            <w:rFonts w:cstheme="minorBidi"/>
            <w:kern w:val="2"/>
            <w:szCs w:val="22"/>
          </w:rPr>
          <w:t>hdu 3853 LOOPS</w:t>
        </w:r>
      </w:hyperlink>
      <w:r w:rsidRPr="00EB28BE">
        <w:rPr>
          <w:rFonts w:cstheme="minorBidi"/>
          <w:kern w:val="2"/>
          <w:sz w:val="21"/>
          <w:szCs w:val="22"/>
        </w:rPr>
        <w:t> 简单概率dp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5" w:tgtFrame="_blank" w:history="1">
        <w:r w:rsidRPr="00EB28BE">
          <w:rPr>
            <w:rFonts w:cstheme="minorBidi"/>
            <w:kern w:val="2"/>
            <w:szCs w:val="22"/>
          </w:rPr>
          <w:t>hdu 4405 Aeroplane chess</w:t>
        </w:r>
      </w:hyperlink>
      <w:r w:rsidRPr="00EB28BE">
        <w:rPr>
          <w:rFonts w:cstheme="minorBidi"/>
          <w:kern w:val="2"/>
          <w:sz w:val="21"/>
          <w:szCs w:val="22"/>
        </w:rPr>
        <w:t> 简单概率dp,比较直接</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6" w:tgtFrame="_blank" w:history="1">
        <w:r w:rsidRPr="00EB28BE">
          <w:rPr>
            <w:rFonts w:cstheme="minorBidi"/>
            <w:kern w:val="2"/>
            <w:szCs w:val="22"/>
          </w:rPr>
          <w:t>hdu 4089 Activation</w:t>
        </w:r>
      </w:hyperlink>
      <w:r w:rsidRPr="00EB28BE">
        <w:rPr>
          <w:rFonts w:cstheme="minorBidi"/>
          <w:kern w:val="2"/>
          <w:sz w:val="21"/>
          <w:szCs w:val="22"/>
        </w:rPr>
        <w:t> 比较经典</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7" w:tgtFrame="_blank" w:history="1">
        <w:r w:rsidRPr="00EB28BE">
          <w:rPr>
            <w:rFonts w:cstheme="minorBidi"/>
            <w:kern w:val="2"/>
            <w:szCs w:val="22"/>
          </w:rPr>
          <w:t>poj 2096 Collecting Bugs</w:t>
        </w:r>
      </w:hyperlink>
      <w:r w:rsidRPr="00EB28BE">
        <w:rPr>
          <w:rFonts w:cstheme="minorBidi"/>
          <w:kern w:val="2"/>
          <w:sz w:val="21"/>
          <w:szCs w:val="22"/>
        </w:rPr>
        <w:t> 题目比较难读懂</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8" w:tgtFrame="_blank" w:history="1">
        <w:r w:rsidRPr="00EB28BE">
          <w:rPr>
            <w:rFonts w:cstheme="minorBidi"/>
            <w:kern w:val="2"/>
            <w:szCs w:val="22"/>
          </w:rPr>
          <w:t>zoj 3640 Help me Escape</w:t>
        </w:r>
      </w:hyperlink>
      <w:r w:rsidRPr="00EB28BE">
        <w:rPr>
          <w:rFonts w:cstheme="minorBidi"/>
          <w:kern w:val="2"/>
          <w:sz w:val="21"/>
          <w:szCs w:val="22"/>
        </w:rPr>
        <w:t> 从后往前，比较简单</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09" w:tgtFrame="_blank" w:history="1">
        <w:r w:rsidRPr="00EB28BE">
          <w:rPr>
            <w:rFonts w:cstheme="minorBidi"/>
            <w:kern w:val="2"/>
            <w:szCs w:val="22"/>
          </w:rPr>
          <w:t>hdu 4034 Maze</w:t>
        </w:r>
      </w:hyperlink>
      <w:r w:rsidRPr="00EB28BE">
        <w:rPr>
          <w:rFonts w:cstheme="minorBidi"/>
          <w:kern w:val="2"/>
          <w:sz w:val="21"/>
          <w:szCs w:val="22"/>
        </w:rPr>
        <w:t> 经典好题，借助树的概率dp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hint="eastAsia"/>
          <w:kern w:val="2"/>
          <w:sz w:val="21"/>
          <w:szCs w:val="22"/>
        </w:rPr>
      </w:pPr>
      <w:hyperlink r:id="rId110" w:tgtFrame="_blank" w:history="1">
        <w:r w:rsidRPr="00EB28BE">
          <w:rPr>
            <w:rFonts w:cstheme="minorBidi"/>
            <w:kern w:val="2"/>
            <w:szCs w:val="22"/>
          </w:rPr>
          <w:t>hdu 4336 Card Collector</w:t>
        </w:r>
      </w:hyperlink>
      <w:r w:rsidRPr="00EB28BE">
        <w:rPr>
          <w:rFonts w:cstheme="minorBidi"/>
          <w:kern w:val="2"/>
          <w:sz w:val="21"/>
          <w:szCs w:val="22"/>
        </w:rPr>
        <w:t> 状态压缩+概率dp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六、状态压缩dp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这类问题有TSP、插头dp等。</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推荐论文：</w:t>
      </w:r>
      <w:hyperlink r:id="rId111" w:tgtFrame="_blank" w:history="1">
        <w:r w:rsidRPr="00EB28BE">
          <w:rPr>
            <w:rFonts w:cstheme="minorBidi"/>
            <w:kern w:val="2"/>
            <w:szCs w:val="22"/>
          </w:rPr>
          <w:t>http://wenku.baidu.com/view/ce445e4f767f5acfa1c7cd51.html</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推荐博客：</w:t>
      </w:r>
      <w:hyperlink r:id="rId112" w:tgtFrame="_blank" w:history="1">
        <w:r w:rsidRPr="00EB28BE">
          <w:rPr>
            <w:rFonts w:cstheme="minorBidi"/>
            <w:kern w:val="2"/>
            <w:szCs w:val="22"/>
          </w:rPr>
          <w:t>http://blog.csdn.net/sf____/article/details/15026397</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推荐博客：</w:t>
      </w:r>
      <w:hyperlink r:id="rId113" w:tgtFrame="_blank" w:history="1">
        <w:r w:rsidRPr="00EB28BE">
          <w:rPr>
            <w:rFonts w:cstheme="minorBidi"/>
            <w:kern w:val="2"/>
            <w:szCs w:val="22"/>
          </w:rPr>
          <w:t>http://www.notonlysuccess.com/index.php/plug_dp/</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4" w:tgtFrame="_blank" w:history="1">
        <w:r w:rsidRPr="00EB28BE">
          <w:rPr>
            <w:rFonts w:cstheme="minorBidi"/>
            <w:kern w:val="2"/>
            <w:szCs w:val="22"/>
          </w:rPr>
          <w:t>hdu 4568 Hunter</w:t>
        </w:r>
      </w:hyperlink>
      <w:r w:rsidRPr="00EB28BE">
        <w:rPr>
          <w:rFonts w:cstheme="minorBidi"/>
          <w:kern w:val="2"/>
          <w:sz w:val="21"/>
          <w:szCs w:val="22"/>
        </w:rPr>
        <w:t> 最短路+TSP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5" w:tgtFrame="_blank" w:history="1">
        <w:r w:rsidRPr="00EB28BE">
          <w:rPr>
            <w:rFonts w:cstheme="minorBidi"/>
            <w:kern w:val="2"/>
            <w:szCs w:val="22"/>
          </w:rPr>
          <w:t>hdu 4539 </w:t>
        </w:r>
      </w:hyperlink>
      <w:r w:rsidRPr="00EB28BE">
        <w:rPr>
          <w:rFonts w:cstheme="minorBidi"/>
          <w:kern w:val="2"/>
          <w:sz w:val="21"/>
          <w:szCs w:val="22"/>
        </w:rPr>
        <w:t> 插头dp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6" w:tgtFrame="_blank" w:history="1">
        <w:r w:rsidRPr="00EB28BE">
          <w:rPr>
            <w:rFonts w:cstheme="minorBidi"/>
            <w:kern w:val="2"/>
            <w:szCs w:val="22"/>
          </w:rPr>
          <w:t>hdu 4529 状压dp</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7" w:tgtFrame="_blank" w:history="1">
        <w:r w:rsidRPr="00EB28BE">
          <w:rPr>
            <w:rFonts w:cstheme="minorBidi"/>
            <w:kern w:val="2"/>
            <w:szCs w:val="22"/>
          </w:rPr>
          <w:t>poj 1185 炮兵阵地</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8" w:tgtFrame="_blank" w:history="1">
        <w:r w:rsidRPr="00EB28BE">
          <w:rPr>
            <w:rFonts w:cstheme="minorBidi"/>
            <w:kern w:val="2"/>
            <w:szCs w:val="22"/>
          </w:rPr>
          <w:t>hdu 3811 Permutation</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19" w:tgtFrame="_blank" w:history="1">
        <w:r w:rsidRPr="00EB28BE">
          <w:rPr>
            <w:rFonts w:cstheme="minorBidi"/>
            <w:kern w:val="2"/>
            <w:szCs w:val="22"/>
          </w:rPr>
          <w:t>poj 2411 Mandriann's Dream</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0" w:tgtFrame="_blank" w:history="1">
        <w:r w:rsidRPr="00EB28BE">
          <w:rPr>
            <w:rFonts w:cstheme="minorBidi"/>
            <w:kern w:val="2"/>
            <w:szCs w:val="22"/>
          </w:rPr>
          <w:t>poj 1038</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1" w:tgtFrame="_blank" w:history="1">
        <w:r w:rsidRPr="00EB28BE">
          <w:rPr>
            <w:rFonts w:cstheme="minorBidi"/>
            <w:kern w:val="2"/>
            <w:szCs w:val="22"/>
          </w:rPr>
          <w:t>poj 2441</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2" w:tgtFrame="_blank" w:history="1">
        <w:r w:rsidRPr="00EB28BE">
          <w:rPr>
            <w:rFonts w:cstheme="minorBidi"/>
            <w:kern w:val="2"/>
            <w:szCs w:val="22"/>
          </w:rPr>
          <w:t>hdu 2167</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3" w:tgtFrame="_blank" w:history="1">
        <w:r w:rsidRPr="00EB28BE">
          <w:rPr>
            <w:rFonts w:cstheme="minorBidi"/>
            <w:kern w:val="2"/>
            <w:szCs w:val="22"/>
          </w:rPr>
          <w:t>hdu 4026</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hint="eastAsia"/>
          <w:kern w:val="2"/>
          <w:sz w:val="21"/>
          <w:szCs w:val="22"/>
        </w:rPr>
      </w:pPr>
      <w:hyperlink r:id="rId124" w:tgtFrame="_blank" w:history="1">
        <w:r w:rsidRPr="00EB28BE">
          <w:rPr>
            <w:rFonts w:cstheme="minorBidi"/>
            <w:kern w:val="2"/>
            <w:szCs w:val="22"/>
          </w:rPr>
          <w:t>hdu 4281</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七、数据结构优化的dp</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有时尽管状态找好了，转移方程的想好了，但时间复杂度比较大，需要用数据结构进行优化。常见的优化有二进制优化、单调队列优化、斜率优化、四边形不等式优化等。</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1、二进制优化</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主要是优化背包问题，背包九讲里面有介绍，比较简单，这里只附上几道题目。</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5" w:tgtFrame="_blank" w:history="1">
        <w:r w:rsidRPr="00EB28BE">
          <w:rPr>
            <w:rFonts w:cstheme="minorBidi"/>
            <w:kern w:val="2"/>
            <w:szCs w:val="22"/>
          </w:rPr>
          <w:t>hdu 1059 Diving</w:t>
        </w:r>
      </w:hyperlink>
      <w:r w:rsidRPr="00EB28BE">
        <w:rPr>
          <w:rFonts w:cstheme="minorBidi"/>
          <w:kern w:val="2"/>
          <w:sz w:val="21"/>
          <w:szCs w:val="22"/>
        </w:rPr>
        <w:t> </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6" w:tgtFrame="_blank" w:history="1">
        <w:r w:rsidRPr="00EB28BE">
          <w:rPr>
            <w:rFonts w:cstheme="minorBidi"/>
            <w:kern w:val="2"/>
            <w:szCs w:val="22"/>
          </w:rPr>
          <w:t>hdu 1171 Big Event in Hdu</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27" w:tgtFrame="_blank" w:history="1">
        <w:r w:rsidRPr="00EB28BE">
          <w:rPr>
            <w:rFonts w:cstheme="minorBidi"/>
            <w:kern w:val="2"/>
            <w:szCs w:val="22"/>
          </w:rPr>
          <w:t>poj 1048 Follow My Magic</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2、单调队列优化</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推荐论文：</w:t>
      </w:r>
      <w:hyperlink r:id="rId128" w:tgtFrame="_blank" w:history="1">
        <w:r w:rsidRPr="00EB28BE">
          <w:rPr>
            <w:rFonts w:cstheme="minorBidi"/>
            <w:kern w:val="2"/>
            <w:szCs w:val="22"/>
          </w:rPr>
          <w:t>http://wenku.baidu.com/view/4d23b4d128ea81c758f578ae.html</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推荐博客：</w:t>
      </w:r>
      <w:hyperlink r:id="rId129" w:tgtFrame="_blank" w:history="1">
        <w:r w:rsidRPr="00EB28BE">
          <w:rPr>
            <w:rFonts w:cstheme="minorBidi"/>
            <w:kern w:val="2"/>
            <w:szCs w:val="22"/>
          </w:rPr>
          <w:t>http://www.cnblogs.com/neverforget/archive/2011/10/13/ll.html</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0" w:tgtFrame="_blank" w:history="1">
        <w:r w:rsidRPr="00EB28BE">
          <w:rPr>
            <w:rFonts w:cstheme="minorBidi"/>
            <w:kern w:val="2"/>
            <w:szCs w:val="22"/>
          </w:rPr>
          <w:t>hdu 3401 Trade </w:t>
        </w:r>
      </w:hyperlink>
      <w:r w:rsidRPr="00EB28BE">
        <w:rPr>
          <w:rFonts w:cstheme="minorBidi"/>
          <w:kern w:val="2"/>
          <w:sz w:val="21"/>
          <w:szCs w:val="22"/>
        </w:rPr>
        <w:t> </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1" w:tgtFrame="_blank" w:history="1">
        <w:r w:rsidRPr="00EB28BE">
          <w:rPr>
            <w:rFonts w:cstheme="minorBidi"/>
            <w:kern w:val="2"/>
            <w:szCs w:val="22"/>
          </w:rPr>
          <w:t>poj 3245 Sequece Partitioning</w:t>
        </w:r>
      </w:hyperlink>
      <w:r w:rsidRPr="00EB28BE">
        <w:rPr>
          <w:rFonts w:cstheme="minorBidi"/>
          <w:kern w:val="2"/>
          <w:sz w:val="21"/>
          <w:szCs w:val="22"/>
        </w:rPr>
        <w:t> 二分+单调队列优化</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lastRenderedPageBreak/>
        <w:t>3、斜率优化</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推荐论文：</w:t>
      </w:r>
      <w:hyperlink r:id="rId132" w:tgtFrame="_blank" w:history="1">
        <w:r w:rsidRPr="00EB28BE">
          <w:rPr>
            <w:rFonts w:cstheme="minorBidi"/>
            <w:kern w:val="2"/>
            <w:szCs w:val="22"/>
          </w:rPr>
          <w:t>用单调性优化动态规划</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推荐博客：</w:t>
      </w:r>
      <w:hyperlink r:id="rId133" w:tgtFrame="_blank" w:history="1">
        <w:r w:rsidRPr="00EB28BE">
          <w:rPr>
            <w:rFonts w:cstheme="minorBidi"/>
            <w:kern w:val="2"/>
            <w:szCs w:val="22"/>
          </w:rPr>
          <w:t>http://www.cnblogs.com/ronaflx/archive/2011/02/05/1949278.html</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4" w:tgtFrame="_blank" w:history="1">
        <w:r w:rsidRPr="00EB28BE">
          <w:rPr>
            <w:rFonts w:cstheme="minorBidi"/>
            <w:kern w:val="2"/>
            <w:szCs w:val="22"/>
          </w:rPr>
          <w:t>hdu 3507 Print Article</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5" w:tgtFrame="_blank" w:history="1">
        <w:r w:rsidRPr="00EB28BE">
          <w:rPr>
            <w:rFonts w:cstheme="minorBidi"/>
            <w:kern w:val="2"/>
            <w:szCs w:val="22"/>
          </w:rPr>
          <w:t>poj 1260 Pearls</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6" w:tgtFrame="_blank" w:history="1">
        <w:r w:rsidRPr="00EB28BE">
          <w:rPr>
            <w:rFonts w:cstheme="minorBidi"/>
            <w:kern w:val="2"/>
            <w:szCs w:val="22"/>
          </w:rPr>
          <w:t>hdu 2829 Lawrence</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37" w:tgtFrame="_blank" w:history="1">
        <w:r w:rsidRPr="00EB28BE">
          <w:rPr>
            <w:rFonts w:cstheme="minorBidi"/>
            <w:kern w:val="2"/>
            <w:szCs w:val="22"/>
          </w:rPr>
          <w:t>hdu 2993 Max Average Problem</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4、四边形不等式优化</w:t>
      </w:r>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推荐博客：</w:t>
      </w:r>
      <w:hyperlink r:id="rId138" w:tgtFrame="_blank" w:history="1">
        <w:r w:rsidRPr="00EB28BE">
          <w:rPr>
            <w:rFonts w:cstheme="minorBidi"/>
            <w:kern w:val="2"/>
            <w:szCs w:val="22"/>
          </w:rPr>
          <w:t>http://www.cnblogs.com/ronaflx/archive/2011/03/30/1999764.html</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r w:rsidRPr="00EB28BE">
        <w:rPr>
          <w:rFonts w:cstheme="minorBidi"/>
          <w:kern w:val="2"/>
          <w:sz w:val="21"/>
          <w:szCs w:val="22"/>
        </w:rPr>
        <w:t>推荐博客：</w:t>
      </w:r>
      <w:hyperlink r:id="rId139" w:tgtFrame="_blank" w:history="1">
        <w:r w:rsidRPr="00EB28BE">
          <w:rPr>
            <w:rFonts w:cstheme="minorBidi"/>
            <w:kern w:val="2"/>
            <w:szCs w:val="22"/>
          </w:rPr>
          <w:t>http://www.cnblogs.com/zxndgv/archive/2011/08/02/2125242.html</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0" w:tgtFrame="_blank" w:history="1">
        <w:r w:rsidRPr="00EB28BE">
          <w:rPr>
            <w:rFonts w:cstheme="minorBidi"/>
            <w:kern w:val="2"/>
            <w:szCs w:val="22"/>
          </w:rPr>
          <w:t>hdu 2952 Counting Sheep</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1" w:tgtFrame="_blank" w:history="1">
        <w:r w:rsidRPr="00EB28BE">
          <w:rPr>
            <w:rFonts w:cstheme="minorBidi"/>
            <w:kern w:val="2"/>
            <w:szCs w:val="22"/>
          </w:rPr>
          <w:t>poj 1160 Post Office</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2" w:tgtFrame="_blank" w:history="1">
        <w:r w:rsidRPr="00EB28BE">
          <w:rPr>
            <w:rFonts w:cstheme="minorBidi"/>
            <w:kern w:val="2"/>
            <w:szCs w:val="22"/>
          </w:rPr>
          <w:t>hdu 3480 Division</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3" w:tgtFrame="_blank" w:history="1">
        <w:r w:rsidRPr="00EB28BE">
          <w:rPr>
            <w:rFonts w:cstheme="minorBidi"/>
            <w:kern w:val="2"/>
            <w:szCs w:val="22"/>
          </w:rPr>
          <w:t>hdu 3516 Tree Construction</w:t>
        </w:r>
      </w:hyperlink>
    </w:p>
    <w:p w:rsidR="004011BC" w:rsidRPr="00EB28BE" w:rsidRDefault="004011BC" w:rsidP="004011BC">
      <w:pPr>
        <w:pStyle w:val="a4"/>
        <w:shd w:val="clear" w:color="auto" w:fill="FFFFFF"/>
        <w:wordWrap w:val="0"/>
        <w:spacing w:before="0" w:beforeAutospacing="0" w:after="240" w:afterAutospacing="0" w:line="360" w:lineRule="atLeast"/>
        <w:jc w:val="both"/>
        <w:rPr>
          <w:rFonts w:cstheme="minorBidi"/>
          <w:kern w:val="2"/>
          <w:sz w:val="21"/>
          <w:szCs w:val="22"/>
        </w:rPr>
      </w:pPr>
      <w:hyperlink r:id="rId144" w:tgtFrame="_blank" w:history="1">
        <w:r w:rsidRPr="00EB28BE">
          <w:rPr>
            <w:rFonts w:cstheme="minorBidi"/>
            <w:kern w:val="2"/>
            <w:szCs w:val="22"/>
          </w:rPr>
          <w:t>hdu 2829 Lawrence</w:t>
        </w:r>
      </w:hyperlink>
    </w:p>
    <w:p w:rsidR="004011BC" w:rsidRPr="00EB28BE" w:rsidRDefault="004011BC" w:rsidP="00572F30">
      <w:pPr>
        <w:rPr>
          <w:rFonts w:ascii="宋体" w:eastAsia="宋体" w:hAnsi="宋体" w:hint="eastAsia"/>
        </w:rPr>
      </w:pPr>
    </w:p>
    <w:p w:rsidR="002D7B0B" w:rsidRPr="00EB28BE" w:rsidRDefault="00572F30" w:rsidP="005E0FEB">
      <w:pPr>
        <w:pStyle w:val="3"/>
        <w:rPr>
          <w:rFonts w:ascii="宋体" w:eastAsia="宋体" w:hAnsi="宋体" w:hint="eastAsia"/>
          <w:b w:val="0"/>
        </w:rPr>
      </w:pPr>
      <w:bookmarkStart w:id="50" w:name="_Toc519439431"/>
      <w:r w:rsidRPr="00EB28BE">
        <w:rPr>
          <w:rFonts w:ascii="宋体" w:eastAsia="宋体" w:hAnsi="宋体" w:hint="eastAsia"/>
          <w:b w:val="0"/>
        </w:rPr>
        <w:t>图论</w:t>
      </w:r>
      <w:bookmarkEnd w:id="50"/>
    </w:p>
    <w:p w:rsidR="00122AA6" w:rsidRPr="00EB28BE" w:rsidRDefault="00572F30" w:rsidP="00572F30">
      <w:pPr>
        <w:rPr>
          <w:rFonts w:ascii="宋体" w:eastAsia="宋体" w:hAnsi="宋体"/>
        </w:rPr>
      </w:pPr>
      <w:r w:rsidRPr="00EB28BE">
        <w:rPr>
          <w:rFonts w:ascii="宋体" w:eastAsia="宋体" w:hAnsi="宋体" w:hint="eastAsia"/>
        </w:rPr>
        <w:t>最短路-生成树-网络流（</w:t>
      </w:r>
      <w:hyperlink r:id="rId145" w:history="1">
        <w:r w:rsidRPr="00EB28BE">
          <w:rPr>
            <w:rStyle w:val="a3"/>
            <w:rFonts w:ascii="宋体" w:eastAsia="宋体" w:hAnsi="宋体"/>
          </w:rPr>
          <w:t>https://blog.csdn.net/shahdza/article/details/7779537</w:t>
        </w:r>
      </w:hyperlink>
      <w:r w:rsidRPr="00EB28BE">
        <w:rPr>
          <w:rFonts w:ascii="宋体" w:eastAsia="宋体" w:hAnsi="宋体" w:hint="eastAsia"/>
        </w:rPr>
        <w:t>）-匹配</w:t>
      </w:r>
    </w:p>
    <w:p w:rsidR="004A1E03" w:rsidRPr="00EB28BE" w:rsidRDefault="00572F30" w:rsidP="005E0FEB">
      <w:pPr>
        <w:pStyle w:val="3"/>
        <w:rPr>
          <w:rFonts w:ascii="宋体" w:eastAsia="宋体" w:hAnsi="宋体"/>
          <w:b w:val="0"/>
        </w:rPr>
      </w:pPr>
      <w:bookmarkStart w:id="51" w:name="_Toc519439432"/>
      <w:r w:rsidRPr="00EB28BE">
        <w:rPr>
          <w:rFonts w:ascii="宋体" w:eastAsia="宋体" w:hAnsi="宋体" w:hint="eastAsia"/>
          <w:b w:val="0"/>
        </w:rPr>
        <w:t>线段树</w:t>
      </w:r>
      <w:bookmarkEnd w:id="51"/>
    </w:p>
    <w:p w:rsidR="00572F30" w:rsidRPr="00EB28BE" w:rsidRDefault="00572F30" w:rsidP="00572F30">
      <w:pPr>
        <w:rPr>
          <w:rStyle w:val="a3"/>
          <w:rFonts w:ascii="宋体" w:eastAsia="宋体" w:hAnsi="宋体"/>
        </w:rPr>
      </w:pPr>
      <w:hyperlink r:id="rId146" w:history="1">
        <w:r w:rsidRPr="00EB28BE">
          <w:rPr>
            <w:rStyle w:val="a3"/>
            <w:rFonts w:ascii="宋体" w:eastAsia="宋体" w:hAnsi="宋体"/>
          </w:rPr>
          <w:t>https://blog.csdn.net/trapper_c/article/details/51919980</w:t>
        </w:r>
      </w:hyperlink>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hint="eastAsia"/>
          <w:color w:val="4F4F4F"/>
          <w:shd w:val="clear" w:color="auto" w:fill="FFFFFF"/>
        </w:rPr>
        <w:t>练习区（单点更新-成段更新）</w:t>
      </w:r>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lastRenderedPageBreak/>
        <w:t>hdu1754</w:t>
      </w:r>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hdu1394</w:t>
      </w:r>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hdu2795</w:t>
      </w:r>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poj2828</w:t>
      </w:r>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poj2886</w:t>
      </w:r>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hdu4288</w:t>
      </w:r>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CodeforcesBeta Round #19 D</w:t>
      </w:r>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poj2481</w:t>
      </w:r>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hdu3950</w:t>
      </w:r>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hdu4521</w:t>
      </w:r>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CodeforcesBeta Round #99 (Div. 1) C</w:t>
      </w:r>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 4605</w:t>
      </w:r>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URAL 1989 Subpalindromes</w:t>
      </w:r>
    </w:p>
    <w:p w:rsidR="005A4E7E" w:rsidRPr="00EB28BE" w:rsidRDefault="005A4E7E"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 4777</w:t>
      </w:r>
    </w:p>
    <w:p w:rsidR="005A4E7E"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hdu1698</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poj3468</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poj2528</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poj1436</w:t>
      </w:r>
      <w:r w:rsidRPr="00EB28BE">
        <w:rPr>
          <w:rFonts w:ascii="宋体" w:eastAsia="宋体" w:hAnsi="宋体" w:cs="Arial"/>
          <w:color w:val="4F4F4F"/>
          <w:shd w:val="clear" w:color="auto" w:fill="FFFFFF"/>
        </w:rPr>
        <w:t xml:space="preserve"> </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poj2991</w:t>
      </w:r>
      <w:r w:rsidRPr="00EB28BE">
        <w:rPr>
          <w:rFonts w:ascii="宋体" w:eastAsia="宋体" w:hAnsi="宋体" w:cs="Arial"/>
          <w:color w:val="4F4F4F"/>
          <w:shd w:val="clear" w:color="auto" w:fill="FFFFFF"/>
        </w:rPr>
        <w:br/>
      </w:r>
      <w:r w:rsidRPr="00EB28BE">
        <w:rPr>
          <w:rFonts w:ascii="宋体" w:eastAsia="宋体" w:hAnsi="宋体" w:cs="Arial"/>
          <w:color w:val="4F4F4F"/>
          <w:shd w:val="clear" w:color="auto" w:fill="FFFFFF"/>
        </w:rPr>
        <w:t>uestc1425</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uestc1546</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CodeforcesRound #136 (Div. 2) D</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Uva 12436</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CodeforcesRound #169 (Div. 2) E</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CodeforcesBeta Round #35 (Div. 2) E</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Zoj3299</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fzu2105</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 4533</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URAL 1855</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 4578</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 4455</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 4614</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 4747</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zoj 3724</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cf343D</w:t>
      </w:r>
    </w:p>
    <w:p w:rsidR="006729AC" w:rsidRPr="00EB28BE" w:rsidRDefault="006729AC"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URAL 1977</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hint="eastAsia"/>
          <w:color w:val="4F4F4F"/>
          <w:shd w:val="clear" w:color="auto" w:fill="FFFFFF"/>
        </w:rPr>
        <w:t>学习区（</w:t>
      </w:r>
      <w:r w:rsidRPr="00EB28BE">
        <w:rPr>
          <w:rFonts w:ascii="宋体" w:eastAsia="宋体" w:hAnsi="宋体" w:cs="Arial" w:hint="eastAsia"/>
          <w:color w:val="4F4F4F"/>
          <w:shd w:val="clear" w:color="auto" w:fill="FFFFFF"/>
        </w:rPr>
        <w:t>区间合并-扫描线</w:t>
      </w:r>
      <w:r w:rsidRPr="00EB28BE">
        <w:rPr>
          <w:rFonts w:ascii="宋体" w:eastAsia="宋体" w:hAnsi="宋体" w:cs="Arial" w:hint="eastAsia"/>
          <w:color w:val="4F4F4F"/>
          <w:shd w:val="clear" w:color="auto" w:fill="FFFFFF"/>
        </w:rPr>
        <w:t>-其他）</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hdu3397</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hdu2871</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hdu1540</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CodeforcesBeta Round #43 D</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hdu1828</w:t>
      </w:r>
      <w:r w:rsidRPr="00EB28BE">
        <w:rPr>
          <w:rFonts w:ascii="宋体" w:eastAsia="宋体" w:hAnsi="宋体" w:cs="Arial" w:hint="eastAsia"/>
          <w:color w:val="4F4F4F"/>
          <w:shd w:val="clear" w:color="auto" w:fill="FFFFFF"/>
        </w:rPr>
        <w:t>&amp;</w:t>
      </w:r>
      <w:r w:rsidRPr="00EB28BE">
        <w:rPr>
          <w:rFonts w:ascii="宋体" w:eastAsia="宋体" w:hAnsi="宋体" w:cs="Arial"/>
          <w:color w:val="4F4F4F"/>
          <w:shd w:val="clear" w:color="auto" w:fill="FFFFFF"/>
        </w:rPr>
        <w:t xml:space="preserve"> </w:t>
      </w:r>
      <w:r w:rsidRPr="00EB28BE">
        <w:rPr>
          <w:rFonts w:ascii="宋体" w:eastAsia="宋体" w:hAnsi="宋体" w:cs="Arial"/>
          <w:color w:val="4F4F4F"/>
          <w:shd w:val="clear" w:color="auto" w:fill="FFFFFF"/>
        </w:rPr>
        <w:t>poj 1177</w:t>
      </w:r>
      <w:r w:rsidRPr="00EB28BE">
        <w:rPr>
          <w:rFonts w:ascii="宋体" w:eastAsia="宋体" w:hAnsi="宋体" w:cs="Arial" w:hint="eastAsia"/>
          <w:color w:val="4F4F4F"/>
          <w:shd w:val="clear" w:color="auto" w:fill="FFFFFF"/>
        </w:rPr>
        <w:t>（同一题）</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hdu1255</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 3642</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lastRenderedPageBreak/>
        <w:t>poj2482</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poj2464</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hdu3255</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uva 11983</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hdu4052</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uestc1525</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hdu4419</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zoj 3521</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zoj 3525</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hdu3954</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hdu4027</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hdu3333</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hdu3016</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hdu3340</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ZOJ3511</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UESTC1558</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spojGSS21557</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poj3162</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hdu4358</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hdu4267</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hdu4417</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UVALive4730</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CodeforcesRound #163 (Div. 2) E</w:t>
      </w:r>
    </w:p>
    <w:p w:rsidR="00094424" w:rsidRPr="00EB28BE" w:rsidRDefault="00094424" w:rsidP="00572F30">
      <w:pPr>
        <w:rPr>
          <w:rFonts w:ascii="宋体" w:eastAsia="宋体" w:hAnsi="宋体" w:cs="Arial"/>
          <w:color w:val="4F4F4F"/>
          <w:shd w:val="clear" w:color="auto" w:fill="FFFFFF"/>
        </w:rPr>
      </w:pPr>
      <w:r w:rsidRPr="00EB28BE">
        <w:rPr>
          <w:rFonts w:ascii="宋体" w:eastAsia="宋体" w:hAnsi="宋体" w:cs="Arial"/>
          <w:color w:val="4F4F4F"/>
          <w:shd w:val="clear" w:color="auto" w:fill="FFFFFF"/>
        </w:rPr>
        <w:t>hdu 4638</w:t>
      </w:r>
    </w:p>
    <w:p w:rsidR="00094424" w:rsidRPr="00EB28BE" w:rsidRDefault="00094424" w:rsidP="00572F30">
      <w:pPr>
        <w:rPr>
          <w:rFonts w:ascii="宋体" w:eastAsia="宋体" w:hAnsi="宋体" w:cs="Arial" w:hint="eastAsia"/>
          <w:color w:val="4F4F4F"/>
          <w:shd w:val="clear" w:color="auto" w:fill="FFFFFF"/>
        </w:rPr>
      </w:pPr>
      <w:r w:rsidRPr="00EB28BE">
        <w:rPr>
          <w:rFonts w:ascii="宋体" w:eastAsia="宋体" w:hAnsi="宋体" w:cs="Arial"/>
          <w:color w:val="4F4F4F"/>
          <w:shd w:val="clear" w:color="auto" w:fill="FFFFFF"/>
        </w:rPr>
        <w:t>hdu 4630</w:t>
      </w:r>
    </w:p>
    <w:p w:rsidR="00572F30" w:rsidRPr="00EB28BE" w:rsidRDefault="00572F30" w:rsidP="005E0FEB">
      <w:pPr>
        <w:pStyle w:val="3"/>
        <w:rPr>
          <w:rFonts w:ascii="宋体" w:eastAsia="宋体" w:hAnsi="宋体"/>
          <w:b w:val="0"/>
        </w:rPr>
      </w:pPr>
      <w:bookmarkStart w:id="52" w:name="_Toc519439433"/>
      <w:r w:rsidRPr="00EB28BE">
        <w:rPr>
          <w:rFonts w:ascii="宋体" w:eastAsia="宋体" w:hAnsi="宋体" w:hint="eastAsia"/>
          <w:b w:val="0"/>
        </w:rPr>
        <w:t>字符串算法</w:t>
      </w:r>
      <w:bookmarkEnd w:id="52"/>
    </w:p>
    <w:p w:rsidR="00572F30" w:rsidRPr="00EB28BE" w:rsidRDefault="00572F30" w:rsidP="00572F30">
      <w:pPr>
        <w:rPr>
          <w:rFonts w:ascii="宋体" w:eastAsia="宋体" w:hAnsi="宋体"/>
        </w:rPr>
      </w:pPr>
      <w:r w:rsidRPr="00EB28BE">
        <w:rPr>
          <w:rFonts w:ascii="宋体" w:eastAsia="宋体" w:hAnsi="宋体" w:hint="eastAsia"/>
        </w:rPr>
        <w:t xml:space="preserve">KMP </w:t>
      </w:r>
      <w:hyperlink r:id="rId147" w:history="1">
        <w:r w:rsidRPr="00EB28BE">
          <w:rPr>
            <w:rStyle w:val="a3"/>
            <w:rFonts w:ascii="宋体" w:eastAsia="宋体" w:hAnsi="宋体"/>
          </w:rPr>
          <w:t>https://blog.csdn.net/chenguolinblog/article/details/16857765</w:t>
        </w:r>
      </w:hyperlink>
    </w:p>
    <w:p w:rsidR="00572F30" w:rsidRPr="00EB28BE" w:rsidRDefault="00572F30" w:rsidP="00572F30">
      <w:pPr>
        <w:rPr>
          <w:rFonts w:ascii="宋体" w:eastAsia="宋体" w:hAnsi="宋体"/>
        </w:rPr>
      </w:pPr>
      <w:r w:rsidRPr="00EB28BE">
        <w:rPr>
          <w:rFonts w:ascii="宋体" w:eastAsia="宋体" w:hAnsi="宋体" w:hint="eastAsia"/>
        </w:rPr>
        <w:t>字典树</w:t>
      </w:r>
      <w:hyperlink r:id="rId148" w:history="1">
        <w:r w:rsidRPr="00EB28BE">
          <w:rPr>
            <w:rStyle w:val="a3"/>
            <w:rFonts w:ascii="宋体" w:eastAsia="宋体" w:hAnsi="宋体"/>
          </w:rPr>
          <w:t>https://blog.csdn.net/chenguolinblog/article/details/13625389</w:t>
        </w:r>
      </w:hyperlink>
    </w:p>
    <w:p w:rsidR="00572F30" w:rsidRPr="00EB28BE" w:rsidRDefault="00572F30" w:rsidP="00572F30">
      <w:pPr>
        <w:rPr>
          <w:rFonts w:ascii="宋体" w:eastAsia="宋体" w:hAnsi="宋体"/>
        </w:rPr>
      </w:pPr>
      <w:r w:rsidRPr="00EB28BE">
        <w:rPr>
          <w:rFonts w:ascii="宋体" w:eastAsia="宋体" w:hAnsi="宋体"/>
        </w:rPr>
        <w:t>AC</w:t>
      </w:r>
      <w:r w:rsidRPr="00EB28BE">
        <w:rPr>
          <w:rFonts w:ascii="宋体" w:eastAsia="宋体" w:hAnsi="宋体" w:hint="eastAsia"/>
        </w:rPr>
        <w:t>自动机</w:t>
      </w:r>
      <w:hyperlink r:id="rId149" w:history="1">
        <w:r w:rsidRPr="00EB28BE">
          <w:rPr>
            <w:rStyle w:val="a3"/>
            <w:rFonts w:ascii="宋体" w:eastAsia="宋体" w:hAnsi="宋体"/>
          </w:rPr>
          <w:t>https://blog.csdn.net/liuqiyao_01/article/details/8798241</w:t>
        </w:r>
      </w:hyperlink>
    </w:p>
    <w:p w:rsidR="00572F30" w:rsidRPr="00EB28BE" w:rsidRDefault="00572F30" w:rsidP="00572F30">
      <w:pPr>
        <w:rPr>
          <w:rFonts w:ascii="宋体" w:eastAsia="宋体" w:hAnsi="宋体"/>
        </w:rPr>
      </w:pPr>
      <w:r w:rsidRPr="00EB28BE">
        <w:rPr>
          <w:rFonts w:ascii="宋体" w:eastAsia="宋体" w:hAnsi="宋体" w:hint="eastAsia"/>
        </w:rPr>
        <w:t>后缀数组</w:t>
      </w:r>
    </w:p>
    <w:p w:rsidR="00D735E3" w:rsidRPr="00EB28BE" w:rsidRDefault="00D735E3" w:rsidP="00355188">
      <w:pPr>
        <w:pStyle w:val="3"/>
        <w:rPr>
          <w:rFonts w:ascii="宋体" w:eastAsia="宋体" w:hAnsi="宋体"/>
          <w:b w:val="0"/>
        </w:rPr>
      </w:pPr>
      <w:bookmarkStart w:id="53" w:name="_Toc519439434"/>
      <w:r w:rsidRPr="00EB28BE">
        <w:rPr>
          <w:rFonts w:ascii="宋体" w:eastAsia="宋体" w:hAnsi="宋体" w:hint="eastAsia"/>
          <w:b w:val="0"/>
        </w:rPr>
        <w:t>计算几何（模板库训练）</w:t>
      </w:r>
      <w:bookmarkEnd w:id="53"/>
    </w:p>
    <w:p w:rsidR="008D0975" w:rsidRPr="00EB28BE" w:rsidRDefault="008D0975" w:rsidP="00572F30">
      <w:pPr>
        <w:rPr>
          <w:rFonts w:ascii="宋体" w:eastAsia="宋体" w:hAnsi="宋体"/>
        </w:rPr>
      </w:pPr>
      <w:hyperlink r:id="rId150" w:history="1">
        <w:r w:rsidRPr="00EB28BE">
          <w:rPr>
            <w:rStyle w:val="a3"/>
            <w:rFonts w:ascii="宋体" w:eastAsia="宋体" w:hAnsi="宋体"/>
          </w:rPr>
          <w:t>https://blog.csdn.net/feizaoSYUACM/article/details/54835327</w:t>
        </w:r>
      </w:hyperlink>
    </w:p>
    <w:p w:rsidR="008D0975" w:rsidRPr="00EB28BE" w:rsidRDefault="008D0975" w:rsidP="00572F30">
      <w:pPr>
        <w:rPr>
          <w:rFonts w:ascii="宋体" w:eastAsia="宋体" w:hAnsi="宋体"/>
        </w:rPr>
      </w:pPr>
      <w:hyperlink r:id="rId151" w:history="1">
        <w:r w:rsidRPr="00EB28BE">
          <w:rPr>
            <w:rStyle w:val="a3"/>
            <w:rFonts w:ascii="宋体" w:eastAsia="宋体" w:hAnsi="宋体"/>
          </w:rPr>
          <w:t>https://blog.csdn.net/chm517/article/details/44892713</w:t>
        </w:r>
      </w:hyperlink>
    </w:p>
    <w:p w:rsidR="00C73F8A" w:rsidRPr="00EB28BE" w:rsidRDefault="00C73F8A" w:rsidP="00C73F8A">
      <w:pPr>
        <w:pStyle w:val="2"/>
        <w:rPr>
          <w:rFonts w:ascii="宋体" w:eastAsia="宋体" w:hAnsi="宋体"/>
          <w:b w:val="0"/>
        </w:rPr>
      </w:pPr>
      <w:bookmarkStart w:id="54" w:name="_Toc519439435"/>
      <w:r w:rsidRPr="00EB28BE">
        <w:rPr>
          <w:rFonts w:ascii="宋体" w:eastAsia="宋体" w:hAnsi="宋体" w:hint="eastAsia"/>
          <w:b w:val="0"/>
        </w:rPr>
        <w:t>金银牌题库</w:t>
      </w:r>
      <w:bookmarkEnd w:id="54"/>
    </w:p>
    <w:p w:rsidR="00C73F8A" w:rsidRPr="00EB28BE" w:rsidRDefault="00C73F8A" w:rsidP="00C73F8A">
      <w:pPr>
        <w:rPr>
          <w:rFonts w:ascii="宋体" w:eastAsia="宋体" w:hAnsi="宋体"/>
        </w:rPr>
      </w:pPr>
      <w:r w:rsidRPr="00EB28BE">
        <w:rPr>
          <w:rFonts w:ascii="宋体" w:eastAsia="宋体" w:hAnsi="宋体" w:hint="eastAsia"/>
        </w:rPr>
        <w:t>HDU-</w:t>
      </w:r>
      <w:r w:rsidRPr="00EB28BE">
        <w:rPr>
          <w:rFonts w:ascii="宋体" w:eastAsia="宋体" w:hAnsi="宋体"/>
        </w:rPr>
        <w:t>5859</w:t>
      </w:r>
      <w:r w:rsidRPr="00EB28BE">
        <w:rPr>
          <w:rFonts w:ascii="宋体" w:eastAsia="宋体" w:hAnsi="宋体" w:hint="eastAsia"/>
        </w:rPr>
        <w:t>-</w:t>
      </w:r>
      <w:r w:rsidRPr="00EB28BE">
        <w:rPr>
          <w:rFonts w:ascii="宋体" w:eastAsia="宋体" w:hAnsi="宋体"/>
        </w:rPr>
        <w:t>2016</w:t>
      </w:r>
      <w:r w:rsidRPr="00EB28BE">
        <w:rPr>
          <w:rFonts w:ascii="宋体" w:eastAsia="宋体" w:hAnsi="宋体" w:hint="eastAsia"/>
        </w:rPr>
        <w:t>多校10-金牌题</w:t>
      </w:r>
    </w:p>
    <w:p w:rsidR="00C73F8A" w:rsidRPr="00EB28BE" w:rsidRDefault="00C73F8A" w:rsidP="00C73F8A">
      <w:pPr>
        <w:rPr>
          <w:rFonts w:ascii="宋体" w:eastAsia="宋体" w:hAnsi="宋体"/>
        </w:rPr>
      </w:pPr>
      <w:r w:rsidRPr="00EB28BE">
        <w:rPr>
          <w:rFonts w:ascii="宋体" w:eastAsia="宋体" w:hAnsi="宋体" w:hint="eastAsia"/>
        </w:rPr>
        <w:t>HDU-5864-2016多校10-银牌题</w:t>
      </w:r>
    </w:p>
    <w:p w:rsidR="00C73F8A" w:rsidRPr="00EB28BE" w:rsidRDefault="00C73F8A" w:rsidP="00C73F8A">
      <w:pPr>
        <w:rPr>
          <w:rFonts w:ascii="宋体" w:eastAsia="宋体" w:hAnsi="宋体"/>
        </w:rPr>
      </w:pPr>
      <w:r w:rsidRPr="00EB28BE">
        <w:rPr>
          <w:rFonts w:ascii="宋体" w:eastAsia="宋体" w:hAnsi="宋体" w:hint="eastAsia"/>
        </w:rPr>
        <w:lastRenderedPageBreak/>
        <w:t>HDU-5865-2016多校10-金牌题</w:t>
      </w:r>
    </w:p>
    <w:p w:rsidR="00C73F8A" w:rsidRPr="00EB28BE" w:rsidRDefault="00C73F8A" w:rsidP="00C73F8A">
      <w:pPr>
        <w:rPr>
          <w:rFonts w:ascii="宋体" w:eastAsia="宋体" w:hAnsi="宋体"/>
        </w:rPr>
      </w:pPr>
      <w:r w:rsidRPr="00EB28BE">
        <w:rPr>
          <w:rFonts w:ascii="宋体" w:eastAsia="宋体" w:hAnsi="宋体" w:hint="eastAsia"/>
        </w:rPr>
        <w:t>HDU-58</w:t>
      </w:r>
      <w:r w:rsidRPr="00EB28BE">
        <w:rPr>
          <w:rFonts w:ascii="宋体" w:eastAsia="宋体" w:hAnsi="宋体"/>
        </w:rPr>
        <w:t>66-2016</w:t>
      </w:r>
      <w:r w:rsidRPr="00EB28BE">
        <w:rPr>
          <w:rFonts w:ascii="宋体" w:eastAsia="宋体" w:hAnsi="宋体" w:hint="eastAsia"/>
        </w:rPr>
        <w:t>多校10-银牌题</w:t>
      </w:r>
    </w:p>
    <w:p w:rsidR="00572F30" w:rsidRPr="00EB28BE" w:rsidRDefault="00572F30" w:rsidP="00720A41">
      <w:pPr>
        <w:rPr>
          <w:rFonts w:ascii="宋体" w:eastAsia="宋体" w:hAnsi="宋体" w:hint="eastAsia"/>
        </w:rPr>
      </w:pPr>
    </w:p>
    <w:p w:rsidR="00EA7565" w:rsidRPr="00EB28BE" w:rsidRDefault="00EA7565" w:rsidP="00B332FF">
      <w:pPr>
        <w:pStyle w:val="1"/>
        <w:rPr>
          <w:rFonts w:ascii="宋体" w:eastAsia="宋体" w:hAnsi="宋体"/>
        </w:rPr>
      </w:pPr>
      <w:bookmarkStart w:id="55" w:name="_Toc519439436"/>
      <w:r w:rsidRPr="00EB28BE">
        <w:rPr>
          <w:rFonts w:ascii="宋体" w:eastAsia="宋体" w:hAnsi="宋体" w:hint="eastAsia"/>
        </w:rPr>
        <w:t>十二、暑期集训每日训练安排</w:t>
      </w:r>
      <w:bookmarkEnd w:id="55"/>
    </w:p>
    <w:p w:rsidR="00F4247B" w:rsidRPr="00EB28BE" w:rsidRDefault="00F4247B" w:rsidP="00F4247B">
      <w:pPr>
        <w:rPr>
          <w:rFonts w:ascii="宋体" w:eastAsia="宋体" w:hAnsi="宋体"/>
        </w:rPr>
      </w:pPr>
      <w:r w:rsidRPr="00EB28BE">
        <w:rPr>
          <w:rFonts w:ascii="宋体" w:eastAsia="宋体" w:hAnsi="宋体" w:hint="eastAsia"/>
        </w:rPr>
        <w:t>对于计算几何，主要训练使用模板</w:t>
      </w:r>
    </w:p>
    <w:p w:rsidR="00325EC3" w:rsidRPr="00EB28BE" w:rsidRDefault="00325EC3" w:rsidP="00F4247B">
      <w:pPr>
        <w:rPr>
          <w:rFonts w:ascii="宋体" w:eastAsia="宋体" w:hAnsi="宋体"/>
        </w:rPr>
      </w:pPr>
      <w:r w:rsidRPr="00EB28BE">
        <w:rPr>
          <w:rFonts w:ascii="宋体" w:eastAsia="宋体" w:hAnsi="宋体" w:hint="eastAsia"/>
        </w:rPr>
        <w:t>对于图论（最短路、网络流、匹配）</w:t>
      </w:r>
      <w:r w:rsidR="00BC4A9F" w:rsidRPr="00EB28BE">
        <w:rPr>
          <w:rFonts w:ascii="宋体" w:eastAsia="宋体" w:hAnsi="宋体" w:hint="eastAsia"/>
        </w:rPr>
        <w:t>等建模题目</w:t>
      </w:r>
      <w:r w:rsidRPr="00EB28BE">
        <w:rPr>
          <w:rFonts w:ascii="宋体" w:eastAsia="宋体" w:hAnsi="宋体" w:hint="eastAsia"/>
        </w:rPr>
        <w:t>，第一次</w:t>
      </w:r>
      <w:r w:rsidR="007003AE" w:rsidRPr="00EB28BE">
        <w:rPr>
          <w:rFonts w:ascii="宋体" w:eastAsia="宋体" w:hAnsi="宋体" w:hint="eastAsia"/>
        </w:rPr>
        <w:t>学习</w:t>
      </w:r>
      <w:r w:rsidRPr="00EB28BE">
        <w:rPr>
          <w:rFonts w:ascii="宋体" w:eastAsia="宋体" w:hAnsi="宋体" w:hint="eastAsia"/>
        </w:rPr>
        <w:t>手写，之后训练使用模板</w:t>
      </w:r>
    </w:p>
    <w:p w:rsidR="00880B9E" w:rsidRPr="00EB28BE" w:rsidRDefault="00880B9E" w:rsidP="00F4247B">
      <w:pPr>
        <w:rPr>
          <w:rFonts w:ascii="宋体" w:eastAsia="宋体" w:hAnsi="宋体"/>
        </w:rPr>
      </w:pPr>
      <w:r w:rsidRPr="00EB28BE">
        <w:rPr>
          <w:rFonts w:ascii="宋体" w:eastAsia="宋体" w:hAnsi="宋体" w:hint="eastAsia"/>
        </w:rPr>
        <w:t>对于线段树</w:t>
      </w:r>
      <w:r w:rsidR="00336A8F" w:rsidRPr="00EB28BE">
        <w:rPr>
          <w:rFonts w:ascii="宋体" w:eastAsia="宋体" w:hAnsi="宋体" w:hint="eastAsia"/>
        </w:rPr>
        <w:t>、动态规划</w:t>
      </w:r>
      <w:r w:rsidR="008805B8" w:rsidRPr="00EB28BE">
        <w:rPr>
          <w:rFonts w:ascii="宋体" w:eastAsia="宋体" w:hAnsi="宋体" w:hint="eastAsia"/>
        </w:rPr>
        <w:t>、字符串算法</w:t>
      </w:r>
      <w:r w:rsidRPr="00EB28BE">
        <w:rPr>
          <w:rFonts w:ascii="宋体" w:eastAsia="宋体" w:hAnsi="宋体" w:hint="eastAsia"/>
        </w:rPr>
        <w:t>，全手写</w:t>
      </w:r>
    </w:p>
    <w:p w:rsidR="00722412" w:rsidRPr="00EB28BE" w:rsidRDefault="00722412" w:rsidP="00F4247B">
      <w:pPr>
        <w:rPr>
          <w:rFonts w:ascii="宋体" w:eastAsia="宋体" w:hAnsi="宋体"/>
        </w:rPr>
      </w:pPr>
      <w:r w:rsidRPr="00EB28BE">
        <w:rPr>
          <w:rFonts w:ascii="宋体" w:eastAsia="宋体" w:hAnsi="宋体" w:hint="eastAsia"/>
        </w:rPr>
        <w:t>使用模板必须注明使用方法</w:t>
      </w:r>
      <w:r w:rsidR="004A5A55" w:rsidRPr="00EB28BE">
        <w:rPr>
          <w:rFonts w:ascii="宋体" w:eastAsia="宋体" w:hAnsi="宋体" w:hint="eastAsia"/>
        </w:rPr>
        <w:t>，并收录进入</w:t>
      </w:r>
    </w:p>
    <w:p w:rsidR="0087588E" w:rsidRPr="00EB28BE" w:rsidRDefault="0087588E" w:rsidP="00F4247B">
      <w:pPr>
        <w:rPr>
          <w:rFonts w:ascii="宋体" w:eastAsia="宋体" w:hAnsi="宋体"/>
        </w:rPr>
      </w:pPr>
      <w:r w:rsidRPr="00EB28BE">
        <w:rPr>
          <w:rFonts w:ascii="宋体" w:eastAsia="宋体" w:hAnsi="宋体" w:hint="eastAsia"/>
        </w:rPr>
        <w:t>线段树掌握基本知识点后进入刷题巩固期（题目来源为学习区）</w:t>
      </w:r>
    </w:p>
    <w:p w:rsidR="0087588E" w:rsidRPr="00EB28BE" w:rsidRDefault="0087588E" w:rsidP="00F4247B">
      <w:pPr>
        <w:rPr>
          <w:rFonts w:ascii="宋体" w:eastAsia="宋体" w:hAnsi="宋体"/>
        </w:rPr>
      </w:pPr>
      <w:r w:rsidRPr="00EB28BE">
        <w:rPr>
          <w:rFonts w:ascii="宋体" w:eastAsia="宋体" w:hAnsi="宋体" w:hint="eastAsia"/>
        </w:rPr>
        <w:t>动态规划刷完基本题后进入学习期</w:t>
      </w:r>
    </w:p>
    <w:p w:rsidR="00E64714" w:rsidRPr="00EB28BE" w:rsidRDefault="00E64714" w:rsidP="00F4247B">
      <w:pPr>
        <w:rPr>
          <w:rFonts w:ascii="宋体" w:eastAsia="宋体" w:hAnsi="宋体"/>
        </w:rPr>
      </w:pPr>
      <w:r w:rsidRPr="00EB28BE">
        <w:rPr>
          <w:rFonts w:ascii="宋体" w:eastAsia="宋体" w:hAnsi="宋体" w:hint="eastAsia"/>
        </w:rPr>
        <w:t>同时51nod补充签到题来源、其他知识点的补充</w:t>
      </w:r>
    </w:p>
    <w:p w:rsidR="00453813" w:rsidRPr="00EB28BE" w:rsidRDefault="00453813" w:rsidP="00F4247B">
      <w:pPr>
        <w:rPr>
          <w:rFonts w:ascii="宋体" w:eastAsia="宋体" w:hAnsi="宋体" w:hint="eastAsia"/>
        </w:rPr>
      </w:pPr>
      <w:r w:rsidRPr="00EB28BE">
        <w:rPr>
          <w:rFonts w:ascii="宋体" w:eastAsia="宋体" w:hAnsi="宋体" w:hint="eastAsia"/>
        </w:rPr>
        <w:t>多校</w:t>
      </w:r>
      <w:r w:rsidR="00AA597E" w:rsidRPr="00EB28BE">
        <w:rPr>
          <w:rFonts w:ascii="宋体" w:eastAsia="宋体" w:hAnsi="宋体" w:hint="eastAsia"/>
        </w:rPr>
        <w:t>提供</w:t>
      </w:r>
      <w:r w:rsidRPr="00EB28BE">
        <w:rPr>
          <w:rFonts w:ascii="宋体" w:eastAsia="宋体" w:hAnsi="宋体" w:hint="eastAsia"/>
        </w:rPr>
        <w:t>比赛真题</w:t>
      </w:r>
      <w:r w:rsidR="00933EA3" w:rsidRPr="00EB28BE">
        <w:rPr>
          <w:rFonts w:ascii="宋体" w:eastAsia="宋体" w:hAnsi="宋体" w:hint="eastAsia"/>
        </w:rPr>
        <w:t>（检验）</w:t>
      </w:r>
    </w:p>
    <w:p w:rsidR="00EA7565" w:rsidRPr="00EB28BE" w:rsidRDefault="00F4247B" w:rsidP="00EA7565">
      <w:pPr>
        <w:pStyle w:val="2"/>
        <w:rPr>
          <w:rFonts w:ascii="宋体" w:eastAsia="宋体" w:hAnsi="宋体"/>
        </w:rPr>
      </w:pPr>
      <w:bookmarkStart w:id="56" w:name="_Toc519439437"/>
      <w:r w:rsidRPr="00EB28BE">
        <w:rPr>
          <w:rFonts w:ascii="宋体" w:eastAsia="宋体" w:hAnsi="宋体" w:hint="eastAsia"/>
        </w:rPr>
        <w:t xml:space="preserve">7月 </w:t>
      </w:r>
      <w:r w:rsidRPr="00EB28BE">
        <w:rPr>
          <w:rFonts w:ascii="宋体" w:eastAsia="宋体" w:hAnsi="宋体"/>
        </w:rPr>
        <w:t>12</w:t>
      </w:r>
      <w:r w:rsidRPr="00EB28BE">
        <w:rPr>
          <w:rFonts w:ascii="宋体" w:eastAsia="宋体" w:hAnsi="宋体" w:hint="eastAsia"/>
        </w:rPr>
        <w:t>日</w:t>
      </w:r>
      <w:bookmarkEnd w:id="56"/>
    </w:p>
    <w:p w:rsidR="00EA7565" w:rsidRPr="00EB28BE" w:rsidRDefault="00EA7565" w:rsidP="00EA7565">
      <w:pPr>
        <w:rPr>
          <w:rFonts w:ascii="宋体" w:eastAsia="宋体" w:hAnsi="宋体"/>
        </w:rPr>
      </w:pPr>
      <w:r w:rsidRPr="00EB28BE">
        <w:rPr>
          <w:rFonts w:ascii="宋体" w:eastAsia="宋体" w:hAnsi="宋体" w:hint="eastAsia"/>
        </w:rPr>
        <w:t>签到</w:t>
      </w:r>
      <w:r w:rsidRPr="00EB28BE">
        <w:rPr>
          <w:rFonts w:ascii="宋体" w:eastAsia="宋体" w:hAnsi="宋体"/>
        </w:rPr>
        <w:t>-51nod-1298-1265-1264-1459</w:t>
      </w:r>
    </w:p>
    <w:p w:rsidR="00EA7565" w:rsidRPr="00EB28BE" w:rsidRDefault="00EA7565" w:rsidP="00EA7565">
      <w:pPr>
        <w:rPr>
          <w:rFonts w:ascii="宋体" w:eastAsia="宋体" w:hAnsi="宋体"/>
        </w:rPr>
      </w:pPr>
      <w:r w:rsidRPr="00EB28BE">
        <w:rPr>
          <w:rFonts w:ascii="宋体" w:eastAsia="宋体" w:hAnsi="宋体" w:hint="eastAsia"/>
        </w:rPr>
        <w:t>铜牌</w:t>
      </w:r>
      <w:r w:rsidRPr="00EB28BE">
        <w:rPr>
          <w:rFonts w:ascii="宋体" w:eastAsia="宋体" w:hAnsi="宋体"/>
        </w:rPr>
        <w:t>-hdu-5862-5863-5860</w:t>
      </w:r>
    </w:p>
    <w:p w:rsidR="00EA7565" w:rsidRPr="00EB28BE" w:rsidRDefault="00EA7565" w:rsidP="00EA7565">
      <w:pPr>
        <w:rPr>
          <w:rFonts w:ascii="宋体" w:eastAsia="宋体" w:hAnsi="宋体"/>
        </w:rPr>
      </w:pPr>
      <w:r w:rsidRPr="00EB28BE">
        <w:rPr>
          <w:rFonts w:ascii="宋体" w:eastAsia="宋体" w:hAnsi="宋体" w:hint="eastAsia"/>
        </w:rPr>
        <w:t>专项</w:t>
      </w:r>
      <w:r w:rsidRPr="00EB28BE">
        <w:rPr>
          <w:rFonts w:ascii="宋体" w:eastAsia="宋体" w:hAnsi="宋体"/>
        </w:rPr>
        <w:t>-线段树-POJ3667-HDU1542-POJ2155</w:t>
      </w:r>
    </w:p>
    <w:p w:rsidR="00EA7565" w:rsidRPr="00EB28BE" w:rsidRDefault="00EA7565" w:rsidP="00EA7565">
      <w:pPr>
        <w:rPr>
          <w:rFonts w:ascii="宋体" w:eastAsia="宋体" w:hAnsi="宋体"/>
        </w:rPr>
      </w:pPr>
      <w:r w:rsidRPr="00EB28BE">
        <w:rPr>
          <w:rFonts w:ascii="宋体" w:eastAsia="宋体" w:hAnsi="宋体" w:hint="eastAsia"/>
        </w:rPr>
        <w:t>顺序</w:t>
      </w:r>
    </w:p>
    <w:p w:rsidR="00EA7565" w:rsidRPr="00EB28BE" w:rsidRDefault="00EA7565" w:rsidP="00EA7565">
      <w:pPr>
        <w:rPr>
          <w:rFonts w:ascii="宋体" w:eastAsia="宋体" w:hAnsi="宋体"/>
        </w:rPr>
      </w:pPr>
      <w:r w:rsidRPr="00EB28BE">
        <w:rPr>
          <w:rFonts w:ascii="宋体" w:eastAsia="宋体" w:hAnsi="宋体"/>
        </w:rPr>
        <w:t>51nod-1298-1265-1264</w:t>
      </w:r>
    </w:p>
    <w:p w:rsidR="00EA7565" w:rsidRPr="00EB28BE" w:rsidRDefault="00EA7565" w:rsidP="00EA7565">
      <w:pPr>
        <w:rPr>
          <w:rFonts w:ascii="宋体" w:eastAsia="宋体" w:hAnsi="宋体"/>
        </w:rPr>
      </w:pPr>
      <w:r w:rsidRPr="00EB28BE">
        <w:rPr>
          <w:rFonts w:ascii="宋体" w:eastAsia="宋体" w:hAnsi="宋体"/>
        </w:rPr>
        <w:t>51nod-1459</w:t>
      </w:r>
    </w:p>
    <w:p w:rsidR="00EA7565" w:rsidRPr="00EB28BE" w:rsidRDefault="00EA7565" w:rsidP="00EA7565">
      <w:pPr>
        <w:rPr>
          <w:rFonts w:ascii="宋体" w:eastAsia="宋体" w:hAnsi="宋体"/>
        </w:rPr>
      </w:pPr>
      <w:r w:rsidRPr="00EB28BE">
        <w:rPr>
          <w:rFonts w:ascii="宋体" w:eastAsia="宋体" w:hAnsi="宋体"/>
        </w:rPr>
        <w:t>POJ3667-HDU1542-POJ2155</w:t>
      </w:r>
    </w:p>
    <w:p w:rsidR="00EA7565" w:rsidRPr="00EB28BE" w:rsidRDefault="00EA7565" w:rsidP="00EA7565">
      <w:pPr>
        <w:rPr>
          <w:rFonts w:ascii="宋体" w:eastAsia="宋体" w:hAnsi="宋体"/>
        </w:rPr>
      </w:pPr>
      <w:r w:rsidRPr="00EB28BE">
        <w:rPr>
          <w:rFonts w:ascii="宋体" w:eastAsia="宋体" w:hAnsi="宋体"/>
        </w:rPr>
        <w:t>hdu-5862</w:t>
      </w:r>
    </w:p>
    <w:p w:rsidR="00EA7565" w:rsidRPr="00EB28BE" w:rsidRDefault="00EA7565" w:rsidP="00EA7565">
      <w:pPr>
        <w:rPr>
          <w:rFonts w:ascii="宋体" w:eastAsia="宋体" w:hAnsi="宋体"/>
        </w:rPr>
      </w:pPr>
      <w:r w:rsidRPr="00EB28BE">
        <w:rPr>
          <w:rFonts w:ascii="宋体" w:eastAsia="宋体" w:hAnsi="宋体"/>
        </w:rPr>
        <w:t>hdu-5863-5860</w:t>
      </w:r>
    </w:p>
    <w:p w:rsidR="00921534" w:rsidRPr="00EB28BE" w:rsidRDefault="00921534" w:rsidP="00921534">
      <w:pPr>
        <w:pStyle w:val="2"/>
        <w:rPr>
          <w:rFonts w:ascii="宋体" w:eastAsia="宋体" w:hAnsi="宋体"/>
        </w:rPr>
      </w:pPr>
      <w:bookmarkStart w:id="57" w:name="_Toc519439438"/>
      <w:r w:rsidRPr="00EB28BE">
        <w:rPr>
          <w:rFonts w:ascii="宋体" w:eastAsia="宋体" w:hAnsi="宋体" w:hint="eastAsia"/>
        </w:rPr>
        <w:t xml:space="preserve">7月 </w:t>
      </w:r>
      <w:r w:rsidRPr="00EB28BE">
        <w:rPr>
          <w:rFonts w:ascii="宋体" w:eastAsia="宋体" w:hAnsi="宋体"/>
        </w:rPr>
        <w:t>13</w:t>
      </w:r>
      <w:r w:rsidRPr="00EB28BE">
        <w:rPr>
          <w:rFonts w:ascii="宋体" w:eastAsia="宋体" w:hAnsi="宋体" w:hint="eastAsia"/>
        </w:rPr>
        <w:t>日</w:t>
      </w:r>
      <w:bookmarkEnd w:id="57"/>
    </w:p>
    <w:p w:rsidR="00A65169" w:rsidRPr="00EB28BE" w:rsidRDefault="00A65169" w:rsidP="00034BD5">
      <w:pPr>
        <w:rPr>
          <w:rFonts w:ascii="宋体" w:eastAsia="宋体" w:hAnsi="宋体"/>
        </w:rPr>
      </w:pPr>
      <w:r w:rsidRPr="00EB28BE">
        <w:rPr>
          <w:rFonts w:ascii="宋体" w:eastAsia="宋体" w:hAnsi="宋体" w:hint="eastAsia"/>
        </w:rPr>
        <w:t>上午（签到）-下午（线段树专项）</w:t>
      </w:r>
      <w:r w:rsidR="001F3637" w:rsidRPr="00EB28BE">
        <w:rPr>
          <w:rFonts w:ascii="宋体" w:eastAsia="宋体" w:hAnsi="宋体" w:hint="eastAsia"/>
        </w:rPr>
        <w:t>-铜牌题</w:t>
      </w:r>
    </w:p>
    <w:p w:rsidR="00034BD5" w:rsidRPr="00EB28BE" w:rsidRDefault="00034BD5" w:rsidP="00034BD5">
      <w:pPr>
        <w:rPr>
          <w:rFonts w:ascii="宋体" w:eastAsia="宋体" w:hAnsi="宋体"/>
        </w:rPr>
      </w:pPr>
      <w:r w:rsidRPr="00EB28BE">
        <w:rPr>
          <w:rFonts w:ascii="宋体" w:eastAsia="宋体" w:hAnsi="宋体"/>
        </w:rPr>
        <w:t>51nod-1265-1264</w:t>
      </w:r>
      <w:r w:rsidR="0006245C" w:rsidRPr="00EB28BE">
        <w:rPr>
          <w:rFonts w:ascii="宋体" w:eastAsia="宋体" w:hAnsi="宋体"/>
        </w:rPr>
        <w:t>-1459</w:t>
      </w:r>
    </w:p>
    <w:p w:rsidR="00BB7F60" w:rsidRPr="00EB28BE" w:rsidRDefault="00BB7F60" w:rsidP="00BB7F60">
      <w:pPr>
        <w:rPr>
          <w:rFonts w:ascii="宋体" w:eastAsia="宋体" w:hAnsi="宋体"/>
        </w:rPr>
      </w:pPr>
      <w:r w:rsidRPr="00EB28BE">
        <w:rPr>
          <w:rFonts w:ascii="宋体" w:eastAsia="宋体" w:hAnsi="宋体" w:hint="eastAsia"/>
        </w:rPr>
        <w:t>UVA-567- ACM作业20180502-签到/铜</w:t>
      </w:r>
    </w:p>
    <w:p w:rsidR="00BB7F60" w:rsidRPr="00EB28BE" w:rsidRDefault="00BB7F60" w:rsidP="00034BD5">
      <w:pPr>
        <w:rPr>
          <w:rFonts w:ascii="宋体" w:eastAsia="宋体" w:hAnsi="宋体" w:hint="eastAsia"/>
        </w:rPr>
      </w:pPr>
      <w:r w:rsidRPr="00EB28BE">
        <w:rPr>
          <w:rFonts w:ascii="宋体" w:eastAsia="宋体" w:hAnsi="宋体"/>
        </w:rPr>
        <w:t>UVA-762</w:t>
      </w:r>
      <w:r w:rsidRPr="00EB28BE">
        <w:rPr>
          <w:rFonts w:ascii="宋体" w:eastAsia="宋体" w:hAnsi="宋体" w:hint="eastAsia"/>
        </w:rPr>
        <w:t>- ACM作业20180502-签到/铜</w:t>
      </w:r>
    </w:p>
    <w:p w:rsidR="00034BD5" w:rsidRPr="00EB28BE" w:rsidRDefault="00034BD5" w:rsidP="00034BD5">
      <w:pPr>
        <w:rPr>
          <w:rFonts w:ascii="宋体" w:eastAsia="宋体" w:hAnsi="宋体"/>
        </w:rPr>
      </w:pPr>
      <w:r w:rsidRPr="00EB28BE">
        <w:rPr>
          <w:rFonts w:ascii="宋体" w:eastAsia="宋体" w:hAnsi="宋体"/>
        </w:rPr>
        <w:t>HDU1542-POJ2155</w:t>
      </w:r>
    </w:p>
    <w:p w:rsidR="00921534" w:rsidRPr="00EB28BE" w:rsidRDefault="00034BD5" w:rsidP="00EA7565">
      <w:pPr>
        <w:rPr>
          <w:rFonts w:ascii="宋体" w:eastAsia="宋体" w:hAnsi="宋体"/>
        </w:rPr>
      </w:pPr>
      <w:r w:rsidRPr="00EB28BE">
        <w:rPr>
          <w:rFonts w:ascii="宋体" w:eastAsia="宋体" w:hAnsi="宋体"/>
        </w:rPr>
        <w:t>hdu-5862</w:t>
      </w:r>
      <w:r w:rsidR="00FB1A5C" w:rsidRPr="00EB28BE">
        <w:rPr>
          <w:rFonts w:ascii="宋体" w:eastAsia="宋体" w:hAnsi="宋体"/>
        </w:rPr>
        <w:t>-5863-5860</w:t>
      </w:r>
    </w:p>
    <w:p w:rsidR="00565E0D" w:rsidRPr="00EB28BE" w:rsidRDefault="00565E0D" w:rsidP="00CE438F">
      <w:pPr>
        <w:pStyle w:val="2"/>
        <w:rPr>
          <w:rFonts w:ascii="宋体" w:eastAsia="宋体" w:hAnsi="宋体"/>
        </w:rPr>
      </w:pPr>
      <w:bookmarkStart w:id="58" w:name="_Toc519439439"/>
      <w:r w:rsidRPr="00EB28BE">
        <w:rPr>
          <w:rFonts w:ascii="宋体" w:eastAsia="宋体" w:hAnsi="宋体" w:hint="eastAsia"/>
        </w:rPr>
        <w:t xml:space="preserve">7月 </w:t>
      </w:r>
      <w:r w:rsidRPr="00EB28BE">
        <w:rPr>
          <w:rFonts w:ascii="宋体" w:eastAsia="宋体" w:hAnsi="宋体"/>
        </w:rPr>
        <w:t>14</w:t>
      </w:r>
      <w:r w:rsidRPr="00EB28BE">
        <w:rPr>
          <w:rFonts w:ascii="宋体" w:eastAsia="宋体" w:hAnsi="宋体" w:hint="eastAsia"/>
        </w:rPr>
        <w:t>日</w:t>
      </w:r>
      <w:bookmarkEnd w:id="58"/>
    </w:p>
    <w:p w:rsidR="006C6C7C" w:rsidRPr="00EB28BE" w:rsidRDefault="006C6C7C" w:rsidP="00EA7565">
      <w:pPr>
        <w:rPr>
          <w:rFonts w:ascii="宋体" w:eastAsia="宋体" w:hAnsi="宋体" w:hint="eastAsia"/>
        </w:rPr>
      </w:pPr>
      <w:r w:rsidRPr="00EB28BE">
        <w:rPr>
          <w:rFonts w:ascii="宋体" w:eastAsia="宋体" w:hAnsi="宋体" w:hint="eastAsia"/>
        </w:rPr>
        <w:t>上午-签到&amp;动态规划专项-下午-多校铜牌题</w:t>
      </w:r>
    </w:p>
    <w:p w:rsidR="00565E0D" w:rsidRPr="00EB28BE" w:rsidRDefault="0015489F" w:rsidP="00EA7565">
      <w:pPr>
        <w:rPr>
          <w:rFonts w:ascii="宋体" w:eastAsia="宋体" w:hAnsi="宋体"/>
        </w:rPr>
      </w:pPr>
      <w:r w:rsidRPr="00EB28BE">
        <w:rPr>
          <w:rFonts w:ascii="宋体" w:eastAsia="宋体" w:hAnsi="宋体"/>
        </w:rPr>
        <w:t>51nod</w:t>
      </w:r>
      <w:r w:rsidRPr="00EB28BE">
        <w:rPr>
          <w:rFonts w:ascii="宋体" w:eastAsia="宋体" w:hAnsi="宋体"/>
        </w:rPr>
        <w:t>-1459</w:t>
      </w:r>
      <w:r w:rsidR="00CE7F3A" w:rsidRPr="00EB28BE">
        <w:rPr>
          <w:rFonts w:ascii="宋体" w:eastAsia="宋体" w:hAnsi="宋体" w:hint="eastAsia"/>
        </w:rPr>
        <w:t>-签到</w:t>
      </w:r>
    </w:p>
    <w:p w:rsidR="0015489F" w:rsidRPr="00EB28BE" w:rsidRDefault="0015489F" w:rsidP="0015489F">
      <w:pPr>
        <w:rPr>
          <w:rFonts w:ascii="宋体" w:eastAsia="宋体" w:hAnsi="宋体"/>
        </w:rPr>
      </w:pPr>
      <w:r w:rsidRPr="00EB28BE">
        <w:rPr>
          <w:rFonts w:ascii="宋体" w:eastAsia="宋体" w:hAnsi="宋体" w:hint="eastAsia"/>
        </w:rPr>
        <w:t>UVA-567- ACM作业20180502-签到</w:t>
      </w:r>
    </w:p>
    <w:p w:rsidR="0015489F" w:rsidRPr="00EB28BE" w:rsidRDefault="0015489F" w:rsidP="0015489F">
      <w:pPr>
        <w:rPr>
          <w:rFonts w:ascii="宋体" w:eastAsia="宋体" w:hAnsi="宋体"/>
        </w:rPr>
      </w:pPr>
      <w:r w:rsidRPr="00EB28BE">
        <w:rPr>
          <w:rFonts w:ascii="宋体" w:eastAsia="宋体" w:hAnsi="宋体"/>
        </w:rPr>
        <w:lastRenderedPageBreak/>
        <w:t>UVA-762</w:t>
      </w:r>
      <w:r w:rsidRPr="00EB28BE">
        <w:rPr>
          <w:rFonts w:ascii="宋体" w:eastAsia="宋体" w:hAnsi="宋体" w:hint="eastAsia"/>
        </w:rPr>
        <w:t>- ACM作业20180502-签到</w:t>
      </w:r>
    </w:p>
    <w:p w:rsidR="00A70E0B" w:rsidRPr="00EB28BE" w:rsidRDefault="00A70E0B" w:rsidP="00A70E0B">
      <w:pPr>
        <w:rPr>
          <w:rFonts w:ascii="宋体" w:eastAsia="宋体" w:hAnsi="宋体"/>
        </w:rPr>
      </w:pPr>
      <w:r w:rsidRPr="00EB28BE">
        <w:rPr>
          <w:rFonts w:ascii="宋体" w:eastAsia="宋体" w:hAnsi="宋体"/>
        </w:rPr>
        <w:t>HDU-2602</w:t>
      </w:r>
      <w:r w:rsidRPr="00EB28BE">
        <w:rPr>
          <w:rFonts w:ascii="宋体" w:eastAsia="宋体" w:hAnsi="宋体" w:hint="eastAsia"/>
        </w:rPr>
        <w:t>- ACM作业20180502-签到</w:t>
      </w:r>
    </w:p>
    <w:p w:rsidR="00A70E0B" w:rsidRPr="00EB28BE" w:rsidRDefault="00A70E0B" w:rsidP="00A70E0B">
      <w:pPr>
        <w:rPr>
          <w:rFonts w:ascii="宋体" w:eastAsia="宋体" w:hAnsi="宋体"/>
        </w:rPr>
      </w:pPr>
      <w:r w:rsidRPr="00EB28BE">
        <w:rPr>
          <w:rFonts w:ascii="宋体" w:eastAsia="宋体" w:hAnsi="宋体"/>
        </w:rPr>
        <w:t>HDU-1176</w:t>
      </w:r>
      <w:r w:rsidRPr="00EB28BE">
        <w:rPr>
          <w:rFonts w:ascii="宋体" w:eastAsia="宋体" w:hAnsi="宋体" w:hint="eastAsia"/>
        </w:rPr>
        <w:t>- ACM作业20180502-签到</w:t>
      </w:r>
    </w:p>
    <w:p w:rsidR="00A70E0B" w:rsidRPr="00EB28BE" w:rsidRDefault="00A70E0B" w:rsidP="0015489F">
      <w:pPr>
        <w:rPr>
          <w:rFonts w:ascii="宋体" w:eastAsia="宋体" w:hAnsi="宋体" w:hint="eastAsia"/>
        </w:rPr>
      </w:pPr>
      <w:r w:rsidRPr="00EB28BE">
        <w:rPr>
          <w:rFonts w:ascii="宋体" w:eastAsia="宋体" w:hAnsi="宋体" w:hint="eastAsia"/>
        </w:rPr>
        <w:t>HDU-1114- ACM作业20180502-签到</w:t>
      </w:r>
    </w:p>
    <w:p w:rsidR="0015489F" w:rsidRPr="00EB28BE" w:rsidRDefault="00C6637D" w:rsidP="0015489F">
      <w:pPr>
        <w:rPr>
          <w:rFonts w:ascii="宋体" w:eastAsia="宋体" w:hAnsi="宋体"/>
        </w:rPr>
      </w:pPr>
      <w:r w:rsidRPr="00EB28BE">
        <w:rPr>
          <w:rFonts w:ascii="宋体" w:eastAsia="宋体" w:hAnsi="宋体"/>
        </w:rPr>
        <w:t>hdu-5862-5863-5860</w:t>
      </w:r>
      <w:r w:rsidR="009B24F4" w:rsidRPr="00EB28BE">
        <w:rPr>
          <w:rFonts w:ascii="宋体" w:eastAsia="宋体" w:hAnsi="宋体"/>
        </w:rPr>
        <w:t>-</w:t>
      </w:r>
      <w:r w:rsidR="009B24F4" w:rsidRPr="00EB28BE">
        <w:rPr>
          <w:rFonts w:ascii="宋体" w:eastAsia="宋体" w:hAnsi="宋体" w:hint="eastAsia"/>
        </w:rPr>
        <w:t>铜</w:t>
      </w:r>
    </w:p>
    <w:p w:rsidR="00C6637D" w:rsidRPr="00EB28BE" w:rsidRDefault="00C6637D" w:rsidP="0015489F">
      <w:pPr>
        <w:rPr>
          <w:rFonts w:ascii="宋体" w:eastAsia="宋体" w:hAnsi="宋体"/>
        </w:rPr>
      </w:pPr>
      <w:r w:rsidRPr="00EB28BE">
        <w:rPr>
          <w:rFonts w:ascii="宋体" w:eastAsia="宋体" w:hAnsi="宋体"/>
        </w:rPr>
        <w:t>POJ</w:t>
      </w:r>
      <w:r w:rsidR="0000595D" w:rsidRPr="00EB28BE">
        <w:rPr>
          <w:rFonts w:ascii="宋体" w:eastAsia="宋体" w:hAnsi="宋体"/>
        </w:rPr>
        <w:t>-</w:t>
      </w:r>
      <w:r w:rsidRPr="00EB28BE">
        <w:rPr>
          <w:rFonts w:ascii="宋体" w:eastAsia="宋体" w:hAnsi="宋体"/>
        </w:rPr>
        <w:t>2155</w:t>
      </w:r>
      <w:r w:rsidR="008544B6" w:rsidRPr="00EB28BE">
        <w:rPr>
          <w:rFonts w:ascii="宋体" w:eastAsia="宋体" w:hAnsi="宋体" w:hint="eastAsia"/>
        </w:rPr>
        <w:t>-线段树专项</w:t>
      </w:r>
    </w:p>
    <w:p w:rsidR="008D7447" w:rsidRPr="00EB28BE" w:rsidRDefault="00345A15" w:rsidP="008D7447">
      <w:pPr>
        <w:pStyle w:val="2"/>
        <w:rPr>
          <w:rFonts w:ascii="宋体" w:eastAsia="宋体" w:hAnsi="宋体" w:hint="eastAsia"/>
        </w:rPr>
      </w:pPr>
      <w:bookmarkStart w:id="59" w:name="_Toc519439440"/>
      <w:r w:rsidRPr="00EB28BE">
        <w:rPr>
          <w:rFonts w:ascii="宋体" w:eastAsia="宋体" w:hAnsi="宋体" w:hint="eastAsia"/>
        </w:rPr>
        <w:t xml:space="preserve">7月 </w:t>
      </w:r>
      <w:r w:rsidRPr="00EB28BE">
        <w:rPr>
          <w:rFonts w:ascii="宋体" w:eastAsia="宋体" w:hAnsi="宋体"/>
        </w:rPr>
        <w:t>15</w:t>
      </w:r>
      <w:r w:rsidRPr="00EB28BE">
        <w:rPr>
          <w:rFonts w:ascii="宋体" w:eastAsia="宋体" w:hAnsi="宋体" w:hint="eastAsia"/>
        </w:rPr>
        <w:t>日</w:t>
      </w:r>
      <w:bookmarkEnd w:id="59"/>
    </w:p>
    <w:p w:rsidR="006E7EAC" w:rsidRPr="00EB28BE" w:rsidRDefault="006E7EAC" w:rsidP="006E7EAC">
      <w:pPr>
        <w:rPr>
          <w:rFonts w:ascii="宋体" w:eastAsia="宋体" w:hAnsi="宋体"/>
        </w:rPr>
      </w:pPr>
      <w:r w:rsidRPr="00EB28BE">
        <w:rPr>
          <w:rFonts w:ascii="宋体" w:eastAsia="宋体" w:hAnsi="宋体"/>
        </w:rPr>
        <w:t>hihocoder编程练习赛68 12点-14点30</w:t>
      </w:r>
    </w:p>
    <w:p w:rsidR="00033A1D" w:rsidRPr="00EB28BE" w:rsidRDefault="006E7EAC" w:rsidP="006E7EAC">
      <w:pPr>
        <w:rPr>
          <w:rFonts w:ascii="宋体" w:eastAsia="宋体" w:hAnsi="宋体"/>
        </w:rPr>
      </w:pPr>
      <w:r w:rsidRPr="00EB28BE">
        <w:rPr>
          <w:rFonts w:ascii="宋体" w:eastAsia="宋体" w:hAnsi="宋体"/>
        </w:rPr>
        <w:t>hihocoder挑战赛34 18点-20点</w:t>
      </w:r>
    </w:p>
    <w:p w:rsidR="00E31207" w:rsidRPr="00EB28BE" w:rsidRDefault="00E31207" w:rsidP="006E7EAC">
      <w:pPr>
        <w:rPr>
          <w:rFonts w:ascii="宋体" w:eastAsia="宋体" w:hAnsi="宋体" w:hint="eastAsia"/>
        </w:rPr>
      </w:pPr>
      <w:r w:rsidRPr="00EB28BE">
        <w:rPr>
          <w:rFonts w:ascii="宋体" w:eastAsia="宋体" w:hAnsi="宋体" w:hint="eastAsia"/>
        </w:rPr>
        <w:t>HDU-</w:t>
      </w:r>
      <w:r w:rsidRPr="00EB28BE">
        <w:rPr>
          <w:rFonts w:ascii="宋体" w:eastAsia="宋体" w:hAnsi="宋体"/>
        </w:rPr>
        <w:t>2018</w:t>
      </w:r>
      <w:r w:rsidRPr="00EB28BE">
        <w:rPr>
          <w:rFonts w:ascii="宋体" w:eastAsia="宋体" w:hAnsi="宋体" w:hint="eastAsia"/>
        </w:rPr>
        <w:t>-动规专项</w:t>
      </w:r>
    </w:p>
    <w:p w:rsidR="00CA0890" w:rsidRPr="00EB28BE" w:rsidRDefault="00CA0890" w:rsidP="00CA0890">
      <w:pPr>
        <w:rPr>
          <w:rFonts w:ascii="宋体" w:eastAsia="宋体" w:hAnsi="宋体" w:hint="eastAsia"/>
        </w:rPr>
      </w:pPr>
      <w:r w:rsidRPr="00EB28BE">
        <w:rPr>
          <w:rFonts w:ascii="宋体" w:eastAsia="宋体" w:hAnsi="宋体" w:hint="eastAsia"/>
        </w:rPr>
        <w:t>HDU-3923-</w:t>
      </w:r>
      <w:r w:rsidRPr="00EB28BE">
        <w:rPr>
          <w:rFonts w:ascii="宋体" w:eastAsia="宋体" w:hAnsi="宋体"/>
        </w:rPr>
        <w:t>ACM</w:t>
      </w:r>
      <w:r w:rsidRPr="00EB28BE">
        <w:rPr>
          <w:rFonts w:ascii="宋体" w:eastAsia="宋体" w:hAnsi="宋体" w:hint="eastAsia"/>
        </w:rPr>
        <w:t>作业20180613</w:t>
      </w:r>
      <w:r w:rsidRPr="00EB28BE">
        <w:rPr>
          <w:rFonts w:ascii="宋体" w:eastAsia="宋体" w:hAnsi="宋体"/>
        </w:rPr>
        <w:t>-</w:t>
      </w:r>
      <w:r w:rsidR="00091304" w:rsidRPr="00EB28BE">
        <w:rPr>
          <w:rFonts w:ascii="宋体" w:eastAsia="宋体" w:hAnsi="宋体" w:hint="eastAsia"/>
        </w:rPr>
        <w:t>-数学专项（Polya定理）</w:t>
      </w:r>
    </w:p>
    <w:p w:rsidR="00CA0890" w:rsidRPr="00EB28BE" w:rsidRDefault="00CA0890" w:rsidP="00555569">
      <w:pPr>
        <w:rPr>
          <w:rFonts w:ascii="宋体" w:eastAsia="宋体" w:hAnsi="宋体"/>
        </w:rPr>
      </w:pPr>
      <w:r w:rsidRPr="00EB28BE">
        <w:rPr>
          <w:rFonts w:ascii="宋体" w:eastAsia="宋体" w:hAnsi="宋体" w:hint="eastAsia"/>
        </w:rPr>
        <w:t>HDU-1114- ACM作业20180502-签到</w:t>
      </w:r>
    </w:p>
    <w:p w:rsidR="00CA0890" w:rsidRPr="00EB28BE" w:rsidRDefault="00CA0890" w:rsidP="00555569">
      <w:pPr>
        <w:rPr>
          <w:rFonts w:ascii="宋体" w:eastAsia="宋体" w:hAnsi="宋体" w:hint="eastAsia"/>
        </w:rPr>
      </w:pPr>
      <w:r w:rsidRPr="00EB28BE">
        <w:rPr>
          <w:rFonts w:ascii="宋体" w:eastAsia="宋体" w:hAnsi="宋体"/>
        </w:rPr>
        <w:t>POJ-3259</w:t>
      </w:r>
      <w:r w:rsidRPr="00EB28BE">
        <w:rPr>
          <w:rFonts w:ascii="宋体" w:eastAsia="宋体" w:hAnsi="宋体" w:hint="eastAsia"/>
        </w:rPr>
        <w:t>-ACM作业20180509-签到</w:t>
      </w:r>
    </w:p>
    <w:p w:rsidR="00CA0890" w:rsidRPr="00EB28BE" w:rsidRDefault="00CA0890" w:rsidP="00555569">
      <w:pPr>
        <w:rPr>
          <w:rFonts w:ascii="宋体" w:eastAsia="宋体" w:hAnsi="宋体"/>
        </w:rPr>
      </w:pPr>
      <w:r w:rsidRPr="00EB28BE">
        <w:rPr>
          <w:rFonts w:ascii="宋体" w:eastAsia="宋体" w:hAnsi="宋体" w:hint="eastAsia"/>
        </w:rPr>
        <w:t>HDU-1812-ACM作业20180613</w:t>
      </w:r>
      <w:r w:rsidRPr="00EB28BE">
        <w:rPr>
          <w:rFonts w:ascii="宋体" w:eastAsia="宋体" w:hAnsi="宋体"/>
        </w:rPr>
        <w:t>-</w:t>
      </w:r>
      <w:r w:rsidRPr="00EB28BE">
        <w:rPr>
          <w:rFonts w:ascii="宋体" w:eastAsia="宋体" w:hAnsi="宋体" w:hint="eastAsia"/>
        </w:rPr>
        <w:t>签到</w:t>
      </w:r>
    </w:p>
    <w:p w:rsidR="00555569" w:rsidRPr="00EB28BE" w:rsidRDefault="00555569" w:rsidP="00555569">
      <w:pPr>
        <w:rPr>
          <w:rFonts w:ascii="宋体" w:eastAsia="宋体" w:hAnsi="宋体"/>
        </w:rPr>
      </w:pPr>
      <w:r w:rsidRPr="00EB28BE">
        <w:rPr>
          <w:rFonts w:ascii="宋体" w:eastAsia="宋体" w:hAnsi="宋体"/>
        </w:rPr>
        <w:t>POJ-3169</w:t>
      </w:r>
      <w:r w:rsidRPr="00EB28BE">
        <w:rPr>
          <w:rFonts w:ascii="宋体" w:eastAsia="宋体" w:hAnsi="宋体" w:hint="eastAsia"/>
        </w:rPr>
        <w:t>-ACM作业20180509-签到</w:t>
      </w:r>
    </w:p>
    <w:p w:rsidR="0047394D" w:rsidRPr="00EB28BE" w:rsidRDefault="0047394D" w:rsidP="0047394D">
      <w:pPr>
        <w:rPr>
          <w:rFonts w:ascii="宋体" w:eastAsia="宋体" w:hAnsi="宋体"/>
        </w:rPr>
      </w:pPr>
      <w:r w:rsidRPr="00EB28BE">
        <w:rPr>
          <w:rFonts w:ascii="宋体" w:eastAsia="宋体" w:hAnsi="宋体"/>
        </w:rPr>
        <w:t>hdu</w:t>
      </w:r>
      <w:r w:rsidRPr="00EB28BE">
        <w:rPr>
          <w:rFonts w:ascii="宋体" w:eastAsia="宋体" w:hAnsi="宋体" w:hint="eastAsia"/>
        </w:rPr>
        <w:t>-</w:t>
      </w:r>
      <w:r w:rsidRPr="00EB28BE">
        <w:rPr>
          <w:rFonts w:ascii="宋体" w:eastAsia="宋体" w:hAnsi="宋体"/>
        </w:rPr>
        <w:t>3308</w:t>
      </w:r>
    </w:p>
    <w:p w:rsidR="00CB14CA" w:rsidRPr="00EB28BE" w:rsidRDefault="0047394D" w:rsidP="00CB14CA">
      <w:pPr>
        <w:rPr>
          <w:rFonts w:ascii="宋体" w:eastAsia="宋体" w:hAnsi="宋体"/>
        </w:rPr>
      </w:pPr>
      <w:r w:rsidRPr="00EB28BE">
        <w:rPr>
          <w:rFonts w:ascii="宋体" w:eastAsia="宋体" w:hAnsi="宋体"/>
        </w:rPr>
        <w:t>HDU</w:t>
      </w:r>
      <w:r w:rsidR="00CB14CA" w:rsidRPr="00EB28BE">
        <w:rPr>
          <w:rFonts w:ascii="宋体" w:eastAsia="宋体" w:hAnsi="宋体"/>
        </w:rPr>
        <w:t>-5863-5860-</w:t>
      </w:r>
      <w:r w:rsidR="00CB14CA" w:rsidRPr="00EB28BE">
        <w:rPr>
          <w:rFonts w:ascii="宋体" w:eastAsia="宋体" w:hAnsi="宋体" w:hint="eastAsia"/>
        </w:rPr>
        <w:t>铜</w:t>
      </w:r>
    </w:p>
    <w:p w:rsidR="00345A15" w:rsidRPr="00EB28BE" w:rsidRDefault="00CB14CA" w:rsidP="0015489F">
      <w:pPr>
        <w:rPr>
          <w:rFonts w:ascii="宋体" w:eastAsia="宋体" w:hAnsi="宋体"/>
        </w:rPr>
      </w:pPr>
      <w:r w:rsidRPr="00EB28BE">
        <w:rPr>
          <w:rFonts w:ascii="宋体" w:eastAsia="宋体" w:hAnsi="宋体"/>
        </w:rPr>
        <w:t>POJ-2155</w:t>
      </w:r>
      <w:r w:rsidRPr="00EB28BE">
        <w:rPr>
          <w:rFonts w:ascii="宋体" w:eastAsia="宋体" w:hAnsi="宋体" w:hint="eastAsia"/>
        </w:rPr>
        <w:t>-线段树专项</w:t>
      </w:r>
    </w:p>
    <w:p w:rsidR="00CA0890" w:rsidRPr="00EB28BE" w:rsidRDefault="00CA0890" w:rsidP="00CA0890">
      <w:pPr>
        <w:pStyle w:val="2"/>
        <w:rPr>
          <w:rFonts w:ascii="宋体" w:eastAsia="宋体" w:hAnsi="宋体"/>
        </w:rPr>
      </w:pPr>
      <w:bookmarkStart w:id="60" w:name="_Toc519439441"/>
      <w:r w:rsidRPr="00EB28BE">
        <w:rPr>
          <w:rFonts w:ascii="宋体" w:eastAsia="宋体" w:hAnsi="宋体" w:hint="eastAsia"/>
        </w:rPr>
        <w:t xml:space="preserve">7月 </w:t>
      </w:r>
      <w:r w:rsidRPr="00EB28BE">
        <w:rPr>
          <w:rFonts w:ascii="宋体" w:eastAsia="宋体" w:hAnsi="宋体"/>
        </w:rPr>
        <w:t>16</w:t>
      </w:r>
      <w:r w:rsidRPr="00EB28BE">
        <w:rPr>
          <w:rFonts w:ascii="宋体" w:eastAsia="宋体" w:hAnsi="宋体" w:hint="eastAsia"/>
        </w:rPr>
        <w:t>日</w:t>
      </w:r>
      <w:bookmarkEnd w:id="60"/>
    </w:p>
    <w:p w:rsidR="004C5B37" w:rsidRDefault="004C5B37" w:rsidP="008D286F">
      <w:pPr>
        <w:rPr>
          <w:rFonts w:ascii="宋体" w:eastAsia="宋体" w:hAnsi="宋体"/>
        </w:rPr>
      </w:pPr>
      <w:r>
        <w:rPr>
          <w:rFonts w:ascii="宋体" w:eastAsia="宋体" w:hAnsi="宋体" w:hint="eastAsia"/>
        </w:rPr>
        <w:t>动规专项2-线段树专项2-铜牌2-数学专项1-签到3</w:t>
      </w:r>
    </w:p>
    <w:p w:rsidR="00E10F2F" w:rsidRPr="004C5B37" w:rsidRDefault="00E10F2F" w:rsidP="00E10F2F">
      <w:pPr>
        <w:rPr>
          <w:rFonts w:ascii="宋体" w:eastAsia="宋体" w:hAnsi="宋体"/>
        </w:rPr>
      </w:pPr>
      <w:r w:rsidRPr="004C5B37">
        <w:rPr>
          <w:rFonts w:ascii="宋体" w:eastAsia="宋体" w:hAnsi="宋体"/>
        </w:rPr>
        <w:t>hdu 2050</w:t>
      </w:r>
      <w:r>
        <w:rPr>
          <w:rFonts w:ascii="宋体" w:eastAsia="宋体" w:hAnsi="宋体" w:hint="eastAsia"/>
        </w:rPr>
        <w:t>-动规专项</w:t>
      </w:r>
    </w:p>
    <w:p w:rsidR="00E10F2F" w:rsidRDefault="00E10F2F" w:rsidP="008D286F">
      <w:pPr>
        <w:rPr>
          <w:rFonts w:ascii="宋体" w:eastAsia="宋体" w:hAnsi="宋体"/>
        </w:rPr>
      </w:pPr>
      <w:r w:rsidRPr="004C5B37">
        <w:rPr>
          <w:rFonts w:ascii="宋体" w:eastAsia="宋体" w:hAnsi="宋体"/>
        </w:rPr>
        <w:t>CF 429B</w:t>
      </w:r>
      <w:r>
        <w:rPr>
          <w:rFonts w:ascii="宋体" w:eastAsia="宋体" w:hAnsi="宋体" w:hint="eastAsia"/>
        </w:rPr>
        <w:t>-动规专项</w:t>
      </w:r>
    </w:p>
    <w:p w:rsidR="00B504C1" w:rsidRPr="00E10F2F" w:rsidRDefault="00B504C1" w:rsidP="008D286F">
      <w:pPr>
        <w:rPr>
          <w:rFonts w:ascii="宋体" w:eastAsia="宋体" w:hAnsi="宋体" w:hint="eastAsia"/>
        </w:rPr>
      </w:pPr>
      <w:r w:rsidRPr="00EB28BE">
        <w:rPr>
          <w:rFonts w:ascii="宋体" w:eastAsia="宋体" w:hAnsi="宋体"/>
        </w:rPr>
        <w:t>hdu</w:t>
      </w:r>
      <w:r w:rsidRPr="00EB28BE">
        <w:rPr>
          <w:rFonts w:ascii="宋体" w:eastAsia="宋体" w:hAnsi="宋体" w:hint="eastAsia"/>
        </w:rPr>
        <w:t>-</w:t>
      </w:r>
      <w:r w:rsidRPr="00EB28BE">
        <w:rPr>
          <w:rFonts w:ascii="宋体" w:eastAsia="宋体" w:hAnsi="宋体"/>
        </w:rPr>
        <w:t>3308</w:t>
      </w:r>
      <w:r>
        <w:rPr>
          <w:rFonts w:ascii="宋体" w:eastAsia="宋体" w:hAnsi="宋体" w:hint="eastAsia"/>
        </w:rPr>
        <w:t>-线段树专项</w:t>
      </w:r>
      <w:bookmarkStart w:id="61" w:name="_GoBack"/>
      <w:bookmarkEnd w:id="61"/>
    </w:p>
    <w:p w:rsidR="008D286F" w:rsidRPr="00EB28BE" w:rsidRDefault="008D286F" w:rsidP="008D286F">
      <w:pPr>
        <w:rPr>
          <w:rFonts w:ascii="宋体" w:eastAsia="宋体" w:hAnsi="宋体"/>
        </w:rPr>
      </w:pPr>
      <w:r w:rsidRPr="00EB28BE">
        <w:rPr>
          <w:rFonts w:ascii="宋体" w:eastAsia="宋体" w:hAnsi="宋体" w:hint="eastAsia"/>
        </w:rPr>
        <w:t>HDU-1812-ACM作业20180613</w:t>
      </w:r>
      <w:r w:rsidRPr="00EB28BE">
        <w:rPr>
          <w:rFonts w:ascii="宋体" w:eastAsia="宋体" w:hAnsi="宋体"/>
        </w:rPr>
        <w:t>-</w:t>
      </w:r>
      <w:r w:rsidRPr="00EB28BE">
        <w:rPr>
          <w:rFonts w:ascii="宋体" w:eastAsia="宋体" w:hAnsi="宋体" w:hint="eastAsia"/>
        </w:rPr>
        <w:t>签到</w:t>
      </w:r>
    </w:p>
    <w:p w:rsidR="008D286F" w:rsidRDefault="008D286F" w:rsidP="008D286F">
      <w:pPr>
        <w:rPr>
          <w:rFonts w:ascii="宋体" w:eastAsia="宋体" w:hAnsi="宋体"/>
        </w:rPr>
      </w:pPr>
      <w:r w:rsidRPr="00EB28BE">
        <w:rPr>
          <w:rFonts w:ascii="宋体" w:eastAsia="宋体" w:hAnsi="宋体"/>
        </w:rPr>
        <w:t>POJ-3169</w:t>
      </w:r>
      <w:r w:rsidRPr="00EB28BE">
        <w:rPr>
          <w:rFonts w:ascii="宋体" w:eastAsia="宋体" w:hAnsi="宋体" w:hint="eastAsia"/>
        </w:rPr>
        <w:t>-ACM作业20180509-签到</w:t>
      </w:r>
    </w:p>
    <w:p w:rsidR="004C5B37" w:rsidRPr="00EB28BE" w:rsidRDefault="004C5B37" w:rsidP="004C5B37">
      <w:pPr>
        <w:rPr>
          <w:rFonts w:ascii="宋体" w:eastAsia="宋体" w:hAnsi="宋体"/>
        </w:rPr>
      </w:pPr>
      <w:r w:rsidRPr="00EB28BE">
        <w:rPr>
          <w:rFonts w:ascii="宋体" w:eastAsia="宋体" w:hAnsi="宋体" w:hint="eastAsia"/>
        </w:rPr>
        <w:t>POJ-3255-ACM作业20180509-签到</w:t>
      </w:r>
    </w:p>
    <w:p w:rsidR="00A2630B" w:rsidRDefault="008D286F" w:rsidP="008D286F">
      <w:pPr>
        <w:rPr>
          <w:rFonts w:ascii="宋体" w:eastAsia="宋体" w:hAnsi="宋体"/>
        </w:rPr>
      </w:pPr>
      <w:r w:rsidRPr="00EB28BE">
        <w:rPr>
          <w:rFonts w:ascii="宋体" w:eastAsia="宋体" w:hAnsi="宋体"/>
        </w:rPr>
        <w:t>HDU-5863-</w:t>
      </w:r>
      <w:r w:rsidR="00A2630B">
        <w:rPr>
          <w:rFonts w:ascii="宋体" w:eastAsia="宋体" w:hAnsi="宋体" w:hint="eastAsia"/>
        </w:rPr>
        <w:t>铜</w:t>
      </w:r>
    </w:p>
    <w:p w:rsidR="008D286F" w:rsidRPr="00EB28BE" w:rsidRDefault="00A2630B" w:rsidP="008D286F">
      <w:pPr>
        <w:rPr>
          <w:rFonts w:ascii="宋体" w:eastAsia="宋体" w:hAnsi="宋体"/>
        </w:rPr>
      </w:pPr>
      <w:r>
        <w:rPr>
          <w:rFonts w:ascii="宋体" w:eastAsia="宋体" w:hAnsi="宋体"/>
        </w:rPr>
        <w:t>HDU</w:t>
      </w:r>
      <w:r>
        <w:rPr>
          <w:rFonts w:ascii="宋体" w:eastAsia="宋体" w:hAnsi="宋体" w:hint="eastAsia"/>
        </w:rPr>
        <w:t>-</w:t>
      </w:r>
      <w:r w:rsidR="008D286F" w:rsidRPr="00EB28BE">
        <w:rPr>
          <w:rFonts w:ascii="宋体" w:eastAsia="宋体" w:hAnsi="宋体"/>
        </w:rPr>
        <w:t>5860-</w:t>
      </w:r>
      <w:r w:rsidR="008D286F" w:rsidRPr="00EB28BE">
        <w:rPr>
          <w:rFonts w:ascii="宋体" w:eastAsia="宋体" w:hAnsi="宋体" w:hint="eastAsia"/>
        </w:rPr>
        <w:t>铜</w:t>
      </w:r>
    </w:p>
    <w:p w:rsidR="00CA0890" w:rsidRDefault="008D286F" w:rsidP="00CA0890">
      <w:pPr>
        <w:rPr>
          <w:rFonts w:ascii="宋体" w:eastAsia="宋体" w:hAnsi="宋体"/>
        </w:rPr>
      </w:pPr>
      <w:r w:rsidRPr="00EB28BE">
        <w:rPr>
          <w:rFonts w:ascii="宋体" w:eastAsia="宋体" w:hAnsi="宋体"/>
        </w:rPr>
        <w:t>POJ-2155</w:t>
      </w:r>
      <w:r w:rsidRPr="00EB28BE">
        <w:rPr>
          <w:rFonts w:ascii="宋体" w:eastAsia="宋体" w:hAnsi="宋体" w:hint="eastAsia"/>
        </w:rPr>
        <w:t>-线段树专项</w:t>
      </w:r>
      <w:r w:rsidR="00A2630B">
        <w:rPr>
          <w:rFonts w:ascii="宋体" w:eastAsia="宋体" w:hAnsi="宋体" w:hint="eastAsia"/>
        </w:rPr>
        <w:t>-二维线段树</w:t>
      </w:r>
    </w:p>
    <w:p w:rsidR="008D286F" w:rsidRPr="00EB28BE" w:rsidRDefault="008D286F" w:rsidP="008D286F">
      <w:pPr>
        <w:rPr>
          <w:rFonts w:ascii="宋体" w:eastAsia="宋体" w:hAnsi="宋体" w:hint="eastAsia"/>
        </w:rPr>
      </w:pPr>
      <w:r w:rsidRPr="00EB28BE">
        <w:rPr>
          <w:rFonts w:ascii="宋体" w:eastAsia="宋体" w:hAnsi="宋体" w:hint="eastAsia"/>
        </w:rPr>
        <w:t>HDU-3923-</w:t>
      </w:r>
      <w:r w:rsidRPr="00EB28BE">
        <w:rPr>
          <w:rFonts w:ascii="宋体" w:eastAsia="宋体" w:hAnsi="宋体"/>
        </w:rPr>
        <w:t>ACM</w:t>
      </w:r>
      <w:r w:rsidRPr="00EB28BE">
        <w:rPr>
          <w:rFonts w:ascii="宋体" w:eastAsia="宋体" w:hAnsi="宋体" w:hint="eastAsia"/>
        </w:rPr>
        <w:t>作业20180613</w:t>
      </w:r>
      <w:r w:rsidRPr="00EB28BE">
        <w:rPr>
          <w:rFonts w:ascii="宋体" w:eastAsia="宋体" w:hAnsi="宋体"/>
        </w:rPr>
        <w:t>-</w:t>
      </w:r>
      <w:r w:rsidRPr="00EB28BE">
        <w:rPr>
          <w:rFonts w:ascii="宋体" w:eastAsia="宋体" w:hAnsi="宋体" w:hint="eastAsia"/>
        </w:rPr>
        <w:t>-数学专项（Polya定理）</w:t>
      </w:r>
    </w:p>
    <w:p w:rsidR="008D286F" w:rsidRPr="008D286F" w:rsidRDefault="00DA7890" w:rsidP="00DA7890">
      <w:pPr>
        <w:pStyle w:val="2"/>
        <w:rPr>
          <w:rFonts w:ascii="宋体" w:eastAsia="宋体" w:hAnsi="宋体" w:hint="eastAsia"/>
        </w:rPr>
      </w:pPr>
      <w:r w:rsidRPr="00EB28BE">
        <w:rPr>
          <w:rFonts w:ascii="宋体" w:eastAsia="宋体" w:hAnsi="宋体" w:hint="eastAsia"/>
        </w:rPr>
        <w:t xml:space="preserve">7月 </w:t>
      </w:r>
      <w:r>
        <w:rPr>
          <w:rFonts w:ascii="宋体" w:eastAsia="宋体" w:hAnsi="宋体"/>
        </w:rPr>
        <w:t>17</w:t>
      </w:r>
      <w:r w:rsidRPr="00EB28BE">
        <w:rPr>
          <w:rFonts w:ascii="宋体" w:eastAsia="宋体" w:hAnsi="宋体" w:hint="eastAsia"/>
        </w:rPr>
        <w:t>日</w:t>
      </w:r>
    </w:p>
    <w:p w:rsidR="00E877E1" w:rsidRPr="00EB28BE" w:rsidRDefault="00E877E1" w:rsidP="00E877E1">
      <w:pPr>
        <w:pStyle w:val="1"/>
        <w:rPr>
          <w:rFonts w:ascii="宋体" w:eastAsia="宋体" w:hAnsi="宋体"/>
        </w:rPr>
      </w:pPr>
      <w:bookmarkStart w:id="62" w:name="_Toc519439442"/>
      <w:r w:rsidRPr="00EB28BE">
        <w:rPr>
          <w:rFonts w:ascii="宋体" w:eastAsia="宋体" w:hAnsi="宋体" w:hint="eastAsia"/>
        </w:rPr>
        <w:t>十三、浙大模板库</w:t>
      </w:r>
      <w:bookmarkEnd w:id="62"/>
    </w:p>
    <w:p w:rsidR="0059183E" w:rsidRPr="00EB28BE" w:rsidRDefault="0059183E" w:rsidP="0059183E">
      <w:pPr>
        <w:rPr>
          <w:rFonts w:ascii="宋体" w:eastAsia="宋体" w:hAnsi="宋体"/>
        </w:rPr>
      </w:pPr>
      <w:r w:rsidRPr="00EB28BE">
        <w:rPr>
          <w:rFonts w:ascii="宋体" w:eastAsia="宋体" w:hAnsi="宋体" w:hint="eastAsia"/>
        </w:rPr>
        <w:t>打钩为已验证</w:t>
      </w:r>
    </w:p>
    <w:p w:rsidR="005F1F37" w:rsidRPr="00EB28BE" w:rsidRDefault="005F1F37" w:rsidP="005F1F37">
      <w:pPr>
        <w:pStyle w:val="ad"/>
        <w:rPr>
          <w:rFonts w:hAnsi="宋体" w:cs="宋体" w:hint="eastAsia"/>
        </w:rPr>
      </w:pPr>
      <w:r w:rsidRPr="00EB28BE">
        <w:rPr>
          <w:rFonts w:hAnsi="宋体" w:cs="宋体" w:hint="eastAsia"/>
        </w:rPr>
        <w:lastRenderedPageBreak/>
        <w:t>Zhejiang University  浙江大学ACM 模板</w:t>
      </w:r>
    </w:p>
    <w:p w:rsidR="005F1F37" w:rsidRPr="00EB28BE" w:rsidRDefault="005F1F37" w:rsidP="005F1F37">
      <w:pPr>
        <w:pStyle w:val="ad"/>
        <w:rPr>
          <w:rFonts w:hAnsi="宋体" w:cs="宋体" w:hint="eastAsia"/>
          <w:b/>
        </w:rPr>
      </w:pPr>
    </w:p>
    <w:p w:rsidR="005F1F37" w:rsidRPr="00EB28BE" w:rsidRDefault="005F1F37" w:rsidP="005F1F37">
      <w:pPr>
        <w:pStyle w:val="ad"/>
        <w:rPr>
          <w:rFonts w:hAnsi="宋体" w:cs="宋体" w:hint="eastAsia"/>
          <w:b/>
        </w:rPr>
      </w:pPr>
      <w:r w:rsidRPr="00EB28BE">
        <w:rPr>
          <w:rFonts w:hAnsi="宋体" w:cs="宋体" w:hint="eastAsia"/>
          <w:b/>
        </w:rPr>
        <w:t>1几何... 3</w:t>
      </w:r>
    </w:p>
    <w:p w:rsidR="005F1F37" w:rsidRPr="00EB28BE" w:rsidRDefault="005F1F37" w:rsidP="005F1F37">
      <w:pPr>
        <w:pStyle w:val="ad"/>
        <w:rPr>
          <w:rFonts w:hAnsi="宋体" w:cs="宋体" w:hint="eastAsia"/>
        </w:rPr>
      </w:pPr>
      <w:r w:rsidRPr="00EB28BE">
        <w:rPr>
          <w:rFonts w:hAnsi="宋体" w:cs="宋体" w:hint="eastAsia"/>
        </w:rPr>
        <w:t>1.1  注意</w:t>
      </w:r>
      <w:r w:rsidRPr="00EB28BE">
        <w:rPr>
          <w:rFonts w:hAnsi="宋体" w:cs="宋体"/>
        </w:rPr>
        <w:t>…</w:t>
      </w:r>
      <w:r w:rsidRPr="00EB28BE">
        <w:rPr>
          <w:rFonts w:hAnsi="宋体" w:cs="宋体" w:hint="eastAsia"/>
        </w:rPr>
        <w:t>3</w:t>
      </w:r>
      <w:r w:rsidRPr="00EB28BE">
        <w:rPr>
          <w:rFonts w:hAnsi="宋体" w:cs="宋体" w:hint="eastAsia"/>
        </w:rPr>
        <w:tab/>
      </w:r>
      <w:r w:rsidRPr="00EB28BE">
        <w:rPr>
          <w:rFonts w:hAnsi="宋体" w:cs="宋体" w:hint="eastAsia"/>
        </w:rPr>
        <w:tab/>
      </w:r>
      <w:r w:rsidRPr="00EB28BE">
        <w:rPr>
          <w:rFonts w:hAnsi="宋体" w:cs="宋体" w:hint="eastAsia"/>
        </w:rPr>
        <w:tab/>
      </w:r>
      <w:r w:rsidRPr="00EB28BE">
        <w:rPr>
          <w:rFonts w:hAnsi="宋体" w:cs="宋体" w:hint="eastAsia"/>
        </w:rPr>
        <w:tab/>
        <w:t>1.2  几何公式... 3</w:t>
      </w:r>
      <w:r w:rsidRPr="00EB28BE">
        <w:rPr>
          <w:rFonts w:hAnsi="宋体" w:cs="宋体" w:hint="eastAsia"/>
        </w:rPr>
        <w:tab/>
      </w:r>
      <w:r w:rsidRPr="00EB28BE">
        <w:rPr>
          <w:rFonts w:hAnsi="宋体" w:cs="宋体" w:hint="eastAsia"/>
        </w:rPr>
        <w:tab/>
      </w:r>
      <w:r w:rsidRPr="00EB28BE">
        <w:rPr>
          <w:rFonts w:hAnsi="宋体" w:cs="宋体" w:hint="eastAsia"/>
        </w:rPr>
        <w:tab/>
        <w:t>1.3   多边形... 5</w:t>
      </w:r>
    </w:p>
    <w:p w:rsidR="005F1F37" w:rsidRPr="00EB28BE" w:rsidRDefault="005F1F37" w:rsidP="005F1F37">
      <w:pPr>
        <w:pStyle w:val="ad"/>
        <w:rPr>
          <w:rFonts w:hAnsi="宋体" w:cs="宋体" w:hint="eastAsia"/>
        </w:rPr>
      </w:pPr>
      <w:r w:rsidRPr="00EB28BE">
        <w:rPr>
          <w:rFonts w:hAnsi="宋体" w:cs="宋体" w:hint="eastAsia"/>
        </w:rPr>
        <w:t>1.4  多边形切割... 8</w:t>
      </w:r>
      <w:r w:rsidRPr="00EB28BE">
        <w:rPr>
          <w:rFonts w:hAnsi="宋体" w:cs="宋体" w:hint="eastAsia"/>
        </w:rPr>
        <w:tab/>
      </w:r>
      <w:r w:rsidRPr="00EB28BE">
        <w:rPr>
          <w:rFonts w:hAnsi="宋体" w:cs="宋体" w:hint="eastAsia"/>
        </w:rPr>
        <w:tab/>
        <w:t>1.5  浮点函数... 9</w:t>
      </w:r>
      <w:r w:rsidRPr="00EB28BE">
        <w:rPr>
          <w:rFonts w:hAnsi="宋体" w:cs="宋体" w:hint="eastAsia"/>
        </w:rPr>
        <w:tab/>
      </w:r>
      <w:r w:rsidRPr="00EB28BE">
        <w:rPr>
          <w:rFonts w:hAnsi="宋体" w:cs="宋体" w:hint="eastAsia"/>
        </w:rPr>
        <w:tab/>
      </w:r>
      <w:r w:rsidRPr="00EB28BE">
        <w:rPr>
          <w:rFonts w:hAnsi="宋体" w:cs="宋体" w:hint="eastAsia"/>
        </w:rPr>
        <w:tab/>
        <w:t>1.6   面积... 14</w:t>
      </w:r>
    </w:p>
    <w:p w:rsidR="005F1F37" w:rsidRPr="00EB28BE" w:rsidRDefault="005F1F37" w:rsidP="005F1F37">
      <w:pPr>
        <w:pStyle w:val="ad"/>
        <w:rPr>
          <w:rFonts w:hAnsi="宋体" w:cs="宋体" w:hint="eastAsia"/>
        </w:rPr>
      </w:pPr>
      <w:r w:rsidRPr="00EB28BE">
        <w:rPr>
          <w:rFonts w:hAnsi="宋体" w:cs="宋体" w:hint="eastAsia"/>
        </w:rPr>
        <w:t>1.7  球面... 15</w:t>
      </w:r>
      <w:r w:rsidRPr="00EB28BE">
        <w:rPr>
          <w:rFonts w:hAnsi="宋体" w:cs="宋体" w:hint="eastAsia"/>
        </w:rPr>
        <w:tab/>
      </w:r>
      <w:r w:rsidRPr="00EB28BE">
        <w:rPr>
          <w:rFonts w:hAnsi="宋体" w:cs="宋体" w:hint="eastAsia"/>
        </w:rPr>
        <w:tab/>
      </w:r>
      <w:r w:rsidRPr="00EB28BE">
        <w:rPr>
          <w:rFonts w:hAnsi="宋体" w:cs="宋体" w:hint="eastAsia"/>
        </w:rPr>
        <w:tab/>
      </w:r>
      <w:r w:rsidRPr="00EB28BE">
        <w:rPr>
          <w:rFonts w:hAnsi="宋体" w:cs="宋体" w:hint="eastAsia"/>
        </w:rPr>
        <w:tab/>
        <w:t>1.8  三角形... 16</w:t>
      </w:r>
      <w:r w:rsidRPr="00EB28BE">
        <w:rPr>
          <w:rFonts w:hAnsi="宋体" w:cs="宋体" w:hint="eastAsia"/>
        </w:rPr>
        <w:tab/>
      </w:r>
      <w:r w:rsidRPr="00EB28BE">
        <w:rPr>
          <w:rFonts w:hAnsi="宋体" w:cs="宋体" w:hint="eastAsia"/>
        </w:rPr>
        <w:tab/>
      </w:r>
      <w:r w:rsidRPr="00EB28BE">
        <w:rPr>
          <w:rFonts w:hAnsi="宋体" w:cs="宋体" w:hint="eastAsia"/>
        </w:rPr>
        <w:tab/>
        <w:t>1.9   三维几何... 18</w:t>
      </w:r>
    </w:p>
    <w:p w:rsidR="005F1F37" w:rsidRPr="00EB28BE" w:rsidRDefault="005F1F37" w:rsidP="005F1F37">
      <w:pPr>
        <w:pStyle w:val="ad"/>
        <w:rPr>
          <w:rFonts w:hAnsi="宋体" w:cs="宋体" w:hint="eastAsia"/>
        </w:rPr>
      </w:pPr>
      <w:r w:rsidRPr="00EB28BE">
        <w:rPr>
          <w:rFonts w:hAnsi="宋体" w:cs="宋体" w:hint="eastAsia"/>
        </w:rPr>
        <w:t>1.10 凸包... 26</w:t>
      </w:r>
      <w:r w:rsidRPr="00EB28BE">
        <w:rPr>
          <w:rFonts w:hAnsi="宋体" w:cs="宋体" w:hint="eastAsia"/>
        </w:rPr>
        <w:tab/>
      </w:r>
      <w:r w:rsidRPr="00EB28BE">
        <w:rPr>
          <w:rFonts w:hAnsi="宋体" w:cs="宋体" w:hint="eastAsia"/>
        </w:rPr>
        <w:tab/>
      </w:r>
      <w:r w:rsidRPr="00EB28BE">
        <w:rPr>
          <w:rFonts w:hAnsi="宋体" w:cs="宋体" w:hint="eastAsia"/>
        </w:rPr>
        <w:tab/>
      </w:r>
      <w:r w:rsidRPr="00EB28BE">
        <w:rPr>
          <w:rFonts w:hAnsi="宋体" w:cs="宋体" w:hint="eastAsia"/>
        </w:rPr>
        <w:tab/>
        <w:t>1.11 网格... 27</w:t>
      </w:r>
      <w:r w:rsidRPr="00EB28BE">
        <w:rPr>
          <w:rFonts w:hAnsi="宋体" w:cs="宋体" w:hint="eastAsia"/>
        </w:rPr>
        <w:tab/>
      </w:r>
      <w:r w:rsidRPr="00EB28BE">
        <w:rPr>
          <w:rFonts w:hAnsi="宋体" w:cs="宋体" w:hint="eastAsia"/>
        </w:rPr>
        <w:tab/>
      </w:r>
      <w:r w:rsidRPr="00EB28BE">
        <w:rPr>
          <w:rFonts w:hAnsi="宋体" w:cs="宋体" w:hint="eastAsia"/>
        </w:rPr>
        <w:tab/>
      </w:r>
      <w:r w:rsidRPr="00EB28BE">
        <w:rPr>
          <w:rFonts w:hAnsi="宋体" w:cs="宋体" w:hint="eastAsia"/>
        </w:rPr>
        <w:tab/>
        <w:t>1.12  圆... 29</w:t>
      </w:r>
    </w:p>
    <w:p w:rsidR="005F1F37" w:rsidRPr="00EB28BE" w:rsidRDefault="005F1F37" w:rsidP="005F1F37">
      <w:pPr>
        <w:pStyle w:val="ad"/>
        <w:rPr>
          <w:rFonts w:hAnsi="宋体" w:cs="宋体" w:hint="eastAsia"/>
        </w:rPr>
      </w:pPr>
      <w:r w:rsidRPr="00EB28BE">
        <w:rPr>
          <w:rFonts w:hAnsi="宋体" w:cs="宋体" w:hint="eastAsia"/>
        </w:rPr>
        <w:t>1.13 整数函数... 30</w:t>
      </w:r>
    </w:p>
    <w:p w:rsidR="005F1F37" w:rsidRPr="00EB28BE" w:rsidRDefault="005F1F37" w:rsidP="005F1F37">
      <w:pPr>
        <w:pStyle w:val="ad"/>
        <w:rPr>
          <w:rFonts w:hAnsi="宋体" w:cs="宋体" w:hint="eastAsia"/>
          <w:b/>
        </w:rPr>
      </w:pPr>
      <w:r w:rsidRPr="00EB28BE">
        <w:rPr>
          <w:rFonts w:hAnsi="宋体" w:cs="宋体" w:hint="eastAsia"/>
          <w:b/>
        </w:rPr>
        <w:t>2、  组合... 32</w:t>
      </w:r>
    </w:p>
    <w:p w:rsidR="005F1F37" w:rsidRPr="00EB28BE" w:rsidRDefault="005F1F37" w:rsidP="005F1F37">
      <w:pPr>
        <w:pStyle w:val="ad"/>
        <w:rPr>
          <w:rFonts w:hAnsi="宋体" w:cs="宋体" w:hint="eastAsia"/>
        </w:rPr>
      </w:pPr>
      <w:r w:rsidRPr="00EB28BE">
        <w:rPr>
          <w:rFonts w:hAnsi="宋体" w:cs="宋体" w:hint="eastAsia"/>
        </w:rPr>
        <w:t>2.1 组合公式... 32</w:t>
      </w:r>
      <w:r w:rsidRPr="00EB28BE">
        <w:rPr>
          <w:rFonts w:hAnsi="宋体" w:cs="宋体" w:hint="eastAsia"/>
        </w:rPr>
        <w:tab/>
      </w:r>
      <w:r w:rsidRPr="00EB28BE">
        <w:rPr>
          <w:rFonts w:hAnsi="宋体" w:cs="宋体" w:hint="eastAsia"/>
        </w:rPr>
        <w:tab/>
      </w:r>
      <w:r w:rsidRPr="00EB28BE">
        <w:rPr>
          <w:rFonts w:hAnsi="宋体" w:cs="宋体" w:hint="eastAsia"/>
        </w:rPr>
        <w:tab/>
        <w:t>2.2 排列组合生成... 33</w:t>
      </w:r>
      <w:r w:rsidRPr="00EB28BE">
        <w:rPr>
          <w:rFonts w:hAnsi="宋体" w:cs="宋体" w:hint="eastAsia"/>
        </w:rPr>
        <w:tab/>
      </w:r>
      <w:r w:rsidRPr="00EB28BE">
        <w:rPr>
          <w:rFonts w:hAnsi="宋体" w:cs="宋体" w:hint="eastAsia"/>
        </w:rPr>
        <w:tab/>
        <w:t>2.3 生成gray码... 35</w:t>
      </w:r>
    </w:p>
    <w:p w:rsidR="005F1F37" w:rsidRPr="00EB28BE" w:rsidRDefault="005F1F37" w:rsidP="005F1F37">
      <w:pPr>
        <w:pStyle w:val="ad"/>
        <w:rPr>
          <w:rFonts w:hAnsi="宋体" w:cs="宋体" w:hint="eastAsia"/>
        </w:rPr>
      </w:pPr>
      <w:r w:rsidRPr="00EB28BE">
        <w:rPr>
          <w:rFonts w:hAnsi="宋体" w:cs="宋体" w:hint="eastAsia"/>
        </w:rPr>
        <w:t>2.4 置换(polya) 35</w:t>
      </w:r>
      <w:r w:rsidRPr="00EB28BE">
        <w:rPr>
          <w:rFonts w:hAnsi="宋体" w:cs="宋体" w:hint="eastAsia"/>
        </w:rPr>
        <w:tab/>
      </w:r>
      <w:r w:rsidRPr="00EB28BE">
        <w:rPr>
          <w:rFonts w:hAnsi="宋体" w:cs="宋体" w:hint="eastAsia"/>
        </w:rPr>
        <w:tab/>
      </w:r>
      <w:r w:rsidRPr="00EB28BE">
        <w:rPr>
          <w:rFonts w:hAnsi="宋体" w:cs="宋体" w:hint="eastAsia"/>
        </w:rPr>
        <w:tab/>
        <w:t>2.5 字典序全排列... 35</w:t>
      </w:r>
      <w:r w:rsidRPr="00EB28BE">
        <w:rPr>
          <w:rFonts w:hAnsi="宋体" w:cs="宋体" w:hint="eastAsia"/>
        </w:rPr>
        <w:tab/>
      </w:r>
      <w:r w:rsidRPr="00EB28BE">
        <w:rPr>
          <w:rFonts w:hAnsi="宋体" w:cs="宋体" w:hint="eastAsia"/>
        </w:rPr>
        <w:tab/>
        <w:t>2.6 字典序组合... 36</w:t>
      </w:r>
    </w:p>
    <w:p w:rsidR="005F1F37" w:rsidRPr="00EB28BE" w:rsidRDefault="005F1F37" w:rsidP="005F1F37">
      <w:pPr>
        <w:pStyle w:val="ad"/>
        <w:rPr>
          <w:rFonts w:hAnsi="宋体" w:cs="宋体" w:hint="eastAsia"/>
          <w:b/>
        </w:rPr>
      </w:pPr>
      <w:r w:rsidRPr="00EB28BE">
        <w:rPr>
          <w:rFonts w:hAnsi="宋体" w:cs="宋体" w:hint="eastAsia"/>
          <w:b/>
        </w:rPr>
        <w:t>3、 数据结构... 36</w:t>
      </w:r>
    </w:p>
    <w:p w:rsidR="005F1F37" w:rsidRPr="00EB28BE" w:rsidRDefault="005F1F37" w:rsidP="005F1F37">
      <w:pPr>
        <w:pStyle w:val="ad"/>
        <w:rPr>
          <w:rFonts w:hAnsi="宋体" w:cs="宋体" w:hint="eastAsia"/>
        </w:rPr>
      </w:pPr>
      <w:r w:rsidRPr="00EB28BE">
        <w:rPr>
          <w:rFonts w:hAnsi="宋体" w:cs="宋体" w:hint="eastAsia"/>
        </w:rPr>
        <w:t>3.1 并查集... 36</w:t>
      </w:r>
      <w:r w:rsidRPr="00EB28BE">
        <w:rPr>
          <w:rFonts w:hAnsi="宋体" w:cs="宋体" w:hint="eastAsia"/>
        </w:rPr>
        <w:tab/>
      </w:r>
      <w:r w:rsidRPr="00EB28BE">
        <w:rPr>
          <w:rFonts w:hAnsi="宋体" w:cs="宋体" w:hint="eastAsia"/>
        </w:rPr>
        <w:tab/>
      </w:r>
      <w:r w:rsidRPr="00EB28BE">
        <w:rPr>
          <w:rFonts w:hAnsi="宋体" w:cs="宋体" w:hint="eastAsia"/>
        </w:rPr>
        <w:tab/>
        <w:t>3.2 堆... 37</w:t>
      </w:r>
      <w:r w:rsidRPr="00EB28BE">
        <w:rPr>
          <w:rFonts w:hAnsi="宋体" w:cs="宋体" w:hint="eastAsia"/>
        </w:rPr>
        <w:tab/>
      </w:r>
      <w:r w:rsidRPr="00EB28BE">
        <w:rPr>
          <w:rFonts w:hAnsi="宋体" w:cs="宋体" w:hint="eastAsia"/>
        </w:rPr>
        <w:tab/>
      </w:r>
      <w:r w:rsidRPr="00EB28BE">
        <w:rPr>
          <w:rFonts w:hAnsi="宋体" w:cs="宋体" w:hint="eastAsia"/>
        </w:rPr>
        <w:tab/>
      </w:r>
      <w:r w:rsidRPr="00EB28BE">
        <w:rPr>
          <w:rFonts w:hAnsi="宋体" w:cs="宋体" w:hint="eastAsia"/>
        </w:rPr>
        <w:tab/>
        <w:t>3.3 线段树... 39</w:t>
      </w:r>
    </w:p>
    <w:p w:rsidR="005F1F37" w:rsidRPr="00EB28BE" w:rsidRDefault="005F1F37" w:rsidP="005F1F37">
      <w:pPr>
        <w:pStyle w:val="ad"/>
        <w:rPr>
          <w:rFonts w:hAnsi="宋体" w:cs="宋体" w:hint="eastAsia"/>
        </w:rPr>
      </w:pPr>
      <w:r w:rsidRPr="00EB28BE">
        <w:rPr>
          <w:rFonts w:hAnsi="宋体" w:cs="宋体" w:hint="eastAsia"/>
        </w:rPr>
        <w:t>3.4 子段和... 43</w:t>
      </w:r>
      <w:r w:rsidRPr="00EB28BE">
        <w:rPr>
          <w:rFonts w:hAnsi="宋体" w:cs="宋体" w:hint="eastAsia"/>
        </w:rPr>
        <w:tab/>
      </w:r>
      <w:r w:rsidRPr="00EB28BE">
        <w:rPr>
          <w:rFonts w:hAnsi="宋体" w:cs="宋体" w:hint="eastAsia"/>
        </w:rPr>
        <w:tab/>
      </w:r>
      <w:r w:rsidRPr="00EB28BE">
        <w:rPr>
          <w:rFonts w:hAnsi="宋体" w:cs="宋体" w:hint="eastAsia"/>
        </w:rPr>
        <w:tab/>
        <w:t>3.5 子阵和... 44</w:t>
      </w:r>
      <w:r w:rsidRPr="00EB28BE">
        <w:rPr>
          <w:rFonts w:hAnsi="宋体" w:cs="宋体" w:hint="eastAsia"/>
        </w:rPr>
        <w:tab/>
      </w:r>
      <w:r w:rsidRPr="00EB28BE">
        <w:rPr>
          <w:rFonts w:hAnsi="宋体" w:cs="宋体" w:hint="eastAsia"/>
        </w:rPr>
        <w:tab/>
      </w:r>
      <w:r w:rsidRPr="00EB28BE">
        <w:rPr>
          <w:rFonts w:hAnsi="宋体" w:cs="宋体" w:hint="eastAsia"/>
        </w:rPr>
        <w:tab/>
      </w:r>
    </w:p>
    <w:p w:rsidR="005F1F37" w:rsidRPr="00EB28BE" w:rsidRDefault="005F1F37" w:rsidP="005F1F37">
      <w:pPr>
        <w:pStyle w:val="ad"/>
        <w:rPr>
          <w:rFonts w:hAnsi="宋体" w:cs="宋体" w:hint="eastAsia"/>
          <w:b/>
        </w:rPr>
      </w:pPr>
      <w:r w:rsidRPr="00EB28BE">
        <w:rPr>
          <w:rFonts w:hAnsi="宋体" w:cs="宋体" w:hint="eastAsia"/>
          <w:b/>
        </w:rPr>
        <w:t>4、</w:t>
      </w:r>
      <w:r w:rsidRPr="00EB28BE">
        <w:rPr>
          <w:rFonts w:hAnsi="宋体" w:cs="宋体" w:hint="eastAsia"/>
          <w:b/>
        </w:rPr>
        <w:tab/>
        <w:t>数论... 45</w:t>
      </w:r>
    </w:p>
    <w:p w:rsidR="005F1F37" w:rsidRPr="00EB28BE" w:rsidRDefault="005F1F37" w:rsidP="005F1F37">
      <w:pPr>
        <w:pStyle w:val="ad"/>
        <w:rPr>
          <w:rFonts w:hAnsi="宋体" w:cs="宋体" w:hint="eastAsia"/>
        </w:rPr>
      </w:pPr>
      <w:r w:rsidRPr="00EB28BE">
        <w:rPr>
          <w:rFonts w:hAnsi="宋体" w:cs="宋体" w:hint="eastAsia"/>
        </w:rPr>
        <w:t>4.1 阶乘最后非0位... 45</w:t>
      </w:r>
      <w:r w:rsidRPr="00EB28BE">
        <w:rPr>
          <w:rFonts w:hAnsi="宋体" w:cs="宋体" w:hint="eastAsia"/>
        </w:rPr>
        <w:tab/>
        <w:t>4.2 模线性方程组... 45</w:t>
      </w:r>
      <w:r w:rsidRPr="00EB28BE">
        <w:rPr>
          <w:rFonts w:hAnsi="宋体" w:cs="宋体" w:hint="eastAsia"/>
        </w:rPr>
        <w:tab/>
      </w:r>
      <w:r w:rsidRPr="00EB28BE">
        <w:rPr>
          <w:rFonts w:hAnsi="宋体" w:cs="宋体" w:hint="eastAsia"/>
        </w:rPr>
        <w:tab/>
        <w:t>4.3 素数... 47</w:t>
      </w:r>
    </w:p>
    <w:p w:rsidR="005F1F37" w:rsidRPr="00EB28BE" w:rsidRDefault="005F1F37" w:rsidP="005F1F37">
      <w:pPr>
        <w:pStyle w:val="ad"/>
        <w:rPr>
          <w:rFonts w:hAnsi="宋体" w:cs="宋体" w:hint="eastAsia"/>
        </w:rPr>
      </w:pPr>
      <w:r w:rsidRPr="00EB28BE">
        <w:rPr>
          <w:rFonts w:hAnsi="宋体" w:cs="宋体" w:hint="eastAsia"/>
        </w:rPr>
        <w:t>4.4 欧拉函数... 48</w:t>
      </w:r>
    </w:p>
    <w:p w:rsidR="005F1F37" w:rsidRPr="00EB28BE" w:rsidRDefault="005F1F37" w:rsidP="005F1F37">
      <w:pPr>
        <w:pStyle w:val="ad"/>
        <w:rPr>
          <w:rFonts w:hAnsi="宋体" w:cs="宋体" w:hint="eastAsia"/>
          <w:b/>
        </w:rPr>
      </w:pPr>
      <w:r w:rsidRPr="00EB28BE">
        <w:rPr>
          <w:rFonts w:hAnsi="宋体" w:cs="宋体" w:hint="eastAsia"/>
          <w:b/>
        </w:rPr>
        <w:t>5、 数值计算... 48</w:t>
      </w:r>
    </w:p>
    <w:p w:rsidR="005F1F37" w:rsidRPr="00EB28BE" w:rsidRDefault="005F1F37" w:rsidP="005F1F37">
      <w:pPr>
        <w:pStyle w:val="ad"/>
        <w:rPr>
          <w:rFonts w:hAnsi="宋体" w:cs="宋体" w:hint="eastAsia"/>
        </w:rPr>
      </w:pPr>
      <w:r w:rsidRPr="00EB28BE">
        <w:rPr>
          <w:rFonts w:hAnsi="宋体" w:cs="宋体" w:hint="eastAsia"/>
        </w:rPr>
        <w:t>5.1 定积分计算(Romberg)48</w:t>
      </w:r>
      <w:r w:rsidRPr="00EB28BE">
        <w:rPr>
          <w:rFonts w:hAnsi="宋体" w:cs="宋体" w:hint="eastAsia"/>
        </w:rPr>
        <w:tab/>
        <w:t>5.2 多项式求根(牛顿法)50   5.3周期性方程(追赶法) 51</w:t>
      </w:r>
    </w:p>
    <w:p w:rsidR="005F1F37" w:rsidRPr="00EB28BE" w:rsidRDefault="005F1F37" w:rsidP="005F1F37">
      <w:pPr>
        <w:pStyle w:val="ad"/>
        <w:rPr>
          <w:rFonts w:hAnsi="宋体" w:cs="宋体" w:hint="eastAsia"/>
          <w:b/>
        </w:rPr>
      </w:pPr>
      <w:r w:rsidRPr="00EB28BE">
        <w:rPr>
          <w:rFonts w:hAnsi="宋体" w:cs="宋体" w:hint="eastAsia"/>
          <w:b/>
        </w:rPr>
        <w:t>6、 图论—NP搜索... 52</w:t>
      </w:r>
    </w:p>
    <w:p w:rsidR="005F1F37" w:rsidRPr="00EB28BE" w:rsidRDefault="005F1F37" w:rsidP="005F1F37">
      <w:pPr>
        <w:pStyle w:val="ad"/>
        <w:rPr>
          <w:rFonts w:hAnsi="宋体" w:cs="宋体" w:hint="eastAsia"/>
        </w:rPr>
      </w:pPr>
      <w:r w:rsidRPr="00EB28BE">
        <w:rPr>
          <w:rFonts w:hAnsi="宋体" w:cs="宋体" w:hint="eastAsia"/>
        </w:rPr>
        <w:t>6.1 最大团... 52</w:t>
      </w:r>
      <w:r w:rsidRPr="00EB28BE">
        <w:rPr>
          <w:rFonts w:hAnsi="宋体" w:cs="宋体" w:hint="eastAsia"/>
        </w:rPr>
        <w:tab/>
      </w:r>
      <w:r w:rsidRPr="00EB28BE">
        <w:rPr>
          <w:rFonts w:hAnsi="宋体" w:cs="宋体" w:hint="eastAsia"/>
        </w:rPr>
        <w:tab/>
      </w:r>
      <w:r w:rsidRPr="00EB28BE">
        <w:rPr>
          <w:rFonts w:hAnsi="宋体" w:cs="宋体" w:hint="eastAsia"/>
        </w:rPr>
        <w:tab/>
        <w:t>6.2 最大团(n&lt;64)(faster) 53</w:t>
      </w:r>
    </w:p>
    <w:p w:rsidR="005F1F37" w:rsidRPr="00EB28BE" w:rsidRDefault="005F1F37" w:rsidP="005F1F37">
      <w:pPr>
        <w:pStyle w:val="ad"/>
        <w:rPr>
          <w:rFonts w:hAnsi="宋体" w:cs="宋体" w:hint="eastAsia"/>
          <w:b/>
        </w:rPr>
      </w:pPr>
      <w:r w:rsidRPr="00EB28BE">
        <w:rPr>
          <w:rFonts w:hAnsi="宋体" w:cs="宋体" w:hint="eastAsia"/>
          <w:b/>
        </w:rPr>
        <w:t>7、 图论—连通性... 55</w:t>
      </w:r>
    </w:p>
    <w:p w:rsidR="005F1F37" w:rsidRPr="00EB28BE" w:rsidRDefault="005F1F37" w:rsidP="005F1F37">
      <w:pPr>
        <w:pStyle w:val="ad"/>
        <w:rPr>
          <w:rFonts w:hAnsi="宋体" w:cs="宋体" w:hint="eastAsia"/>
        </w:rPr>
      </w:pPr>
      <w:r w:rsidRPr="00EB28BE">
        <w:rPr>
          <w:rFonts w:hAnsi="宋体" w:cs="宋体" w:hint="eastAsia"/>
        </w:rPr>
        <w:t>7.1 无向图关键点(dfs邻接阵) 55</w:t>
      </w:r>
      <w:r w:rsidRPr="00EB28BE">
        <w:rPr>
          <w:rFonts w:hAnsi="宋体" w:cs="宋体" w:hint="eastAsia"/>
        </w:rPr>
        <w:tab/>
      </w:r>
      <w:r w:rsidRPr="00EB28BE">
        <w:rPr>
          <w:rFonts w:hAnsi="宋体" w:cs="宋体" w:hint="eastAsia"/>
        </w:rPr>
        <w:tab/>
      </w:r>
      <w:r w:rsidRPr="00EB28BE">
        <w:rPr>
          <w:rFonts w:hAnsi="宋体" w:cs="宋体" w:hint="eastAsia"/>
        </w:rPr>
        <w:tab/>
        <w:t>7.2 无向图关键边(dfs邻接阵) 56</w:t>
      </w:r>
    </w:p>
    <w:p w:rsidR="005F1F37" w:rsidRPr="00EB28BE" w:rsidRDefault="005F1F37" w:rsidP="005F1F37">
      <w:pPr>
        <w:pStyle w:val="ad"/>
        <w:rPr>
          <w:rFonts w:hAnsi="宋体" w:cs="宋体" w:hint="eastAsia"/>
        </w:rPr>
      </w:pPr>
      <w:r w:rsidRPr="00EB28BE">
        <w:rPr>
          <w:rFonts w:hAnsi="宋体" w:cs="宋体" w:hint="eastAsia"/>
        </w:rPr>
        <w:t>7.3 无向图的块(bfs邻接阵) 57</w:t>
      </w:r>
      <w:r w:rsidRPr="00EB28BE">
        <w:rPr>
          <w:rFonts w:hAnsi="宋体" w:cs="宋体" w:hint="eastAsia"/>
        </w:rPr>
        <w:tab/>
      </w:r>
      <w:r w:rsidRPr="00EB28BE">
        <w:rPr>
          <w:rFonts w:hAnsi="宋体" w:cs="宋体" w:hint="eastAsia"/>
        </w:rPr>
        <w:tab/>
      </w:r>
      <w:r w:rsidRPr="00EB28BE">
        <w:rPr>
          <w:rFonts w:hAnsi="宋体" w:cs="宋体" w:hint="eastAsia"/>
        </w:rPr>
        <w:tab/>
        <w:t>7.4 无向图连通分支(dfs/bfs邻接阵) 58</w:t>
      </w:r>
    </w:p>
    <w:p w:rsidR="005F1F37" w:rsidRPr="00EB28BE" w:rsidRDefault="005F1F37" w:rsidP="005F1F37">
      <w:pPr>
        <w:pStyle w:val="ad"/>
        <w:rPr>
          <w:rFonts w:hAnsi="宋体" w:cs="宋体" w:hint="eastAsia"/>
        </w:rPr>
      </w:pPr>
      <w:r w:rsidRPr="00EB28BE">
        <w:rPr>
          <w:rFonts w:hAnsi="宋体" w:cs="宋体" w:hint="eastAsia"/>
        </w:rPr>
        <w:t>7.5 有向图强连通分支(dfs/bfs邻接阵) 58</w:t>
      </w:r>
      <w:r w:rsidRPr="00EB28BE">
        <w:rPr>
          <w:rFonts w:hAnsi="宋体" w:cs="宋体" w:hint="eastAsia"/>
        </w:rPr>
        <w:tab/>
        <w:t>7.6 有向图最小点基(邻接阵) 60</w:t>
      </w:r>
    </w:p>
    <w:p w:rsidR="005F1F37" w:rsidRPr="00EB28BE" w:rsidRDefault="005F1F37" w:rsidP="005F1F37">
      <w:pPr>
        <w:pStyle w:val="ad"/>
        <w:rPr>
          <w:rFonts w:hAnsi="宋体" w:cs="宋体" w:hint="eastAsia"/>
          <w:b/>
        </w:rPr>
      </w:pPr>
      <w:r w:rsidRPr="00EB28BE">
        <w:rPr>
          <w:rFonts w:hAnsi="宋体" w:cs="宋体" w:hint="eastAsia"/>
          <w:b/>
        </w:rPr>
        <w:t>8、 图论—匹配... 60</w:t>
      </w:r>
    </w:p>
    <w:p w:rsidR="005F1F37" w:rsidRPr="00EB28BE" w:rsidRDefault="005F1F37" w:rsidP="005F1F37">
      <w:pPr>
        <w:pStyle w:val="ad"/>
        <w:rPr>
          <w:rFonts w:hAnsi="宋体" w:cs="宋体" w:hint="eastAsia"/>
        </w:rPr>
      </w:pPr>
      <w:r w:rsidRPr="00EB28BE">
        <w:rPr>
          <w:rFonts w:hAnsi="宋体" w:cs="宋体" w:hint="eastAsia"/>
        </w:rPr>
        <w:t>8.1 二分图最大匹配(hungary邻接表) 60</w:t>
      </w:r>
      <w:r w:rsidRPr="00EB28BE">
        <w:rPr>
          <w:rFonts w:hAnsi="宋体" w:cs="宋体" w:hint="eastAsia"/>
        </w:rPr>
        <w:tab/>
        <w:t>8.2 二分图最大匹配(hungary邻接阵) 61</w:t>
      </w:r>
    </w:p>
    <w:p w:rsidR="005F1F37" w:rsidRPr="00EB28BE" w:rsidRDefault="005F1F37" w:rsidP="005F1F37">
      <w:pPr>
        <w:pStyle w:val="ad"/>
        <w:rPr>
          <w:rFonts w:hAnsi="宋体" w:cs="宋体" w:hint="eastAsia"/>
        </w:rPr>
      </w:pPr>
      <w:r w:rsidRPr="00EB28BE">
        <w:rPr>
          <w:rFonts w:hAnsi="宋体" w:cs="宋体" w:hint="eastAsia"/>
        </w:rPr>
        <w:t>8.3 二分图最大匹配(hungary正向表) 61   8.4二分图最佳匹配(kuhn_munkras邻接阵)62</w:t>
      </w:r>
    </w:p>
    <w:p w:rsidR="005F1F37" w:rsidRPr="00EB28BE" w:rsidRDefault="005F1F37" w:rsidP="005F1F37">
      <w:pPr>
        <w:pStyle w:val="ad"/>
        <w:rPr>
          <w:rFonts w:hAnsi="宋体" w:cs="宋体" w:hint="eastAsia"/>
        </w:rPr>
      </w:pPr>
      <w:r w:rsidRPr="00EB28BE">
        <w:rPr>
          <w:rFonts w:hAnsi="宋体" w:cs="宋体" w:hint="eastAsia"/>
        </w:rPr>
        <w:t>8.5 一般图匹配(邻接表) 63    8.6 一般图匹配(邻接阵)64   8.7一般图匹配(正向表)65</w:t>
      </w:r>
    </w:p>
    <w:p w:rsidR="005F1F37" w:rsidRPr="00EB28BE" w:rsidRDefault="005F1F37" w:rsidP="005F1F37">
      <w:pPr>
        <w:pStyle w:val="ad"/>
        <w:rPr>
          <w:rFonts w:hAnsi="宋体" w:cs="宋体" w:hint="eastAsia"/>
          <w:b/>
        </w:rPr>
      </w:pPr>
      <w:r w:rsidRPr="00EB28BE">
        <w:rPr>
          <w:rFonts w:hAnsi="宋体" w:cs="宋体" w:hint="eastAsia"/>
          <w:b/>
        </w:rPr>
        <w:t>9、 图论—网络流... 66</w:t>
      </w:r>
    </w:p>
    <w:p w:rsidR="005F1F37" w:rsidRPr="00EB28BE" w:rsidRDefault="005F1F37" w:rsidP="005F1F37">
      <w:pPr>
        <w:pStyle w:val="ad"/>
        <w:rPr>
          <w:rFonts w:hAnsi="宋体" w:cs="宋体" w:hint="eastAsia"/>
        </w:rPr>
      </w:pPr>
      <w:r w:rsidRPr="00EB28BE">
        <w:rPr>
          <w:rFonts w:hAnsi="宋体" w:cs="宋体" w:hint="eastAsia"/>
        </w:rPr>
        <w:t>9.1 最大流(邻接阵)66   9.2上下界最大流(邻接阵)66</w:t>
      </w:r>
      <w:r w:rsidRPr="00EB28BE">
        <w:rPr>
          <w:rFonts w:hAnsi="宋体" w:cs="宋体" w:hint="eastAsia"/>
        </w:rPr>
        <w:tab/>
        <w:t>9.3 上下界最小流(邻接阵)67</w:t>
      </w:r>
    </w:p>
    <w:p w:rsidR="005F1F37" w:rsidRPr="00EB28BE" w:rsidRDefault="005F1F37" w:rsidP="005F1F37">
      <w:pPr>
        <w:pStyle w:val="ad"/>
        <w:rPr>
          <w:rFonts w:hAnsi="宋体" w:cs="宋体" w:hint="eastAsia"/>
        </w:rPr>
      </w:pPr>
      <w:r w:rsidRPr="00EB28BE">
        <w:rPr>
          <w:rFonts w:hAnsi="宋体" w:cs="宋体" w:hint="eastAsia"/>
        </w:rPr>
        <w:t xml:space="preserve">9.4 最大流无流量(邻接阵)68 </w:t>
      </w:r>
      <w:r w:rsidRPr="00EB28BE">
        <w:rPr>
          <w:rFonts w:hAnsi="宋体" w:cs="宋体" w:hint="eastAsia"/>
        </w:rPr>
        <w:tab/>
      </w:r>
      <w:r w:rsidRPr="00EB28BE">
        <w:rPr>
          <w:rFonts w:hAnsi="宋体" w:cs="宋体" w:hint="eastAsia"/>
        </w:rPr>
        <w:tab/>
        <w:t>9.5 最小费用最大流(邻接阵) 68</w:t>
      </w:r>
    </w:p>
    <w:p w:rsidR="005F1F37" w:rsidRPr="00EB28BE" w:rsidRDefault="005F1F37" w:rsidP="005F1F37">
      <w:pPr>
        <w:pStyle w:val="ad"/>
        <w:rPr>
          <w:rFonts w:hAnsi="宋体" w:cs="宋体" w:hint="eastAsia"/>
          <w:b/>
        </w:rPr>
      </w:pPr>
      <w:r w:rsidRPr="00EB28BE">
        <w:rPr>
          <w:rFonts w:hAnsi="宋体" w:cs="宋体" w:hint="eastAsia"/>
          <w:b/>
        </w:rPr>
        <w:t>10、图论—应用...69</w:t>
      </w:r>
    </w:p>
    <w:p w:rsidR="005F1F37" w:rsidRPr="00EB28BE" w:rsidRDefault="005F1F37" w:rsidP="005F1F37">
      <w:pPr>
        <w:pStyle w:val="ad"/>
        <w:rPr>
          <w:rFonts w:hAnsi="宋体" w:cs="宋体" w:hint="eastAsia"/>
        </w:rPr>
      </w:pPr>
      <w:r w:rsidRPr="00EB28BE">
        <w:rPr>
          <w:rFonts w:hAnsi="宋体" w:cs="宋体" w:hint="eastAsia"/>
        </w:rPr>
        <w:t>10.1 欧拉回路(邻接阵) 69</w:t>
      </w:r>
      <w:r w:rsidRPr="00EB28BE">
        <w:rPr>
          <w:rFonts w:hAnsi="宋体" w:cs="宋体" w:hint="eastAsia"/>
        </w:rPr>
        <w:tab/>
        <w:t>10.2 树的前序表转化...70</w:t>
      </w:r>
      <w:r w:rsidRPr="00EB28BE">
        <w:rPr>
          <w:rFonts w:hAnsi="宋体" w:cs="宋体" w:hint="eastAsia"/>
        </w:rPr>
        <w:tab/>
        <w:t>10.3 树的优化算法...71</w:t>
      </w:r>
    </w:p>
    <w:p w:rsidR="005F1F37" w:rsidRPr="00EB28BE" w:rsidRDefault="005F1F37" w:rsidP="005F1F37">
      <w:pPr>
        <w:pStyle w:val="ad"/>
        <w:rPr>
          <w:rFonts w:hAnsi="宋体" w:cs="宋体" w:hint="eastAsia"/>
        </w:rPr>
      </w:pPr>
      <w:r w:rsidRPr="00EB28BE">
        <w:rPr>
          <w:rFonts w:hAnsi="宋体" w:cs="宋体" w:hint="eastAsia"/>
        </w:rPr>
        <w:t>10.4 拓扑排序(邻接阵) 72</w:t>
      </w:r>
      <w:r w:rsidRPr="00EB28BE">
        <w:rPr>
          <w:rFonts w:hAnsi="宋体" w:cs="宋体" w:hint="eastAsia"/>
        </w:rPr>
        <w:tab/>
        <w:t>10.5 最佳边割集... 73</w:t>
      </w:r>
      <w:r w:rsidRPr="00EB28BE">
        <w:rPr>
          <w:rFonts w:hAnsi="宋体" w:cs="宋体" w:hint="eastAsia"/>
        </w:rPr>
        <w:tab/>
      </w:r>
      <w:r w:rsidRPr="00EB28BE">
        <w:rPr>
          <w:rFonts w:hAnsi="宋体" w:cs="宋体" w:hint="eastAsia"/>
        </w:rPr>
        <w:tab/>
        <w:t>10.6 最佳点割集...74</w:t>
      </w:r>
    </w:p>
    <w:p w:rsidR="005F1F37" w:rsidRPr="00EB28BE" w:rsidRDefault="005F1F37" w:rsidP="005F1F37">
      <w:pPr>
        <w:pStyle w:val="ad"/>
        <w:rPr>
          <w:rFonts w:hAnsi="宋体" w:cs="宋体" w:hint="eastAsia"/>
        </w:rPr>
      </w:pPr>
      <w:r w:rsidRPr="00EB28BE">
        <w:rPr>
          <w:rFonts w:hAnsi="宋体" w:cs="宋体" w:hint="eastAsia"/>
        </w:rPr>
        <w:t>10.7 最小边割集... 75</w:t>
      </w:r>
      <w:r w:rsidRPr="00EB28BE">
        <w:rPr>
          <w:rFonts w:hAnsi="宋体" w:cs="宋体" w:hint="eastAsia"/>
        </w:rPr>
        <w:tab/>
      </w:r>
      <w:r w:rsidRPr="00EB28BE">
        <w:rPr>
          <w:rFonts w:hAnsi="宋体" w:cs="宋体" w:hint="eastAsia"/>
        </w:rPr>
        <w:tab/>
        <w:t>10.8 最小点割集... 76</w:t>
      </w:r>
      <w:r w:rsidRPr="00EB28BE">
        <w:rPr>
          <w:rFonts w:hAnsi="宋体" w:cs="宋体" w:hint="eastAsia"/>
        </w:rPr>
        <w:tab/>
      </w:r>
      <w:r w:rsidRPr="00EB28BE">
        <w:rPr>
          <w:rFonts w:hAnsi="宋体" w:cs="宋体" w:hint="eastAsia"/>
        </w:rPr>
        <w:tab/>
        <w:t>10.9 最小路径覆盖..77</w:t>
      </w:r>
    </w:p>
    <w:p w:rsidR="005F1F37" w:rsidRPr="00EB28BE" w:rsidRDefault="005F1F37" w:rsidP="005F1F37">
      <w:pPr>
        <w:pStyle w:val="ad"/>
        <w:rPr>
          <w:rFonts w:hAnsi="宋体" w:cs="宋体" w:hint="eastAsia"/>
          <w:b/>
        </w:rPr>
      </w:pPr>
      <w:r w:rsidRPr="00EB28BE">
        <w:rPr>
          <w:rFonts w:hAnsi="宋体" w:cs="宋体" w:hint="eastAsia"/>
          <w:b/>
        </w:rPr>
        <w:t>11、 图论—支撑树... 78</w:t>
      </w:r>
    </w:p>
    <w:p w:rsidR="005F1F37" w:rsidRPr="00EB28BE" w:rsidRDefault="005F1F37" w:rsidP="005F1F37">
      <w:pPr>
        <w:pStyle w:val="ad"/>
        <w:rPr>
          <w:rFonts w:hAnsi="宋体" w:cs="宋体" w:hint="eastAsia"/>
        </w:rPr>
      </w:pPr>
      <w:r w:rsidRPr="00EB28BE">
        <w:rPr>
          <w:rFonts w:hAnsi="宋体" w:cs="宋体" w:hint="eastAsia"/>
        </w:rPr>
        <w:t>11.1 最小生成树(kruskal邻接表) 78</w:t>
      </w:r>
      <w:r w:rsidRPr="00EB28BE">
        <w:rPr>
          <w:rFonts w:hAnsi="宋体" w:cs="宋体" w:hint="eastAsia"/>
        </w:rPr>
        <w:tab/>
      </w:r>
      <w:r w:rsidRPr="00EB28BE">
        <w:rPr>
          <w:rFonts w:hAnsi="宋体" w:cs="宋体" w:hint="eastAsia"/>
        </w:rPr>
        <w:tab/>
        <w:t>11.2 最小生成树(kruskal正向表) 79</w:t>
      </w:r>
    </w:p>
    <w:p w:rsidR="005F1F37" w:rsidRPr="00EB28BE" w:rsidRDefault="005F1F37" w:rsidP="005F1F37">
      <w:pPr>
        <w:pStyle w:val="ad"/>
        <w:rPr>
          <w:rFonts w:hAnsi="宋体" w:cs="宋体" w:hint="eastAsia"/>
        </w:rPr>
      </w:pPr>
      <w:r w:rsidRPr="00EB28BE">
        <w:rPr>
          <w:rFonts w:hAnsi="宋体" w:cs="宋体" w:hint="eastAsia"/>
        </w:rPr>
        <w:t>11.3 最小生成树(prim+binary_heap邻接表) 81</w:t>
      </w:r>
      <w:r w:rsidRPr="00EB28BE">
        <w:rPr>
          <w:rFonts w:hAnsi="宋体" w:cs="宋体" w:hint="eastAsia"/>
        </w:rPr>
        <w:tab/>
      </w:r>
    </w:p>
    <w:p w:rsidR="005F1F37" w:rsidRPr="00EB28BE" w:rsidRDefault="005F1F37" w:rsidP="005F1F37">
      <w:pPr>
        <w:pStyle w:val="ad"/>
        <w:rPr>
          <w:rFonts w:hAnsi="宋体" w:cs="宋体" w:hint="eastAsia"/>
        </w:rPr>
      </w:pPr>
      <w:r w:rsidRPr="00EB28BE">
        <w:rPr>
          <w:rFonts w:hAnsi="宋体" w:cs="宋体" w:hint="eastAsia"/>
        </w:rPr>
        <w:t>11.4 最小生成树(prim+binary_heap正向表) 82</w:t>
      </w:r>
    </w:p>
    <w:p w:rsidR="005F1F37" w:rsidRPr="00EB28BE" w:rsidRDefault="005F1F37" w:rsidP="005F1F37">
      <w:pPr>
        <w:pStyle w:val="ad"/>
        <w:rPr>
          <w:rFonts w:hAnsi="宋体" w:cs="宋体" w:hint="eastAsia"/>
        </w:rPr>
      </w:pPr>
      <w:r w:rsidRPr="00EB28BE">
        <w:rPr>
          <w:rFonts w:hAnsi="宋体" w:cs="宋体" w:hint="eastAsia"/>
        </w:rPr>
        <w:t>11.5 最小生成树(prim+mapped_heap邻接表) 83</w:t>
      </w:r>
      <w:r w:rsidRPr="00EB28BE">
        <w:rPr>
          <w:rFonts w:hAnsi="宋体" w:cs="宋体" w:hint="eastAsia"/>
        </w:rPr>
        <w:tab/>
      </w:r>
      <w:r w:rsidRPr="00EB28BE">
        <w:rPr>
          <w:rFonts w:hAnsi="宋体" w:cs="宋体" w:hint="eastAsia"/>
        </w:rPr>
        <w:tab/>
      </w:r>
    </w:p>
    <w:p w:rsidR="005F1F37" w:rsidRPr="00EB28BE" w:rsidRDefault="005F1F37" w:rsidP="005F1F37">
      <w:pPr>
        <w:pStyle w:val="ad"/>
        <w:rPr>
          <w:rFonts w:hAnsi="宋体" w:cs="宋体" w:hint="eastAsia"/>
        </w:rPr>
      </w:pPr>
      <w:r w:rsidRPr="00EB28BE">
        <w:rPr>
          <w:rFonts w:hAnsi="宋体" w:cs="宋体" w:hint="eastAsia"/>
        </w:rPr>
        <w:t>11.6 最小生成树(prim+mapped_heap正向表) 84</w:t>
      </w:r>
    </w:p>
    <w:p w:rsidR="005F1F37" w:rsidRPr="00EB28BE" w:rsidRDefault="005F1F37" w:rsidP="005F1F37">
      <w:pPr>
        <w:pStyle w:val="ad"/>
        <w:rPr>
          <w:rFonts w:hAnsi="宋体" w:cs="宋体" w:hint="eastAsia"/>
        </w:rPr>
      </w:pPr>
      <w:r w:rsidRPr="00EB28BE">
        <w:rPr>
          <w:rFonts w:hAnsi="宋体" w:cs="宋体" w:hint="eastAsia"/>
        </w:rPr>
        <w:t>11.7 最小生成树(prim邻接阵) 85</w:t>
      </w:r>
      <w:r w:rsidRPr="00EB28BE">
        <w:rPr>
          <w:rFonts w:hAnsi="宋体" w:cs="宋体" w:hint="eastAsia"/>
        </w:rPr>
        <w:tab/>
      </w:r>
      <w:r w:rsidRPr="00EB28BE">
        <w:rPr>
          <w:rFonts w:hAnsi="宋体" w:cs="宋体" w:hint="eastAsia"/>
        </w:rPr>
        <w:tab/>
        <w:t>11.8 最小树形图(邻接阵) 86</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12、 图论—最短路径... 88</w:t>
      </w:r>
    </w:p>
    <w:p w:rsidR="005F1F37" w:rsidRPr="00EB28BE" w:rsidRDefault="005F1F37" w:rsidP="005F1F37">
      <w:pPr>
        <w:pStyle w:val="ad"/>
        <w:rPr>
          <w:rFonts w:hAnsi="宋体" w:cs="宋体" w:hint="eastAsia"/>
        </w:rPr>
      </w:pPr>
      <w:r w:rsidRPr="00EB28BE">
        <w:rPr>
          <w:rFonts w:hAnsi="宋体" w:cs="宋体" w:hint="eastAsia"/>
        </w:rPr>
        <w:t>12.1 最短路径(单源bellman_ford邻接阵) 88</w:t>
      </w:r>
    </w:p>
    <w:p w:rsidR="005F1F37" w:rsidRPr="00EB28BE" w:rsidRDefault="005F1F37" w:rsidP="005F1F37">
      <w:pPr>
        <w:pStyle w:val="ad"/>
        <w:rPr>
          <w:rFonts w:hAnsi="宋体" w:cs="宋体" w:hint="eastAsia"/>
        </w:rPr>
      </w:pPr>
      <w:r w:rsidRPr="00EB28BE">
        <w:rPr>
          <w:rFonts w:hAnsi="宋体" w:cs="宋体" w:hint="eastAsia"/>
        </w:rPr>
        <w:t>12.2 最短路径(单源dijkstra+bfs邻接表) 88</w:t>
      </w:r>
    </w:p>
    <w:p w:rsidR="005F1F37" w:rsidRPr="00EB28BE" w:rsidRDefault="005F1F37" w:rsidP="005F1F37">
      <w:pPr>
        <w:pStyle w:val="ad"/>
        <w:rPr>
          <w:rFonts w:hAnsi="宋体" w:cs="宋体" w:hint="eastAsia"/>
        </w:rPr>
      </w:pPr>
      <w:r w:rsidRPr="00EB28BE">
        <w:rPr>
          <w:rFonts w:hAnsi="宋体" w:cs="宋体" w:hint="eastAsia"/>
        </w:rPr>
        <w:t>12.3 最短路径(单源dijkstra+bfs正向表) 89</w:t>
      </w:r>
    </w:p>
    <w:p w:rsidR="005F1F37" w:rsidRPr="00EB28BE" w:rsidRDefault="005F1F37" w:rsidP="005F1F37">
      <w:pPr>
        <w:pStyle w:val="ad"/>
        <w:rPr>
          <w:rFonts w:hAnsi="宋体" w:cs="宋体" w:hint="eastAsia"/>
        </w:rPr>
      </w:pPr>
      <w:r w:rsidRPr="00EB28BE">
        <w:rPr>
          <w:rFonts w:hAnsi="宋体" w:cs="宋体" w:hint="eastAsia"/>
        </w:rPr>
        <w:t>12.4 最短路径(单源dijkstra+binary_heap邻接表) 89</w:t>
      </w:r>
    </w:p>
    <w:p w:rsidR="005F1F37" w:rsidRPr="00EB28BE" w:rsidRDefault="005F1F37" w:rsidP="005F1F37">
      <w:pPr>
        <w:pStyle w:val="ad"/>
        <w:rPr>
          <w:rFonts w:hAnsi="宋体" w:cs="宋体" w:hint="eastAsia"/>
        </w:rPr>
      </w:pPr>
      <w:r w:rsidRPr="00EB28BE">
        <w:rPr>
          <w:rFonts w:hAnsi="宋体" w:cs="宋体" w:hint="eastAsia"/>
        </w:rPr>
        <w:t>12.5 最短路径(单源dijkstra+binary_heap正向表) 90</w:t>
      </w:r>
    </w:p>
    <w:p w:rsidR="005F1F37" w:rsidRPr="00EB28BE" w:rsidRDefault="005F1F37" w:rsidP="005F1F37">
      <w:pPr>
        <w:pStyle w:val="ad"/>
        <w:rPr>
          <w:rFonts w:hAnsi="宋体" w:cs="宋体" w:hint="eastAsia"/>
        </w:rPr>
      </w:pPr>
      <w:r w:rsidRPr="00EB28BE">
        <w:rPr>
          <w:rFonts w:hAnsi="宋体" w:cs="宋体" w:hint="eastAsia"/>
        </w:rPr>
        <w:t>12.6 最短路径(单源dijkstra+mapped_heap邻接表) 91</w:t>
      </w:r>
    </w:p>
    <w:p w:rsidR="005F1F37" w:rsidRPr="00EB28BE" w:rsidRDefault="005F1F37" w:rsidP="005F1F37">
      <w:pPr>
        <w:pStyle w:val="ad"/>
        <w:rPr>
          <w:rFonts w:hAnsi="宋体" w:cs="宋体" w:hint="eastAsia"/>
        </w:rPr>
      </w:pPr>
      <w:r w:rsidRPr="00EB28BE">
        <w:rPr>
          <w:rFonts w:hAnsi="宋体" w:cs="宋体" w:hint="eastAsia"/>
        </w:rPr>
        <w:t>12.7 最短路径(单源dijkstra+mapped_heap正向表) 93</w:t>
      </w:r>
    </w:p>
    <w:p w:rsidR="005F1F37" w:rsidRPr="00EB28BE" w:rsidRDefault="005F1F37" w:rsidP="005F1F37">
      <w:pPr>
        <w:pStyle w:val="ad"/>
        <w:rPr>
          <w:rFonts w:hAnsi="宋体" w:cs="宋体" w:hint="eastAsia"/>
        </w:rPr>
      </w:pPr>
      <w:r w:rsidRPr="00EB28BE">
        <w:rPr>
          <w:rFonts w:hAnsi="宋体" w:cs="宋体" w:hint="eastAsia"/>
        </w:rPr>
        <w:t>12.8 最短路径(单源dijkstra邻接阵) 94</w:t>
      </w:r>
    </w:p>
    <w:p w:rsidR="005F1F37" w:rsidRPr="00EB28BE" w:rsidRDefault="005F1F37" w:rsidP="005F1F37">
      <w:pPr>
        <w:pStyle w:val="ad"/>
        <w:rPr>
          <w:rFonts w:hAnsi="宋体" w:cs="宋体" w:hint="eastAsia"/>
        </w:rPr>
      </w:pPr>
      <w:r w:rsidRPr="00EB28BE">
        <w:rPr>
          <w:rFonts w:hAnsi="宋体" w:cs="宋体" w:hint="eastAsia"/>
        </w:rPr>
        <w:t>12.9 最短路径(多源floyd_warshall邻接阵) 94</w:t>
      </w:r>
    </w:p>
    <w:p w:rsidR="005F1F37" w:rsidRPr="00EB28BE" w:rsidRDefault="005F1F37" w:rsidP="005F1F37">
      <w:pPr>
        <w:pStyle w:val="ad"/>
        <w:rPr>
          <w:rFonts w:hAnsi="宋体" w:cs="宋体" w:hint="eastAsia"/>
          <w:b/>
        </w:rPr>
      </w:pPr>
      <w:r w:rsidRPr="00EB28BE">
        <w:rPr>
          <w:rFonts w:hAnsi="宋体" w:cs="宋体" w:hint="eastAsia"/>
          <w:b/>
        </w:rPr>
        <w:t>13、  应用... 95</w:t>
      </w:r>
    </w:p>
    <w:p w:rsidR="005F1F37" w:rsidRPr="00EB28BE" w:rsidRDefault="005F1F37" w:rsidP="005F1F37">
      <w:pPr>
        <w:pStyle w:val="ad"/>
        <w:rPr>
          <w:rFonts w:hAnsi="宋体" w:cs="宋体" w:hint="eastAsia"/>
        </w:rPr>
      </w:pPr>
      <w:r w:rsidRPr="00EB28BE">
        <w:rPr>
          <w:rFonts w:hAnsi="宋体" w:cs="宋体" w:hint="eastAsia"/>
        </w:rPr>
        <w:t>13.1 Joseph问题...95</w:t>
      </w:r>
      <w:r w:rsidRPr="00EB28BE">
        <w:rPr>
          <w:rFonts w:hAnsi="宋体" w:cs="宋体" w:hint="eastAsia"/>
        </w:rPr>
        <w:tab/>
        <w:t>13.2 N皇后构造解... 96</w:t>
      </w:r>
      <w:r w:rsidRPr="00EB28BE">
        <w:rPr>
          <w:rFonts w:hAnsi="宋体" w:cs="宋体" w:hint="eastAsia"/>
        </w:rPr>
        <w:tab/>
      </w:r>
      <w:r w:rsidRPr="00EB28BE">
        <w:rPr>
          <w:rFonts w:hAnsi="宋体" w:cs="宋体" w:hint="eastAsia"/>
        </w:rPr>
        <w:tab/>
      </w:r>
      <w:r w:rsidRPr="00EB28BE">
        <w:rPr>
          <w:rFonts w:hAnsi="宋体" w:cs="宋体" w:hint="eastAsia"/>
        </w:rPr>
        <w:tab/>
        <w:t>13.3 布尔母函数... 96</w:t>
      </w:r>
    </w:p>
    <w:p w:rsidR="005F1F37" w:rsidRPr="00EB28BE" w:rsidRDefault="005F1F37" w:rsidP="005F1F37">
      <w:pPr>
        <w:pStyle w:val="ad"/>
        <w:rPr>
          <w:rFonts w:hAnsi="宋体" w:cs="宋体" w:hint="eastAsia"/>
        </w:rPr>
      </w:pPr>
      <w:r w:rsidRPr="00EB28BE">
        <w:rPr>
          <w:rFonts w:hAnsi="宋体" w:cs="宋体" w:hint="eastAsia"/>
        </w:rPr>
        <w:t>13.4 第k元素... 97</w:t>
      </w:r>
      <w:r w:rsidRPr="00EB28BE">
        <w:rPr>
          <w:rFonts w:hAnsi="宋体" w:cs="宋体" w:hint="eastAsia"/>
        </w:rPr>
        <w:tab/>
      </w:r>
      <w:r w:rsidRPr="00EB28BE">
        <w:rPr>
          <w:rFonts w:hAnsi="宋体" w:cs="宋体" w:hint="eastAsia"/>
        </w:rPr>
        <w:tab/>
        <w:t>13.5 幻方构造...97</w:t>
      </w:r>
      <w:r w:rsidRPr="00EB28BE">
        <w:rPr>
          <w:rFonts w:hAnsi="宋体" w:cs="宋体" w:hint="eastAsia"/>
        </w:rPr>
        <w:tab/>
      </w:r>
      <w:r w:rsidRPr="00EB28BE">
        <w:rPr>
          <w:rFonts w:hAnsi="宋体" w:cs="宋体" w:hint="eastAsia"/>
        </w:rPr>
        <w:tab/>
      </w:r>
      <w:r w:rsidRPr="00EB28BE">
        <w:rPr>
          <w:rFonts w:hAnsi="宋体" w:cs="宋体" w:hint="eastAsia"/>
        </w:rPr>
        <w:tab/>
      </w:r>
      <w:r w:rsidRPr="00EB28BE">
        <w:rPr>
          <w:rFonts w:hAnsi="宋体" w:cs="宋体" w:hint="eastAsia"/>
        </w:rPr>
        <w:tab/>
        <w:t>13.6 模式匹配(kmp) 99</w:t>
      </w:r>
    </w:p>
    <w:p w:rsidR="005F1F37" w:rsidRPr="00EB28BE" w:rsidRDefault="005F1F37" w:rsidP="005F1F37">
      <w:pPr>
        <w:pStyle w:val="ad"/>
        <w:rPr>
          <w:rFonts w:hAnsi="宋体" w:cs="宋体" w:hint="eastAsia"/>
        </w:rPr>
      </w:pPr>
      <w:r w:rsidRPr="00EB28BE">
        <w:rPr>
          <w:rFonts w:hAnsi="宋体" w:cs="宋体" w:hint="eastAsia"/>
        </w:rPr>
        <w:t>13.7 逆序对数... 99</w:t>
      </w:r>
      <w:r w:rsidRPr="00EB28BE">
        <w:rPr>
          <w:rFonts w:hAnsi="宋体" w:cs="宋体" w:hint="eastAsia"/>
        </w:rPr>
        <w:tab/>
        <w:t xml:space="preserve">    13.8 字符串最小表示..99</w:t>
      </w:r>
      <w:r w:rsidRPr="00EB28BE">
        <w:rPr>
          <w:rFonts w:hAnsi="宋体" w:cs="宋体" w:hint="eastAsia"/>
        </w:rPr>
        <w:tab/>
        <w:t xml:space="preserve">   13.9最长公共单调子序列..100</w:t>
      </w:r>
    </w:p>
    <w:p w:rsidR="005F1F37" w:rsidRPr="00EB28BE" w:rsidRDefault="005F1F37" w:rsidP="005F1F37">
      <w:pPr>
        <w:pStyle w:val="ad"/>
        <w:rPr>
          <w:rFonts w:hAnsi="宋体" w:cs="宋体" w:hint="eastAsia"/>
        </w:rPr>
      </w:pPr>
      <w:r w:rsidRPr="00EB28BE">
        <w:rPr>
          <w:rFonts w:hAnsi="宋体" w:cs="宋体" w:hint="eastAsia"/>
        </w:rPr>
        <w:t>13.10 最长子序列..101</w:t>
      </w:r>
      <w:r w:rsidRPr="00EB28BE">
        <w:rPr>
          <w:rFonts w:hAnsi="宋体" w:cs="宋体" w:hint="eastAsia"/>
        </w:rPr>
        <w:tab/>
        <w:t>13.11 最大子串匹配...102</w:t>
      </w:r>
      <w:r w:rsidRPr="00EB28BE">
        <w:rPr>
          <w:rFonts w:hAnsi="宋体" w:cs="宋体" w:hint="eastAsia"/>
        </w:rPr>
        <w:tab/>
      </w:r>
      <w:r w:rsidRPr="00EB28BE">
        <w:rPr>
          <w:rFonts w:hAnsi="宋体" w:cs="宋体" w:hint="eastAsia"/>
        </w:rPr>
        <w:tab/>
        <w:t>13.12 最大子段和... 103</w:t>
      </w:r>
    </w:p>
    <w:p w:rsidR="005F1F37" w:rsidRPr="00EB28BE" w:rsidRDefault="005F1F37" w:rsidP="005F1F37">
      <w:pPr>
        <w:pStyle w:val="ad"/>
        <w:rPr>
          <w:rFonts w:hAnsi="宋体" w:cs="宋体" w:hint="eastAsia"/>
        </w:rPr>
      </w:pPr>
      <w:r w:rsidRPr="00EB28BE">
        <w:rPr>
          <w:rFonts w:hAnsi="宋体" w:cs="宋体" w:hint="eastAsia"/>
        </w:rPr>
        <w:t>13.13 最大子阵和... 103</w:t>
      </w:r>
      <w:r w:rsidRPr="00EB28BE">
        <w:rPr>
          <w:rFonts w:hAnsi="宋体" w:cs="宋体" w:hint="eastAsia"/>
        </w:rPr>
        <w:tab/>
      </w:r>
      <w:r w:rsidRPr="00EB28BE">
        <w:rPr>
          <w:rFonts w:hAnsi="宋体" w:cs="宋体" w:hint="eastAsia"/>
        </w:rPr>
        <w:tab/>
      </w:r>
    </w:p>
    <w:p w:rsidR="005F1F37" w:rsidRPr="00EB28BE" w:rsidRDefault="005F1F37" w:rsidP="005F1F37">
      <w:pPr>
        <w:pStyle w:val="ad"/>
        <w:rPr>
          <w:rFonts w:hAnsi="宋体" w:cs="宋体" w:hint="eastAsia"/>
          <w:b/>
        </w:rPr>
      </w:pPr>
      <w:r w:rsidRPr="00EB28BE">
        <w:rPr>
          <w:rFonts w:hAnsi="宋体" w:cs="宋体" w:hint="eastAsia"/>
          <w:b/>
        </w:rPr>
        <w:t>14、  其它... 104</w:t>
      </w:r>
    </w:p>
    <w:p w:rsidR="005F1F37" w:rsidRPr="00EB28BE" w:rsidRDefault="005F1F37" w:rsidP="005F1F37">
      <w:pPr>
        <w:pStyle w:val="ad"/>
        <w:rPr>
          <w:rFonts w:hAnsi="宋体" w:cs="宋体" w:hint="eastAsia"/>
        </w:rPr>
      </w:pPr>
      <w:r w:rsidRPr="00EB28BE">
        <w:rPr>
          <w:rFonts w:hAnsi="宋体" w:cs="宋体" w:hint="eastAsia"/>
        </w:rPr>
        <w:t>14.1 大数(只能处理正数) 104</w:t>
      </w:r>
      <w:r w:rsidRPr="00EB28BE">
        <w:rPr>
          <w:rFonts w:hAnsi="宋体" w:cs="宋体" w:hint="eastAsia"/>
        </w:rPr>
        <w:tab/>
      </w:r>
      <w:r w:rsidRPr="00EB28BE">
        <w:rPr>
          <w:rFonts w:hAnsi="宋体" w:cs="宋体" w:hint="eastAsia"/>
        </w:rPr>
        <w:tab/>
        <w:t>14.2 分数... 110</w:t>
      </w:r>
      <w:r w:rsidRPr="00EB28BE">
        <w:rPr>
          <w:rFonts w:hAnsi="宋体" w:cs="宋体" w:hint="eastAsia"/>
        </w:rPr>
        <w:tab/>
      </w:r>
      <w:r w:rsidRPr="00EB28BE">
        <w:rPr>
          <w:rFonts w:hAnsi="宋体" w:cs="宋体" w:hint="eastAsia"/>
        </w:rPr>
        <w:tab/>
        <w:t>14.3 矩阵... 112</w:t>
      </w:r>
    </w:p>
    <w:p w:rsidR="005F1F37" w:rsidRPr="00EB28BE" w:rsidRDefault="005F1F37" w:rsidP="005F1F37">
      <w:pPr>
        <w:pStyle w:val="ad"/>
        <w:rPr>
          <w:rFonts w:hAnsi="宋体" w:cs="宋体" w:hint="eastAsia"/>
        </w:rPr>
      </w:pPr>
      <w:r w:rsidRPr="00EB28BE">
        <w:rPr>
          <w:rFonts w:hAnsi="宋体" w:cs="宋体" w:hint="eastAsia"/>
        </w:rPr>
        <w:t>14.4 线性方程组... 114</w:t>
      </w:r>
      <w:r w:rsidRPr="00EB28BE">
        <w:rPr>
          <w:rFonts w:hAnsi="宋体" w:cs="宋体" w:hint="eastAsia"/>
        </w:rPr>
        <w:tab/>
      </w:r>
      <w:r w:rsidRPr="00EB28BE">
        <w:rPr>
          <w:rFonts w:hAnsi="宋体" w:cs="宋体" w:hint="eastAsia"/>
        </w:rPr>
        <w:tab/>
        <w:t>14.5 线性相关... 115</w:t>
      </w:r>
      <w:r w:rsidRPr="00EB28BE">
        <w:rPr>
          <w:rFonts w:hAnsi="宋体" w:cs="宋体" w:hint="eastAsia"/>
        </w:rPr>
        <w:tab/>
      </w:r>
      <w:r w:rsidRPr="00EB28BE">
        <w:rPr>
          <w:rFonts w:hAnsi="宋体" w:cs="宋体" w:hint="eastAsia"/>
        </w:rPr>
        <w:tab/>
      </w:r>
      <w:r w:rsidRPr="00EB28BE">
        <w:rPr>
          <w:rFonts w:hAnsi="宋体" w:hint="eastAsia"/>
        </w:rPr>
        <w:t>14.6 日期... 116</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F74E12">
      <w:pPr>
        <w:pStyle w:val="ad"/>
        <w:outlineLvl w:val="1"/>
        <w:rPr>
          <w:rFonts w:hAnsi="宋体" w:cs="宋体" w:hint="eastAsia"/>
          <w:b/>
          <w:sz w:val="24"/>
          <w:szCs w:val="24"/>
        </w:rPr>
      </w:pPr>
      <w:bookmarkStart w:id="63" w:name="_Toc519439443"/>
      <w:r w:rsidRPr="00EB28BE">
        <w:rPr>
          <w:rFonts w:hAnsi="宋体" w:cs="宋体" w:hint="eastAsia"/>
          <w:b/>
          <w:sz w:val="24"/>
          <w:szCs w:val="24"/>
        </w:rPr>
        <w:t>1</w:t>
      </w:r>
      <w:r w:rsidR="00F74E12" w:rsidRPr="00EB28BE">
        <w:rPr>
          <w:rFonts w:hAnsi="宋体" w:cs="宋体" w:hint="eastAsia"/>
          <w:b/>
          <w:sz w:val="24"/>
          <w:szCs w:val="24"/>
        </w:rPr>
        <w:t>、</w:t>
      </w:r>
      <w:r w:rsidRPr="00EB28BE">
        <w:rPr>
          <w:rFonts w:hAnsi="宋体" w:cs="宋体" w:hint="eastAsia"/>
          <w:b/>
          <w:sz w:val="24"/>
          <w:szCs w:val="24"/>
        </w:rPr>
        <w:t>几何</w:t>
      </w:r>
      <w:bookmarkEnd w:id="63"/>
    </w:p>
    <w:p w:rsidR="005F1F37" w:rsidRPr="00EB28BE" w:rsidRDefault="005F1F37" w:rsidP="005F1F37">
      <w:pPr>
        <w:pStyle w:val="ad"/>
        <w:rPr>
          <w:rFonts w:hAnsi="宋体" w:cs="宋体" w:hint="eastAsia"/>
          <w:b/>
        </w:rPr>
      </w:pPr>
      <w:r w:rsidRPr="00EB28BE">
        <w:rPr>
          <w:rFonts w:hAnsi="宋体" w:cs="宋体" w:hint="eastAsia"/>
          <w:b/>
        </w:rPr>
        <w:t>1.1 注意</w:t>
      </w:r>
    </w:p>
    <w:p w:rsidR="005F1F37" w:rsidRPr="00EB28BE" w:rsidRDefault="005F1F37" w:rsidP="005F1F37">
      <w:pPr>
        <w:pStyle w:val="ad"/>
        <w:rPr>
          <w:rFonts w:hAnsi="宋体" w:cs="宋体" w:hint="eastAsia"/>
        </w:rPr>
      </w:pPr>
      <w:r w:rsidRPr="00EB28BE">
        <w:rPr>
          <w:rFonts w:hAnsi="宋体" w:cs="宋体" w:hint="eastAsia"/>
        </w:rPr>
        <w:t>1. 注意舍入方式(0.5的舍入方向);防止输出-0.</w:t>
      </w:r>
    </w:p>
    <w:p w:rsidR="005F1F37" w:rsidRPr="00EB28BE" w:rsidRDefault="005F1F37" w:rsidP="005F1F37">
      <w:pPr>
        <w:pStyle w:val="ad"/>
        <w:rPr>
          <w:rFonts w:hAnsi="宋体" w:cs="宋体" w:hint="eastAsia"/>
        </w:rPr>
      </w:pPr>
      <w:r w:rsidRPr="00EB28BE">
        <w:rPr>
          <w:rFonts w:hAnsi="宋体" w:cs="宋体" w:hint="eastAsia"/>
        </w:rPr>
        <w:t>2. 几何题注意多测试不对称数据.</w:t>
      </w:r>
    </w:p>
    <w:p w:rsidR="005F1F37" w:rsidRPr="00EB28BE" w:rsidRDefault="005F1F37" w:rsidP="005F1F37">
      <w:pPr>
        <w:pStyle w:val="ad"/>
        <w:rPr>
          <w:rFonts w:hAnsi="宋体" w:cs="宋体" w:hint="eastAsia"/>
        </w:rPr>
      </w:pPr>
      <w:r w:rsidRPr="00EB28BE">
        <w:rPr>
          <w:rFonts w:hAnsi="宋体" w:cs="宋体" w:hint="eastAsia"/>
        </w:rPr>
        <w:t>3. 整数几何注意xmult和dmult是否会出界;</w:t>
      </w:r>
      <w:r w:rsidRPr="00EB28BE">
        <w:rPr>
          <w:rFonts w:hAnsi="宋体" w:cs="宋体" w:hint="eastAsia"/>
        </w:rPr>
        <w:tab/>
        <w:t>符点几何注意eps的使用.</w:t>
      </w:r>
    </w:p>
    <w:p w:rsidR="005F1F37" w:rsidRPr="00EB28BE" w:rsidRDefault="005F1F37" w:rsidP="005F1F37">
      <w:pPr>
        <w:pStyle w:val="ad"/>
        <w:rPr>
          <w:rFonts w:hAnsi="宋体" w:cs="宋体" w:hint="eastAsia"/>
        </w:rPr>
      </w:pPr>
      <w:r w:rsidRPr="00EB28BE">
        <w:rPr>
          <w:rFonts w:hAnsi="宋体" w:cs="宋体" w:hint="eastAsia"/>
        </w:rPr>
        <w:t>4. 避免使用斜率;注意除数是否会为0.</w:t>
      </w:r>
    </w:p>
    <w:p w:rsidR="005F1F37" w:rsidRPr="00EB28BE" w:rsidRDefault="005F1F37" w:rsidP="005F1F37">
      <w:pPr>
        <w:pStyle w:val="ad"/>
        <w:rPr>
          <w:rFonts w:hAnsi="宋体" w:cs="宋体" w:hint="eastAsia"/>
        </w:rPr>
      </w:pPr>
      <w:r w:rsidRPr="00EB28BE">
        <w:rPr>
          <w:rFonts w:hAnsi="宋体" w:cs="宋体" w:hint="eastAsia"/>
        </w:rPr>
        <w:t>5. 公式一定要化简后再代入.</w:t>
      </w:r>
    </w:p>
    <w:p w:rsidR="005F1F37" w:rsidRPr="00EB28BE" w:rsidRDefault="005F1F37" w:rsidP="005F1F37">
      <w:pPr>
        <w:pStyle w:val="ad"/>
        <w:rPr>
          <w:rFonts w:hAnsi="宋体" w:cs="宋体" w:hint="eastAsia"/>
        </w:rPr>
      </w:pPr>
      <w:r w:rsidRPr="00EB28BE">
        <w:rPr>
          <w:rFonts w:hAnsi="宋体" w:cs="宋体" w:hint="eastAsia"/>
        </w:rPr>
        <w:t>6. 判断同一个2*PI域内两角度差应该是</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abs(a1-a2)&lt;beta||abs(a1-a2)&gt;pi+pi-beta;</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r w:rsidRPr="00EB28BE">
        <w:rPr>
          <w:rFonts w:hAnsi="宋体" w:cs="宋体" w:hint="eastAsia"/>
        </w:rPr>
        <w:t>相等应该是</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abs(a1-a2)&lt;eps||abs(a1-a2)&gt;pi+pi-eps;</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7. </w:t>
      </w:r>
      <w:r w:rsidRPr="00EB28BE">
        <w:rPr>
          <w:rFonts w:hAnsi="宋体" w:cs="宋体" w:hint="eastAsia"/>
        </w:rPr>
        <w:t>需要的话尽量使用</w:t>
      </w:r>
      <w:r w:rsidRPr="00EB28BE">
        <w:rPr>
          <w:rFonts w:hAnsi="宋体" w:cs="宋体" w:hint="eastAsia"/>
          <w:lang w:val="pt-BR"/>
        </w:rPr>
        <w:t>atan2,</w:t>
      </w:r>
      <w:r w:rsidRPr="00EB28BE">
        <w:rPr>
          <w:rFonts w:hAnsi="宋体" w:cs="宋体" w:hint="eastAsia"/>
        </w:rPr>
        <w:t>注意</w:t>
      </w:r>
      <w:r w:rsidRPr="00EB28BE">
        <w:rPr>
          <w:rFonts w:hAnsi="宋体" w:cs="宋体" w:hint="eastAsia"/>
          <w:lang w:val="pt-BR"/>
        </w:rPr>
        <w:t>:atan2(0,0)=0,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atan2(1,0)=pi/2,atan2(-1,0)=-pi/2,atan2(0,1)=0,atan2(0,-1)=pi.</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8. cross product = |u|*|v|*sin(a)</w:t>
      </w:r>
    </w:p>
    <w:p w:rsidR="005F1F37" w:rsidRPr="00EB28BE" w:rsidRDefault="005F1F37" w:rsidP="005F1F37">
      <w:pPr>
        <w:pStyle w:val="ad"/>
        <w:rPr>
          <w:rFonts w:hAnsi="宋体" w:cs="宋体" w:hint="eastAsia"/>
        </w:rPr>
      </w:pPr>
      <w:r w:rsidRPr="00EB28BE">
        <w:rPr>
          <w:rFonts w:hAnsi="宋体" w:cs="宋体" w:hint="eastAsia"/>
        </w:rPr>
        <w:t xml:space="preserve">   dot product = |u|*|v|*cos(a)</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9. (P1-P0)x(P2-P0)结果的意义:</w:t>
      </w:r>
    </w:p>
    <w:p w:rsidR="005F1F37" w:rsidRPr="00EB28BE" w:rsidRDefault="005F1F37" w:rsidP="005F1F37">
      <w:pPr>
        <w:pStyle w:val="ad"/>
        <w:rPr>
          <w:rFonts w:hAnsi="宋体" w:cs="宋体" w:hint="eastAsia"/>
        </w:rPr>
      </w:pPr>
      <w:r w:rsidRPr="00EB28BE">
        <w:rPr>
          <w:rFonts w:hAnsi="宋体" w:cs="宋体" w:hint="eastAsia"/>
        </w:rPr>
        <w:t xml:space="preserve">   正: &lt;P0,P1&gt;在&lt;P0,P2&gt;顺时针(0,pi)内</w:t>
      </w:r>
    </w:p>
    <w:p w:rsidR="005F1F37" w:rsidRPr="00EB28BE" w:rsidRDefault="005F1F37" w:rsidP="005F1F37">
      <w:pPr>
        <w:pStyle w:val="ad"/>
        <w:rPr>
          <w:rFonts w:hAnsi="宋体" w:cs="宋体" w:hint="eastAsia"/>
        </w:rPr>
      </w:pPr>
      <w:r w:rsidRPr="00EB28BE">
        <w:rPr>
          <w:rFonts w:hAnsi="宋体" w:cs="宋体" w:hint="eastAsia"/>
        </w:rPr>
        <w:t xml:space="preserve">   负: &lt;P0,P1&gt;在&lt;P0,P2&gt;逆时针(0,pi)内</w:t>
      </w:r>
    </w:p>
    <w:p w:rsidR="005F1F37" w:rsidRPr="00EB28BE" w:rsidRDefault="005F1F37" w:rsidP="005F1F37">
      <w:pPr>
        <w:pStyle w:val="ad"/>
        <w:rPr>
          <w:rFonts w:hAnsi="宋体" w:cs="宋体" w:hint="eastAsia"/>
        </w:rPr>
      </w:pPr>
      <w:r w:rsidRPr="00EB28BE">
        <w:rPr>
          <w:rFonts w:hAnsi="宋体" w:cs="宋体" w:hint="eastAsia"/>
        </w:rPr>
        <w:t xml:space="preserve">   0 : &lt;P0,P1&gt;,&lt;P0,P2&gt;共线,夹角为0或pi</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10. 误差限缺省使用1e-8!</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1.2   几何公式</w:t>
      </w:r>
    </w:p>
    <w:p w:rsidR="005F1F37" w:rsidRPr="00EB28BE" w:rsidRDefault="005F1F37" w:rsidP="005F1F37">
      <w:pPr>
        <w:pStyle w:val="ad"/>
        <w:rPr>
          <w:rFonts w:hAnsi="宋体" w:cs="宋体" w:hint="eastAsia"/>
        </w:rPr>
      </w:pPr>
      <w:r w:rsidRPr="00EB28BE">
        <w:rPr>
          <w:rFonts w:hAnsi="宋体" w:cs="宋体" w:hint="eastAsia"/>
        </w:rPr>
        <w:t>三角形:</w:t>
      </w:r>
    </w:p>
    <w:p w:rsidR="005F1F37" w:rsidRPr="00EB28BE" w:rsidRDefault="005F1F37" w:rsidP="005F1F37">
      <w:pPr>
        <w:pStyle w:val="ad"/>
        <w:rPr>
          <w:rFonts w:hAnsi="宋体" w:cs="宋体" w:hint="eastAsia"/>
        </w:rPr>
      </w:pPr>
      <w:r w:rsidRPr="00EB28BE">
        <w:rPr>
          <w:rFonts w:hAnsi="宋体" w:cs="宋体" w:hint="eastAsia"/>
        </w:rPr>
        <w:t>1. 半周长 P=(a+b+c)/2</w:t>
      </w:r>
    </w:p>
    <w:p w:rsidR="005F1F37" w:rsidRPr="00EB28BE" w:rsidRDefault="005F1F37" w:rsidP="005F1F37">
      <w:pPr>
        <w:pStyle w:val="ad"/>
        <w:rPr>
          <w:rFonts w:hAnsi="宋体" w:cs="宋体" w:hint="eastAsia"/>
        </w:rPr>
      </w:pPr>
      <w:r w:rsidRPr="00EB28BE">
        <w:rPr>
          <w:rFonts w:hAnsi="宋体" w:cs="宋体" w:hint="eastAsia"/>
        </w:rPr>
        <w:t>2. 面积 S=aHa/2=absin(C)/2=sqrt(P(P-a)(P-b)(P-c))</w:t>
      </w:r>
    </w:p>
    <w:p w:rsidR="005F1F37" w:rsidRPr="00EB28BE" w:rsidRDefault="005F1F37" w:rsidP="005F1F37">
      <w:pPr>
        <w:pStyle w:val="ad"/>
        <w:rPr>
          <w:rFonts w:hAnsi="宋体" w:cs="宋体" w:hint="eastAsia"/>
        </w:rPr>
      </w:pPr>
      <w:r w:rsidRPr="00EB28BE">
        <w:rPr>
          <w:rFonts w:hAnsi="宋体" w:cs="宋体" w:hint="eastAsia"/>
        </w:rPr>
        <w:t>3. 中线 Ma=sqrt(2(b^2+c^2)-a^2)/2=sqrt(b^2+c^2+2bccos(A))/2</w:t>
      </w:r>
    </w:p>
    <w:p w:rsidR="005F1F37" w:rsidRPr="00EB28BE" w:rsidRDefault="005F1F37" w:rsidP="005F1F37">
      <w:pPr>
        <w:pStyle w:val="ad"/>
        <w:rPr>
          <w:rFonts w:hAnsi="宋体" w:cs="宋体" w:hint="eastAsia"/>
        </w:rPr>
      </w:pPr>
      <w:r w:rsidRPr="00EB28BE">
        <w:rPr>
          <w:rFonts w:hAnsi="宋体" w:cs="宋体" w:hint="eastAsia"/>
        </w:rPr>
        <w:t>4. 角平分线 Ta=sqrt(bc((b+c)^2-a^2))/(b+c)=2bccos(A/2)/(b+c)</w:t>
      </w:r>
    </w:p>
    <w:p w:rsidR="005F1F37" w:rsidRPr="00EB28BE" w:rsidRDefault="005F1F37" w:rsidP="005F1F37">
      <w:pPr>
        <w:pStyle w:val="ad"/>
        <w:rPr>
          <w:rFonts w:hAnsi="宋体" w:cs="宋体" w:hint="eastAsia"/>
        </w:rPr>
      </w:pPr>
      <w:r w:rsidRPr="00EB28BE">
        <w:rPr>
          <w:rFonts w:hAnsi="宋体" w:cs="宋体" w:hint="eastAsia"/>
        </w:rPr>
        <w:t>5. 高线 Ha=bsin(C)=csin(B)=sqrt(b^2-((a^2+b^2-c^2)/(</w:t>
      </w:r>
      <w:smartTag w:uri="urn:schemas-microsoft-com:office:smarttags" w:element="chmetcnv">
        <w:smartTagPr>
          <w:attr w:name="TCSC" w:val="0"/>
          <w:attr w:name="NumberType" w:val="1"/>
          <w:attr w:name="Negative" w:val="False"/>
          <w:attr w:name="HasSpace" w:val="False"/>
          <w:attr w:name="SourceValue" w:val="2"/>
          <w:attr w:name="UnitName" w:val="a"/>
        </w:smartTagPr>
        <w:r w:rsidRPr="00EB28BE">
          <w:rPr>
            <w:rFonts w:hAnsi="宋体" w:cs="宋体" w:hint="eastAsia"/>
          </w:rPr>
          <w:t>2a</w:t>
        </w:r>
      </w:smartTag>
      <w:r w:rsidRPr="00EB28BE">
        <w:rPr>
          <w:rFonts w:hAnsi="宋体" w:cs="宋体" w:hint="eastAsia"/>
        </w:rPr>
        <w:t>))^2)</w:t>
      </w:r>
    </w:p>
    <w:p w:rsidR="005F1F37" w:rsidRPr="00EB28BE" w:rsidRDefault="005F1F37" w:rsidP="005F1F37">
      <w:pPr>
        <w:pStyle w:val="ad"/>
        <w:rPr>
          <w:rFonts w:hAnsi="宋体" w:cs="宋体" w:hint="eastAsia"/>
        </w:rPr>
      </w:pPr>
      <w:r w:rsidRPr="00EB28BE">
        <w:rPr>
          <w:rFonts w:hAnsi="宋体" w:cs="宋体" w:hint="eastAsia"/>
        </w:rPr>
        <w:t>6. 内切圆半径 r=S/P=asin(B/2)sin(C/2)/sin((B+C)/2)</w:t>
      </w:r>
    </w:p>
    <w:p w:rsidR="005F1F37" w:rsidRPr="00EB28BE" w:rsidRDefault="005F1F37" w:rsidP="005F1F37">
      <w:pPr>
        <w:pStyle w:val="ad"/>
        <w:rPr>
          <w:rFonts w:hAnsi="宋体" w:cs="宋体" w:hint="eastAsia"/>
        </w:rPr>
      </w:pPr>
      <w:r w:rsidRPr="00EB28BE">
        <w:rPr>
          <w:rFonts w:hAnsi="宋体" w:cs="宋体" w:hint="eastAsia"/>
        </w:rPr>
        <w:t xml:space="preserve">               =4Rsin(A/2)sin(B/2)sin(C/2)=sqrt((P-a)(P-b)(P-c)/P)</w:t>
      </w:r>
    </w:p>
    <w:p w:rsidR="005F1F37" w:rsidRPr="00EB28BE" w:rsidRDefault="005F1F37" w:rsidP="005F1F37">
      <w:pPr>
        <w:pStyle w:val="ad"/>
        <w:rPr>
          <w:rFonts w:hAnsi="宋体" w:cs="宋体" w:hint="eastAsia"/>
        </w:rPr>
      </w:pPr>
      <w:r w:rsidRPr="00EB28BE">
        <w:rPr>
          <w:rFonts w:hAnsi="宋体" w:cs="宋体" w:hint="eastAsia"/>
        </w:rPr>
        <w:t xml:space="preserve">               =Ptan(A/2)tan(B/2)tan(C/2)</w:t>
      </w:r>
    </w:p>
    <w:p w:rsidR="005F1F37" w:rsidRPr="00EB28BE" w:rsidRDefault="005F1F37" w:rsidP="005F1F37">
      <w:pPr>
        <w:pStyle w:val="ad"/>
        <w:rPr>
          <w:rFonts w:hAnsi="宋体" w:cs="宋体" w:hint="eastAsia"/>
        </w:rPr>
      </w:pPr>
      <w:r w:rsidRPr="00EB28BE">
        <w:rPr>
          <w:rFonts w:hAnsi="宋体" w:cs="宋体" w:hint="eastAsia"/>
        </w:rPr>
        <w:t>7. 外接圆半径 R=abc/(4S)=a/(2sin(A))=b/(2sin(B))=c/(2sin(C))</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四边形:</w:t>
      </w:r>
    </w:p>
    <w:p w:rsidR="005F1F37" w:rsidRPr="00EB28BE" w:rsidRDefault="005F1F37" w:rsidP="005F1F37">
      <w:pPr>
        <w:pStyle w:val="ad"/>
        <w:rPr>
          <w:rFonts w:hAnsi="宋体" w:cs="宋体" w:hint="eastAsia"/>
        </w:rPr>
      </w:pPr>
      <w:r w:rsidRPr="00EB28BE">
        <w:rPr>
          <w:rFonts w:hAnsi="宋体" w:cs="宋体" w:hint="eastAsia"/>
        </w:rPr>
        <w:t>D1,D2为对角线,M对角线中点连线,A为对角线夹角</w:t>
      </w:r>
    </w:p>
    <w:p w:rsidR="005F1F37" w:rsidRPr="00EB28BE" w:rsidRDefault="005F1F37" w:rsidP="005F1F37">
      <w:pPr>
        <w:pStyle w:val="ad"/>
        <w:rPr>
          <w:rFonts w:hAnsi="宋体" w:cs="宋体" w:hint="eastAsia"/>
        </w:rPr>
      </w:pPr>
      <w:r w:rsidRPr="00EB28BE">
        <w:rPr>
          <w:rFonts w:hAnsi="宋体" w:cs="宋体" w:hint="eastAsia"/>
        </w:rPr>
        <w:t>1. a^2+b^2+c^2+d^2=D1^2+D2^2+</w:t>
      </w:r>
      <w:smartTag w:uri="urn:schemas-microsoft-com:office:smarttags" w:element="chmetcnv">
        <w:smartTagPr>
          <w:attr w:name="TCSC" w:val="0"/>
          <w:attr w:name="NumberType" w:val="1"/>
          <w:attr w:name="Negative" w:val="False"/>
          <w:attr w:name="HasSpace" w:val="False"/>
          <w:attr w:name="SourceValue" w:val="4"/>
          <w:attr w:name="UnitName" w:val="m"/>
        </w:smartTagPr>
        <w:r w:rsidRPr="00EB28BE">
          <w:rPr>
            <w:rFonts w:hAnsi="宋体" w:cs="宋体" w:hint="eastAsia"/>
          </w:rPr>
          <w:t>4M</w:t>
        </w:r>
      </w:smartTag>
      <w:r w:rsidRPr="00EB28BE">
        <w:rPr>
          <w:rFonts w:hAnsi="宋体" w:cs="宋体" w:hint="eastAsia"/>
        </w:rPr>
        <w:t>^2</w:t>
      </w:r>
    </w:p>
    <w:p w:rsidR="005F1F37" w:rsidRPr="00EB28BE" w:rsidRDefault="005F1F37" w:rsidP="005F1F37">
      <w:pPr>
        <w:pStyle w:val="ad"/>
        <w:rPr>
          <w:rFonts w:hAnsi="宋体" w:cs="宋体" w:hint="eastAsia"/>
        </w:rPr>
      </w:pPr>
      <w:r w:rsidRPr="00EB28BE">
        <w:rPr>
          <w:rFonts w:hAnsi="宋体" w:cs="宋体" w:hint="eastAsia"/>
        </w:rPr>
        <w:t>2. S=D1D2sin(A)/2</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(以下对圆的内接四边形)</w:t>
      </w:r>
    </w:p>
    <w:p w:rsidR="005F1F37" w:rsidRPr="00EB28BE" w:rsidRDefault="005F1F37" w:rsidP="005F1F37">
      <w:pPr>
        <w:pStyle w:val="ad"/>
        <w:rPr>
          <w:rFonts w:hAnsi="宋体" w:cs="宋体" w:hint="eastAsia"/>
        </w:rPr>
      </w:pPr>
      <w:r w:rsidRPr="00EB28BE">
        <w:rPr>
          <w:rFonts w:hAnsi="宋体" w:cs="宋体" w:hint="eastAsia"/>
        </w:rPr>
        <w:lastRenderedPageBreak/>
        <w:t>3. ac+bd=D1D2</w:t>
      </w:r>
    </w:p>
    <w:p w:rsidR="005F1F37" w:rsidRPr="00EB28BE" w:rsidRDefault="005F1F37" w:rsidP="005F1F37">
      <w:pPr>
        <w:pStyle w:val="ad"/>
        <w:rPr>
          <w:rFonts w:hAnsi="宋体" w:cs="宋体" w:hint="eastAsia"/>
        </w:rPr>
      </w:pPr>
      <w:r w:rsidRPr="00EB28BE">
        <w:rPr>
          <w:rFonts w:hAnsi="宋体" w:cs="宋体" w:hint="eastAsia"/>
        </w:rPr>
        <w:t>4. S=sqrt((P-a)(P-b)(P-c)(P-d)),P为半周长</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正n边形:</w:t>
      </w:r>
    </w:p>
    <w:p w:rsidR="005F1F37" w:rsidRPr="00EB28BE" w:rsidRDefault="005F1F37" w:rsidP="005F1F37">
      <w:pPr>
        <w:pStyle w:val="ad"/>
        <w:rPr>
          <w:rFonts w:hAnsi="宋体" w:cs="宋体" w:hint="eastAsia"/>
        </w:rPr>
      </w:pPr>
      <w:r w:rsidRPr="00EB28BE">
        <w:rPr>
          <w:rFonts w:hAnsi="宋体" w:cs="宋体" w:hint="eastAsia"/>
        </w:rPr>
        <w:t>R为外接圆半径,r为内切圆半径</w:t>
      </w:r>
    </w:p>
    <w:p w:rsidR="005F1F37" w:rsidRPr="00EB28BE" w:rsidRDefault="005F1F37" w:rsidP="005F1F37">
      <w:pPr>
        <w:pStyle w:val="ad"/>
        <w:rPr>
          <w:rFonts w:hAnsi="宋体" w:cs="宋体" w:hint="eastAsia"/>
        </w:rPr>
      </w:pPr>
      <w:r w:rsidRPr="00EB28BE">
        <w:rPr>
          <w:rFonts w:hAnsi="宋体" w:cs="宋体" w:hint="eastAsia"/>
        </w:rPr>
        <w:t>1. 中心角 A=2PI/n</w:t>
      </w:r>
    </w:p>
    <w:p w:rsidR="005F1F37" w:rsidRPr="00EB28BE" w:rsidRDefault="005F1F37" w:rsidP="005F1F37">
      <w:pPr>
        <w:pStyle w:val="ad"/>
        <w:rPr>
          <w:rFonts w:hAnsi="宋体" w:cs="宋体" w:hint="eastAsia"/>
        </w:rPr>
      </w:pPr>
      <w:r w:rsidRPr="00EB28BE">
        <w:rPr>
          <w:rFonts w:hAnsi="宋体" w:cs="宋体" w:hint="eastAsia"/>
        </w:rPr>
        <w:t>2. 内角 C=(n-2)PI/n</w:t>
      </w:r>
    </w:p>
    <w:p w:rsidR="005F1F37" w:rsidRPr="00EB28BE" w:rsidRDefault="005F1F37" w:rsidP="005F1F37">
      <w:pPr>
        <w:pStyle w:val="ad"/>
        <w:rPr>
          <w:rFonts w:hAnsi="宋体" w:cs="宋体" w:hint="eastAsia"/>
        </w:rPr>
      </w:pPr>
      <w:r w:rsidRPr="00EB28BE">
        <w:rPr>
          <w:rFonts w:hAnsi="宋体" w:cs="宋体" w:hint="eastAsia"/>
        </w:rPr>
        <w:t>3. 边长 a=2sqrt(R^2-r^2)=2Rsin(A/2)=2rtan(A/2)</w:t>
      </w:r>
    </w:p>
    <w:p w:rsidR="005F1F37" w:rsidRPr="00EB28BE" w:rsidRDefault="005F1F37" w:rsidP="005F1F37">
      <w:pPr>
        <w:pStyle w:val="ad"/>
        <w:rPr>
          <w:rFonts w:hAnsi="宋体" w:cs="宋体" w:hint="eastAsia"/>
        </w:rPr>
      </w:pPr>
      <w:r w:rsidRPr="00EB28BE">
        <w:rPr>
          <w:rFonts w:hAnsi="宋体" w:cs="宋体" w:hint="eastAsia"/>
        </w:rPr>
        <w:t>4. 面积 S=nar/2=nr^2tan(A/2)=nR^2sin(A)/2=na^2/(4tan(A/2))</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圆:</w:t>
      </w:r>
    </w:p>
    <w:p w:rsidR="005F1F37" w:rsidRPr="00EB28BE" w:rsidRDefault="005F1F37" w:rsidP="005F1F37">
      <w:pPr>
        <w:pStyle w:val="ad"/>
        <w:rPr>
          <w:rFonts w:hAnsi="宋体" w:cs="宋体" w:hint="eastAsia"/>
        </w:rPr>
      </w:pPr>
      <w:r w:rsidRPr="00EB28BE">
        <w:rPr>
          <w:rFonts w:hAnsi="宋体" w:cs="宋体" w:hint="eastAsia"/>
        </w:rPr>
        <w:t>1. 弧长 l=rA</w:t>
      </w:r>
    </w:p>
    <w:p w:rsidR="005F1F37" w:rsidRPr="00EB28BE" w:rsidRDefault="005F1F37" w:rsidP="005F1F37">
      <w:pPr>
        <w:pStyle w:val="ad"/>
        <w:rPr>
          <w:rFonts w:hAnsi="宋体" w:cs="宋体" w:hint="eastAsia"/>
        </w:rPr>
      </w:pPr>
      <w:r w:rsidRPr="00EB28BE">
        <w:rPr>
          <w:rFonts w:hAnsi="宋体" w:cs="宋体" w:hint="eastAsia"/>
        </w:rPr>
        <w:t>2. 弦长 a=2sqrt(2hr-h^2)=2rsin(A/2)</w:t>
      </w:r>
    </w:p>
    <w:p w:rsidR="005F1F37" w:rsidRPr="00EB28BE" w:rsidRDefault="005F1F37" w:rsidP="005F1F37">
      <w:pPr>
        <w:pStyle w:val="ad"/>
        <w:rPr>
          <w:rFonts w:hAnsi="宋体" w:cs="宋体" w:hint="eastAsia"/>
        </w:rPr>
      </w:pPr>
      <w:r w:rsidRPr="00EB28BE">
        <w:rPr>
          <w:rFonts w:hAnsi="宋体" w:cs="宋体" w:hint="eastAsia"/>
        </w:rPr>
        <w:t>3. 弓形高 h=r-sqrt(r^2-a^2/4)=r(1-cos(A/2))=atan(A/4)/2</w:t>
      </w:r>
    </w:p>
    <w:p w:rsidR="005F1F37" w:rsidRPr="00EB28BE" w:rsidRDefault="005F1F37" w:rsidP="005F1F37">
      <w:pPr>
        <w:pStyle w:val="ad"/>
        <w:rPr>
          <w:rFonts w:hAnsi="宋体" w:cs="宋体" w:hint="eastAsia"/>
        </w:rPr>
      </w:pPr>
      <w:r w:rsidRPr="00EB28BE">
        <w:rPr>
          <w:rFonts w:hAnsi="宋体" w:cs="宋体" w:hint="eastAsia"/>
        </w:rPr>
        <w:t>4. 扇形面积 S1=rl/2=r^</w:t>
      </w:r>
      <w:smartTag w:uri="urn:schemas-microsoft-com:office:smarttags" w:element="chmetcnv">
        <w:smartTagPr>
          <w:attr w:name="TCSC" w:val="0"/>
          <w:attr w:name="NumberType" w:val="1"/>
          <w:attr w:name="Negative" w:val="False"/>
          <w:attr w:name="HasSpace" w:val="False"/>
          <w:attr w:name="SourceValue" w:val="2"/>
          <w:attr w:name="UnitName" w:val="a"/>
        </w:smartTagPr>
        <w:r w:rsidRPr="00EB28BE">
          <w:rPr>
            <w:rFonts w:hAnsi="宋体" w:cs="宋体" w:hint="eastAsia"/>
          </w:rPr>
          <w:t>2A</w:t>
        </w:r>
      </w:smartTag>
      <w:r w:rsidRPr="00EB28BE">
        <w:rPr>
          <w:rFonts w:hAnsi="宋体" w:cs="宋体" w:hint="eastAsia"/>
        </w:rPr>
        <w:t>/2</w:t>
      </w:r>
    </w:p>
    <w:p w:rsidR="005F1F37" w:rsidRPr="00EB28BE" w:rsidRDefault="005F1F37" w:rsidP="005F1F37">
      <w:pPr>
        <w:pStyle w:val="ad"/>
        <w:rPr>
          <w:rFonts w:hAnsi="宋体" w:cs="宋体" w:hint="eastAsia"/>
        </w:rPr>
      </w:pPr>
      <w:r w:rsidRPr="00EB28BE">
        <w:rPr>
          <w:rFonts w:hAnsi="宋体" w:cs="宋体" w:hint="eastAsia"/>
        </w:rPr>
        <w:t>5. 弓形面积 S2=(rl-a(r-h))/2=r^2(A-sin(A))/2</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棱柱:</w:t>
      </w:r>
    </w:p>
    <w:p w:rsidR="005F1F37" w:rsidRPr="00EB28BE" w:rsidRDefault="005F1F37" w:rsidP="005F1F37">
      <w:pPr>
        <w:pStyle w:val="ad"/>
        <w:rPr>
          <w:rFonts w:hAnsi="宋体" w:cs="宋体" w:hint="eastAsia"/>
        </w:rPr>
      </w:pPr>
      <w:r w:rsidRPr="00EB28BE">
        <w:rPr>
          <w:rFonts w:hAnsi="宋体" w:cs="宋体" w:hint="eastAsia"/>
        </w:rPr>
        <w:t>1. 体积 V=Ah,A为底面积,h为高</w:t>
      </w:r>
    </w:p>
    <w:p w:rsidR="005F1F37" w:rsidRPr="00EB28BE" w:rsidRDefault="005F1F37" w:rsidP="005F1F37">
      <w:pPr>
        <w:pStyle w:val="ad"/>
        <w:rPr>
          <w:rFonts w:hAnsi="宋体" w:cs="宋体" w:hint="eastAsia"/>
        </w:rPr>
      </w:pPr>
      <w:r w:rsidRPr="00EB28BE">
        <w:rPr>
          <w:rFonts w:hAnsi="宋体" w:cs="宋体" w:hint="eastAsia"/>
        </w:rPr>
        <w:t>2. 侧面积 S=lp,l为棱长,p为直截面周长</w:t>
      </w:r>
    </w:p>
    <w:p w:rsidR="005F1F37" w:rsidRPr="00EB28BE" w:rsidRDefault="005F1F37" w:rsidP="005F1F37">
      <w:pPr>
        <w:pStyle w:val="ad"/>
        <w:rPr>
          <w:rFonts w:hAnsi="宋体" w:cs="宋体" w:hint="eastAsia"/>
        </w:rPr>
      </w:pPr>
      <w:r w:rsidRPr="00EB28BE">
        <w:rPr>
          <w:rFonts w:hAnsi="宋体" w:cs="宋体" w:hint="eastAsia"/>
        </w:rPr>
        <w:t>3. 全面积 T=S+</w:t>
      </w:r>
      <w:smartTag w:uri="urn:schemas-microsoft-com:office:smarttags" w:element="chmetcnv">
        <w:smartTagPr>
          <w:attr w:name="TCSC" w:val="0"/>
          <w:attr w:name="NumberType" w:val="1"/>
          <w:attr w:name="Negative" w:val="False"/>
          <w:attr w:name="HasSpace" w:val="False"/>
          <w:attr w:name="SourceValue" w:val="2"/>
          <w:attr w:name="UnitName" w:val="a"/>
        </w:smartTagPr>
        <w:r w:rsidRPr="00EB28BE">
          <w:rPr>
            <w:rFonts w:hAnsi="宋体" w:cs="宋体" w:hint="eastAsia"/>
          </w:rPr>
          <w:t>2A</w:t>
        </w:r>
      </w:smartTag>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棱锥:</w:t>
      </w:r>
    </w:p>
    <w:p w:rsidR="005F1F37" w:rsidRPr="00EB28BE" w:rsidRDefault="005F1F37" w:rsidP="005F1F37">
      <w:pPr>
        <w:pStyle w:val="ad"/>
        <w:rPr>
          <w:rFonts w:hAnsi="宋体" w:cs="宋体" w:hint="eastAsia"/>
        </w:rPr>
      </w:pPr>
      <w:r w:rsidRPr="00EB28BE">
        <w:rPr>
          <w:rFonts w:hAnsi="宋体" w:cs="宋体" w:hint="eastAsia"/>
        </w:rPr>
        <w:t>1. 体积 V=Ah/3,A为底面积,h为高</w:t>
      </w:r>
    </w:p>
    <w:p w:rsidR="005F1F37" w:rsidRPr="00EB28BE" w:rsidRDefault="005F1F37" w:rsidP="005F1F37">
      <w:pPr>
        <w:pStyle w:val="ad"/>
        <w:rPr>
          <w:rFonts w:hAnsi="宋体" w:cs="宋体" w:hint="eastAsia"/>
        </w:rPr>
      </w:pPr>
      <w:r w:rsidRPr="00EB28BE">
        <w:rPr>
          <w:rFonts w:hAnsi="宋体" w:cs="宋体" w:hint="eastAsia"/>
        </w:rPr>
        <w:t>(以下对正棱锥)</w:t>
      </w:r>
    </w:p>
    <w:p w:rsidR="005F1F37" w:rsidRPr="00EB28BE" w:rsidRDefault="005F1F37" w:rsidP="005F1F37">
      <w:pPr>
        <w:pStyle w:val="ad"/>
        <w:rPr>
          <w:rFonts w:hAnsi="宋体" w:cs="宋体" w:hint="eastAsia"/>
        </w:rPr>
      </w:pPr>
      <w:r w:rsidRPr="00EB28BE">
        <w:rPr>
          <w:rFonts w:hAnsi="宋体" w:cs="宋体" w:hint="eastAsia"/>
        </w:rPr>
        <w:t>2. 侧面积 S=lp/2,l为斜高,p为底面周长</w:t>
      </w:r>
    </w:p>
    <w:p w:rsidR="005F1F37" w:rsidRPr="00EB28BE" w:rsidRDefault="005F1F37" w:rsidP="005F1F37">
      <w:pPr>
        <w:pStyle w:val="ad"/>
        <w:rPr>
          <w:rFonts w:hAnsi="宋体" w:cs="宋体" w:hint="eastAsia"/>
        </w:rPr>
      </w:pPr>
      <w:r w:rsidRPr="00EB28BE">
        <w:rPr>
          <w:rFonts w:hAnsi="宋体" w:cs="宋体" w:hint="eastAsia"/>
        </w:rPr>
        <w:t>3. 全面积 T=S+A</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棱台:</w:t>
      </w:r>
    </w:p>
    <w:p w:rsidR="005F1F37" w:rsidRPr="00EB28BE" w:rsidRDefault="005F1F37" w:rsidP="005F1F37">
      <w:pPr>
        <w:pStyle w:val="ad"/>
        <w:rPr>
          <w:rFonts w:hAnsi="宋体" w:cs="宋体" w:hint="eastAsia"/>
        </w:rPr>
      </w:pPr>
      <w:r w:rsidRPr="00EB28BE">
        <w:rPr>
          <w:rFonts w:hAnsi="宋体" w:cs="宋体" w:hint="eastAsia"/>
        </w:rPr>
        <w:t>1. 体积 V=(A1+A2+sqrt(A</w:t>
      </w:r>
      <w:smartTag w:uri="urn:schemas-microsoft-com:office:smarttags" w:element="chmetcnv">
        <w:smartTagPr>
          <w:attr w:name="TCSC" w:val="0"/>
          <w:attr w:name="NumberType" w:val="1"/>
          <w:attr w:name="Negative" w:val="False"/>
          <w:attr w:name="HasSpace" w:val="False"/>
          <w:attr w:name="SourceValue" w:val="1"/>
          <w:attr w:name="UnitName" w:val="a"/>
        </w:smartTagPr>
        <w:r w:rsidRPr="00EB28BE">
          <w:rPr>
            <w:rFonts w:hAnsi="宋体" w:cs="宋体" w:hint="eastAsia"/>
          </w:rPr>
          <w:t>1A</w:t>
        </w:r>
      </w:smartTag>
      <w:r w:rsidRPr="00EB28BE">
        <w:rPr>
          <w:rFonts w:hAnsi="宋体" w:cs="宋体" w:hint="eastAsia"/>
        </w:rPr>
        <w:t>2))h/3,A1.A2为上下底面积,h为高</w:t>
      </w:r>
    </w:p>
    <w:p w:rsidR="005F1F37" w:rsidRPr="00EB28BE" w:rsidRDefault="005F1F37" w:rsidP="005F1F37">
      <w:pPr>
        <w:pStyle w:val="ad"/>
        <w:rPr>
          <w:rFonts w:hAnsi="宋体" w:cs="宋体" w:hint="eastAsia"/>
        </w:rPr>
      </w:pPr>
      <w:r w:rsidRPr="00EB28BE">
        <w:rPr>
          <w:rFonts w:hAnsi="宋体" w:cs="宋体" w:hint="eastAsia"/>
        </w:rPr>
        <w:t>(以下为正棱台)</w:t>
      </w:r>
    </w:p>
    <w:p w:rsidR="005F1F37" w:rsidRPr="00EB28BE" w:rsidRDefault="005F1F37" w:rsidP="005F1F37">
      <w:pPr>
        <w:pStyle w:val="ad"/>
        <w:rPr>
          <w:rFonts w:hAnsi="宋体" w:cs="宋体" w:hint="eastAsia"/>
        </w:rPr>
      </w:pPr>
      <w:r w:rsidRPr="00EB28BE">
        <w:rPr>
          <w:rFonts w:hAnsi="宋体" w:cs="宋体" w:hint="eastAsia"/>
        </w:rPr>
        <w:t>2. 侧面积 S=(p1+p2)l/2,p1.p2为上下底面周长,l为斜高</w:t>
      </w:r>
    </w:p>
    <w:p w:rsidR="005F1F37" w:rsidRPr="00EB28BE" w:rsidRDefault="005F1F37" w:rsidP="005F1F37">
      <w:pPr>
        <w:pStyle w:val="ad"/>
        <w:rPr>
          <w:rFonts w:hAnsi="宋体" w:cs="宋体" w:hint="eastAsia"/>
        </w:rPr>
      </w:pPr>
      <w:r w:rsidRPr="00EB28BE">
        <w:rPr>
          <w:rFonts w:hAnsi="宋体" w:cs="宋体" w:hint="eastAsia"/>
        </w:rPr>
        <w:t>3. 全面积 T=S+A1+A2</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圆柱:</w:t>
      </w:r>
    </w:p>
    <w:p w:rsidR="005F1F37" w:rsidRPr="00EB28BE" w:rsidRDefault="005F1F37" w:rsidP="005F1F37">
      <w:pPr>
        <w:pStyle w:val="ad"/>
        <w:rPr>
          <w:rFonts w:hAnsi="宋体" w:cs="宋体" w:hint="eastAsia"/>
        </w:rPr>
      </w:pPr>
      <w:r w:rsidRPr="00EB28BE">
        <w:rPr>
          <w:rFonts w:hAnsi="宋体" w:cs="宋体" w:hint="eastAsia"/>
        </w:rPr>
        <w:t>1. 侧面积 S=2PIrh</w:t>
      </w:r>
    </w:p>
    <w:p w:rsidR="005F1F37" w:rsidRPr="00EB28BE" w:rsidRDefault="005F1F37" w:rsidP="005F1F37">
      <w:pPr>
        <w:pStyle w:val="ad"/>
        <w:rPr>
          <w:rFonts w:hAnsi="宋体" w:cs="宋体" w:hint="eastAsia"/>
        </w:rPr>
      </w:pPr>
      <w:r w:rsidRPr="00EB28BE">
        <w:rPr>
          <w:rFonts w:hAnsi="宋体" w:cs="宋体" w:hint="eastAsia"/>
        </w:rPr>
        <w:t>2. 全面积 T=2PIr(h+r)</w:t>
      </w:r>
    </w:p>
    <w:p w:rsidR="005F1F37" w:rsidRPr="00EB28BE" w:rsidRDefault="005F1F37" w:rsidP="005F1F37">
      <w:pPr>
        <w:pStyle w:val="ad"/>
        <w:rPr>
          <w:rFonts w:hAnsi="宋体" w:cs="宋体" w:hint="eastAsia"/>
        </w:rPr>
      </w:pPr>
      <w:r w:rsidRPr="00EB28BE">
        <w:rPr>
          <w:rFonts w:hAnsi="宋体" w:cs="宋体" w:hint="eastAsia"/>
        </w:rPr>
        <w:t>3. 体积 V=PIr^2h</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圆锥:</w:t>
      </w:r>
    </w:p>
    <w:p w:rsidR="005F1F37" w:rsidRPr="00EB28BE" w:rsidRDefault="005F1F37" w:rsidP="005F1F37">
      <w:pPr>
        <w:pStyle w:val="ad"/>
        <w:rPr>
          <w:rFonts w:hAnsi="宋体" w:cs="宋体" w:hint="eastAsia"/>
        </w:rPr>
      </w:pPr>
      <w:r w:rsidRPr="00EB28BE">
        <w:rPr>
          <w:rFonts w:hAnsi="宋体" w:cs="宋体" w:hint="eastAsia"/>
        </w:rPr>
        <w:t>1. 母线 l=sqrt(h^2+r^2)</w:t>
      </w:r>
    </w:p>
    <w:p w:rsidR="005F1F37" w:rsidRPr="00EB28BE" w:rsidRDefault="005F1F37" w:rsidP="005F1F37">
      <w:pPr>
        <w:pStyle w:val="ad"/>
        <w:rPr>
          <w:rFonts w:hAnsi="宋体" w:cs="宋体" w:hint="eastAsia"/>
        </w:rPr>
      </w:pPr>
      <w:r w:rsidRPr="00EB28BE">
        <w:rPr>
          <w:rFonts w:hAnsi="宋体" w:cs="宋体" w:hint="eastAsia"/>
        </w:rPr>
        <w:t>2. 侧面积 S=PIrl</w:t>
      </w:r>
    </w:p>
    <w:p w:rsidR="005F1F37" w:rsidRPr="00EB28BE" w:rsidRDefault="005F1F37" w:rsidP="005F1F37">
      <w:pPr>
        <w:pStyle w:val="ad"/>
        <w:rPr>
          <w:rFonts w:hAnsi="宋体" w:cs="宋体" w:hint="eastAsia"/>
        </w:rPr>
      </w:pPr>
      <w:r w:rsidRPr="00EB28BE">
        <w:rPr>
          <w:rFonts w:hAnsi="宋体" w:cs="宋体" w:hint="eastAsia"/>
        </w:rPr>
        <w:t>3. 全面积 T=PIr(l+r)</w:t>
      </w:r>
    </w:p>
    <w:p w:rsidR="005F1F37" w:rsidRPr="00EB28BE" w:rsidRDefault="005F1F37" w:rsidP="005F1F37">
      <w:pPr>
        <w:pStyle w:val="ad"/>
        <w:rPr>
          <w:rFonts w:hAnsi="宋体" w:cs="宋体" w:hint="eastAsia"/>
        </w:rPr>
      </w:pPr>
      <w:r w:rsidRPr="00EB28BE">
        <w:rPr>
          <w:rFonts w:hAnsi="宋体" w:cs="宋体" w:hint="eastAsia"/>
        </w:rPr>
        <w:t>4. 体积 V=PIr^2h/3</w:t>
      </w:r>
    </w:p>
    <w:p w:rsidR="005F1F37" w:rsidRPr="00EB28BE" w:rsidRDefault="005F1F37" w:rsidP="005F1F37">
      <w:pPr>
        <w:pStyle w:val="ad"/>
        <w:rPr>
          <w:rFonts w:hAnsi="宋体" w:cs="宋体" w:hint="eastAsia"/>
        </w:rPr>
      </w:pPr>
      <w:r w:rsidRPr="00EB28BE">
        <w:rPr>
          <w:rFonts w:hAnsi="宋体" w:cs="宋体" w:hint="eastAsia"/>
        </w:rPr>
        <w:lastRenderedPageBreak/>
        <w:t xml:space="preserve"> </w:t>
      </w:r>
    </w:p>
    <w:p w:rsidR="005F1F37" w:rsidRPr="00EB28BE" w:rsidRDefault="005F1F37" w:rsidP="005F1F37">
      <w:pPr>
        <w:pStyle w:val="ad"/>
        <w:rPr>
          <w:rFonts w:hAnsi="宋体" w:cs="宋体" w:hint="eastAsia"/>
        </w:rPr>
      </w:pPr>
      <w:r w:rsidRPr="00EB28BE">
        <w:rPr>
          <w:rFonts w:hAnsi="宋体" w:cs="宋体" w:hint="eastAsia"/>
        </w:rPr>
        <w:t>圆台:</w:t>
      </w:r>
    </w:p>
    <w:p w:rsidR="005F1F37" w:rsidRPr="00EB28BE" w:rsidRDefault="005F1F37" w:rsidP="005F1F37">
      <w:pPr>
        <w:pStyle w:val="ad"/>
        <w:rPr>
          <w:rFonts w:hAnsi="宋体" w:cs="宋体" w:hint="eastAsia"/>
        </w:rPr>
      </w:pPr>
      <w:r w:rsidRPr="00EB28BE">
        <w:rPr>
          <w:rFonts w:hAnsi="宋体" w:cs="宋体" w:hint="eastAsia"/>
        </w:rPr>
        <w:t>1. 母线 l=sqrt(h^2+(r1-r2)^2)</w:t>
      </w:r>
    </w:p>
    <w:p w:rsidR="005F1F37" w:rsidRPr="00EB28BE" w:rsidRDefault="005F1F37" w:rsidP="005F1F37">
      <w:pPr>
        <w:pStyle w:val="ad"/>
        <w:rPr>
          <w:rFonts w:hAnsi="宋体" w:cs="宋体" w:hint="eastAsia"/>
        </w:rPr>
      </w:pPr>
      <w:r w:rsidRPr="00EB28BE">
        <w:rPr>
          <w:rFonts w:hAnsi="宋体" w:cs="宋体" w:hint="eastAsia"/>
        </w:rPr>
        <w:t>2. 侧面积 S=PI(r1+r2)l</w:t>
      </w:r>
    </w:p>
    <w:p w:rsidR="005F1F37" w:rsidRPr="00EB28BE" w:rsidRDefault="005F1F37" w:rsidP="005F1F37">
      <w:pPr>
        <w:pStyle w:val="ad"/>
        <w:rPr>
          <w:rFonts w:hAnsi="宋体" w:cs="宋体" w:hint="eastAsia"/>
        </w:rPr>
      </w:pPr>
      <w:r w:rsidRPr="00EB28BE">
        <w:rPr>
          <w:rFonts w:hAnsi="宋体" w:cs="宋体" w:hint="eastAsia"/>
        </w:rPr>
        <w:t>3. 全面积 T=PIr1(l+r1)+PIr2(l+r2)</w:t>
      </w:r>
    </w:p>
    <w:p w:rsidR="005F1F37" w:rsidRPr="00EB28BE" w:rsidRDefault="005F1F37" w:rsidP="005F1F37">
      <w:pPr>
        <w:pStyle w:val="ad"/>
        <w:rPr>
          <w:rFonts w:hAnsi="宋体" w:cs="宋体" w:hint="eastAsia"/>
        </w:rPr>
      </w:pPr>
      <w:r w:rsidRPr="00EB28BE">
        <w:rPr>
          <w:rFonts w:hAnsi="宋体" w:cs="宋体" w:hint="eastAsia"/>
        </w:rPr>
        <w:t>4. 体积 V=PI(r1^2+r2^2+r1r2)h/3</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球:</w:t>
      </w:r>
    </w:p>
    <w:p w:rsidR="005F1F37" w:rsidRPr="00EB28BE" w:rsidRDefault="005F1F37" w:rsidP="005F1F37">
      <w:pPr>
        <w:pStyle w:val="ad"/>
        <w:rPr>
          <w:rFonts w:hAnsi="宋体" w:cs="宋体" w:hint="eastAsia"/>
        </w:rPr>
      </w:pPr>
      <w:r w:rsidRPr="00EB28BE">
        <w:rPr>
          <w:rFonts w:hAnsi="宋体" w:cs="宋体" w:hint="eastAsia"/>
        </w:rPr>
        <w:t>1. 全面积 T=4PIr^2</w:t>
      </w:r>
    </w:p>
    <w:p w:rsidR="005F1F37" w:rsidRPr="00EB28BE" w:rsidRDefault="005F1F37" w:rsidP="005F1F37">
      <w:pPr>
        <w:pStyle w:val="ad"/>
        <w:rPr>
          <w:rFonts w:hAnsi="宋体" w:cs="宋体" w:hint="eastAsia"/>
        </w:rPr>
      </w:pPr>
      <w:r w:rsidRPr="00EB28BE">
        <w:rPr>
          <w:rFonts w:hAnsi="宋体" w:cs="宋体" w:hint="eastAsia"/>
        </w:rPr>
        <w:t>2. 体积 V=4PIr^3/3</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球台:</w:t>
      </w:r>
    </w:p>
    <w:p w:rsidR="005F1F37" w:rsidRPr="00EB28BE" w:rsidRDefault="005F1F37" w:rsidP="005F1F37">
      <w:pPr>
        <w:pStyle w:val="ad"/>
        <w:rPr>
          <w:rFonts w:hAnsi="宋体" w:cs="宋体" w:hint="eastAsia"/>
        </w:rPr>
      </w:pPr>
      <w:r w:rsidRPr="00EB28BE">
        <w:rPr>
          <w:rFonts w:hAnsi="宋体" w:cs="宋体" w:hint="eastAsia"/>
        </w:rPr>
        <w:t>1. 侧面积 S=2PIrh</w:t>
      </w:r>
    </w:p>
    <w:p w:rsidR="005F1F37" w:rsidRPr="00EB28BE" w:rsidRDefault="005F1F37" w:rsidP="005F1F37">
      <w:pPr>
        <w:pStyle w:val="ad"/>
        <w:rPr>
          <w:rFonts w:hAnsi="宋体" w:cs="宋体" w:hint="eastAsia"/>
        </w:rPr>
      </w:pPr>
      <w:r w:rsidRPr="00EB28BE">
        <w:rPr>
          <w:rFonts w:hAnsi="宋体" w:cs="宋体" w:hint="eastAsia"/>
        </w:rPr>
        <w:t>2. 全面积 T=PI(2rh+r1^2+r2^2)</w:t>
      </w:r>
    </w:p>
    <w:p w:rsidR="005F1F37" w:rsidRPr="00EB28BE" w:rsidRDefault="005F1F37" w:rsidP="005F1F37">
      <w:pPr>
        <w:pStyle w:val="ad"/>
        <w:rPr>
          <w:rFonts w:hAnsi="宋体" w:cs="宋体" w:hint="eastAsia"/>
        </w:rPr>
      </w:pPr>
      <w:r w:rsidRPr="00EB28BE">
        <w:rPr>
          <w:rFonts w:hAnsi="宋体" w:cs="宋体" w:hint="eastAsia"/>
        </w:rPr>
        <w:t>3. 体积 V=PIh(3(r1^2+r2^2)+h^2)/6</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球扇形:</w:t>
      </w:r>
    </w:p>
    <w:p w:rsidR="005F1F37" w:rsidRPr="00EB28BE" w:rsidRDefault="005F1F37" w:rsidP="005F1F37">
      <w:pPr>
        <w:pStyle w:val="ad"/>
        <w:rPr>
          <w:rFonts w:hAnsi="宋体" w:cs="宋体" w:hint="eastAsia"/>
        </w:rPr>
      </w:pPr>
      <w:r w:rsidRPr="00EB28BE">
        <w:rPr>
          <w:rFonts w:hAnsi="宋体" w:cs="宋体" w:hint="eastAsia"/>
        </w:rPr>
        <w:t>1. 全面积 T=PIr(2h+r0),h为球冠高,r0为球冠底面半径</w:t>
      </w:r>
    </w:p>
    <w:p w:rsidR="005F1F37" w:rsidRPr="00EB28BE" w:rsidRDefault="005F1F37" w:rsidP="005F1F37">
      <w:pPr>
        <w:pStyle w:val="ad"/>
        <w:rPr>
          <w:rFonts w:hAnsi="宋体" w:cs="宋体" w:hint="eastAsia"/>
        </w:rPr>
      </w:pPr>
      <w:r w:rsidRPr="00EB28BE">
        <w:rPr>
          <w:rFonts w:hAnsi="宋体" w:cs="宋体" w:hint="eastAsia"/>
        </w:rPr>
        <w:t>2. 体积 V=2PIr^2h/3</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1.3  多边形</w:t>
      </w:r>
    </w:p>
    <w:p w:rsidR="005F1F37" w:rsidRPr="00EB28BE" w:rsidRDefault="005F1F37" w:rsidP="005F1F37">
      <w:pPr>
        <w:pStyle w:val="ad"/>
        <w:rPr>
          <w:rFonts w:hAnsi="宋体" w:cs="宋体" w:hint="eastAsia"/>
        </w:rPr>
      </w:pPr>
      <w:r w:rsidRPr="00EB28BE">
        <w:rPr>
          <w:rFonts w:hAnsi="宋体" w:cs="宋体" w:hint="eastAsia"/>
        </w:rPr>
        <w:t>#include &lt;stdlib.h&gt;</w:t>
      </w:r>
    </w:p>
    <w:p w:rsidR="005F1F37" w:rsidRPr="00EB28BE" w:rsidRDefault="005F1F37" w:rsidP="005F1F37">
      <w:pPr>
        <w:pStyle w:val="ad"/>
        <w:rPr>
          <w:rFonts w:hAnsi="宋体" w:cs="宋体" w:hint="eastAsia"/>
        </w:rPr>
      </w:pPr>
      <w:r w:rsidRPr="00EB28BE">
        <w:rPr>
          <w:rFonts w:hAnsi="宋体" w:cs="宋体" w:hint="eastAsia"/>
        </w:rPr>
        <w:t>#include &lt;math.h&gt;</w:t>
      </w:r>
    </w:p>
    <w:p w:rsidR="005F1F37" w:rsidRPr="00EB28BE" w:rsidRDefault="005F1F37" w:rsidP="005F1F37">
      <w:pPr>
        <w:pStyle w:val="ad"/>
        <w:rPr>
          <w:rFonts w:hAnsi="宋体" w:cs="宋体" w:hint="eastAsia"/>
        </w:rPr>
      </w:pPr>
      <w:r w:rsidRPr="00EB28BE">
        <w:rPr>
          <w:rFonts w:hAnsi="宋体" w:cs="宋体" w:hint="eastAsia"/>
        </w:rPr>
        <w:t>#define MAXN 1000</w:t>
      </w:r>
    </w:p>
    <w:p w:rsidR="005F1F37" w:rsidRPr="00EB28BE" w:rsidRDefault="005F1F37" w:rsidP="005F1F37">
      <w:pPr>
        <w:pStyle w:val="ad"/>
        <w:rPr>
          <w:rFonts w:hAnsi="宋体" w:cs="宋体" w:hint="eastAsia"/>
        </w:rPr>
      </w:pPr>
      <w:r w:rsidRPr="00EB28BE">
        <w:rPr>
          <w:rFonts w:hAnsi="宋体" w:cs="宋体" w:hint="eastAsia"/>
        </w:rPr>
        <w:t>#define offset 10000</w:t>
      </w:r>
    </w:p>
    <w:p w:rsidR="005F1F37" w:rsidRPr="00EB28BE" w:rsidRDefault="005F1F37" w:rsidP="005F1F37">
      <w:pPr>
        <w:pStyle w:val="ad"/>
        <w:rPr>
          <w:rFonts w:hAnsi="宋体" w:cs="宋体" w:hint="eastAsia"/>
        </w:rPr>
      </w:pPr>
      <w:r w:rsidRPr="00EB28BE">
        <w:rPr>
          <w:rFonts w:hAnsi="宋体" w:cs="宋体" w:hint="eastAsia"/>
        </w:rPr>
        <w:t>#define eps 1e-8</w:t>
      </w:r>
    </w:p>
    <w:p w:rsidR="005F1F37" w:rsidRPr="00EB28BE" w:rsidRDefault="005F1F37" w:rsidP="005F1F37">
      <w:pPr>
        <w:pStyle w:val="ad"/>
        <w:rPr>
          <w:rFonts w:hAnsi="宋体" w:cs="宋体" w:hint="eastAsia"/>
          <w:lang w:val="pt-BR"/>
        </w:rPr>
      </w:pPr>
      <w:r w:rsidRPr="00EB28BE">
        <w:rPr>
          <w:rFonts w:hAnsi="宋体" w:cs="宋体" w:hint="eastAsia"/>
          <w:lang w:val="pt-BR"/>
        </w:rPr>
        <w:t>#define zero(x) (((x)&gt;0?(x):-(x))&lt;eps)</w:t>
      </w:r>
    </w:p>
    <w:p w:rsidR="005F1F37" w:rsidRPr="00EB28BE" w:rsidRDefault="005F1F37" w:rsidP="005F1F37">
      <w:pPr>
        <w:pStyle w:val="ad"/>
        <w:rPr>
          <w:rFonts w:hAnsi="宋体" w:cs="宋体" w:hint="eastAsia"/>
        </w:rPr>
      </w:pPr>
      <w:r w:rsidRPr="00EB28BE">
        <w:rPr>
          <w:rFonts w:hAnsi="宋体" w:cs="宋体" w:hint="eastAsia"/>
        </w:rPr>
        <w:t>#define _sign(x) ((x)&gt;eps?1:((x)&lt;-eps?2:0))</w:t>
      </w:r>
    </w:p>
    <w:p w:rsidR="005F1F37" w:rsidRPr="00EB28BE" w:rsidRDefault="005F1F37" w:rsidP="005F1F37">
      <w:pPr>
        <w:pStyle w:val="ad"/>
        <w:rPr>
          <w:rFonts w:hAnsi="宋体" w:cs="宋体" w:hint="eastAsia"/>
        </w:rPr>
      </w:pPr>
      <w:r w:rsidRPr="00EB28BE">
        <w:rPr>
          <w:rFonts w:hAnsi="宋体" w:cs="宋体" w:hint="eastAsia"/>
        </w:rPr>
        <w:t>struct point{double x,y;};</w:t>
      </w:r>
    </w:p>
    <w:p w:rsidR="005F1F37" w:rsidRPr="00EB28BE" w:rsidRDefault="005F1F37" w:rsidP="005F1F37">
      <w:pPr>
        <w:pStyle w:val="ad"/>
        <w:rPr>
          <w:rFonts w:hAnsi="宋体" w:cs="宋体" w:hint="eastAsia"/>
        </w:rPr>
      </w:pPr>
      <w:r w:rsidRPr="00EB28BE">
        <w:rPr>
          <w:rFonts w:hAnsi="宋体" w:cs="宋体" w:hint="eastAsia"/>
        </w:rPr>
        <w:t>struct line{point a,b;};</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xmult(point p1,point p2,point p0){</w:t>
      </w:r>
    </w:p>
    <w:p w:rsidR="005F1F37" w:rsidRPr="00EB28BE" w:rsidRDefault="005F1F37" w:rsidP="005F1F37">
      <w:pPr>
        <w:pStyle w:val="ad"/>
        <w:rPr>
          <w:rFonts w:hAnsi="宋体" w:cs="宋体" w:hint="eastAsia"/>
        </w:rPr>
      </w:pPr>
      <w:r w:rsidRPr="00EB28BE">
        <w:rPr>
          <w:rFonts w:hAnsi="宋体" w:cs="宋体" w:hint="eastAsia"/>
        </w:rPr>
        <w:t xml:space="preserve">       return (p1.x-p0.x)*(p2.y-p0.y)-(p2.x-p0.x)*(p1.y-p0.y);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//判定凸多边形,顶点按顺时针或逆时针给出,允许相邻边共线</w:t>
      </w:r>
    </w:p>
    <w:p w:rsidR="005F1F37" w:rsidRPr="00EB28BE" w:rsidRDefault="005F1F37" w:rsidP="005F1F37">
      <w:pPr>
        <w:pStyle w:val="ad"/>
        <w:rPr>
          <w:rFonts w:hAnsi="宋体" w:cs="宋体" w:hint="eastAsia"/>
        </w:rPr>
      </w:pPr>
      <w:r w:rsidRPr="00EB28BE">
        <w:rPr>
          <w:rFonts w:hAnsi="宋体" w:cs="宋体" w:hint="eastAsia"/>
        </w:rPr>
        <w:t>int is_convex(int n,point* p){</w:t>
      </w:r>
    </w:p>
    <w:p w:rsidR="005F1F37" w:rsidRPr="00EB28BE" w:rsidRDefault="005F1F37" w:rsidP="005F1F37">
      <w:pPr>
        <w:pStyle w:val="ad"/>
        <w:rPr>
          <w:rFonts w:hAnsi="宋体" w:cs="宋体" w:hint="eastAsia"/>
        </w:rPr>
      </w:pPr>
      <w:r w:rsidRPr="00EB28BE">
        <w:rPr>
          <w:rFonts w:hAnsi="宋体" w:cs="宋体" w:hint="eastAsia"/>
        </w:rPr>
        <w:t xml:space="preserve">       int i,s[3]={1,1,1};</w:t>
      </w:r>
    </w:p>
    <w:p w:rsidR="005F1F37" w:rsidRPr="00EB28BE" w:rsidRDefault="005F1F37" w:rsidP="005F1F37">
      <w:pPr>
        <w:pStyle w:val="ad"/>
        <w:rPr>
          <w:rFonts w:hAnsi="宋体" w:cs="宋体" w:hint="eastAsia"/>
        </w:rPr>
      </w:pPr>
      <w:r w:rsidRPr="00EB28BE">
        <w:rPr>
          <w:rFonts w:hAnsi="宋体" w:cs="宋体" w:hint="eastAsia"/>
        </w:rPr>
        <w:t xml:space="preserve">       for (i=0;i&lt;n&amp;&amp;s[1]|s[2];i++)</w:t>
      </w:r>
    </w:p>
    <w:p w:rsidR="005F1F37" w:rsidRPr="00EB28BE" w:rsidRDefault="005F1F37" w:rsidP="005F1F37">
      <w:pPr>
        <w:pStyle w:val="ad"/>
        <w:rPr>
          <w:rFonts w:hAnsi="宋体" w:cs="宋体" w:hint="eastAsia"/>
        </w:rPr>
      </w:pPr>
      <w:r w:rsidRPr="00EB28BE">
        <w:rPr>
          <w:rFonts w:hAnsi="宋体" w:cs="宋体" w:hint="eastAsia"/>
        </w:rPr>
        <w:t xml:space="preserve">              s[_sign(xmult(p[(i+1)%n],p[(i+2)%n],p[i]))]=0;</w:t>
      </w:r>
    </w:p>
    <w:p w:rsidR="005F1F37" w:rsidRPr="00EB28BE" w:rsidRDefault="005F1F37" w:rsidP="005F1F37">
      <w:pPr>
        <w:pStyle w:val="ad"/>
        <w:rPr>
          <w:rFonts w:hAnsi="宋体" w:cs="宋体" w:hint="eastAsia"/>
        </w:rPr>
      </w:pPr>
      <w:r w:rsidRPr="00EB28BE">
        <w:rPr>
          <w:rFonts w:hAnsi="宋体" w:cs="宋体" w:hint="eastAsia"/>
        </w:rPr>
        <w:t xml:space="preserve">       return s[1]|s[2];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//判定凸多边形,顶点按顺时针或逆时针给出,不允许相邻边共线</w:t>
      </w:r>
    </w:p>
    <w:p w:rsidR="005F1F37" w:rsidRPr="00EB28BE" w:rsidRDefault="005F1F37" w:rsidP="005F1F37">
      <w:pPr>
        <w:pStyle w:val="ad"/>
        <w:rPr>
          <w:rFonts w:hAnsi="宋体" w:cs="宋体" w:hint="eastAsia"/>
        </w:rPr>
      </w:pPr>
      <w:r w:rsidRPr="00EB28BE">
        <w:rPr>
          <w:rFonts w:hAnsi="宋体" w:cs="宋体" w:hint="eastAsia"/>
        </w:rPr>
        <w:t>int is_convex_v2(int n,point* p){</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int i,s[3]={1,1,1};</w:t>
      </w:r>
    </w:p>
    <w:p w:rsidR="005F1F37" w:rsidRPr="00EB28BE" w:rsidRDefault="005F1F37" w:rsidP="005F1F37">
      <w:pPr>
        <w:pStyle w:val="ad"/>
        <w:rPr>
          <w:rFonts w:hAnsi="宋体" w:cs="宋体" w:hint="eastAsia"/>
        </w:rPr>
      </w:pPr>
      <w:r w:rsidRPr="00EB28BE">
        <w:rPr>
          <w:rFonts w:hAnsi="宋体" w:cs="宋体" w:hint="eastAsia"/>
        </w:rPr>
        <w:t xml:space="preserve">       for (i=0;i&lt;n&amp;&amp;s[0]&amp;&amp;s[1]|s[2];i++)</w:t>
      </w:r>
    </w:p>
    <w:p w:rsidR="005F1F37" w:rsidRPr="00EB28BE" w:rsidRDefault="005F1F37" w:rsidP="005F1F37">
      <w:pPr>
        <w:pStyle w:val="ad"/>
        <w:rPr>
          <w:rFonts w:hAnsi="宋体" w:cs="宋体" w:hint="eastAsia"/>
        </w:rPr>
      </w:pPr>
      <w:r w:rsidRPr="00EB28BE">
        <w:rPr>
          <w:rFonts w:hAnsi="宋体" w:cs="宋体" w:hint="eastAsia"/>
        </w:rPr>
        <w:t xml:space="preserve">              s[_sign(xmult(p[(i+1)%n],p[(i+2)%n],p[i]))]=0;</w:t>
      </w:r>
    </w:p>
    <w:p w:rsidR="005F1F37" w:rsidRPr="00EB28BE" w:rsidRDefault="005F1F37" w:rsidP="005F1F37">
      <w:pPr>
        <w:pStyle w:val="ad"/>
        <w:rPr>
          <w:rFonts w:hAnsi="宋体" w:cs="宋体" w:hint="eastAsia"/>
        </w:rPr>
      </w:pPr>
      <w:r w:rsidRPr="00EB28BE">
        <w:rPr>
          <w:rFonts w:hAnsi="宋体" w:cs="宋体" w:hint="eastAsia"/>
        </w:rPr>
        <w:t xml:space="preserve">       return s[0]&amp;&amp;s[1]|s[2];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//判点在凸多边形内或多边形边上,顶点按顺时针或逆时针给出</w:t>
      </w:r>
    </w:p>
    <w:p w:rsidR="005F1F37" w:rsidRPr="00EB28BE" w:rsidRDefault="005F1F37" w:rsidP="005F1F37">
      <w:pPr>
        <w:pStyle w:val="ad"/>
        <w:rPr>
          <w:rFonts w:hAnsi="宋体" w:cs="宋体" w:hint="eastAsia"/>
        </w:rPr>
      </w:pPr>
      <w:r w:rsidRPr="00EB28BE">
        <w:rPr>
          <w:rFonts w:hAnsi="宋体" w:cs="宋体" w:hint="eastAsia"/>
        </w:rPr>
        <w:t>int inside_convex(point q,int n,point* p){</w:t>
      </w:r>
    </w:p>
    <w:p w:rsidR="005F1F37" w:rsidRPr="00EB28BE" w:rsidRDefault="005F1F37" w:rsidP="005F1F37">
      <w:pPr>
        <w:pStyle w:val="ad"/>
        <w:rPr>
          <w:rFonts w:hAnsi="宋体" w:cs="宋体" w:hint="eastAsia"/>
        </w:rPr>
      </w:pPr>
      <w:r w:rsidRPr="00EB28BE">
        <w:rPr>
          <w:rFonts w:hAnsi="宋体" w:cs="宋体" w:hint="eastAsia"/>
        </w:rPr>
        <w:t xml:space="preserve">       int i,s[3]={1,1,1};</w:t>
      </w:r>
    </w:p>
    <w:p w:rsidR="005F1F37" w:rsidRPr="00EB28BE" w:rsidRDefault="005F1F37" w:rsidP="005F1F37">
      <w:pPr>
        <w:pStyle w:val="ad"/>
        <w:rPr>
          <w:rFonts w:hAnsi="宋体" w:cs="宋体" w:hint="eastAsia"/>
        </w:rPr>
      </w:pPr>
      <w:r w:rsidRPr="00EB28BE">
        <w:rPr>
          <w:rFonts w:hAnsi="宋体" w:cs="宋体" w:hint="eastAsia"/>
        </w:rPr>
        <w:t xml:space="preserve">       for (i=0;i&lt;n&amp;&amp;s[1]|s[2];i++)</w:t>
      </w:r>
    </w:p>
    <w:p w:rsidR="005F1F37" w:rsidRPr="00EB28BE" w:rsidRDefault="005F1F37" w:rsidP="005F1F37">
      <w:pPr>
        <w:pStyle w:val="ad"/>
        <w:rPr>
          <w:rFonts w:hAnsi="宋体" w:cs="宋体" w:hint="eastAsia"/>
        </w:rPr>
      </w:pPr>
      <w:r w:rsidRPr="00EB28BE">
        <w:rPr>
          <w:rFonts w:hAnsi="宋体" w:cs="宋体" w:hint="eastAsia"/>
        </w:rPr>
        <w:t xml:space="preserve">              s[_sign(xmult(p[(i+1)%n],q,p[i]))]=0;</w:t>
      </w:r>
    </w:p>
    <w:p w:rsidR="005F1F37" w:rsidRPr="00EB28BE" w:rsidRDefault="005F1F37" w:rsidP="005F1F37">
      <w:pPr>
        <w:pStyle w:val="ad"/>
        <w:rPr>
          <w:rFonts w:hAnsi="宋体" w:cs="宋体" w:hint="eastAsia"/>
        </w:rPr>
      </w:pPr>
      <w:r w:rsidRPr="00EB28BE">
        <w:rPr>
          <w:rFonts w:hAnsi="宋体" w:cs="宋体" w:hint="eastAsia"/>
        </w:rPr>
        <w:t xml:space="preserve">       return s[1]|s[2];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//判点在凸多边形内,顶点按顺时针或逆时针给出,在多边形边上返回0</w:t>
      </w:r>
    </w:p>
    <w:p w:rsidR="005F1F37" w:rsidRPr="00EB28BE" w:rsidRDefault="005F1F37" w:rsidP="005F1F37">
      <w:pPr>
        <w:pStyle w:val="ad"/>
        <w:rPr>
          <w:rFonts w:hAnsi="宋体" w:cs="宋体" w:hint="eastAsia"/>
        </w:rPr>
      </w:pPr>
      <w:r w:rsidRPr="00EB28BE">
        <w:rPr>
          <w:rFonts w:hAnsi="宋体" w:cs="宋体" w:hint="eastAsia"/>
        </w:rPr>
        <w:t>int inside_convex_v2(point q,int n,point* p){</w:t>
      </w:r>
    </w:p>
    <w:p w:rsidR="005F1F37" w:rsidRPr="00EB28BE" w:rsidRDefault="005F1F37" w:rsidP="005F1F37">
      <w:pPr>
        <w:pStyle w:val="ad"/>
        <w:rPr>
          <w:rFonts w:hAnsi="宋体" w:cs="宋体" w:hint="eastAsia"/>
        </w:rPr>
      </w:pPr>
      <w:r w:rsidRPr="00EB28BE">
        <w:rPr>
          <w:rFonts w:hAnsi="宋体" w:cs="宋体" w:hint="eastAsia"/>
        </w:rPr>
        <w:t xml:space="preserve">       int i,s[3]={1,1,1};</w:t>
      </w:r>
    </w:p>
    <w:p w:rsidR="005F1F37" w:rsidRPr="00EB28BE" w:rsidRDefault="005F1F37" w:rsidP="005F1F37">
      <w:pPr>
        <w:pStyle w:val="ad"/>
        <w:rPr>
          <w:rFonts w:hAnsi="宋体" w:cs="宋体" w:hint="eastAsia"/>
        </w:rPr>
      </w:pPr>
      <w:r w:rsidRPr="00EB28BE">
        <w:rPr>
          <w:rFonts w:hAnsi="宋体" w:cs="宋体" w:hint="eastAsia"/>
        </w:rPr>
        <w:t xml:space="preserve">       for (i=0;i&lt;n&amp;&amp;s[0]&amp;&amp;s[1]|s[2];i++)</w:t>
      </w:r>
    </w:p>
    <w:p w:rsidR="005F1F37" w:rsidRPr="00EB28BE" w:rsidRDefault="005F1F37" w:rsidP="005F1F37">
      <w:pPr>
        <w:pStyle w:val="ad"/>
        <w:rPr>
          <w:rFonts w:hAnsi="宋体" w:cs="宋体" w:hint="eastAsia"/>
        </w:rPr>
      </w:pPr>
      <w:r w:rsidRPr="00EB28BE">
        <w:rPr>
          <w:rFonts w:hAnsi="宋体" w:cs="宋体" w:hint="eastAsia"/>
        </w:rPr>
        <w:t xml:space="preserve">              s[_sign(xmult(p[(i+1)%n],q,p[i]))]=0;</w:t>
      </w:r>
    </w:p>
    <w:p w:rsidR="005F1F37" w:rsidRPr="00EB28BE" w:rsidRDefault="005F1F37" w:rsidP="005F1F37">
      <w:pPr>
        <w:pStyle w:val="ad"/>
        <w:rPr>
          <w:rFonts w:hAnsi="宋体" w:cs="宋体" w:hint="eastAsia"/>
        </w:rPr>
      </w:pPr>
      <w:r w:rsidRPr="00EB28BE">
        <w:rPr>
          <w:rFonts w:hAnsi="宋体" w:cs="宋体" w:hint="eastAsia"/>
        </w:rPr>
        <w:t xml:space="preserve">       return s[0]&amp;&amp;s[1]|s[2];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//判点在任意多边形内,顶点按顺时针或逆时针给出</w:t>
      </w:r>
    </w:p>
    <w:p w:rsidR="005F1F37" w:rsidRPr="00EB28BE" w:rsidRDefault="005F1F37" w:rsidP="005F1F37">
      <w:pPr>
        <w:pStyle w:val="ad"/>
        <w:rPr>
          <w:rFonts w:hAnsi="宋体" w:cs="宋体" w:hint="eastAsia"/>
        </w:rPr>
      </w:pPr>
      <w:r w:rsidRPr="00EB28BE">
        <w:rPr>
          <w:rFonts w:hAnsi="宋体" w:cs="宋体" w:hint="eastAsia"/>
        </w:rPr>
        <w:t>//on_edge表示点在多边形边上时的返回值,offset为多边形坐标上限</w:t>
      </w:r>
    </w:p>
    <w:p w:rsidR="005F1F37" w:rsidRPr="00EB28BE" w:rsidRDefault="005F1F37" w:rsidP="005F1F37">
      <w:pPr>
        <w:pStyle w:val="ad"/>
        <w:rPr>
          <w:rFonts w:hAnsi="宋体" w:cs="宋体" w:hint="eastAsia"/>
        </w:rPr>
      </w:pPr>
      <w:r w:rsidRPr="00EB28BE">
        <w:rPr>
          <w:rFonts w:hAnsi="宋体" w:cs="宋体" w:hint="eastAsia"/>
        </w:rPr>
        <w:t>int inside_polygon(point q,int n,point* p,int on_edge=1){</w:t>
      </w:r>
    </w:p>
    <w:p w:rsidR="005F1F37" w:rsidRPr="00EB28BE" w:rsidRDefault="005F1F37" w:rsidP="005F1F37">
      <w:pPr>
        <w:pStyle w:val="ad"/>
        <w:rPr>
          <w:rFonts w:hAnsi="宋体" w:cs="宋体" w:hint="eastAsia"/>
        </w:rPr>
      </w:pPr>
      <w:r w:rsidRPr="00EB28BE">
        <w:rPr>
          <w:rFonts w:hAnsi="宋体" w:cs="宋体" w:hint="eastAsia"/>
        </w:rPr>
        <w:t xml:space="preserve">       point q2;</w:t>
      </w:r>
    </w:p>
    <w:p w:rsidR="005F1F37" w:rsidRPr="00EB28BE" w:rsidRDefault="005F1F37" w:rsidP="005F1F37">
      <w:pPr>
        <w:pStyle w:val="ad"/>
        <w:rPr>
          <w:rFonts w:hAnsi="宋体" w:cs="宋体" w:hint="eastAsia"/>
        </w:rPr>
      </w:pPr>
      <w:r w:rsidRPr="00EB28BE">
        <w:rPr>
          <w:rFonts w:hAnsi="宋体" w:cs="宋体" w:hint="eastAsia"/>
        </w:rPr>
        <w:t xml:space="preserve">       int i=0,count;</w:t>
      </w:r>
    </w:p>
    <w:p w:rsidR="005F1F37" w:rsidRPr="00EB28BE" w:rsidRDefault="005F1F37" w:rsidP="005F1F37">
      <w:pPr>
        <w:pStyle w:val="ad"/>
        <w:rPr>
          <w:rFonts w:hAnsi="宋体" w:cs="宋体" w:hint="eastAsia"/>
        </w:rPr>
      </w:pPr>
      <w:r w:rsidRPr="00EB28BE">
        <w:rPr>
          <w:rFonts w:hAnsi="宋体" w:cs="宋体" w:hint="eastAsia"/>
        </w:rPr>
        <w:t xml:space="preserve">       while (i&lt;n)</w:t>
      </w:r>
    </w:p>
    <w:p w:rsidR="005F1F37" w:rsidRPr="00EB28BE" w:rsidRDefault="005F1F37" w:rsidP="005F1F37">
      <w:pPr>
        <w:pStyle w:val="ad"/>
        <w:rPr>
          <w:rFonts w:hAnsi="宋体" w:cs="宋体" w:hint="eastAsia"/>
        </w:rPr>
      </w:pPr>
      <w:r w:rsidRPr="00EB28BE">
        <w:rPr>
          <w:rFonts w:hAnsi="宋体" w:cs="宋体" w:hint="eastAsia"/>
        </w:rPr>
        <w:t xml:space="preserve">              for (count=i=0,q2.x=rand()+offset,q2.y=rand()+offset;i&lt;n;i++)</w:t>
      </w:r>
    </w:p>
    <w:p w:rsidR="005F1F37" w:rsidRPr="00EB28BE" w:rsidRDefault="005F1F37" w:rsidP="005F1F37">
      <w:pPr>
        <w:pStyle w:val="ad"/>
        <w:rPr>
          <w:rFonts w:hAnsi="宋体" w:cs="宋体" w:hint="eastAsia"/>
        </w:rPr>
      </w:pPr>
      <w:r w:rsidRPr="00EB28BE">
        <w:rPr>
          <w:rFonts w:hAnsi="宋体" w:cs="宋体" w:hint="eastAsia"/>
        </w:rPr>
        <w:t xml:space="preserve">                     if (zero(xmult(q,p[i],p[(i+1)%n]))&amp;&amp;(p[i].x-q.x)*(p[(i+1)%n].x-q.x)&lt;eps&amp;&amp;(p[i].y-q.y)*(p[(i+1)%n].y-q.y)&lt;eps)</w:t>
      </w:r>
    </w:p>
    <w:p w:rsidR="005F1F37" w:rsidRPr="00EB28BE" w:rsidRDefault="005F1F37" w:rsidP="005F1F37">
      <w:pPr>
        <w:pStyle w:val="ad"/>
        <w:rPr>
          <w:rFonts w:hAnsi="宋体" w:cs="宋体" w:hint="eastAsia"/>
        </w:rPr>
      </w:pPr>
      <w:r w:rsidRPr="00EB28BE">
        <w:rPr>
          <w:rFonts w:hAnsi="宋体" w:cs="宋体" w:hint="eastAsia"/>
        </w:rPr>
        <w:t xml:space="preserve">                            return on_edge;</w:t>
      </w:r>
    </w:p>
    <w:p w:rsidR="005F1F37" w:rsidRPr="00EB28BE" w:rsidRDefault="005F1F37" w:rsidP="005F1F37">
      <w:pPr>
        <w:pStyle w:val="ad"/>
        <w:rPr>
          <w:rFonts w:hAnsi="宋体" w:cs="宋体" w:hint="eastAsia"/>
        </w:rPr>
      </w:pPr>
      <w:r w:rsidRPr="00EB28BE">
        <w:rPr>
          <w:rFonts w:hAnsi="宋体" w:cs="宋体" w:hint="eastAsia"/>
        </w:rPr>
        <w:t xml:space="preserve">                     else if (zero(xmult(q,q2,p[i])))</w:t>
      </w:r>
    </w:p>
    <w:p w:rsidR="005F1F37" w:rsidRPr="00EB28BE" w:rsidRDefault="005F1F37" w:rsidP="005F1F37">
      <w:pPr>
        <w:pStyle w:val="ad"/>
        <w:rPr>
          <w:rFonts w:hAnsi="宋体" w:cs="宋体" w:hint="eastAsia"/>
        </w:rPr>
      </w:pPr>
      <w:r w:rsidRPr="00EB28BE">
        <w:rPr>
          <w:rFonts w:hAnsi="宋体" w:cs="宋体" w:hint="eastAsia"/>
        </w:rPr>
        <w:t xml:space="preserve">                            break;</w:t>
      </w:r>
    </w:p>
    <w:p w:rsidR="005F1F37" w:rsidRPr="00EB28BE" w:rsidRDefault="005F1F37" w:rsidP="005F1F37">
      <w:pPr>
        <w:pStyle w:val="ad"/>
        <w:rPr>
          <w:rFonts w:hAnsi="宋体" w:cs="宋体" w:hint="eastAsia"/>
        </w:rPr>
      </w:pPr>
      <w:r w:rsidRPr="00EB28BE">
        <w:rPr>
          <w:rFonts w:hAnsi="宋体" w:cs="宋体" w:hint="eastAsia"/>
        </w:rPr>
        <w:t xml:space="preserve">                     else </w:t>
      </w:r>
    </w:p>
    <w:p w:rsidR="005F1F37" w:rsidRPr="00EB28BE" w:rsidRDefault="005F1F37" w:rsidP="005F1F37">
      <w:pPr>
        <w:pStyle w:val="ad"/>
        <w:rPr>
          <w:rFonts w:hAnsi="宋体" w:cs="宋体" w:hint="eastAsia"/>
        </w:rPr>
      </w:pPr>
      <w:r w:rsidRPr="00EB28BE">
        <w:rPr>
          <w:rFonts w:hAnsi="宋体" w:cs="宋体" w:hint="eastAsia"/>
        </w:rPr>
        <w:t>if(xmult(q,p[i],q2)*xmult(q,p[(i+1)%n],q2)&lt;-eps&amp;&amp;xmult(p[i],q,p[(i+1)%n])*xmult(p[i],q2,p[(i+1)%n])&lt;-eps)</w:t>
      </w:r>
    </w:p>
    <w:p w:rsidR="005F1F37" w:rsidRPr="00EB28BE" w:rsidRDefault="005F1F37" w:rsidP="005F1F37">
      <w:pPr>
        <w:pStyle w:val="ad"/>
        <w:rPr>
          <w:rFonts w:hAnsi="宋体" w:cs="宋体" w:hint="eastAsia"/>
        </w:rPr>
      </w:pPr>
      <w:r w:rsidRPr="00EB28BE">
        <w:rPr>
          <w:rFonts w:hAnsi="宋体" w:cs="宋体" w:hint="eastAsia"/>
        </w:rPr>
        <w:t xml:space="preserve">                            count++;</w:t>
      </w:r>
    </w:p>
    <w:p w:rsidR="005F1F37" w:rsidRPr="00EB28BE" w:rsidRDefault="005F1F37" w:rsidP="005F1F37">
      <w:pPr>
        <w:pStyle w:val="ad"/>
        <w:rPr>
          <w:rFonts w:hAnsi="宋体" w:cs="宋体" w:hint="eastAsia"/>
        </w:rPr>
      </w:pPr>
      <w:r w:rsidRPr="00EB28BE">
        <w:rPr>
          <w:rFonts w:hAnsi="宋体" w:cs="宋体" w:hint="eastAsia"/>
        </w:rPr>
        <w:t xml:space="preserve">       return count&amp;1;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inline int opposite_side(point p1,point p2,point l1,point l2){</w:t>
      </w:r>
    </w:p>
    <w:p w:rsidR="005F1F37" w:rsidRPr="00EB28BE" w:rsidRDefault="005F1F37" w:rsidP="005F1F37">
      <w:pPr>
        <w:pStyle w:val="ad"/>
        <w:rPr>
          <w:rFonts w:hAnsi="宋体" w:cs="宋体" w:hint="eastAsia"/>
        </w:rPr>
      </w:pPr>
      <w:r w:rsidRPr="00EB28BE">
        <w:rPr>
          <w:rFonts w:hAnsi="宋体" w:cs="宋体" w:hint="eastAsia"/>
        </w:rPr>
        <w:t xml:space="preserve">       return xmult(l1,p1,l2)*xmult(l1,p2,l2)&lt;-eps;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lastRenderedPageBreak/>
        <w:t xml:space="preserve"> </w:t>
      </w:r>
    </w:p>
    <w:p w:rsidR="005F1F37" w:rsidRPr="00EB28BE" w:rsidRDefault="005F1F37" w:rsidP="005F1F37">
      <w:pPr>
        <w:pStyle w:val="ad"/>
        <w:rPr>
          <w:rFonts w:hAnsi="宋体" w:cs="宋体" w:hint="eastAsia"/>
        </w:rPr>
      </w:pPr>
      <w:r w:rsidRPr="00EB28BE">
        <w:rPr>
          <w:rFonts w:hAnsi="宋体" w:cs="宋体" w:hint="eastAsia"/>
        </w:rPr>
        <w:t>inline int dot_online_in(point p,point l1,point l2){</w:t>
      </w:r>
    </w:p>
    <w:p w:rsidR="005F1F37" w:rsidRPr="00EB28BE" w:rsidRDefault="005F1F37" w:rsidP="005F1F37">
      <w:pPr>
        <w:pStyle w:val="ad"/>
        <w:rPr>
          <w:rFonts w:hAnsi="宋体" w:cs="宋体" w:hint="eastAsia"/>
        </w:rPr>
      </w:pPr>
      <w:r w:rsidRPr="00EB28BE">
        <w:rPr>
          <w:rFonts w:hAnsi="宋体" w:cs="宋体" w:hint="eastAsia"/>
        </w:rPr>
        <w:t xml:space="preserve">       return zero(xmult(p,l1,l2))&amp;&amp;(l1.x-p.x)*(l2.x-p.x)&lt;eps&amp;&amp;(l1.y-p.y)*(l2.y-p.y)&lt;eps;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//判线段在任意多边形内,顶点按顺时针或逆时针给出,与边界相交返回1</w:t>
      </w:r>
    </w:p>
    <w:p w:rsidR="005F1F37" w:rsidRPr="00EB28BE" w:rsidRDefault="005F1F37" w:rsidP="005F1F37">
      <w:pPr>
        <w:pStyle w:val="ad"/>
        <w:rPr>
          <w:rFonts w:hAnsi="宋体" w:cs="宋体" w:hint="eastAsia"/>
        </w:rPr>
      </w:pPr>
      <w:r w:rsidRPr="00EB28BE">
        <w:rPr>
          <w:rFonts w:hAnsi="宋体" w:cs="宋体" w:hint="eastAsia"/>
        </w:rPr>
        <w:t>int inside_polygon(point l1,point l2,int n,point* p){</w:t>
      </w:r>
    </w:p>
    <w:p w:rsidR="005F1F37" w:rsidRPr="00EB28BE" w:rsidRDefault="005F1F37" w:rsidP="005F1F37">
      <w:pPr>
        <w:pStyle w:val="ad"/>
        <w:rPr>
          <w:rFonts w:hAnsi="宋体" w:cs="宋体" w:hint="eastAsia"/>
        </w:rPr>
      </w:pPr>
      <w:r w:rsidRPr="00EB28BE">
        <w:rPr>
          <w:rFonts w:hAnsi="宋体" w:cs="宋体" w:hint="eastAsia"/>
        </w:rPr>
        <w:t xml:space="preserve">       point t[MAXN],tt;</w:t>
      </w:r>
    </w:p>
    <w:p w:rsidR="005F1F37" w:rsidRPr="00EB28BE" w:rsidRDefault="005F1F37" w:rsidP="005F1F37">
      <w:pPr>
        <w:pStyle w:val="ad"/>
        <w:rPr>
          <w:rFonts w:hAnsi="宋体" w:cs="宋体" w:hint="eastAsia"/>
        </w:rPr>
      </w:pPr>
      <w:r w:rsidRPr="00EB28BE">
        <w:rPr>
          <w:rFonts w:hAnsi="宋体" w:cs="宋体" w:hint="eastAsia"/>
        </w:rPr>
        <w:t xml:space="preserve">       int i,j,k=0;</w:t>
      </w:r>
    </w:p>
    <w:p w:rsidR="005F1F37" w:rsidRPr="00EB28BE" w:rsidRDefault="005F1F37" w:rsidP="005F1F37">
      <w:pPr>
        <w:pStyle w:val="ad"/>
        <w:rPr>
          <w:rFonts w:hAnsi="宋体" w:cs="宋体" w:hint="eastAsia"/>
        </w:rPr>
      </w:pPr>
      <w:r w:rsidRPr="00EB28BE">
        <w:rPr>
          <w:rFonts w:hAnsi="宋体" w:cs="宋体" w:hint="eastAsia"/>
        </w:rPr>
        <w:t xml:space="preserve">       if (!inside_polygon(l1,n,p)||!inside_polygon(l2,n,p))</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if (opposite_side(l1,l2,p[i],p[(i+1)%n])&amp;&amp;opposite_side(p[i],p[(i+1)%n],l1,l2))</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else if (dot_online_in(l1,p[i],p[(i+1)%n]))</w:t>
      </w:r>
    </w:p>
    <w:p w:rsidR="005F1F37" w:rsidRPr="00EB28BE" w:rsidRDefault="005F1F37" w:rsidP="005F1F37">
      <w:pPr>
        <w:pStyle w:val="ad"/>
        <w:rPr>
          <w:rFonts w:hAnsi="宋体" w:cs="宋体" w:hint="eastAsia"/>
        </w:rPr>
      </w:pPr>
      <w:r w:rsidRPr="00EB28BE">
        <w:rPr>
          <w:rFonts w:hAnsi="宋体" w:cs="宋体" w:hint="eastAsia"/>
        </w:rPr>
        <w:t xml:space="preserve">                     t[k++]=l1;</w:t>
      </w:r>
    </w:p>
    <w:p w:rsidR="005F1F37" w:rsidRPr="00EB28BE" w:rsidRDefault="005F1F37" w:rsidP="005F1F37">
      <w:pPr>
        <w:pStyle w:val="ad"/>
        <w:rPr>
          <w:rFonts w:hAnsi="宋体" w:cs="宋体" w:hint="eastAsia"/>
        </w:rPr>
      </w:pPr>
      <w:r w:rsidRPr="00EB28BE">
        <w:rPr>
          <w:rFonts w:hAnsi="宋体" w:cs="宋体" w:hint="eastAsia"/>
        </w:rPr>
        <w:t xml:space="preserve">              else if (dot_online_in(l2,p[i],p[(i+1)%n]))</w:t>
      </w:r>
    </w:p>
    <w:p w:rsidR="005F1F37" w:rsidRPr="00EB28BE" w:rsidRDefault="005F1F37" w:rsidP="005F1F37">
      <w:pPr>
        <w:pStyle w:val="ad"/>
        <w:rPr>
          <w:rFonts w:hAnsi="宋体" w:cs="宋体" w:hint="eastAsia"/>
        </w:rPr>
      </w:pPr>
      <w:r w:rsidRPr="00EB28BE">
        <w:rPr>
          <w:rFonts w:hAnsi="宋体" w:cs="宋体" w:hint="eastAsia"/>
        </w:rPr>
        <w:t xml:space="preserve">                     t[k++]=l2;</w:t>
      </w:r>
    </w:p>
    <w:p w:rsidR="005F1F37" w:rsidRPr="00EB28BE" w:rsidRDefault="005F1F37" w:rsidP="005F1F37">
      <w:pPr>
        <w:pStyle w:val="ad"/>
        <w:rPr>
          <w:rFonts w:hAnsi="宋体" w:cs="宋体" w:hint="eastAsia"/>
        </w:rPr>
      </w:pPr>
      <w:r w:rsidRPr="00EB28BE">
        <w:rPr>
          <w:rFonts w:hAnsi="宋体" w:cs="宋体" w:hint="eastAsia"/>
        </w:rPr>
        <w:t xml:space="preserve">              else if (dot_online_in(p[i],l1,l2))</w:t>
      </w:r>
    </w:p>
    <w:p w:rsidR="005F1F37" w:rsidRPr="00EB28BE" w:rsidRDefault="005F1F37" w:rsidP="005F1F37">
      <w:pPr>
        <w:pStyle w:val="ad"/>
        <w:rPr>
          <w:rFonts w:hAnsi="宋体" w:cs="宋体" w:hint="eastAsia"/>
        </w:rPr>
      </w:pPr>
      <w:r w:rsidRPr="00EB28BE">
        <w:rPr>
          <w:rFonts w:hAnsi="宋体" w:cs="宋体" w:hint="eastAsia"/>
        </w:rPr>
        <w:t xml:space="preserve">                     t[k++]=p[i];</w:t>
      </w:r>
    </w:p>
    <w:p w:rsidR="005F1F37" w:rsidRPr="00EB28BE" w:rsidRDefault="005F1F37" w:rsidP="005F1F37">
      <w:pPr>
        <w:pStyle w:val="ad"/>
        <w:rPr>
          <w:rFonts w:hAnsi="宋体" w:cs="宋体" w:hint="eastAsia"/>
        </w:rPr>
      </w:pPr>
      <w:r w:rsidRPr="00EB28BE">
        <w:rPr>
          <w:rFonts w:hAnsi="宋体" w:cs="宋体" w:hint="eastAsia"/>
        </w:rPr>
        <w:t xml:space="preserve">       for (i=0;i&lt;k;i++)</w:t>
      </w:r>
    </w:p>
    <w:p w:rsidR="005F1F37" w:rsidRPr="00EB28BE" w:rsidRDefault="005F1F37" w:rsidP="005F1F37">
      <w:pPr>
        <w:pStyle w:val="ad"/>
        <w:rPr>
          <w:rFonts w:hAnsi="宋体" w:cs="宋体" w:hint="eastAsia"/>
        </w:rPr>
      </w:pPr>
      <w:r w:rsidRPr="00EB28BE">
        <w:rPr>
          <w:rFonts w:hAnsi="宋体" w:cs="宋体" w:hint="eastAsia"/>
        </w:rPr>
        <w:t xml:space="preserve">              for (j=i+1;j&lt;k;j++){</w:t>
      </w:r>
    </w:p>
    <w:p w:rsidR="005F1F37" w:rsidRPr="00EB28BE" w:rsidRDefault="005F1F37" w:rsidP="005F1F37">
      <w:pPr>
        <w:pStyle w:val="ad"/>
        <w:rPr>
          <w:rFonts w:hAnsi="宋体" w:cs="宋体" w:hint="eastAsia"/>
        </w:rPr>
      </w:pPr>
      <w:r w:rsidRPr="00EB28BE">
        <w:rPr>
          <w:rFonts w:hAnsi="宋体" w:cs="宋体" w:hint="eastAsia"/>
        </w:rPr>
        <w:t xml:space="preserve">                     tt.x=(t[i].x+t[j].x)/2;</w:t>
      </w:r>
    </w:p>
    <w:p w:rsidR="005F1F37" w:rsidRPr="00EB28BE" w:rsidRDefault="005F1F37" w:rsidP="005F1F37">
      <w:pPr>
        <w:pStyle w:val="ad"/>
        <w:rPr>
          <w:rFonts w:hAnsi="宋体" w:cs="宋体" w:hint="eastAsia"/>
        </w:rPr>
      </w:pPr>
      <w:r w:rsidRPr="00EB28BE">
        <w:rPr>
          <w:rFonts w:hAnsi="宋体" w:cs="宋体" w:hint="eastAsia"/>
        </w:rPr>
        <w:t xml:space="preserve">                     tt.y=(t[i].y+t[j].y)/2;</w:t>
      </w:r>
    </w:p>
    <w:p w:rsidR="005F1F37" w:rsidRPr="00EB28BE" w:rsidRDefault="005F1F37" w:rsidP="005F1F37">
      <w:pPr>
        <w:pStyle w:val="ad"/>
        <w:rPr>
          <w:rFonts w:hAnsi="宋体" w:cs="宋体" w:hint="eastAsia"/>
        </w:rPr>
      </w:pPr>
      <w:r w:rsidRPr="00EB28BE">
        <w:rPr>
          <w:rFonts w:hAnsi="宋体" w:cs="宋体" w:hint="eastAsia"/>
        </w:rPr>
        <w:t xml:space="preserve">                     if (!inside_polygon(tt,n,p))</w:t>
      </w:r>
    </w:p>
    <w:p w:rsidR="005F1F37" w:rsidRPr="00EB28BE" w:rsidRDefault="005F1F37" w:rsidP="005F1F37">
      <w:pPr>
        <w:pStyle w:val="ad"/>
        <w:rPr>
          <w:rFonts w:hAnsi="宋体" w:cs="宋体" w:hint="eastAsia"/>
        </w:rPr>
      </w:pPr>
      <w:r w:rsidRPr="00EB28BE">
        <w:rPr>
          <w:rFonts w:hAnsi="宋体" w:cs="宋体" w:hint="eastAsia"/>
        </w:rPr>
        <w:t xml:space="preserve">                            return 0;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point intersection(line u,line v){</w:t>
      </w:r>
    </w:p>
    <w:p w:rsidR="005F1F37" w:rsidRPr="00EB28BE" w:rsidRDefault="005F1F37" w:rsidP="005F1F37">
      <w:pPr>
        <w:pStyle w:val="ad"/>
        <w:rPr>
          <w:rFonts w:hAnsi="宋体" w:cs="宋体" w:hint="eastAsia"/>
        </w:rPr>
      </w:pPr>
      <w:r w:rsidRPr="00EB28BE">
        <w:rPr>
          <w:rFonts w:hAnsi="宋体" w:cs="宋体" w:hint="eastAsia"/>
        </w:rPr>
        <w:t xml:space="preserve">       point ret=u.a;</w:t>
      </w:r>
    </w:p>
    <w:p w:rsidR="005F1F37" w:rsidRPr="00EB28BE" w:rsidRDefault="005F1F37" w:rsidP="005F1F37">
      <w:pPr>
        <w:pStyle w:val="ad"/>
        <w:rPr>
          <w:rFonts w:hAnsi="宋体" w:cs="宋体" w:hint="eastAsia"/>
        </w:rPr>
      </w:pPr>
      <w:r w:rsidRPr="00EB28BE">
        <w:rPr>
          <w:rFonts w:hAnsi="宋体" w:cs="宋体" w:hint="eastAsia"/>
        </w:rPr>
        <w:t xml:space="preserve">       double t=((u.a.x-v.a.x)*(v.a.y-v.b.y)-(u.a.y-v.a.y)*(v.a.x-v.b.x))</w:t>
      </w:r>
    </w:p>
    <w:p w:rsidR="005F1F37" w:rsidRPr="00EB28BE" w:rsidRDefault="005F1F37" w:rsidP="005F1F37">
      <w:pPr>
        <w:pStyle w:val="ad"/>
        <w:rPr>
          <w:rFonts w:hAnsi="宋体" w:cs="宋体" w:hint="eastAsia"/>
        </w:rPr>
      </w:pPr>
      <w:r w:rsidRPr="00EB28BE">
        <w:rPr>
          <w:rFonts w:hAnsi="宋体" w:cs="宋体" w:hint="eastAsia"/>
        </w:rPr>
        <w:t xml:space="preserve">                     /((u.a.x-u.b.x)*(v.a.y-v.b.y)-(u.a.y-u.b.y)*(v.a.x-v.b.x));</w:t>
      </w:r>
    </w:p>
    <w:p w:rsidR="005F1F37" w:rsidRPr="00EB28BE" w:rsidRDefault="005F1F37" w:rsidP="005F1F37">
      <w:pPr>
        <w:pStyle w:val="ad"/>
        <w:rPr>
          <w:rFonts w:hAnsi="宋体" w:cs="宋体" w:hint="eastAsia"/>
        </w:rPr>
      </w:pPr>
      <w:r w:rsidRPr="00EB28BE">
        <w:rPr>
          <w:rFonts w:hAnsi="宋体" w:cs="宋体" w:hint="eastAsia"/>
        </w:rPr>
        <w:t xml:space="preserve">       ret.x+=(u.b.x-u.a.x)*t;</w:t>
      </w:r>
    </w:p>
    <w:p w:rsidR="005F1F37" w:rsidRPr="00EB28BE" w:rsidRDefault="005F1F37" w:rsidP="005F1F37">
      <w:pPr>
        <w:pStyle w:val="ad"/>
        <w:rPr>
          <w:rFonts w:hAnsi="宋体" w:cs="宋体" w:hint="eastAsia"/>
        </w:rPr>
      </w:pPr>
      <w:r w:rsidRPr="00EB28BE">
        <w:rPr>
          <w:rFonts w:hAnsi="宋体" w:cs="宋体" w:hint="eastAsia"/>
        </w:rPr>
        <w:t xml:space="preserve">       ret.y+=(u.b.y-u.a.y)*t;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point barycenter(point a,point b,point c){</w:t>
      </w:r>
    </w:p>
    <w:p w:rsidR="005F1F37" w:rsidRPr="00EB28BE" w:rsidRDefault="005F1F37" w:rsidP="005F1F37">
      <w:pPr>
        <w:pStyle w:val="ad"/>
        <w:rPr>
          <w:rFonts w:hAnsi="宋体" w:cs="宋体" w:hint="eastAsia"/>
        </w:rPr>
      </w:pPr>
      <w:r w:rsidRPr="00EB28BE">
        <w:rPr>
          <w:rFonts w:hAnsi="宋体" w:cs="宋体" w:hint="eastAsia"/>
        </w:rPr>
        <w:t xml:space="preserve">       line u,v;</w:t>
      </w:r>
    </w:p>
    <w:p w:rsidR="005F1F37" w:rsidRPr="00EB28BE" w:rsidRDefault="005F1F37" w:rsidP="005F1F37">
      <w:pPr>
        <w:pStyle w:val="ad"/>
        <w:rPr>
          <w:rFonts w:hAnsi="宋体" w:cs="宋体" w:hint="eastAsia"/>
        </w:rPr>
      </w:pPr>
      <w:r w:rsidRPr="00EB28BE">
        <w:rPr>
          <w:rFonts w:hAnsi="宋体" w:cs="宋体" w:hint="eastAsia"/>
        </w:rPr>
        <w:t xml:space="preserve">       u.a.x=(a.x+b.x)/2;</w:t>
      </w:r>
    </w:p>
    <w:p w:rsidR="005F1F37" w:rsidRPr="00EB28BE" w:rsidRDefault="005F1F37" w:rsidP="005F1F37">
      <w:pPr>
        <w:pStyle w:val="ad"/>
        <w:rPr>
          <w:rFonts w:hAnsi="宋体" w:cs="宋体" w:hint="eastAsia"/>
        </w:rPr>
      </w:pPr>
      <w:r w:rsidRPr="00EB28BE">
        <w:rPr>
          <w:rFonts w:hAnsi="宋体" w:cs="宋体" w:hint="eastAsia"/>
        </w:rPr>
        <w:lastRenderedPageBreak/>
        <w:t xml:space="preserve">       u.a.y=(a.y+b.y)/2;</w:t>
      </w:r>
    </w:p>
    <w:p w:rsidR="005F1F37" w:rsidRPr="00EB28BE" w:rsidRDefault="005F1F37" w:rsidP="005F1F37">
      <w:pPr>
        <w:pStyle w:val="ad"/>
        <w:rPr>
          <w:rFonts w:hAnsi="宋体" w:cs="宋体" w:hint="eastAsia"/>
        </w:rPr>
      </w:pPr>
      <w:r w:rsidRPr="00EB28BE">
        <w:rPr>
          <w:rFonts w:hAnsi="宋体" w:cs="宋体" w:hint="eastAsia"/>
        </w:rPr>
        <w:t xml:space="preserve">       u.b=c;</w:t>
      </w:r>
    </w:p>
    <w:p w:rsidR="005F1F37" w:rsidRPr="00EB28BE" w:rsidRDefault="005F1F37" w:rsidP="005F1F37">
      <w:pPr>
        <w:pStyle w:val="ad"/>
        <w:rPr>
          <w:rFonts w:hAnsi="宋体" w:cs="宋体" w:hint="eastAsia"/>
        </w:rPr>
      </w:pPr>
      <w:r w:rsidRPr="00EB28BE">
        <w:rPr>
          <w:rFonts w:hAnsi="宋体" w:cs="宋体" w:hint="eastAsia"/>
        </w:rPr>
        <w:t xml:space="preserve">       v.a.x=(a.x+c.x)/2;</w:t>
      </w:r>
    </w:p>
    <w:p w:rsidR="005F1F37" w:rsidRPr="00EB28BE" w:rsidRDefault="005F1F37" w:rsidP="005F1F37">
      <w:pPr>
        <w:pStyle w:val="ad"/>
        <w:rPr>
          <w:rFonts w:hAnsi="宋体" w:cs="宋体" w:hint="eastAsia"/>
        </w:rPr>
      </w:pPr>
      <w:r w:rsidRPr="00EB28BE">
        <w:rPr>
          <w:rFonts w:hAnsi="宋体" w:cs="宋体" w:hint="eastAsia"/>
        </w:rPr>
        <w:t xml:space="preserve">       v.a.y=(a.y+c.y)/2;</w:t>
      </w:r>
    </w:p>
    <w:p w:rsidR="005F1F37" w:rsidRPr="00EB28BE" w:rsidRDefault="005F1F37" w:rsidP="005F1F37">
      <w:pPr>
        <w:pStyle w:val="ad"/>
        <w:rPr>
          <w:rFonts w:hAnsi="宋体" w:cs="宋体" w:hint="eastAsia"/>
        </w:rPr>
      </w:pPr>
      <w:r w:rsidRPr="00EB28BE">
        <w:rPr>
          <w:rFonts w:hAnsi="宋体" w:cs="宋体" w:hint="eastAsia"/>
        </w:rPr>
        <w:t xml:space="preserve">       v.b=b;</w:t>
      </w:r>
    </w:p>
    <w:p w:rsidR="005F1F37" w:rsidRPr="00EB28BE" w:rsidRDefault="005F1F37" w:rsidP="005F1F37">
      <w:pPr>
        <w:pStyle w:val="ad"/>
        <w:rPr>
          <w:rFonts w:hAnsi="宋体" w:cs="宋体" w:hint="eastAsia"/>
        </w:rPr>
      </w:pPr>
      <w:r w:rsidRPr="00EB28BE">
        <w:rPr>
          <w:rFonts w:hAnsi="宋体" w:cs="宋体" w:hint="eastAsia"/>
        </w:rPr>
        <w:t xml:space="preserve">       return intersection(u,v);</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//多边形重心</w:t>
      </w:r>
    </w:p>
    <w:p w:rsidR="005F1F37" w:rsidRPr="00EB28BE" w:rsidRDefault="005F1F37" w:rsidP="005F1F37">
      <w:pPr>
        <w:pStyle w:val="ad"/>
        <w:rPr>
          <w:rFonts w:hAnsi="宋体" w:cs="宋体" w:hint="eastAsia"/>
        </w:rPr>
      </w:pPr>
      <w:r w:rsidRPr="00EB28BE">
        <w:rPr>
          <w:rFonts w:hAnsi="宋体" w:cs="宋体" w:hint="eastAsia"/>
        </w:rPr>
        <w:t>point barycenter(int n,point* p){</w:t>
      </w:r>
    </w:p>
    <w:p w:rsidR="005F1F37" w:rsidRPr="00EB28BE" w:rsidRDefault="005F1F37" w:rsidP="005F1F37">
      <w:pPr>
        <w:pStyle w:val="ad"/>
        <w:rPr>
          <w:rFonts w:hAnsi="宋体" w:cs="宋体" w:hint="eastAsia"/>
        </w:rPr>
      </w:pPr>
      <w:r w:rsidRPr="00EB28BE">
        <w:rPr>
          <w:rFonts w:hAnsi="宋体" w:cs="宋体" w:hint="eastAsia"/>
        </w:rPr>
        <w:t xml:space="preserve">       point ret,t;</w:t>
      </w:r>
    </w:p>
    <w:p w:rsidR="005F1F37" w:rsidRPr="00EB28BE" w:rsidRDefault="005F1F37" w:rsidP="005F1F37">
      <w:pPr>
        <w:pStyle w:val="ad"/>
        <w:rPr>
          <w:rFonts w:hAnsi="宋体" w:cs="宋体" w:hint="eastAsia"/>
        </w:rPr>
      </w:pPr>
      <w:r w:rsidRPr="00EB28BE">
        <w:rPr>
          <w:rFonts w:hAnsi="宋体" w:cs="宋体" w:hint="eastAsia"/>
        </w:rPr>
        <w:t xml:space="preserve">       double t1=0,t2;</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ret.x=ret.y=0;</w:t>
      </w:r>
    </w:p>
    <w:p w:rsidR="005F1F37" w:rsidRPr="00EB28BE" w:rsidRDefault="005F1F37" w:rsidP="005F1F37">
      <w:pPr>
        <w:pStyle w:val="ad"/>
        <w:rPr>
          <w:rFonts w:hAnsi="宋体" w:cs="宋体" w:hint="eastAsia"/>
        </w:rPr>
      </w:pPr>
      <w:r w:rsidRPr="00EB28BE">
        <w:rPr>
          <w:rFonts w:hAnsi="宋体" w:cs="宋体" w:hint="eastAsia"/>
        </w:rPr>
        <w:t xml:space="preserve">       for (i=1;i&lt;n-1;i++)</w:t>
      </w:r>
    </w:p>
    <w:p w:rsidR="005F1F37" w:rsidRPr="00EB28BE" w:rsidRDefault="005F1F37" w:rsidP="005F1F37">
      <w:pPr>
        <w:pStyle w:val="ad"/>
        <w:rPr>
          <w:rFonts w:hAnsi="宋体" w:cs="宋体" w:hint="eastAsia"/>
        </w:rPr>
      </w:pPr>
      <w:r w:rsidRPr="00EB28BE">
        <w:rPr>
          <w:rFonts w:hAnsi="宋体" w:cs="宋体" w:hint="eastAsia"/>
        </w:rPr>
        <w:t xml:space="preserve">              if (fabs(t2=xmult(p[0],p[i],p[i+1]))&gt;eps){</w:t>
      </w:r>
    </w:p>
    <w:p w:rsidR="005F1F37" w:rsidRPr="00EB28BE" w:rsidRDefault="005F1F37" w:rsidP="005F1F37">
      <w:pPr>
        <w:pStyle w:val="ad"/>
        <w:rPr>
          <w:rFonts w:hAnsi="宋体" w:cs="宋体" w:hint="eastAsia"/>
        </w:rPr>
      </w:pPr>
      <w:r w:rsidRPr="00EB28BE">
        <w:rPr>
          <w:rFonts w:hAnsi="宋体" w:cs="宋体" w:hint="eastAsia"/>
        </w:rPr>
        <w:t xml:space="preserve">                     t=barycenter(p[0],p[i],p[i+1]);</w:t>
      </w:r>
    </w:p>
    <w:p w:rsidR="005F1F37" w:rsidRPr="00EB28BE" w:rsidRDefault="005F1F37" w:rsidP="005F1F37">
      <w:pPr>
        <w:pStyle w:val="ad"/>
        <w:rPr>
          <w:rFonts w:hAnsi="宋体" w:cs="宋体" w:hint="eastAsia"/>
        </w:rPr>
      </w:pPr>
      <w:r w:rsidRPr="00EB28BE">
        <w:rPr>
          <w:rFonts w:hAnsi="宋体" w:cs="宋体" w:hint="eastAsia"/>
        </w:rPr>
        <w:t xml:space="preserve">                     ret.x+=t.x*t2;</w:t>
      </w:r>
    </w:p>
    <w:p w:rsidR="005F1F37" w:rsidRPr="00EB28BE" w:rsidRDefault="005F1F37" w:rsidP="005F1F37">
      <w:pPr>
        <w:pStyle w:val="ad"/>
        <w:rPr>
          <w:rFonts w:hAnsi="宋体" w:cs="宋体" w:hint="eastAsia"/>
        </w:rPr>
      </w:pPr>
      <w:r w:rsidRPr="00EB28BE">
        <w:rPr>
          <w:rFonts w:hAnsi="宋体" w:cs="宋体" w:hint="eastAsia"/>
        </w:rPr>
        <w:t xml:space="preserve">                     ret.y+=t.y*t2;</w:t>
      </w:r>
    </w:p>
    <w:p w:rsidR="005F1F37" w:rsidRPr="00EB28BE" w:rsidRDefault="005F1F37" w:rsidP="005F1F37">
      <w:pPr>
        <w:pStyle w:val="ad"/>
        <w:rPr>
          <w:rFonts w:hAnsi="宋体" w:cs="宋体" w:hint="eastAsia"/>
        </w:rPr>
      </w:pPr>
      <w:r w:rsidRPr="00EB28BE">
        <w:rPr>
          <w:rFonts w:hAnsi="宋体" w:cs="宋体" w:hint="eastAsia"/>
        </w:rPr>
        <w:t xml:space="preserve">                     t1+=t2;</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if (fabs(t1)&gt;eps)</w:t>
      </w:r>
    </w:p>
    <w:p w:rsidR="005F1F37" w:rsidRPr="00EB28BE" w:rsidRDefault="005F1F37" w:rsidP="005F1F37">
      <w:pPr>
        <w:pStyle w:val="ad"/>
        <w:rPr>
          <w:rFonts w:hAnsi="宋体" w:cs="宋体" w:hint="eastAsia"/>
        </w:rPr>
      </w:pPr>
      <w:r w:rsidRPr="00EB28BE">
        <w:rPr>
          <w:rFonts w:hAnsi="宋体" w:cs="宋体" w:hint="eastAsia"/>
        </w:rPr>
        <w:t xml:space="preserve">              ret.x/=t1,ret.y/=t1;</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1.4  多边形切割</w:t>
      </w:r>
    </w:p>
    <w:p w:rsidR="005F1F37" w:rsidRPr="00EB28BE" w:rsidRDefault="005F1F37" w:rsidP="005F1F37">
      <w:pPr>
        <w:pStyle w:val="ad"/>
        <w:rPr>
          <w:rFonts w:hAnsi="宋体" w:cs="宋体" w:hint="eastAsia"/>
        </w:rPr>
      </w:pPr>
      <w:r w:rsidRPr="00EB28BE">
        <w:rPr>
          <w:rFonts w:hAnsi="宋体" w:cs="宋体" w:hint="eastAsia"/>
        </w:rPr>
        <w:t>//多边形切割</w:t>
      </w:r>
    </w:p>
    <w:p w:rsidR="005F1F37" w:rsidRPr="00EB28BE" w:rsidRDefault="005F1F37" w:rsidP="005F1F37">
      <w:pPr>
        <w:pStyle w:val="ad"/>
        <w:rPr>
          <w:rFonts w:hAnsi="宋体" w:cs="宋体" w:hint="eastAsia"/>
        </w:rPr>
      </w:pPr>
      <w:r w:rsidRPr="00EB28BE">
        <w:rPr>
          <w:rFonts w:hAnsi="宋体" w:cs="宋体" w:hint="eastAsia"/>
        </w:rPr>
        <w:t>//可用于半平面交</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#define eps 1e-8</w:t>
      </w:r>
    </w:p>
    <w:p w:rsidR="005F1F37" w:rsidRPr="00EB28BE" w:rsidRDefault="005F1F37" w:rsidP="005F1F37">
      <w:pPr>
        <w:pStyle w:val="ad"/>
        <w:rPr>
          <w:rFonts w:hAnsi="宋体" w:cs="宋体" w:hint="eastAsia"/>
        </w:rPr>
      </w:pPr>
      <w:r w:rsidRPr="00EB28BE">
        <w:rPr>
          <w:rFonts w:hAnsi="宋体" w:cs="宋体" w:hint="eastAsia"/>
        </w:rPr>
        <w:t>#define zero(x) (((x)&gt;0?(x):-(x))&lt;eps)</w:t>
      </w:r>
    </w:p>
    <w:p w:rsidR="005F1F37" w:rsidRPr="00EB28BE" w:rsidRDefault="005F1F37" w:rsidP="005F1F37">
      <w:pPr>
        <w:pStyle w:val="ad"/>
        <w:rPr>
          <w:rFonts w:hAnsi="宋体" w:cs="宋体" w:hint="eastAsia"/>
        </w:rPr>
      </w:pPr>
      <w:r w:rsidRPr="00EB28BE">
        <w:rPr>
          <w:rFonts w:hAnsi="宋体" w:cs="宋体" w:hint="eastAsia"/>
        </w:rPr>
        <w:t>struct point{double x,y;};</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double xmult(point p1,point p2,point p0){</w:t>
      </w:r>
    </w:p>
    <w:p w:rsidR="005F1F37" w:rsidRPr="00EB28BE" w:rsidRDefault="005F1F37" w:rsidP="005F1F37">
      <w:pPr>
        <w:pStyle w:val="ad"/>
        <w:rPr>
          <w:rFonts w:hAnsi="宋体" w:cs="宋体" w:hint="eastAsia"/>
        </w:rPr>
      </w:pPr>
      <w:r w:rsidRPr="00EB28BE">
        <w:rPr>
          <w:rFonts w:hAnsi="宋体" w:cs="宋体" w:hint="eastAsia"/>
        </w:rPr>
        <w:t xml:space="preserve">       return (p1.x-p0.x)*(p2.y-p0.y)-(p2.x-p0.x)*(p1.y-p0.y);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same_side(point p1,point p2,point l1,point l2){</w:t>
      </w:r>
    </w:p>
    <w:p w:rsidR="005F1F37" w:rsidRPr="00EB28BE" w:rsidRDefault="005F1F37" w:rsidP="005F1F37">
      <w:pPr>
        <w:pStyle w:val="ad"/>
        <w:rPr>
          <w:rFonts w:hAnsi="宋体" w:cs="宋体" w:hint="eastAsia"/>
        </w:rPr>
      </w:pPr>
      <w:r w:rsidRPr="00EB28BE">
        <w:rPr>
          <w:rFonts w:hAnsi="宋体" w:cs="宋体" w:hint="eastAsia"/>
        </w:rPr>
        <w:t xml:space="preserve">       return xmult(l1,p1,l2)*xmult(l1,p2,l2)&gt;eps;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point intersection(point u1,point u2,point v1,point v2){</w:t>
      </w:r>
    </w:p>
    <w:p w:rsidR="005F1F37" w:rsidRPr="00EB28BE" w:rsidRDefault="005F1F37" w:rsidP="005F1F37">
      <w:pPr>
        <w:pStyle w:val="ad"/>
        <w:rPr>
          <w:rFonts w:hAnsi="宋体" w:cs="宋体" w:hint="eastAsia"/>
        </w:rPr>
      </w:pPr>
      <w:r w:rsidRPr="00EB28BE">
        <w:rPr>
          <w:rFonts w:hAnsi="宋体" w:cs="宋体" w:hint="eastAsia"/>
        </w:rPr>
        <w:t xml:space="preserve">       point ret=u1;</w:t>
      </w:r>
    </w:p>
    <w:p w:rsidR="005F1F37" w:rsidRPr="00EB28BE" w:rsidRDefault="005F1F37" w:rsidP="005F1F37">
      <w:pPr>
        <w:pStyle w:val="ad"/>
        <w:rPr>
          <w:rFonts w:hAnsi="宋体" w:cs="宋体" w:hint="eastAsia"/>
        </w:rPr>
      </w:pPr>
      <w:r w:rsidRPr="00EB28BE">
        <w:rPr>
          <w:rFonts w:hAnsi="宋体" w:cs="宋体" w:hint="eastAsia"/>
        </w:rPr>
        <w:lastRenderedPageBreak/>
        <w:t xml:space="preserve">       double t=((u1.x-v1.x)*(v1.y-v2.y)-(u1.y-v1.y)*(v1.x-v2.x))</w:t>
      </w:r>
    </w:p>
    <w:p w:rsidR="005F1F37" w:rsidRPr="00EB28BE" w:rsidRDefault="005F1F37" w:rsidP="005F1F37">
      <w:pPr>
        <w:pStyle w:val="ad"/>
        <w:rPr>
          <w:rFonts w:hAnsi="宋体" w:cs="宋体" w:hint="eastAsia"/>
        </w:rPr>
      </w:pPr>
      <w:r w:rsidRPr="00EB28BE">
        <w:rPr>
          <w:rFonts w:hAnsi="宋体" w:cs="宋体" w:hint="eastAsia"/>
        </w:rPr>
        <w:t xml:space="preserve">                     /((u1.x-u2.x)*(v1.y-v2.y)-(u1.y-u2.y)*(v1.x-v2.x));</w:t>
      </w:r>
    </w:p>
    <w:p w:rsidR="005F1F37" w:rsidRPr="00EB28BE" w:rsidRDefault="005F1F37" w:rsidP="005F1F37">
      <w:pPr>
        <w:pStyle w:val="ad"/>
        <w:rPr>
          <w:rFonts w:hAnsi="宋体" w:cs="宋体" w:hint="eastAsia"/>
        </w:rPr>
      </w:pPr>
      <w:r w:rsidRPr="00EB28BE">
        <w:rPr>
          <w:rFonts w:hAnsi="宋体" w:cs="宋体" w:hint="eastAsia"/>
        </w:rPr>
        <w:t xml:space="preserve">       ret.x+=(u2.x-u1.x)*t;</w:t>
      </w:r>
    </w:p>
    <w:p w:rsidR="005F1F37" w:rsidRPr="00EB28BE" w:rsidRDefault="005F1F37" w:rsidP="005F1F37">
      <w:pPr>
        <w:pStyle w:val="ad"/>
        <w:rPr>
          <w:rFonts w:hAnsi="宋体" w:cs="宋体" w:hint="eastAsia"/>
        </w:rPr>
      </w:pPr>
      <w:r w:rsidRPr="00EB28BE">
        <w:rPr>
          <w:rFonts w:hAnsi="宋体" w:cs="宋体" w:hint="eastAsia"/>
        </w:rPr>
        <w:t xml:space="preserve">       ret.y+=(u2.y-u1.y)*t;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//将多边形沿l1,l2确定的直线切割在side侧切割,保证l1,l2,side不共线</w:t>
      </w:r>
    </w:p>
    <w:p w:rsidR="005F1F37" w:rsidRPr="00EB28BE" w:rsidRDefault="005F1F37" w:rsidP="005F1F37">
      <w:pPr>
        <w:pStyle w:val="ad"/>
        <w:rPr>
          <w:rFonts w:hAnsi="宋体" w:cs="宋体" w:hint="eastAsia"/>
        </w:rPr>
      </w:pPr>
      <w:r w:rsidRPr="00EB28BE">
        <w:rPr>
          <w:rFonts w:hAnsi="宋体" w:cs="宋体" w:hint="eastAsia"/>
        </w:rPr>
        <w:t>void polygon_cut(int&amp; n,point* p,point l1,point l2,point side){</w:t>
      </w:r>
    </w:p>
    <w:p w:rsidR="005F1F37" w:rsidRPr="00EB28BE" w:rsidRDefault="005F1F37" w:rsidP="005F1F37">
      <w:pPr>
        <w:pStyle w:val="ad"/>
        <w:rPr>
          <w:rFonts w:hAnsi="宋体" w:cs="宋体" w:hint="eastAsia"/>
        </w:rPr>
      </w:pPr>
      <w:r w:rsidRPr="00EB28BE">
        <w:rPr>
          <w:rFonts w:hAnsi="宋体" w:cs="宋体" w:hint="eastAsia"/>
        </w:rPr>
        <w:t xml:space="preserve">       point pp[100];</w:t>
      </w:r>
    </w:p>
    <w:p w:rsidR="005F1F37" w:rsidRPr="00EB28BE" w:rsidRDefault="005F1F37" w:rsidP="005F1F37">
      <w:pPr>
        <w:pStyle w:val="ad"/>
        <w:rPr>
          <w:rFonts w:hAnsi="宋体" w:cs="宋体" w:hint="eastAsia"/>
        </w:rPr>
      </w:pPr>
      <w:r w:rsidRPr="00EB28BE">
        <w:rPr>
          <w:rFonts w:hAnsi="宋体" w:cs="宋体" w:hint="eastAsia"/>
        </w:rPr>
        <w:t xml:space="preserve">       int m=0,i;</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if (same_side(p[i],side,l1,l2))</w:t>
      </w:r>
    </w:p>
    <w:p w:rsidR="005F1F37" w:rsidRPr="00EB28BE" w:rsidRDefault="005F1F37" w:rsidP="005F1F37">
      <w:pPr>
        <w:pStyle w:val="ad"/>
        <w:rPr>
          <w:rFonts w:hAnsi="宋体" w:cs="宋体" w:hint="eastAsia"/>
        </w:rPr>
      </w:pPr>
      <w:r w:rsidRPr="00EB28BE">
        <w:rPr>
          <w:rFonts w:hAnsi="宋体" w:cs="宋体" w:hint="eastAsia"/>
        </w:rPr>
        <w:t xml:space="preserve">                     pp[m++]=p[i];</w:t>
      </w:r>
    </w:p>
    <w:p w:rsidR="005F1F37" w:rsidRPr="00EB28BE" w:rsidRDefault="005F1F37" w:rsidP="005F1F37">
      <w:pPr>
        <w:pStyle w:val="ad"/>
        <w:rPr>
          <w:rFonts w:hAnsi="宋体" w:cs="宋体" w:hint="eastAsia"/>
        </w:rPr>
      </w:pPr>
      <w:r w:rsidRPr="00EB28BE">
        <w:rPr>
          <w:rFonts w:hAnsi="宋体" w:cs="宋体" w:hint="eastAsia"/>
        </w:rPr>
        <w:t xml:space="preserve">              if (!same_side(p[i],p[(i+1)%n],l1,l2)&amp;&amp;!(zero(xmult(p[i],l1,l2))&amp;&amp;zero(xmult(p[(i+1)%n],l1,l2))))</w:t>
      </w:r>
    </w:p>
    <w:p w:rsidR="005F1F37" w:rsidRPr="00EB28BE" w:rsidRDefault="005F1F37" w:rsidP="005F1F37">
      <w:pPr>
        <w:pStyle w:val="ad"/>
        <w:rPr>
          <w:rFonts w:hAnsi="宋体" w:cs="宋体" w:hint="eastAsia"/>
        </w:rPr>
      </w:pPr>
      <w:r w:rsidRPr="00EB28BE">
        <w:rPr>
          <w:rFonts w:hAnsi="宋体" w:cs="宋体" w:hint="eastAsia"/>
        </w:rPr>
        <w:t xml:space="preserve">                     pp[m++]=intersection(p[i],p[(i+1)%n],l1,l2);</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(n=i=0;i&lt;m;i++)</w:t>
      </w:r>
    </w:p>
    <w:p w:rsidR="005F1F37" w:rsidRPr="00EB28BE" w:rsidRDefault="005F1F37" w:rsidP="005F1F37">
      <w:pPr>
        <w:pStyle w:val="ad"/>
        <w:rPr>
          <w:rFonts w:hAnsi="宋体" w:cs="宋体" w:hint="eastAsia"/>
        </w:rPr>
      </w:pPr>
      <w:r w:rsidRPr="00EB28BE">
        <w:rPr>
          <w:rFonts w:hAnsi="宋体" w:cs="宋体" w:hint="eastAsia"/>
        </w:rPr>
        <w:t xml:space="preserve">              if (!i||!zero(pp[i].x-pp[i-1].x)||!zero(pp[i].y-pp[i-1].y))</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p[n++]=pp[i];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(zero(p[n-1].x-p[0].x)&amp;&amp;zero(p[n-1].y-p[0].y))</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n--;</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(n&lt;3)</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n=0;</w:t>
      </w:r>
    </w:p>
    <w:p w:rsidR="005F1F37" w:rsidRPr="00EB28BE" w:rsidRDefault="005F1F37" w:rsidP="005F1F37">
      <w:pPr>
        <w:pStyle w:val="ad"/>
        <w:rPr>
          <w:rFonts w:hAnsi="宋体" w:cs="宋体" w:hint="eastAsia"/>
          <w:lang w:val="pt-BR"/>
        </w:rPr>
      </w:pPr>
      <w:r w:rsidRPr="00EB28BE">
        <w:rPr>
          <w:rFonts w:hAnsi="宋体" w:cs="宋体" w:hint="eastAsia"/>
          <w:lang w:val="pt-BR"/>
        </w:rPr>
        <w:t>}</w:t>
      </w:r>
    </w:p>
    <w:p w:rsidR="005F1F37" w:rsidRPr="00EB28BE" w:rsidRDefault="005F1F37" w:rsidP="005F1F37">
      <w:pPr>
        <w:pStyle w:val="ad"/>
        <w:rPr>
          <w:rFonts w:hAnsi="宋体" w:cs="宋体" w:hint="eastAsia"/>
          <w:lang w:val="pt-BR"/>
        </w:rPr>
      </w:pPr>
    </w:p>
    <w:p w:rsidR="005F1F37" w:rsidRPr="00EB28BE" w:rsidRDefault="005F1F37" w:rsidP="007435DC">
      <w:pPr>
        <w:pStyle w:val="ad"/>
        <w:outlineLvl w:val="2"/>
        <w:rPr>
          <w:rFonts w:hAnsi="宋体" w:cs="宋体" w:hint="eastAsia"/>
          <w:b/>
          <w:lang w:val="pt-BR"/>
        </w:rPr>
      </w:pPr>
      <w:bookmarkStart w:id="64" w:name="_Toc519439444"/>
      <w:r w:rsidRPr="00EB28BE">
        <w:rPr>
          <w:rFonts w:hAnsi="宋体" w:cs="宋体" w:hint="eastAsia"/>
          <w:b/>
          <w:lang w:val="pt-BR"/>
        </w:rPr>
        <w:t xml:space="preserve">1.5   </w:t>
      </w:r>
      <w:r w:rsidRPr="00EB28BE">
        <w:rPr>
          <w:rFonts w:hAnsi="宋体" w:cs="宋体" w:hint="eastAsia"/>
          <w:b/>
        </w:rPr>
        <w:t>浮点函数</w:t>
      </w:r>
      <w:bookmarkEnd w:id="64"/>
    </w:p>
    <w:p w:rsidR="005F1F37" w:rsidRPr="00EB28BE" w:rsidRDefault="005F1F37" w:rsidP="005F1F37">
      <w:pPr>
        <w:pStyle w:val="ad"/>
        <w:rPr>
          <w:rFonts w:hAnsi="宋体" w:cs="宋体" w:hint="eastAsia"/>
          <w:lang w:val="pt-BR"/>
        </w:rPr>
      </w:pPr>
      <w:r w:rsidRPr="00EB28BE">
        <w:rPr>
          <w:rFonts w:hAnsi="宋体" w:cs="宋体" w:hint="eastAsia"/>
          <w:lang w:val="pt-BR"/>
        </w:rPr>
        <w:t>//</w:t>
      </w:r>
      <w:r w:rsidRPr="00EB28BE">
        <w:rPr>
          <w:rFonts w:hAnsi="宋体" w:cs="宋体" w:hint="eastAsia"/>
        </w:rPr>
        <w:t>浮点几何函数库</w:t>
      </w:r>
    </w:p>
    <w:p w:rsidR="005F1F37" w:rsidRPr="00EB28BE" w:rsidRDefault="005F1F37" w:rsidP="005F1F37">
      <w:pPr>
        <w:pStyle w:val="ad"/>
        <w:rPr>
          <w:rFonts w:hAnsi="宋体" w:cs="宋体" w:hint="eastAsia"/>
          <w:lang w:val="pt-BR"/>
        </w:rPr>
      </w:pPr>
      <w:r w:rsidRPr="00EB28BE">
        <w:rPr>
          <w:rFonts w:hAnsi="宋体" w:cs="宋体" w:hint="eastAsia"/>
          <w:lang w:val="pt-BR"/>
        </w:rPr>
        <w:t>#include &lt;math.h&gt;</w:t>
      </w:r>
    </w:p>
    <w:p w:rsidR="005F1F37" w:rsidRPr="00EB28BE" w:rsidRDefault="005F1F37" w:rsidP="005F1F37">
      <w:pPr>
        <w:pStyle w:val="ad"/>
        <w:rPr>
          <w:rFonts w:hAnsi="宋体" w:cs="宋体" w:hint="eastAsia"/>
          <w:lang w:val="pt-BR"/>
        </w:rPr>
      </w:pPr>
      <w:r w:rsidRPr="00EB28BE">
        <w:rPr>
          <w:rFonts w:hAnsi="宋体" w:cs="宋体" w:hint="eastAsia"/>
          <w:lang w:val="pt-BR"/>
        </w:rPr>
        <w:t>#define eps 1e-8</w:t>
      </w:r>
    </w:p>
    <w:p w:rsidR="005F1F37" w:rsidRPr="00EB28BE" w:rsidRDefault="005F1F37" w:rsidP="005F1F37">
      <w:pPr>
        <w:pStyle w:val="ad"/>
        <w:rPr>
          <w:rFonts w:hAnsi="宋体" w:cs="宋体" w:hint="eastAsia"/>
          <w:lang w:val="pt-BR"/>
        </w:rPr>
      </w:pPr>
      <w:r w:rsidRPr="00EB28BE">
        <w:rPr>
          <w:rFonts w:hAnsi="宋体" w:cs="宋体" w:hint="eastAsia"/>
          <w:lang w:val="pt-BR"/>
        </w:rPr>
        <w:t>#define zero(x) (((x)&gt;0?(x):-(x))&lt;eps)</w:t>
      </w:r>
    </w:p>
    <w:p w:rsidR="005F1F37" w:rsidRPr="00EB28BE" w:rsidRDefault="005F1F37" w:rsidP="005F1F37">
      <w:pPr>
        <w:pStyle w:val="ad"/>
        <w:rPr>
          <w:rFonts w:hAnsi="宋体" w:cs="宋体" w:hint="eastAsia"/>
        </w:rPr>
      </w:pPr>
      <w:r w:rsidRPr="00EB28BE">
        <w:rPr>
          <w:rFonts w:hAnsi="宋体" w:cs="宋体" w:hint="eastAsia"/>
        </w:rPr>
        <w:t>struct point{double x,y;};</w:t>
      </w:r>
    </w:p>
    <w:p w:rsidR="005F1F37" w:rsidRPr="00EB28BE" w:rsidRDefault="005F1F37" w:rsidP="005F1F37">
      <w:pPr>
        <w:pStyle w:val="ad"/>
        <w:rPr>
          <w:rFonts w:hAnsi="宋体" w:cs="宋体" w:hint="eastAsia"/>
        </w:rPr>
      </w:pPr>
      <w:r w:rsidRPr="00EB28BE">
        <w:rPr>
          <w:rFonts w:hAnsi="宋体" w:cs="宋体" w:hint="eastAsia"/>
        </w:rPr>
        <w:t>struct line{point a,b;};</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//计算cross product (P1-P0)x(P2-P0)</w:t>
      </w:r>
    </w:p>
    <w:p w:rsidR="005F1F37" w:rsidRPr="00EB28BE" w:rsidRDefault="005F1F37" w:rsidP="005F1F37">
      <w:pPr>
        <w:pStyle w:val="ad"/>
        <w:rPr>
          <w:rFonts w:hAnsi="宋体" w:cs="宋体" w:hint="eastAsia"/>
        </w:rPr>
      </w:pPr>
      <w:r w:rsidRPr="00EB28BE">
        <w:rPr>
          <w:rFonts w:hAnsi="宋体" w:cs="宋体" w:hint="eastAsia"/>
        </w:rPr>
        <w:t>double xmult(point p1,point p2,point p0){</w:t>
      </w:r>
    </w:p>
    <w:p w:rsidR="005F1F37" w:rsidRPr="00EB28BE" w:rsidRDefault="005F1F37" w:rsidP="005F1F37">
      <w:pPr>
        <w:pStyle w:val="ad"/>
        <w:rPr>
          <w:rFonts w:hAnsi="宋体" w:cs="宋体" w:hint="eastAsia"/>
        </w:rPr>
      </w:pPr>
      <w:r w:rsidRPr="00EB28BE">
        <w:rPr>
          <w:rFonts w:hAnsi="宋体" w:cs="宋体" w:hint="eastAsia"/>
        </w:rPr>
        <w:t xml:space="preserve">       return (p1.x-p0.x)*(p2.y-p0.y)-(p2.x-p0.x)*(p1.y-p0.y);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xmult(double x1,double y1,double x2,double y2,double x0,double y0){</w:t>
      </w:r>
    </w:p>
    <w:p w:rsidR="005F1F37" w:rsidRPr="00EB28BE" w:rsidRDefault="005F1F37" w:rsidP="005F1F37">
      <w:pPr>
        <w:pStyle w:val="ad"/>
        <w:rPr>
          <w:rFonts w:hAnsi="宋体" w:cs="宋体" w:hint="eastAsia"/>
        </w:rPr>
      </w:pPr>
      <w:r w:rsidRPr="00EB28BE">
        <w:rPr>
          <w:rFonts w:hAnsi="宋体" w:cs="宋体" w:hint="eastAsia"/>
        </w:rPr>
        <w:t xml:space="preserve">       return (x1-x0)*(y2-y0)-(x2-x0)*(y1-y0);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lastRenderedPageBreak/>
        <w:t>//计算dot product (P1-P0).(P2-P0)</w:t>
      </w:r>
    </w:p>
    <w:p w:rsidR="005F1F37" w:rsidRPr="00EB28BE" w:rsidRDefault="005F1F37" w:rsidP="005F1F37">
      <w:pPr>
        <w:pStyle w:val="ad"/>
        <w:rPr>
          <w:rFonts w:hAnsi="宋体" w:cs="宋体" w:hint="eastAsia"/>
        </w:rPr>
      </w:pPr>
      <w:r w:rsidRPr="00EB28BE">
        <w:rPr>
          <w:rFonts w:hAnsi="宋体" w:cs="宋体" w:hint="eastAsia"/>
        </w:rPr>
        <w:t>double dmult(point p1,point p2,point p0){</w:t>
      </w:r>
    </w:p>
    <w:p w:rsidR="005F1F37" w:rsidRPr="00EB28BE" w:rsidRDefault="005F1F37" w:rsidP="005F1F37">
      <w:pPr>
        <w:pStyle w:val="ad"/>
        <w:rPr>
          <w:rFonts w:hAnsi="宋体" w:cs="宋体" w:hint="eastAsia"/>
        </w:rPr>
      </w:pPr>
      <w:r w:rsidRPr="00EB28BE">
        <w:rPr>
          <w:rFonts w:hAnsi="宋体" w:cs="宋体" w:hint="eastAsia"/>
        </w:rPr>
        <w:t xml:space="preserve">       return (p1.x-p0.x)*(p2.x-p0.x)+(p1.y-p0.y)*(p2.y-p0.y);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dmult(double x1,double y1,double x2,double y2,double x0,double y0){</w:t>
      </w:r>
    </w:p>
    <w:p w:rsidR="005F1F37" w:rsidRPr="00EB28BE" w:rsidRDefault="005F1F37" w:rsidP="005F1F37">
      <w:pPr>
        <w:pStyle w:val="ad"/>
        <w:rPr>
          <w:rFonts w:hAnsi="宋体" w:cs="宋体" w:hint="eastAsia"/>
        </w:rPr>
      </w:pPr>
      <w:r w:rsidRPr="00EB28BE">
        <w:rPr>
          <w:rFonts w:hAnsi="宋体" w:cs="宋体" w:hint="eastAsia"/>
        </w:rPr>
        <w:t xml:space="preserve">       return (x1-x0)*(x2-x0)+(y1-y0)*(y2-y0);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//两点距离</w:t>
      </w:r>
    </w:p>
    <w:p w:rsidR="005F1F37" w:rsidRPr="00EB28BE" w:rsidRDefault="005F1F37" w:rsidP="005F1F37">
      <w:pPr>
        <w:pStyle w:val="ad"/>
        <w:rPr>
          <w:rFonts w:hAnsi="宋体" w:cs="宋体" w:hint="eastAsia"/>
        </w:rPr>
      </w:pPr>
      <w:r w:rsidRPr="00EB28BE">
        <w:rPr>
          <w:rFonts w:hAnsi="宋体" w:cs="宋体" w:hint="eastAsia"/>
        </w:rPr>
        <w:t>double distance(point p1,point p2){</w:t>
      </w:r>
    </w:p>
    <w:p w:rsidR="005F1F37" w:rsidRPr="00EB28BE" w:rsidRDefault="005F1F37" w:rsidP="005F1F37">
      <w:pPr>
        <w:pStyle w:val="ad"/>
        <w:rPr>
          <w:rFonts w:hAnsi="宋体" w:cs="宋体" w:hint="eastAsia"/>
        </w:rPr>
      </w:pPr>
      <w:r w:rsidRPr="00EB28BE">
        <w:rPr>
          <w:rFonts w:hAnsi="宋体" w:cs="宋体" w:hint="eastAsia"/>
        </w:rPr>
        <w:t xml:space="preserve">       return sqrt((p1.x-p2.x)*(p1.x-p2.x)+(p1.y-p2.y)*(p1.y-p2.y));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distance(double x1,double y1,double x2,double y2){</w:t>
      </w:r>
    </w:p>
    <w:p w:rsidR="005F1F37" w:rsidRPr="00EB28BE" w:rsidRDefault="005F1F37" w:rsidP="005F1F37">
      <w:pPr>
        <w:pStyle w:val="ad"/>
        <w:rPr>
          <w:rFonts w:hAnsi="宋体" w:cs="宋体" w:hint="eastAsia"/>
        </w:rPr>
      </w:pPr>
      <w:r w:rsidRPr="00EB28BE">
        <w:rPr>
          <w:rFonts w:hAnsi="宋体" w:cs="宋体" w:hint="eastAsia"/>
        </w:rPr>
        <w:t xml:space="preserve">       return sqrt((x1-x2)*(x1-x2)+(y1-y2)*(y1-y2));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//判三点共线</w:t>
      </w:r>
    </w:p>
    <w:p w:rsidR="005F1F37" w:rsidRPr="00EB28BE" w:rsidRDefault="005F1F37" w:rsidP="005F1F37">
      <w:pPr>
        <w:pStyle w:val="ad"/>
        <w:rPr>
          <w:rFonts w:hAnsi="宋体" w:cs="宋体" w:hint="eastAsia"/>
        </w:rPr>
      </w:pPr>
      <w:r w:rsidRPr="00EB28BE">
        <w:rPr>
          <w:rFonts w:hAnsi="宋体" w:cs="宋体" w:hint="eastAsia"/>
        </w:rPr>
        <w:t>int dots_inline(point p1,point p2,point p3){</w:t>
      </w:r>
    </w:p>
    <w:p w:rsidR="005F1F37" w:rsidRPr="00EB28BE" w:rsidRDefault="005F1F37" w:rsidP="005F1F37">
      <w:pPr>
        <w:pStyle w:val="ad"/>
        <w:rPr>
          <w:rFonts w:hAnsi="宋体" w:cs="宋体" w:hint="eastAsia"/>
        </w:rPr>
      </w:pPr>
      <w:r w:rsidRPr="00EB28BE">
        <w:rPr>
          <w:rFonts w:hAnsi="宋体" w:cs="宋体" w:hint="eastAsia"/>
        </w:rPr>
        <w:t xml:space="preserve">       return zero(xmult(p1,p2,p3));</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dots_inline(double x1,double y1,double x2,double y2,double x3,double y3){</w:t>
      </w:r>
    </w:p>
    <w:p w:rsidR="005F1F37" w:rsidRPr="00EB28BE" w:rsidRDefault="005F1F37" w:rsidP="005F1F37">
      <w:pPr>
        <w:pStyle w:val="ad"/>
        <w:rPr>
          <w:rFonts w:hAnsi="宋体" w:cs="宋体" w:hint="eastAsia"/>
        </w:rPr>
      </w:pPr>
      <w:r w:rsidRPr="00EB28BE">
        <w:rPr>
          <w:rFonts w:hAnsi="宋体" w:cs="宋体" w:hint="eastAsia"/>
        </w:rPr>
        <w:t xml:space="preserve">       return zero(xmult(x1,y1,x2,y2,x3,y3));</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//判点是否在线段上,包括端点</w:t>
      </w:r>
    </w:p>
    <w:p w:rsidR="005F1F37" w:rsidRPr="00EB28BE" w:rsidRDefault="005F1F37" w:rsidP="005F1F37">
      <w:pPr>
        <w:pStyle w:val="ad"/>
        <w:rPr>
          <w:rFonts w:hAnsi="宋体" w:cs="宋体" w:hint="eastAsia"/>
        </w:rPr>
      </w:pPr>
      <w:r w:rsidRPr="00EB28BE">
        <w:rPr>
          <w:rFonts w:hAnsi="宋体" w:cs="宋体" w:hint="eastAsia"/>
        </w:rPr>
        <w:t>int dot_online_in(point p,line l){</w:t>
      </w:r>
    </w:p>
    <w:p w:rsidR="005F1F37" w:rsidRPr="00EB28BE" w:rsidRDefault="005F1F37" w:rsidP="005F1F37">
      <w:pPr>
        <w:pStyle w:val="ad"/>
        <w:rPr>
          <w:rFonts w:hAnsi="宋体" w:cs="宋体" w:hint="eastAsia"/>
        </w:rPr>
      </w:pPr>
      <w:r w:rsidRPr="00EB28BE">
        <w:rPr>
          <w:rFonts w:hAnsi="宋体" w:cs="宋体" w:hint="eastAsia"/>
        </w:rPr>
        <w:t xml:space="preserve">       return zero(xmult(p,l.a,l.b))&amp;&amp;(l.a.x-p.x)*(l.b.x-p.x)&lt;eps&amp;&amp;(l.a.y-p.y)*(l.b.y-p.y)&lt;eps;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dot_online_in(point p,point l1,point l2){</w:t>
      </w:r>
    </w:p>
    <w:p w:rsidR="005F1F37" w:rsidRPr="00EB28BE" w:rsidRDefault="005F1F37" w:rsidP="005F1F37">
      <w:pPr>
        <w:pStyle w:val="ad"/>
        <w:rPr>
          <w:rFonts w:hAnsi="宋体" w:cs="宋体" w:hint="eastAsia"/>
        </w:rPr>
      </w:pPr>
      <w:r w:rsidRPr="00EB28BE">
        <w:rPr>
          <w:rFonts w:hAnsi="宋体" w:cs="宋体" w:hint="eastAsia"/>
        </w:rPr>
        <w:t xml:space="preserve">       return zero(xmult(p,l1,l2))&amp;&amp;(l1.x-p.x)*(l2.x-p.x)&lt;eps&amp;&amp;(l1.y-p.y)*(l2.y-p.y)&lt;eps;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dot_online_in(double x,double y,double x1,double y1,double x2,double y2){</w:t>
      </w:r>
    </w:p>
    <w:p w:rsidR="005F1F37" w:rsidRPr="00EB28BE" w:rsidRDefault="005F1F37" w:rsidP="005F1F37">
      <w:pPr>
        <w:pStyle w:val="ad"/>
        <w:rPr>
          <w:rFonts w:hAnsi="宋体" w:cs="宋体" w:hint="eastAsia"/>
        </w:rPr>
      </w:pPr>
      <w:r w:rsidRPr="00EB28BE">
        <w:rPr>
          <w:rFonts w:hAnsi="宋体" w:cs="宋体" w:hint="eastAsia"/>
        </w:rPr>
        <w:t xml:space="preserve">       return zero(xmult(x,y,x1,y1,x2,y2))&amp;&amp;(x1-x)*(x2-x)&lt;eps&amp;&amp;(y1-y)*(y2-y)&lt;eps;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//判点是否在线段上,不包括端点</w:t>
      </w:r>
    </w:p>
    <w:p w:rsidR="005F1F37" w:rsidRPr="00EB28BE" w:rsidRDefault="005F1F37" w:rsidP="005F1F37">
      <w:pPr>
        <w:pStyle w:val="ad"/>
        <w:rPr>
          <w:rFonts w:hAnsi="宋体" w:cs="宋体" w:hint="eastAsia"/>
        </w:rPr>
      </w:pPr>
      <w:r w:rsidRPr="00EB28BE">
        <w:rPr>
          <w:rFonts w:hAnsi="宋体" w:cs="宋体" w:hint="eastAsia"/>
        </w:rPr>
        <w:t>int dot_online_ex(point p,line l){</w:t>
      </w:r>
    </w:p>
    <w:p w:rsidR="005F1F37" w:rsidRPr="00EB28BE" w:rsidRDefault="005F1F37" w:rsidP="005F1F37">
      <w:pPr>
        <w:pStyle w:val="ad"/>
        <w:rPr>
          <w:rFonts w:hAnsi="宋体" w:cs="宋体" w:hint="eastAsia"/>
        </w:rPr>
      </w:pPr>
      <w:r w:rsidRPr="00EB28BE">
        <w:rPr>
          <w:rFonts w:hAnsi="宋体" w:cs="宋体" w:hint="eastAsia"/>
        </w:rPr>
        <w:t xml:space="preserve">       return dot_online_in(p,l)&amp;&amp;(!zero(p.x-l.a.x)||!zero(p.y-l.a.y))&amp;&amp;(!zero(p.x-l.b.x)||!zero(p.y-l.b.y));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lastRenderedPageBreak/>
        <w:t>int dot_online_ex(point p,point l1,point l2){</w:t>
      </w:r>
    </w:p>
    <w:p w:rsidR="005F1F37" w:rsidRPr="00EB28BE" w:rsidRDefault="005F1F37" w:rsidP="005F1F37">
      <w:pPr>
        <w:pStyle w:val="ad"/>
        <w:rPr>
          <w:rFonts w:hAnsi="宋体" w:cs="宋体" w:hint="eastAsia"/>
        </w:rPr>
      </w:pPr>
      <w:r w:rsidRPr="00EB28BE">
        <w:rPr>
          <w:rFonts w:hAnsi="宋体" w:cs="宋体" w:hint="eastAsia"/>
        </w:rPr>
        <w:t xml:space="preserve">       return dot_online_in(p,l1,l2)&amp;&amp;(!zero(p.x-l1.x)||!zero(p.y-l1.y))&amp;&amp;(!zero(p.x-l2.x)||!zero(p.y-l2.y));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dot_online_ex(double x,double y,double x1,double y1,double x2,double y2){</w:t>
      </w:r>
    </w:p>
    <w:p w:rsidR="005F1F37" w:rsidRPr="00EB28BE" w:rsidRDefault="005F1F37" w:rsidP="005F1F37">
      <w:pPr>
        <w:pStyle w:val="ad"/>
        <w:rPr>
          <w:rFonts w:hAnsi="宋体" w:cs="宋体" w:hint="eastAsia"/>
        </w:rPr>
      </w:pPr>
      <w:r w:rsidRPr="00EB28BE">
        <w:rPr>
          <w:rFonts w:hAnsi="宋体" w:cs="宋体" w:hint="eastAsia"/>
        </w:rPr>
        <w:t xml:space="preserve">       return dot_online_in(x,y,x1,y1,x2,y2)&amp;&amp;(!zero(x-x1)||!zero(y-y1))&amp;&amp;(!zero(x-x2)||!zero(y-y2));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//判两点在线段同侧,点在线段上返回0</w:t>
      </w:r>
    </w:p>
    <w:p w:rsidR="005F1F37" w:rsidRPr="00EB28BE" w:rsidRDefault="005F1F37" w:rsidP="005F1F37">
      <w:pPr>
        <w:pStyle w:val="ad"/>
        <w:rPr>
          <w:rFonts w:hAnsi="宋体" w:cs="宋体" w:hint="eastAsia"/>
        </w:rPr>
      </w:pPr>
      <w:r w:rsidRPr="00EB28BE">
        <w:rPr>
          <w:rFonts w:hAnsi="宋体" w:cs="宋体" w:hint="eastAsia"/>
        </w:rPr>
        <w:t>int same_side(point p1,point p2,line l){</w:t>
      </w:r>
    </w:p>
    <w:p w:rsidR="005F1F37" w:rsidRPr="00EB28BE" w:rsidRDefault="005F1F37" w:rsidP="005F1F37">
      <w:pPr>
        <w:pStyle w:val="ad"/>
        <w:rPr>
          <w:rFonts w:hAnsi="宋体" w:cs="宋体" w:hint="eastAsia"/>
        </w:rPr>
      </w:pPr>
      <w:r w:rsidRPr="00EB28BE">
        <w:rPr>
          <w:rFonts w:hAnsi="宋体" w:cs="宋体" w:hint="eastAsia"/>
        </w:rPr>
        <w:t xml:space="preserve">       return xmult(l.a,p1,l.b)*xmult(l.a,p2,l.b)&gt;eps;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same_side(point p1,point p2,point l1,point l2){</w:t>
      </w:r>
    </w:p>
    <w:p w:rsidR="005F1F37" w:rsidRPr="00EB28BE" w:rsidRDefault="005F1F37" w:rsidP="005F1F37">
      <w:pPr>
        <w:pStyle w:val="ad"/>
        <w:rPr>
          <w:rFonts w:hAnsi="宋体" w:cs="宋体" w:hint="eastAsia"/>
        </w:rPr>
      </w:pPr>
      <w:r w:rsidRPr="00EB28BE">
        <w:rPr>
          <w:rFonts w:hAnsi="宋体" w:cs="宋体" w:hint="eastAsia"/>
        </w:rPr>
        <w:t xml:space="preserve">       return xmult(l1,p1,l2)*xmult(l1,p2,l2)&gt;eps;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//判两点在线段异侧,点在线段上返回0</w:t>
      </w:r>
    </w:p>
    <w:p w:rsidR="005F1F37" w:rsidRPr="00EB28BE" w:rsidRDefault="005F1F37" w:rsidP="005F1F37">
      <w:pPr>
        <w:pStyle w:val="ad"/>
        <w:rPr>
          <w:rFonts w:hAnsi="宋体" w:cs="宋体" w:hint="eastAsia"/>
        </w:rPr>
      </w:pPr>
      <w:r w:rsidRPr="00EB28BE">
        <w:rPr>
          <w:rFonts w:hAnsi="宋体" w:cs="宋体" w:hint="eastAsia"/>
        </w:rPr>
        <w:t>int opposite_side(point p1,point p2,line l){</w:t>
      </w:r>
    </w:p>
    <w:p w:rsidR="005F1F37" w:rsidRPr="00EB28BE" w:rsidRDefault="005F1F37" w:rsidP="005F1F37">
      <w:pPr>
        <w:pStyle w:val="ad"/>
        <w:rPr>
          <w:rFonts w:hAnsi="宋体" w:cs="宋体" w:hint="eastAsia"/>
        </w:rPr>
      </w:pPr>
      <w:r w:rsidRPr="00EB28BE">
        <w:rPr>
          <w:rFonts w:hAnsi="宋体" w:cs="宋体" w:hint="eastAsia"/>
        </w:rPr>
        <w:t xml:space="preserve">       return xmult(l.a,p1,l.b)*xmult(l.a,p2,l.b)&lt;-eps;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opposite_side(point p1,point p2,point l1,point l2){</w:t>
      </w:r>
    </w:p>
    <w:p w:rsidR="005F1F37" w:rsidRPr="00EB28BE" w:rsidRDefault="005F1F37" w:rsidP="005F1F37">
      <w:pPr>
        <w:pStyle w:val="ad"/>
        <w:rPr>
          <w:rFonts w:hAnsi="宋体" w:cs="宋体" w:hint="eastAsia"/>
        </w:rPr>
      </w:pPr>
      <w:r w:rsidRPr="00EB28BE">
        <w:rPr>
          <w:rFonts w:hAnsi="宋体" w:cs="宋体" w:hint="eastAsia"/>
        </w:rPr>
        <w:t xml:space="preserve">       return xmult(l1,p1,l2)*xmult(l1,p2,l2)&lt;-eps;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//判两直线平行</w:t>
      </w:r>
    </w:p>
    <w:p w:rsidR="005F1F37" w:rsidRPr="00EB28BE" w:rsidRDefault="005F1F37" w:rsidP="005F1F37">
      <w:pPr>
        <w:pStyle w:val="ad"/>
        <w:rPr>
          <w:rFonts w:hAnsi="宋体" w:cs="宋体" w:hint="eastAsia"/>
        </w:rPr>
      </w:pPr>
      <w:r w:rsidRPr="00EB28BE">
        <w:rPr>
          <w:rFonts w:hAnsi="宋体" w:cs="宋体" w:hint="eastAsia"/>
        </w:rPr>
        <w:t>int parallel(line u,line v){</w:t>
      </w:r>
    </w:p>
    <w:p w:rsidR="005F1F37" w:rsidRPr="00EB28BE" w:rsidRDefault="005F1F37" w:rsidP="005F1F37">
      <w:pPr>
        <w:pStyle w:val="ad"/>
        <w:rPr>
          <w:rFonts w:hAnsi="宋体" w:cs="宋体" w:hint="eastAsia"/>
        </w:rPr>
      </w:pPr>
      <w:r w:rsidRPr="00EB28BE">
        <w:rPr>
          <w:rFonts w:hAnsi="宋体" w:cs="宋体" w:hint="eastAsia"/>
        </w:rPr>
        <w:t xml:space="preserve">       return zero((u.a.x-u.b.x)*(v.a.y-v.b.y)-(v.a.x-v.b.x)*(u.a.y-u.b.y));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parallel(point u1,point u2,point v1,point v2){</w:t>
      </w:r>
    </w:p>
    <w:p w:rsidR="005F1F37" w:rsidRPr="00EB28BE" w:rsidRDefault="005F1F37" w:rsidP="005F1F37">
      <w:pPr>
        <w:pStyle w:val="ad"/>
        <w:rPr>
          <w:rFonts w:hAnsi="宋体" w:cs="宋体" w:hint="eastAsia"/>
        </w:rPr>
      </w:pPr>
      <w:r w:rsidRPr="00EB28BE">
        <w:rPr>
          <w:rFonts w:hAnsi="宋体" w:cs="宋体" w:hint="eastAsia"/>
        </w:rPr>
        <w:t xml:space="preserve">       return zero((u1.x-u2.x)*(v1.y-v2.y)-(v1.x-v2.x)*(u1.y-u2.y));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//判两直线垂直</w:t>
      </w:r>
    </w:p>
    <w:p w:rsidR="005F1F37" w:rsidRPr="00EB28BE" w:rsidRDefault="005F1F37" w:rsidP="005F1F37">
      <w:pPr>
        <w:pStyle w:val="ad"/>
        <w:rPr>
          <w:rFonts w:hAnsi="宋体" w:cs="宋体" w:hint="eastAsia"/>
        </w:rPr>
      </w:pPr>
      <w:r w:rsidRPr="00EB28BE">
        <w:rPr>
          <w:rFonts w:hAnsi="宋体" w:cs="宋体" w:hint="eastAsia"/>
        </w:rPr>
        <w:t>int perpendicular(line u,line v){</w:t>
      </w:r>
    </w:p>
    <w:p w:rsidR="005F1F37" w:rsidRPr="00EB28BE" w:rsidRDefault="005F1F37" w:rsidP="005F1F37">
      <w:pPr>
        <w:pStyle w:val="ad"/>
        <w:rPr>
          <w:rFonts w:hAnsi="宋体" w:cs="宋体" w:hint="eastAsia"/>
        </w:rPr>
      </w:pPr>
      <w:r w:rsidRPr="00EB28BE">
        <w:rPr>
          <w:rFonts w:hAnsi="宋体" w:cs="宋体" w:hint="eastAsia"/>
        </w:rPr>
        <w:t xml:space="preserve">       return zero((u.a.x-u.b.x)*(v.a.x-v.b.x)+(u.a.y-u.b.y)*(v.a.y-v.b.y));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perpendicular(point u1,point u2,point v1,point v2){</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return zero((u1.x-u2.x)*(v1.x-v2.x)+(u1.y-u2.y)*(v1.y-v2.y));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//判两线段相交,包括端点和部分重合</w:t>
      </w:r>
    </w:p>
    <w:p w:rsidR="005F1F37" w:rsidRPr="00EB28BE" w:rsidRDefault="005F1F37" w:rsidP="005F1F37">
      <w:pPr>
        <w:pStyle w:val="ad"/>
        <w:rPr>
          <w:rFonts w:hAnsi="宋体" w:cs="宋体" w:hint="eastAsia"/>
        </w:rPr>
      </w:pPr>
      <w:r w:rsidRPr="00EB28BE">
        <w:rPr>
          <w:rFonts w:hAnsi="宋体" w:cs="宋体" w:hint="eastAsia"/>
        </w:rPr>
        <w:t>int intersect_in(line u,line v){</w:t>
      </w:r>
    </w:p>
    <w:p w:rsidR="005F1F37" w:rsidRPr="00EB28BE" w:rsidRDefault="005F1F37" w:rsidP="005F1F37">
      <w:pPr>
        <w:pStyle w:val="ad"/>
        <w:rPr>
          <w:rFonts w:hAnsi="宋体" w:cs="宋体" w:hint="eastAsia"/>
        </w:rPr>
      </w:pPr>
      <w:r w:rsidRPr="00EB28BE">
        <w:rPr>
          <w:rFonts w:hAnsi="宋体" w:cs="宋体" w:hint="eastAsia"/>
        </w:rPr>
        <w:t xml:space="preserve">       if (!dots_inline(u.a,u.b,v.a)||!dots_inline(u.a,u.b,v.b))</w:t>
      </w:r>
    </w:p>
    <w:p w:rsidR="005F1F37" w:rsidRPr="00EB28BE" w:rsidRDefault="005F1F37" w:rsidP="005F1F37">
      <w:pPr>
        <w:pStyle w:val="ad"/>
        <w:rPr>
          <w:rFonts w:hAnsi="宋体" w:cs="宋体" w:hint="eastAsia"/>
        </w:rPr>
      </w:pPr>
      <w:r w:rsidRPr="00EB28BE">
        <w:rPr>
          <w:rFonts w:hAnsi="宋体" w:cs="宋体" w:hint="eastAsia"/>
        </w:rPr>
        <w:lastRenderedPageBreak/>
        <w:t xml:space="preserve">              return !same_side(u.a,u.b,v)&amp;&amp;!same_side(v.a,v.b,u);</w:t>
      </w:r>
    </w:p>
    <w:p w:rsidR="005F1F37" w:rsidRPr="00EB28BE" w:rsidRDefault="005F1F37" w:rsidP="005F1F37">
      <w:pPr>
        <w:pStyle w:val="ad"/>
        <w:rPr>
          <w:rFonts w:hAnsi="宋体" w:cs="宋体" w:hint="eastAsia"/>
        </w:rPr>
      </w:pPr>
      <w:r w:rsidRPr="00EB28BE">
        <w:rPr>
          <w:rFonts w:hAnsi="宋体" w:cs="宋体" w:hint="eastAsia"/>
        </w:rPr>
        <w:t xml:space="preserve">       return dot_online_in(u.a,v)||dot_online_in(u.b,v)||dot_online_in(v.a,u)||dot_online_in(v.b,u);</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intersect_in(point u1,point u2,point v1,point v2){</w:t>
      </w:r>
    </w:p>
    <w:p w:rsidR="005F1F37" w:rsidRPr="00EB28BE" w:rsidRDefault="005F1F37" w:rsidP="005F1F37">
      <w:pPr>
        <w:pStyle w:val="ad"/>
        <w:rPr>
          <w:rFonts w:hAnsi="宋体" w:cs="宋体" w:hint="eastAsia"/>
        </w:rPr>
      </w:pPr>
      <w:r w:rsidRPr="00EB28BE">
        <w:rPr>
          <w:rFonts w:hAnsi="宋体" w:cs="宋体" w:hint="eastAsia"/>
        </w:rPr>
        <w:t xml:space="preserve">       if (!dots_inline(u1,u2,v1)||!dots_inline(u1,u2,v2))</w:t>
      </w:r>
    </w:p>
    <w:p w:rsidR="005F1F37" w:rsidRPr="00EB28BE" w:rsidRDefault="005F1F37" w:rsidP="005F1F37">
      <w:pPr>
        <w:pStyle w:val="ad"/>
        <w:rPr>
          <w:rFonts w:hAnsi="宋体" w:cs="宋体" w:hint="eastAsia"/>
        </w:rPr>
      </w:pPr>
      <w:r w:rsidRPr="00EB28BE">
        <w:rPr>
          <w:rFonts w:hAnsi="宋体" w:cs="宋体" w:hint="eastAsia"/>
        </w:rPr>
        <w:t xml:space="preserve">              return !same_side(u1,u2,v1,v2)&amp;&amp;!same_side(v1,v2,u1,u2);</w:t>
      </w:r>
    </w:p>
    <w:p w:rsidR="005F1F37" w:rsidRPr="00EB28BE" w:rsidRDefault="005F1F37" w:rsidP="005F1F37">
      <w:pPr>
        <w:pStyle w:val="ad"/>
        <w:rPr>
          <w:rFonts w:hAnsi="宋体" w:cs="宋体" w:hint="eastAsia"/>
        </w:rPr>
      </w:pPr>
      <w:r w:rsidRPr="00EB28BE">
        <w:rPr>
          <w:rFonts w:hAnsi="宋体" w:cs="宋体" w:hint="eastAsia"/>
        </w:rPr>
        <w:t xml:space="preserve">       return dot_online_in(u1,v1,v2)||dot_online_in(u2,v1,v2)||dot_online_in(v1,u1,u2)||dot_online_in(v2,u1,u2);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//判两线段相交,不包括端点和部分重合</w:t>
      </w:r>
    </w:p>
    <w:p w:rsidR="005F1F37" w:rsidRPr="00EB28BE" w:rsidRDefault="005F1F37" w:rsidP="005F1F37">
      <w:pPr>
        <w:pStyle w:val="ad"/>
        <w:rPr>
          <w:rFonts w:hAnsi="宋体" w:cs="宋体" w:hint="eastAsia"/>
        </w:rPr>
      </w:pPr>
      <w:r w:rsidRPr="00EB28BE">
        <w:rPr>
          <w:rFonts w:hAnsi="宋体" w:cs="宋体" w:hint="eastAsia"/>
        </w:rPr>
        <w:t>int intersect_ex(line u,line v){</w:t>
      </w:r>
    </w:p>
    <w:p w:rsidR="005F1F37" w:rsidRPr="00EB28BE" w:rsidRDefault="005F1F37" w:rsidP="005F1F37">
      <w:pPr>
        <w:pStyle w:val="ad"/>
        <w:rPr>
          <w:rFonts w:hAnsi="宋体" w:cs="宋体" w:hint="eastAsia"/>
        </w:rPr>
      </w:pPr>
      <w:r w:rsidRPr="00EB28BE">
        <w:rPr>
          <w:rFonts w:hAnsi="宋体" w:cs="宋体" w:hint="eastAsia"/>
        </w:rPr>
        <w:t xml:space="preserve">       return opposite_side(u.a,u.b,v)&amp;&amp;opposite_side(v.a,v.b,u);</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intersect_ex(point u1,point u2,point v1,point v2){</w:t>
      </w:r>
    </w:p>
    <w:p w:rsidR="005F1F37" w:rsidRPr="00EB28BE" w:rsidRDefault="005F1F37" w:rsidP="005F1F37">
      <w:pPr>
        <w:pStyle w:val="ad"/>
        <w:rPr>
          <w:rFonts w:hAnsi="宋体" w:cs="宋体" w:hint="eastAsia"/>
        </w:rPr>
      </w:pPr>
      <w:r w:rsidRPr="00EB28BE">
        <w:rPr>
          <w:rFonts w:hAnsi="宋体" w:cs="宋体" w:hint="eastAsia"/>
        </w:rPr>
        <w:t xml:space="preserve">       return opposite_side(u1,u2,v1,v2)&amp;&amp;opposite_side(v1,v2,u1,u2);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//计算两直线交点,注意事先判断直线是否平行!</w:t>
      </w:r>
    </w:p>
    <w:p w:rsidR="005F1F37" w:rsidRPr="00EB28BE" w:rsidRDefault="005F1F37" w:rsidP="005F1F37">
      <w:pPr>
        <w:pStyle w:val="ad"/>
        <w:rPr>
          <w:rFonts w:hAnsi="宋体" w:cs="宋体" w:hint="eastAsia"/>
        </w:rPr>
      </w:pPr>
      <w:r w:rsidRPr="00EB28BE">
        <w:rPr>
          <w:rFonts w:hAnsi="宋体" w:cs="宋体" w:hint="eastAsia"/>
        </w:rPr>
        <w:t>//线段交点请另外判线段相交(同时还是要判断是否平行!)</w:t>
      </w:r>
    </w:p>
    <w:p w:rsidR="005F1F37" w:rsidRPr="00EB28BE" w:rsidRDefault="005F1F37" w:rsidP="005F1F37">
      <w:pPr>
        <w:pStyle w:val="ad"/>
        <w:rPr>
          <w:rFonts w:hAnsi="宋体" w:cs="宋体" w:hint="eastAsia"/>
        </w:rPr>
      </w:pPr>
      <w:r w:rsidRPr="00EB28BE">
        <w:rPr>
          <w:rFonts w:hAnsi="宋体" w:cs="宋体" w:hint="eastAsia"/>
        </w:rPr>
        <w:t>point intersection(line u,line v){</w:t>
      </w:r>
    </w:p>
    <w:p w:rsidR="005F1F37" w:rsidRPr="00EB28BE" w:rsidRDefault="005F1F37" w:rsidP="005F1F37">
      <w:pPr>
        <w:pStyle w:val="ad"/>
        <w:rPr>
          <w:rFonts w:hAnsi="宋体" w:cs="宋体" w:hint="eastAsia"/>
        </w:rPr>
      </w:pPr>
      <w:r w:rsidRPr="00EB28BE">
        <w:rPr>
          <w:rFonts w:hAnsi="宋体" w:cs="宋体" w:hint="eastAsia"/>
        </w:rPr>
        <w:t xml:space="preserve">       point ret=u.a;</w:t>
      </w:r>
    </w:p>
    <w:p w:rsidR="005F1F37" w:rsidRPr="00EB28BE" w:rsidRDefault="005F1F37" w:rsidP="005F1F37">
      <w:pPr>
        <w:pStyle w:val="ad"/>
        <w:rPr>
          <w:rFonts w:hAnsi="宋体" w:cs="宋体" w:hint="eastAsia"/>
        </w:rPr>
      </w:pPr>
      <w:r w:rsidRPr="00EB28BE">
        <w:rPr>
          <w:rFonts w:hAnsi="宋体" w:cs="宋体" w:hint="eastAsia"/>
        </w:rPr>
        <w:t xml:space="preserve">       double t=((u.a.x-v.a.x)*(v.a.y-v.b.y)-(u.a.y-v.a.y)*(v.a.x-v.b.x))</w:t>
      </w:r>
    </w:p>
    <w:p w:rsidR="005F1F37" w:rsidRPr="00EB28BE" w:rsidRDefault="005F1F37" w:rsidP="005F1F37">
      <w:pPr>
        <w:pStyle w:val="ad"/>
        <w:rPr>
          <w:rFonts w:hAnsi="宋体" w:cs="宋体" w:hint="eastAsia"/>
        </w:rPr>
      </w:pPr>
      <w:r w:rsidRPr="00EB28BE">
        <w:rPr>
          <w:rFonts w:hAnsi="宋体" w:cs="宋体" w:hint="eastAsia"/>
        </w:rPr>
        <w:t xml:space="preserve">                     /((u.a.x-u.b.x)*(v.a.y-v.b.y)-(u.a.y-u.b.y)*(v.a.x-v.b.x));</w:t>
      </w:r>
    </w:p>
    <w:p w:rsidR="005F1F37" w:rsidRPr="00EB28BE" w:rsidRDefault="005F1F37" w:rsidP="005F1F37">
      <w:pPr>
        <w:pStyle w:val="ad"/>
        <w:rPr>
          <w:rFonts w:hAnsi="宋体" w:cs="宋体" w:hint="eastAsia"/>
        </w:rPr>
      </w:pPr>
      <w:r w:rsidRPr="00EB28BE">
        <w:rPr>
          <w:rFonts w:hAnsi="宋体" w:cs="宋体" w:hint="eastAsia"/>
        </w:rPr>
        <w:t xml:space="preserve">       ret.x+=(u.b.x-u.a.x)*t;</w:t>
      </w:r>
    </w:p>
    <w:p w:rsidR="005F1F37" w:rsidRPr="00EB28BE" w:rsidRDefault="005F1F37" w:rsidP="005F1F37">
      <w:pPr>
        <w:pStyle w:val="ad"/>
        <w:rPr>
          <w:rFonts w:hAnsi="宋体" w:cs="宋体" w:hint="eastAsia"/>
        </w:rPr>
      </w:pPr>
      <w:r w:rsidRPr="00EB28BE">
        <w:rPr>
          <w:rFonts w:hAnsi="宋体" w:cs="宋体" w:hint="eastAsia"/>
        </w:rPr>
        <w:t xml:space="preserve">       ret.y+=(u.b.y-u.a.y)*t;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point intersection(point u1,point u2,point v1,point v2){</w:t>
      </w:r>
    </w:p>
    <w:p w:rsidR="005F1F37" w:rsidRPr="00EB28BE" w:rsidRDefault="005F1F37" w:rsidP="005F1F37">
      <w:pPr>
        <w:pStyle w:val="ad"/>
        <w:rPr>
          <w:rFonts w:hAnsi="宋体" w:cs="宋体" w:hint="eastAsia"/>
        </w:rPr>
      </w:pPr>
      <w:r w:rsidRPr="00EB28BE">
        <w:rPr>
          <w:rFonts w:hAnsi="宋体" w:cs="宋体" w:hint="eastAsia"/>
        </w:rPr>
        <w:t xml:space="preserve">       point ret=u1;</w:t>
      </w:r>
    </w:p>
    <w:p w:rsidR="005F1F37" w:rsidRPr="00EB28BE" w:rsidRDefault="005F1F37" w:rsidP="005F1F37">
      <w:pPr>
        <w:pStyle w:val="ad"/>
        <w:rPr>
          <w:rFonts w:hAnsi="宋体" w:cs="宋体" w:hint="eastAsia"/>
        </w:rPr>
      </w:pPr>
      <w:r w:rsidRPr="00EB28BE">
        <w:rPr>
          <w:rFonts w:hAnsi="宋体" w:cs="宋体" w:hint="eastAsia"/>
        </w:rPr>
        <w:t xml:space="preserve">       double t=((u1.x-v1.x)*(v1.y-v2.y)-(u1.y-v1.y)*(v1.x-v2.x))</w:t>
      </w:r>
    </w:p>
    <w:p w:rsidR="005F1F37" w:rsidRPr="00EB28BE" w:rsidRDefault="005F1F37" w:rsidP="005F1F37">
      <w:pPr>
        <w:pStyle w:val="ad"/>
        <w:rPr>
          <w:rFonts w:hAnsi="宋体" w:cs="宋体" w:hint="eastAsia"/>
        </w:rPr>
      </w:pPr>
      <w:r w:rsidRPr="00EB28BE">
        <w:rPr>
          <w:rFonts w:hAnsi="宋体" w:cs="宋体" w:hint="eastAsia"/>
        </w:rPr>
        <w:t xml:space="preserve">                     /((u1.x-u2.x)*(v1.y-v2.y)-(u1.y-u2.y)*(v1.x-v2.x));</w:t>
      </w:r>
    </w:p>
    <w:p w:rsidR="005F1F37" w:rsidRPr="00EB28BE" w:rsidRDefault="005F1F37" w:rsidP="005F1F37">
      <w:pPr>
        <w:pStyle w:val="ad"/>
        <w:rPr>
          <w:rFonts w:hAnsi="宋体" w:cs="宋体" w:hint="eastAsia"/>
        </w:rPr>
      </w:pPr>
      <w:r w:rsidRPr="00EB28BE">
        <w:rPr>
          <w:rFonts w:hAnsi="宋体" w:cs="宋体" w:hint="eastAsia"/>
        </w:rPr>
        <w:t xml:space="preserve">       ret.x+=(u2.x-u1.x)*t;</w:t>
      </w:r>
    </w:p>
    <w:p w:rsidR="005F1F37" w:rsidRPr="00EB28BE" w:rsidRDefault="005F1F37" w:rsidP="005F1F37">
      <w:pPr>
        <w:pStyle w:val="ad"/>
        <w:rPr>
          <w:rFonts w:hAnsi="宋体" w:cs="宋体" w:hint="eastAsia"/>
        </w:rPr>
      </w:pPr>
      <w:r w:rsidRPr="00EB28BE">
        <w:rPr>
          <w:rFonts w:hAnsi="宋体" w:cs="宋体" w:hint="eastAsia"/>
        </w:rPr>
        <w:t xml:space="preserve">       ret.y+=(u2.y-u1.y)*t;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//点到直线上的最近点</w:t>
      </w:r>
    </w:p>
    <w:p w:rsidR="005F1F37" w:rsidRPr="00EB28BE" w:rsidRDefault="005F1F37" w:rsidP="005F1F37">
      <w:pPr>
        <w:pStyle w:val="ad"/>
        <w:rPr>
          <w:rFonts w:hAnsi="宋体" w:cs="宋体" w:hint="eastAsia"/>
        </w:rPr>
      </w:pPr>
      <w:r w:rsidRPr="00EB28BE">
        <w:rPr>
          <w:rFonts w:hAnsi="宋体" w:cs="宋体" w:hint="eastAsia"/>
        </w:rPr>
        <w:t>point ptoline(point p,line l){</w:t>
      </w:r>
    </w:p>
    <w:p w:rsidR="005F1F37" w:rsidRPr="00EB28BE" w:rsidRDefault="005F1F37" w:rsidP="005F1F37">
      <w:pPr>
        <w:pStyle w:val="ad"/>
        <w:rPr>
          <w:rFonts w:hAnsi="宋体" w:cs="宋体" w:hint="eastAsia"/>
        </w:rPr>
      </w:pPr>
      <w:r w:rsidRPr="00EB28BE">
        <w:rPr>
          <w:rFonts w:hAnsi="宋体" w:cs="宋体" w:hint="eastAsia"/>
        </w:rPr>
        <w:t xml:space="preserve">       point t=p;</w:t>
      </w:r>
    </w:p>
    <w:p w:rsidR="005F1F37" w:rsidRPr="00EB28BE" w:rsidRDefault="005F1F37" w:rsidP="005F1F37">
      <w:pPr>
        <w:pStyle w:val="ad"/>
        <w:rPr>
          <w:rFonts w:hAnsi="宋体" w:cs="宋体" w:hint="eastAsia"/>
        </w:rPr>
      </w:pPr>
      <w:r w:rsidRPr="00EB28BE">
        <w:rPr>
          <w:rFonts w:hAnsi="宋体" w:cs="宋体" w:hint="eastAsia"/>
        </w:rPr>
        <w:t xml:space="preserve">       t.x+=l.a.y-l.b.y,t.y+=l.b.x-l.a.x;</w:t>
      </w:r>
    </w:p>
    <w:p w:rsidR="005F1F37" w:rsidRPr="00EB28BE" w:rsidRDefault="005F1F37" w:rsidP="005F1F37">
      <w:pPr>
        <w:pStyle w:val="ad"/>
        <w:rPr>
          <w:rFonts w:hAnsi="宋体" w:cs="宋体" w:hint="eastAsia"/>
        </w:rPr>
      </w:pPr>
      <w:r w:rsidRPr="00EB28BE">
        <w:rPr>
          <w:rFonts w:hAnsi="宋体" w:cs="宋体" w:hint="eastAsia"/>
        </w:rPr>
        <w:lastRenderedPageBreak/>
        <w:t xml:space="preserve">       return intersection(p,t,l.a,l.b);</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point ptoline(point p,point l1,point l2){</w:t>
      </w:r>
    </w:p>
    <w:p w:rsidR="005F1F37" w:rsidRPr="00EB28BE" w:rsidRDefault="005F1F37" w:rsidP="005F1F37">
      <w:pPr>
        <w:pStyle w:val="ad"/>
        <w:rPr>
          <w:rFonts w:hAnsi="宋体" w:cs="宋体" w:hint="eastAsia"/>
        </w:rPr>
      </w:pPr>
      <w:r w:rsidRPr="00EB28BE">
        <w:rPr>
          <w:rFonts w:hAnsi="宋体" w:cs="宋体" w:hint="eastAsia"/>
        </w:rPr>
        <w:t xml:space="preserve">       point t=p;</w:t>
      </w:r>
    </w:p>
    <w:p w:rsidR="005F1F37" w:rsidRPr="00EB28BE" w:rsidRDefault="005F1F37" w:rsidP="005F1F37">
      <w:pPr>
        <w:pStyle w:val="ad"/>
        <w:rPr>
          <w:rFonts w:hAnsi="宋体" w:cs="宋体" w:hint="eastAsia"/>
        </w:rPr>
      </w:pPr>
      <w:r w:rsidRPr="00EB28BE">
        <w:rPr>
          <w:rFonts w:hAnsi="宋体" w:cs="宋体" w:hint="eastAsia"/>
        </w:rPr>
        <w:t xml:space="preserve">       t.x+=l1.y-l2.y,t.y+=l2.x-l1.x;</w:t>
      </w:r>
    </w:p>
    <w:p w:rsidR="005F1F37" w:rsidRPr="00EB28BE" w:rsidRDefault="005F1F37" w:rsidP="005F1F37">
      <w:pPr>
        <w:pStyle w:val="ad"/>
        <w:rPr>
          <w:rFonts w:hAnsi="宋体" w:cs="宋体" w:hint="eastAsia"/>
        </w:rPr>
      </w:pPr>
      <w:r w:rsidRPr="00EB28BE">
        <w:rPr>
          <w:rFonts w:hAnsi="宋体" w:cs="宋体" w:hint="eastAsia"/>
        </w:rPr>
        <w:t xml:space="preserve">       return intersection(p,t,l1,l2);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//点到直线距离</w:t>
      </w:r>
    </w:p>
    <w:p w:rsidR="005F1F37" w:rsidRPr="00EB28BE" w:rsidRDefault="005F1F37" w:rsidP="005F1F37">
      <w:pPr>
        <w:pStyle w:val="ad"/>
        <w:rPr>
          <w:rFonts w:hAnsi="宋体" w:cs="宋体" w:hint="eastAsia"/>
        </w:rPr>
      </w:pPr>
      <w:r w:rsidRPr="00EB28BE">
        <w:rPr>
          <w:rFonts w:hAnsi="宋体" w:cs="宋体" w:hint="eastAsia"/>
        </w:rPr>
        <w:t>double disptoline(point p,line l){</w:t>
      </w:r>
    </w:p>
    <w:p w:rsidR="005F1F37" w:rsidRPr="00EB28BE" w:rsidRDefault="005F1F37" w:rsidP="005F1F37">
      <w:pPr>
        <w:pStyle w:val="ad"/>
        <w:rPr>
          <w:rFonts w:hAnsi="宋体" w:cs="宋体" w:hint="eastAsia"/>
        </w:rPr>
      </w:pPr>
      <w:r w:rsidRPr="00EB28BE">
        <w:rPr>
          <w:rFonts w:hAnsi="宋体" w:cs="宋体" w:hint="eastAsia"/>
        </w:rPr>
        <w:t xml:space="preserve">       return fabs(xmult(p,l.a,l.b))/distance(l.a,l.b);</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disptoline(point p,point l1,point l2){</w:t>
      </w:r>
    </w:p>
    <w:p w:rsidR="005F1F37" w:rsidRPr="00EB28BE" w:rsidRDefault="005F1F37" w:rsidP="005F1F37">
      <w:pPr>
        <w:pStyle w:val="ad"/>
        <w:rPr>
          <w:rFonts w:hAnsi="宋体" w:cs="宋体" w:hint="eastAsia"/>
        </w:rPr>
      </w:pPr>
      <w:r w:rsidRPr="00EB28BE">
        <w:rPr>
          <w:rFonts w:hAnsi="宋体" w:cs="宋体" w:hint="eastAsia"/>
        </w:rPr>
        <w:t xml:space="preserve">       return fabs(xmult(p,l1,l2))/distance(l1,l2);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disptoline(double x,double y,double x1,double y1,double x2,double y2){</w:t>
      </w:r>
    </w:p>
    <w:p w:rsidR="005F1F37" w:rsidRPr="00EB28BE" w:rsidRDefault="005F1F37" w:rsidP="005F1F37">
      <w:pPr>
        <w:pStyle w:val="ad"/>
        <w:rPr>
          <w:rFonts w:hAnsi="宋体" w:cs="宋体" w:hint="eastAsia"/>
        </w:rPr>
      </w:pPr>
      <w:r w:rsidRPr="00EB28BE">
        <w:rPr>
          <w:rFonts w:hAnsi="宋体" w:cs="宋体" w:hint="eastAsia"/>
        </w:rPr>
        <w:t xml:space="preserve">       return fabs(xmult(x,y,x1,y1,x2,y2))/distance(x1,y1,x2,y2);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//点到线段上的最近点</w:t>
      </w:r>
    </w:p>
    <w:p w:rsidR="005F1F37" w:rsidRPr="00EB28BE" w:rsidRDefault="005F1F37" w:rsidP="005F1F37">
      <w:pPr>
        <w:pStyle w:val="ad"/>
        <w:rPr>
          <w:rFonts w:hAnsi="宋体" w:cs="宋体" w:hint="eastAsia"/>
        </w:rPr>
      </w:pPr>
      <w:r w:rsidRPr="00EB28BE">
        <w:rPr>
          <w:rFonts w:hAnsi="宋体" w:cs="宋体" w:hint="eastAsia"/>
        </w:rPr>
        <w:t>point ptoseg(point p,line l){</w:t>
      </w:r>
    </w:p>
    <w:p w:rsidR="005F1F37" w:rsidRPr="00EB28BE" w:rsidRDefault="005F1F37" w:rsidP="005F1F37">
      <w:pPr>
        <w:pStyle w:val="ad"/>
        <w:rPr>
          <w:rFonts w:hAnsi="宋体" w:cs="宋体" w:hint="eastAsia"/>
        </w:rPr>
      </w:pPr>
      <w:r w:rsidRPr="00EB28BE">
        <w:rPr>
          <w:rFonts w:hAnsi="宋体" w:cs="宋体" w:hint="eastAsia"/>
        </w:rPr>
        <w:t xml:space="preserve">       point t=p;</w:t>
      </w:r>
    </w:p>
    <w:p w:rsidR="005F1F37" w:rsidRPr="00EB28BE" w:rsidRDefault="005F1F37" w:rsidP="005F1F37">
      <w:pPr>
        <w:pStyle w:val="ad"/>
        <w:rPr>
          <w:rFonts w:hAnsi="宋体" w:cs="宋体" w:hint="eastAsia"/>
        </w:rPr>
      </w:pPr>
      <w:r w:rsidRPr="00EB28BE">
        <w:rPr>
          <w:rFonts w:hAnsi="宋体" w:cs="宋体" w:hint="eastAsia"/>
        </w:rPr>
        <w:t xml:space="preserve">       t.x+=l.a.y-l.b.y,t.y+=l.b.x-l.a.x;</w:t>
      </w:r>
    </w:p>
    <w:p w:rsidR="005F1F37" w:rsidRPr="00EB28BE" w:rsidRDefault="005F1F37" w:rsidP="005F1F37">
      <w:pPr>
        <w:pStyle w:val="ad"/>
        <w:rPr>
          <w:rFonts w:hAnsi="宋体" w:cs="宋体" w:hint="eastAsia"/>
        </w:rPr>
      </w:pPr>
      <w:r w:rsidRPr="00EB28BE">
        <w:rPr>
          <w:rFonts w:hAnsi="宋体" w:cs="宋体" w:hint="eastAsia"/>
        </w:rPr>
        <w:t xml:space="preserve">       if (xmult(l.a,t,p)*xmult(l.b,t,p)&gt;eps)</w:t>
      </w:r>
    </w:p>
    <w:p w:rsidR="005F1F37" w:rsidRPr="00EB28BE" w:rsidRDefault="005F1F37" w:rsidP="005F1F37">
      <w:pPr>
        <w:pStyle w:val="ad"/>
        <w:rPr>
          <w:rFonts w:hAnsi="宋体" w:cs="宋体" w:hint="eastAsia"/>
        </w:rPr>
      </w:pPr>
      <w:r w:rsidRPr="00EB28BE">
        <w:rPr>
          <w:rFonts w:hAnsi="宋体" w:cs="宋体" w:hint="eastAsia"/>
        </w:rPr>
        <w:t xml:space="preserve">              return distance(p,l.a)&lt;distance(p,l.b)?l.a:l.b;</w:t>
      </w:r>
    </w:p>
    <w:p w:rsidR="005F1F37" w:rsidRPr="00EB28BE" w:rsidRDefault="005F1F37" w:rsidP="005F1F37">
      <w:pPr>
        <w:pStyle w:val="ad"/>
        <w:rPr>
          <w:rFonts w:hAnsi="宋体" w:cs="宋体" w:hint="eastAsia"/>
        </w:rPr>
      </w:pPr>
      <w:r w:rsidRPr="00EB28BE">
        <w:rPr>
          <w:rFonts w:hAnsi="宋体" w:cs="宋体" w:hint="eastAsia"/>
        </w:rPr>
        <w:t xml:space="preserve">       return intersection(p,t,l.a,l.b);</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point ptoseg(point p,point l1,point l2){</w:t>
      </w:r>
    </w:p>
    <w:p w:rsidR="005F1F37" w:rsidRPr="00EB28BE" w:rsidRDefault="005F1F37" w:rsidP="005F1F37">
      <w:pPr>
        <w:pStyle w:val="ad"/>
        <w:rPr>
          <w:rFonts w:hAnsi="宋体" w:cs="宋体" w:hint="eastAsia"/>
        </w:rPr>
      </w:pPr>
      <w:r w:rsidRPr="00EB28BE">
        <w:rPr>
          <w:rFonts w:hAnsi="宋体" w:cs="宋体" w:hint="eastAsia"/>
        </w:rPr>
        <w:t xml:space="preserve">       point t=p;</w:t>
      </w:r>
    </w:p>
    <w:p w:rsidR="005F1F37" w:rsidRPr="00EB28BE" w:rsidRDefault="005F1F37" w:rsidP="005F1F37">
      <w:pPr>
        <w:pStyle w:val="ad"/>
        <w:rPr>
          <w:rFonts w:hAnsi="宋体" w:cs="宋体" w:hint="eastAsia"/>
        </w:rPr>
      </w:pPr>
      <w:r w:rsidRPr="00EB28BE">
        <w:rPr>
          <w:rFonts w:hAnsi="宋体" w:cs="宋体" w:hint="eastAsia"/>
        </w:rPr>
        <w:t xml:space="preserve">       t.x+=l1.y-l2.y,t.y+=l2.x-l1.x;</w:t>
      </w:r>
    </w:p>
    <w:p w:rsidR="005F1F37" w:rsidRPr="00EB28BE" w:rsidRDefault="005F1F37" w:rsidP="005F1F37">
      <w:pPr>
        <w:pStyle w:val="ad"/>
        <w:rPr>
          <w:rFonts w:hAnsi="宋体" w:cs="宋体" w:hint="eastAsia"/>
        </w:rPr>
      </w:pPr>
      <w:r w:rsidRPr="00EB28BE">
        <w:rPr>
          <w:rFonts w:hAnsi="宋体" w:cs="宋体" w:hint="eastAsia"/>
        </w:rPr>
        <w:t xml:space="preserve">       if (xmult(l1,t,p)*xmult(l2,t,p)&gt;eps)</w:t>
      </w:r>
    </w:p>
    <w:p w:rsidR="005F1F37" w:rsidRPr="00EB28BE" w:rsidRDefault="005F1F37" w:rsidP="005F1F37">
      <w:pPr>
        <w:pStyle w:val="ad"/>
        <w:rPr>
          <w:rFonts w:hAnsi="宋体" w:cs="宋体" w:hint="eastAsia"/>
        </w:rPr>
      </w:pPr>
      <w:r w:rsidRPr="00EB28BE">
        <w:rPr>
          <w:rFonts w:hAnsi="宋体" w:cs="宋体" w:hint="eastAsia"/>
        </w:rPr>
        <w:t xml:space="preserve">              return distance(p,l1)&lt;distance(p,l2)?l1:l2;</w:t>
      </w:r>
    </w:p>
    <w:p w:rsidR="005F1F37" w:rsidRPr="00EB28BE" w:rsidRDefault="005F1F37" w:rsidP="005F1F37">
      <w:pPr>
        <w:pStyle w:val="ad"/>
        <w:rPr>
          <w:rFonts w:hAnsi="宋体" w:cs="宋体" w:hint="eastAsia"/>
        </w:rPr>
      </w:pPr>
      <w:r w:rsidRPr="00EB28BE">
        <w:rPr>
          <w:rFonts w:hAnsi="宋体" w:cs="宋体" w:hint="eastAsia"/>
        </w:rPr>
        <w:t xml:space="preserve">       return intersection(p,t,l1,l2);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//点到线段距离</w:t>
      </w:r>
    </w:p>
    <w:p w:rsidR="005F1F37" w:rsidRPr="00EB28BE" w:rsidRDefault="005F1F37" w:rsidP="005F1F37">
      <w:pPr>
        <w:pStyle w:val="ad"/>
        <w:rPr>
          <w:rFonts w:hAnsi="宋体" w:cs="宋体" w:hint="eastAsia"/>
        </w:rPr>
      </w:pPr>
      <w:r w:rsidRPr="00EB28BE">
        <w:rPr>
          <w:rFonts w:hAnsi="宋体" w:cs="宋体" w:hint="eastAsia"/>
        </w:rPr>
        <w:t>double disptoseg(point p,line l){</w:t>
      </w:r>
    </w:p>
    <w:p w:rsidR="005F1F37" w:rsidRPr="00EB28BE" w:rsidRDefault="005F1F37" w:rsidP="005F1F37">
      <w:pPr>
        <w:pStyle w:val="ad"/>
        <w:rPr>
          <w:rFonts w:hAnsi="宋体" w:cs="宋体" w:hint="eastAsia"/>
        </w:rPr>
      </w:pPr>
      <w:r w:rsidRPr="00EB28BE">
        <w:rPr>
          <w:rFonts w:hAnsi="宋体" w:cs="宋体" w:hint="eastAsia"/>
        </w:rPr>
        <w:t xml:space="preserve">       point t=p;</w:t>
      </w:r>
    </w:p>
    <w:p w:rsidR="005F1F37" w:rsidRPr="00EB28BE" w:rsidRDefault="005F1F37" w:rsidP="005F1F37">
      <w:pPr>
        <w:pStyle w:val="ad"/>
        <w:rPr>
          <w:rFonts w:hAnsi="宋体" w:cs="宋体" w:hint="eastAsia"/>
        </w:rPr>
      </w:pPr>
      <w:r w:rsidRPr="00EB28BE">
        <w:rPr>
          <w:rFonts w:hAnsi="宋体" w:cs="宋体" w:hint="eastAsia"/>
        </w:rPr>
        <w:t xml:space="preserve">       t.x+=l.a.y-l.b.y,t.y+=l.b.x-l.a.x;</w:t>
      </w:r>
    </w:p>
    <w:p w:rsidR="005F1F37" w:rsidRPr="00EB28BE" w:rsidRDefault="005F1F37" w:rsidP="005F1F37">
      <w:pPr>
        <w:pStyle w:val="ad"/>
        <w:rPr>
          <w:rFonts w:hAnsi="宋体" w:cs="宋体" w:hint="eastAsia"/>
        </w:rPr>
      </w:pPr>
      <w:r w:rsidRPr="00EB28BE">
        <w:rPr>
          <w:rFonts w:hAnsi="宋体" w:cs="宋体" w:hint="eastAsia"/>
        </w:rPr>
        <w:t xml:space="preserve">       if (xmult(l.a,t,p)*xmult(l.b,t,p)&gt;eps)</w:t>
      </w:r>
    </w:p>
    <w:p w:rsidR="005F1F37" w:rsidRPr="00EB28BE" w:rsidRDefault="005F1F37" w:rsidP="005F1F37">
      <w:pPr>
        <w:pStyle w:val="ad"/>
        <w:rPr>
          <w:rFonts w:hAnsi="宋体" w:cs="宋体" w:hint="eastAsia"/>
        </w:rPr>
      </w:pPr>
      <w:r w:rsidRPr="00EB28BE">
        <w:rPr>
          <w:rFonts w:hAnsi="宋体" w:cs="宋体" w:hint="eastAsia"/>
        </w:rPr>
        <w:t xml:space="preserve">              return distance(p,l.a)&lt;distance(p,l.b)?distance(p,l.a):distance(p,l.b);</w:t>
      </w:r>
    </w:p>
    <w:p w:rsidR="005F1F37" w:rsidRPr="00EB28BE" w:rsidRDefault="005F1F37" w:rsidP="005F1F37">
      <w:pPr>
        <w:pStyle w:val="ad"/>
        <w:rPr>
          <w:rFonts w:hAnsi="宋体" w:cs="宋体" w:hint="eastAsia"/>
        </w:rPr>
      </w:pPr>
      <w:r w:rsidRPr="00EB28BE">
        <w:rPr>
          <w:rFonts w:hAnsi="宋体" w:cs="宋体" w:hint="eastAsia"/>
        </w:rPr>
        <w:t xml:space="preserve">       return fabs(xmult(p,l.a,l.b))/distance(l.a,l.b);</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lastRenderedPageBreak/>
        <w:t>double disptoseg(point p,point l1,point l2){</w:t>
      </w:r>
    </w:p>
    <w:p w:rsidR="005F1F37" w:rsidRPr="00EB28BE" w:rsidRDefault="005F1F37" w:rsidP="005F1F37">
      <w:pPr>
        <w:pStyle w:val="ad"/>
        <w:rPr>
          <w:rFonts w:hAnsi="宋体" w:cs="宋体" w:hint="eastAsia"/>
        </w:rPr>
      </w:pPr>
      <w:r w:rsidRPr="00EB28BE">
        <w:rPr>
          <w:rFonts w:hAnsi="宋体" w:cs="宋体" w:hint="eastAsia"/>
        </w:rPr>
        <w:t xml:space="preserve">       point t=p;</w:t>
      </w:r>
    </w:p>
    <w:p w:rsidR="005F1F37" w:rsidRPr="00EB28BE" w:rsidRDefault="005F1F37" w:rsidP="005F1F37">
      <w:pPr>
        <w:pStyle w:val="ad"/>
        <w:rPr>
          <w:rFonts w:hAnsi="宋体" w:cs="宋体" w:hint="eastAsia"/>
        </w:rPr>
      </w:pPr>
      <w:r w:rsidRPr="00EB28BE">
        <w:rPr>
          <w:rFonts w:hAnsi="宋体" w:cs="宋体" w:hint="eastAsia"/>
        </w:rPr>
        <w:t xml:space="preserve">       t.x+=l1.y-l2.y,t.y+=l2.x-l1.x;</w:t>
      </w:r>
    </w:p>
    <w:p w:rsidR="005F1F37" w:rsidRPr="00EB28BE" w:rsidRDefault="005F1F37" w:rsidP="005F1F37">
      <w:pPr>
        <w:pStyle w:val="ad"/>
        <w:rPr>
          <w:rFonts w:hAnsi="宋体" w:cs="宋体" w:hint="eastAsia"/>
        </w:rPr>
      </w:pPr>
      <w:r w:rsidRPr="00EB28BE">
        <w:rPr>
          <w:rFonts w:hAnsi="宋体" w:cs="宋体" w:hint="eastAsia"/>
        </w:rPr>
        <w:t xml:space="preserve">       if (xmult(l1,t,p)*xmult(l2,t,p)&gt;eps)</w:t>
      </w:r>
    </w:p>
    <w:p w:rsidR="005F1F37" w:rsidRPr="00EB28BE" w:rsidRDefault="005F1F37" w:rsidP="005F1F37">
      <w:pPr>
        <w:pStyle w:val="ad"/>
        <w:rPr>
          <w:rFonts w:hAnsi="宋体" w:cs="宋体" w:hint="eastAsia"/>
        </w:rPr>
      </w:pPr>
      <w:r w:rsidRPr="00EB28BE">
        <w:rPr>
          <w:rFonts w:hAnsi="宋体" w:cs="宋体" w:hint="eastAsia"/>
        </w:rPr>
        <w:t xml:space="preserve">              return distance(p,l1)&lt;distance(p,l2)?distance(p,l1):distance(p,l2);</w:t>
      </w:r>
    </w:p>
    <w:p w:rsidR="005F1F37" w:rsidRPr="00EB28BE" w:rsidRDefault="005F1F37" w:rsidP="005F1F37">
      <w:pPr>
        <w:pStyle w:val="ad"/>
        <w:rPr>
          <w:rFonts w:hAnsi="宋体" w:cs="宋体" w:hint="eastAsia"/>
        </w:rPr>
      </w:pPr>
      <w:r w:rsidRPr="00EB28BE">
        <w:rPr>
          <w:rFonts w:hAnsi="宋体" w:cs="宋体" w:hint="eastAsia"/>
        </w:rPr>
        <w:t xml:space="preserve">       return fabs(xmult(p,l1,l2))/distance(l1,l2);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//矢量V以P为顶点逆时针旋转angle并放大scale倍</w:t>
      </w:r>
    </w:p>
    <w:p w:rsidR="005F1F37" w:rsidRPr="00EB28BE" w:rsidRDefault="005F1F37" w:rsidP="005F1F37">
      <w:pPr>
        <w:pStyle w:val="ad"/>
        <w:rPr>
          <w:rFonts w:hAnsi="宋体" w:cs="宋体" w:hint="eastAsia"/>
        </w:rPr>
      </w:pPr>
      <w:r w:rsidRPr="00EB28BE">
        <w:rPr>
          <w:rFonts w:hAnsi="宋体" w:cs="宋体" w:hint="eastAsia"/>
        </w:rPr>
        <w:t>point rotate(point v,point p,double angle,double scale){</w:t>
      </w:r>
    </w:p>
    <w:p w:rsidR="005F1F37" w:rsidRPr="00EB28BE" w:rsidRDefault="005F1F37" w:rsidP="005F1F37">
      <w:pPr>
        <w:pStyle w:val="ad"/>
        <w:rPr>
          <w:rFonts w:hAnsi="宋体" w:cs="宋体" w:hint="eastAsia"/>
        </w:rPr>
      </w:pPr>
      <w:r w:rsidRPr="00EB28BE">
        <w:rPr>
          <w:rFonts w:hAnsi="宋体" w:cs="宋体" w:hint="eastAsia"/>
        </w:rPr>
        <w:t xml:space="preserve">       point ret=p;</w:t>
      </w:r>
    </w:p>
    <w:p w:rsidR="005F1F37" w:rsidRPr="00EB28BE" w:rsidRDefault="005F1F37" w:rsidP="005F1F37">
      <w:pPr>
        <w:pStyle w:val="ad"/>
        <w:rPr>
          <w:rFonts w:hAnsi="宋体" w:cs="宋体" w:hint="eastAsia"/>
        </w:rPr>
      </w:pPr>
      <w:r w:rsidRPr="00EB28BE">
        <w:rPr>
          <w:rFonts w:hAnsi="宋体" w:cs="宋体" w:hint="eastAsia"/>
        </w:rPr>
        <w:t xml:space="preserve">      v.x-=p.x,v.y-=p.y;</w:t>
      </w:r>
    </w:p>
    <w:p w:rsidR="005F1F37" w:rsidRPr="00EB28BE" w:rsidRDefault="005F1F37" w:rsidP="005F1F37">
      <w:pPr>
        <w:pStyle w:val="ad"/>
        <w:rPr>
          <w:rFonts w:hAnsi="宋体" w:cs="宋体" w:hint="eastAsia"/>
        </w:rPr>
      </w:pPr>
      <w:r w:rsidRPr="00EB28BE">
        <w:rPr>
          <w:rFonts w:hAnsi="宋体" w:cs="宋体" w:hint="eastAsia"/>
        </w:rPr>
        <w:t xml:space="preserve">       p.x=scale*cos(angle);</w:t>
      </w:r>
    </w:p>
    <w:p w:rsidR="005F1F37" w:rsidRPr="00EB28BE" w:rsidRDefault="005F1F37" w:rsidP="005F1F37">
      <w:pPr>
        <w:pStyle w:val="ad"/>
        <w:rPr>
          <w:rFonts w:hAnsi="宋体" w:cs="宋体" w:hint="eastAsia"/>
        </w:rPr>
      </w:pPr>
      <w:r w:rsidRPr="00EB28BE">
        <w:rPr>
          <w:rFonts w:hAnsi="宋体" w:cs="宋体" w:hint="eastAsia"/>
        </w:rPr>
        <w:t xml:space="preserve">       p.y=scale*sin(angle);</w:t>
      </w:r>
    </w:p>
    <w:p w:rsidR="005F1F37" w:rsidRPr="00EB28BE" w:rsidRDefault="005F1F37" w:rsidP="005F1F37">
      <w:pPr>
        <w:pStyle w:val="ad"/>
        <w:rPr>
          <w:rFonts w:hAnsi="宋体" w:cs="宋体" w:hint="eastAsia"/>
        </w:rPr>
      </w:pPr>
      <w:r w:rsidRPr="00EB28BE">
        <w:rPr>
          <w:rFonts w:hAnsi="宋体" w:cs="宋体" w:hint="eastAsia"/>
        </w:rPr>
        <w:t xml:space="preserve">       ret.x+=v.x*p.x-v.y*p.y;</w:t>
      </w:r>
    </w:p>
    <w:p w:rsidR="005F1F37" w:rsidRPr="00EB28BE" w:rsidRDefault="005F1F37" w:rsidP="005F1F37">
      <w:pPr>
        <w:pStyle w:val="ad"/>
        <w:rPr>
          <w:rFonts w:hAnsi="宋体" w:cs="宋体" w:hint="eastAsia"/>
        </w:rPr>
      </w:pPr>
      <w:r w:rsidRPr="00EB28BE">
        <w:rPr>
          <w:rFonts w:hAnsi="宋体" w:cs="宋体" w:hint="eastAsia"/>
        </w:rPr>
        <w:t xml:space="preserve">       ret.y+=v.x*p.y+v.y*p.x;</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rPr>
      </w:pPr>
      <w:r w:rsidRPr="00EB28BE">
        <w:rPr>
          <w:rFonts w:hAnsi="宋体" w:cs="宋体" w:hint="eastAsia"/>
          <w:b/>
        </w:rPr>
        <w:t>1.6   面积</w:t>
      </w:r>
    </w:p>
    <w:p w:rsidR="005F1F37" w:rsidRPr="00EB28BE" w:rsidRDefault="005F1F37" w:rsidP="005F1F37">
      <w:pPr>
        <w:pStyle w:val="ad"/>
        <w:rPr>
          <w:rFonts w:hAnsi="宋体" w:cs="宋体" w:hint="eastAsia"/>
        </w:rPr>
      </w:pPr>
      <w:r w:rsidRPr="00EB28BE">
        <w:rPr>
          <w:rFonts w:hAnsi="宋体" w:cs="宋体" w:hint="eastAsia"/>
        </w:rPr>
        <w:t>#include &lt;math.h&gt;</w:t>
      </w:r>
    </w:p>
    <w:p w:rsidR="005F1F37" w:rsidRPr="00EB28BE" w:rsidRDefault="005F1F37" w:rsidP="005F1F37">
      <w:pPr>
        <w:pStyle w:val="ad"/>
        <w:rPr>
          <w:rFonts w:hAnsi="宋体" w:cs="宋体" w:hint="eastAsia"/>
        </w:rPr>
      </w:pPr>
      <w:r w:rsidRPr="00EB28BE">
        <w:rPr>
          <w:rFonts w:hAnsi="宋体" w:cs="宋体" w:hint="eastAsia"/>
        </w:rPr>
        <w:t>struct point{double x,y;};</w:t>
      </w:r>
    </w:p>
    <w:p w:rsidR="005F1F37" w:rsidRPr="00EB28BE" w:rsidRDefault="005F1F37" w:rsidP="005F1F37">
      <w:pPr>
        <w:pStyle w:val="ad"/>
        <w:rPr>
          <w:rFonts w:hAnsi="宋体" w:cs="宋体" w:hint="eastAsia"/>
        </w:rPr>
      </w:pPr>
      <w:r w:rsidRPr="00EB28BE">
        <w:rPr>
          <w:rFonts w:hAnsi="宋体" w:cs="宋体" w:hint="eastAsia"/>
        </w:rPr>
        <w:t>//计算cross product (P1-P0)x(P2-P0)</w:t>
      </w:r>
    </w:p>
    <w:p w:rsidR="005F1F37" w:rsidRPr="00EB28BE" w:rsidRDefault="005F1F37" w:rsidP="005F1F37">
      <w:pPr>
        <w:pStyle w:val="ad"/>
        <w:rPr>
          <w:rFonts w:hAnsi="宋体" w:cs="宋体" w:hint="eastAsia"/>
        </w:rPr>
      </w:pPr>
      <w:r w:rsidRPr="00EB28BE">
        <w:rPr>
          <w:rFonts w:hAnsi="宋体" w:cs="宋体" w:hint="eastAsia"/>
        </w:rPr>
        <w:t>double xmult(point p1,point p2,point p0){</w:t>
      </w:r>
    </w:p>
    <w:p w:rsidR="005F1F37" w:rsidRPr="00EB28BE" w:rsidRDefault="005F1F37" w:rsidP="005F1F37">
      <w:pPr>
        <w:pStyle w:val="ad"/>
        <w:rPr>
          <w:rFonts w:hAnsi="宋体" w:cs="宋体" w:hint="eastAsia"/>
        </w:rPr>
      </w:pPr>
      <w:r w:rsidRPr="00EB28BE">
        <w:rPr>
          <w:rFonts w:hAnsi="宋体" w:cs="宋体" w:hint="eastAsia"/>
        </w:rPr>
        <w:t xml:space="preserve">       return (p1.x-p0.x)*(p2.y-p0.y)-(p2.x-p0.x)*(p1.y-p0.y);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xmult(double x1,double y1,double x2,double y2,double x0,double y0){</w:t>
      </w:r>
    </w:p>
    <w:p w:rsidR="005F1F37" w:rsidRPr="00EB28BE" w:rsidRDefault="005F1F37" w:rsidP="005F1F37">
      <w:pPr>
        <w:pStyle w:val="ad"/>
        <w:rPr>
          <w:rFonts w:hAnsi="宋体" w:cs="宋体" w:hint="eastAsia"/>
        </w:rPr>
      </w:pPr>
      <w:r w:rsidRPr="00EB28BE">
        <w:rPr>
          <w:rFonts w:hAnsi="宋体" w:cs="宋体" w:hint="eastAsia"/>
        </w:rPr>
        <w:t xml:space="preserve">       return (x1-x0)*(y2-y0)-(x2-x0)*(y1-y0);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//计算三角形面积,输入三顶点</w:t>
      </w:r>
    </w:p>
    <w:p w:rsidR="005F1F37" w:rsidRPr="00EB28BE" w:rsidRDefault="005F1F37" w:rsidP="005F1F37">
      <w:pPr>
        <w:pStyle w:val="ad"/>
        <w:rPr>
          <w:rFonts w:hAnsi="宋体" w:cs="宋体" w:hint="eastAsia"/>
        </w:rPr>
      </w:pPr>
      <w:r w:rsidRPr="00EB28BE">
        <w:rPr>
          <w:rFonts w:hAnsi="宋体" w:cs="宋体" w:hint="eastAsia"/>
        </w:rPr>
        <w:t>double area_triangle(point p1,point p2,point p3){</w:t>
      </w:r>
    </w:p>
    <w:p w:rsidR="005F1F37" w:rsidRPr="00EB28BE" w:rsidRDefault="005F1F37" w:rsidP="005F1F37">
      <w:pPr>
        <w:pStyle w:val="ad"/>
        <w:rPr>
          <w:rFonts w:hAnsi="宋体" w:cs="宋体" w:hint="eastAsia"/>
        </w:rPr>
      </w:pPr>
      <w:r w:rsidRPr="00EB28BE">
        <w:rPr>
          <w:rFonts w:hAnsi="宋体" w:cs="宋体" w:hint="eastAsia"/>
        </w:rPr>
        <w:t xml:space="preserve">       return fabs(xmult(p1,p2,p3))/2;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area_triangle(double x1,double y1,double x2,double y2,double x3,double y3){</w:t>
      </w:r>
    </w:p>
    <w:p w:rsidR="005F1F37" w:rsidRPr="00EB28BE" w:rsidRDefault="005F1F37" w:rsidP="005F1F37">
      <w:pPr>
        <w:pStyle w:val="ad"/>
        <w:rPr>
          <w:rFonts w:hAnsi="宋体" w:cs="宋体" w:hint="eastAsia"/>
        </w:rPr>
      </w:pPr>
      <w:r w:rsidRPr="00EB28BE">
        <w:rPr>
          <w:rFonts w:hAnsi="宋体" w:cs="宋体" w:hint="eastAsia"/>
        </w:rPr>
        <w:t xml:space="preserve">       return fabs(xmult(x1,y1,x2,y2,x3,y3))/2;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//计算三角形面积,输入三边长</w:t>
      </w:r>
    </w:p>
    <w:p w:rsidR="005F1F37" w:rsidRPr="00EB28BE" w:rsidRDefault="005F1F37" w:rsidP="005F1F37">
      <w:pPr>
        <w:pStyle w:val="ad"/>
        <w:rPr>
          <w:rFonts w:hAnsi="宋体" w:cs="宋体" w:hint="eastAsia"/>
        </w:rPr>
      </w:pPr>
      <w:r w:rsidRPr="00EB28BE">
        <w:rPr>
          <w:rFonts w:hAnsi="宋体" w:cs="宋体" w:hint="eastAsia"/>
        </w:rPr>
        <w:t>double area_triangle(double a,double b,double c){</w:t>
      </w:r>
    </w:p>
    <w:p w:rsidR="005F1F37" w:rsidRPr="00EB28BE" w:rsidRDefault="005F1F37" w:rsidP="005F1F37">
      <w:pPr>
        <w:pStyle w:val="ad"/>
        <w:rPr>
          <w:rFonts w:hAnsi="宋体" w:cs="宋体" w:hint="eastAsia"/>
        </w:rPr>
      </w:pPr>
      <w:r w:rsidRPr="00EB28BE">
        <w:rPr>
          <w:rFonts w:hAnsi="宋体" w:cs="宋体" w:hint="eastAsia"/>
        </w:rPr>
        <w:t xml:space="preserve">       double s=(a+b+c)/2;</w:t>
      </w:r>
    </w:p>
    <w:p w:rsidR="005F1F37" w:rsidRPr="00EB28BE" w:rsidRDefault="005F1F37" w:rsidP="005F1F37">
      <w:pPr>
        <w:pStyle w:val="ad"/>
        <w:rPr>
          <w:rFonts w:hAnsi="宋体" w:cs="宋体" w:hint="eastAsia"/>
        </w:rPr>
      </w:pPr>
      <w:r w:rsidRPr="00EB28BE">
        <w:rPr>
          <w:rFonts w:hAnsi="宋体" w:cs="宋体" w:hint="eastAsia"/>
        </w:rPr>
        <w:t xml:space="preserve">       return sqrt(s*(s-a)*(s-b)*(s-c));</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lastRenderedPageBreak/>
        <w:t xml:space="preserve"> </w:t>
      </w:r>
    </w:p>
    <w:p w:rsidR="005F1F37" w:rsidRPr="00EB28BE" w:rsidRDefault="005F1F37" w:rsidP="005F1F37">
      <w:pPr>
        <w:pStyle w:val="ad"/>
        <w:rPr>
          <w:rFonts w:hAnsi="宋体" w:cs="宋体" w:hint="eastAsia"/>
        </w:rPr>
      </w:pPr>
      <w:r w:rsidRPr="00EB28BE">
        <w:rPr>
          <w:rFonts w:hAnsi="宋体" w:cs="宋体" w:hint="eastAsia"/>
        </w:rPr>
        <w:t>//计算多边形面积,顶点按顺时针或逆时针给出</w:t>
      </w:r>
    </w:p>
    <w:p w:rsidR="005F1F37" w:rsidRPr="00EB28BE" w:rsidRDefault="005F1F37" w:rsidP="005F1F37">
      <w:pPr>
        <w:pStyle w:val="ad"/>
        <w:rPr>
          <w:rFonts w:hAnsi="宋体" w:cs="宋体" w:hint="eastAsia"/>
        </w:rPr>
      </w:pPr>
      <w:r w:rsidRPr="00EB28BE">
        <w:rPr>
          <w:rFonts w:hAnsi="宋体" w:cs="宋体" w:hint="eastAsia"/>
        </w:rPr>
        <w:t>double area_polygon(int n,point* p){</w:t>
      </w:r>
    </w:p>
    <w:p w:rsidR="005F1F37" w:rsidRPr="00EB28BE" w:rsidRDefault="005F1F37" w:rsidP="005F1F37">
      <w:pPr>
        <w:pStyle w:val="ad"/>
        <w:rPr>
          <w:rFonts w:hAnsi="宋体" w:cs="宋体" w:hint="eastAsia"/>
        </w:rPr>
      </w:pPr>
      <w:r w:rsidRPr="00EB28BE">
        <w:rPr>
          <w:rFonts w:hAnsi="宋体" w:cs="宋体" w:hint="eastAsia"/>
        </w:rPr>
        <w:t xml:space="preserve">       double s1=0,s2=0;</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s1+=p[(i+1)%n].y*p[i].x,s2+=p[(i+1)%n].y*p[(i+2)%n].x;</w:t>
      </w:r>
    </w:p>
    <w:p w:rsidR="005F1F37" w:rsidRPr="00EB28BE" w:rsidRDefault="005F1F37" w:rsidP="005F1F37">
      <w:pPr>
        <w:pStyle w:val="ad"/>
        <w:rPr>
          <w:rFonts w:hAnsi="宋体" w:cs="宋体" w:hint="eastAsia"/>
        </w:rPr>
      </w:pPr>
      <w:r w:rsidRPr="00EB28BE">
        <w:rPr>
          <w:rFonts w:hAnsi="宋体" w:cs="宋体" w:hint="eastAsia"/>
        </w:rPr>
        <w:t xml:space="preserve">       return fabs(s1-s2)/2;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rPr>
      </w:pPr>
      <w:r w:rsidRPr="00EB28BE">
        <w:rPr>
          <w:rFonts w:hAnsi="宋体" w:cs="宋体" w:hint="eastAsia"/>
          <w:b/>
        </w:rPr>
        <w:t>1.7   球面</w:t>
      </w:r>
    </w:p>
    <w:p w:rsidR="005F1F37" w:rsidRPr="00EB28BE" w:rsidRDefault="005F1F37" w:rsidP="005F1F37">
      <w:pPr>
        <w:pStyle w:val="ad"/>
        <w:rPr>
          <w:rFonts w:hAnsi="宋体" w:cs="宋体" w:hint="eastAsia"/>
        </w:rPr>
      </w:pPr>
      <w:r w:rsidRPr="00EB28BE">
        <w:rPr>
          <w:rFonts w:hAnsi="宋体" w:cs="宋体" w:hint="eastAsia"/>
        </w:rPr>
        <w:t>#include &lt;math.h&gt;</w:t>
      </w:r>
    </w:p>
    <w:p w:rsidR="005F1F37" w:rsidRPr="00EB28BE" w:rsidRDefault="005F1F37" w:rsidP="005F1F37">
      <w:pPr>
        <w:pStyle w:val="ad"/>
        <w:rPr>
          <w:rFonts w:hAnsi="宋体" w:cs="宋体" w:hint="eastAsia"/>
        </w:rPr>
      </w:pPr>
      <w:r w:rsidRPr="00EB28BE">
        <w:rPr>
          <w:rFonts w:hAnsi="宋体" w:cs="宋体" w:hint="eastAsia"/>
        </w:rPr>
        <w:t>const double pi=acos(-1);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//计算圆心角lat表示纬度,-90&lt;=w&lt;=90,lng表示经度</w:t>
      </w:r>
    </w:p>
    <w:p w:rsidR="005F1F37" w:rsidRPr="00EB28BE" w:rsidRDefault="005F1F37" w:rsidP="005F1F37">
      <w:pPr>
        <w:pStyle w:val="ad"/>
        <w:rPr>
          <w:rFonts w:hAnsi="宋体" w:cs="宋体" w:hint="eastAsia"/>
        </w:rPr>
      </w:pPr>
      <w:r w:rsidRPr="00EB28BE">
        <w:rPr>
          <w:rFonts w:hAnsi="宋体" w:cs="宋体" w:hint="eastAsia"/>
        </w:rPr>
        <w:t>//返回两点所在大圆劣弧对应圆心角,0&lt;=angle&lt;=pi</w:t>
      </w:r>
    </w:p>
    <w:p w:rsidR="005F1F37" w:rsidRPr="00EB28BE" w:rsidRDefault="005F1F37" w:rsidP="005F1F37">
      <w:pPr>
        <w:pStyle w:val="ad"/>
        <w:rPr>
          <w:rFonts w:hAnsi="宋体" w:cs="宋体" w:hint="eastAsia"/>
        </w:rPr>
      </w:pPr>
      <w:r w:rsidRPr="00EB28BE">
        <w:rPr>
          <w:rFonts w:hAnsi="宋体" w:cs="宋体" w:hint="eastAsia"/>
        </w:rPr>
        <w:t>double angle(double lng1,double lat1,double lng2,double lat2){</w:t>
      </w:r>
    </w:p>
    <w:p w:rsidR="005F1F37" w:rsidRPr="00EB28BE" w:rsidRDefault="005F1F37" w:rsidP="005F1F37">
      <w:pPr>
        <w:pStyle w:val="ad"/>
        <w:rPr>
          <w:rFonts w:hAnsi="宋体" w:cs="宋体" w:hint="eastAsia"/>
        </w:rPr>
      </w:pPr>
      <w:r w:rsidRPr="00EB28BE">
        <w:rPr>
          <w:rFonts w:hAnsi="宋体" w:cs="宋体" w:hint="eastAsia"/>
        </w:rPr>
        <w:t xml:space="preserve">       double dlng=fabs(lng1-lng2)*pi/180;</w:t>
      </w:r>
    </w:p>
    <w:p w:rsidR="005F1F37" w:rsidRPr="00EB28BE" w:rsidRDefault="005F1F37" w:rsidP="005F1F37">
      <w:pPr>
        <w:pStyle w:val="ad"/>
        <w:rPr>
          <w:rFonts w:hAnsi="宋体" w:cs="宋体" w:hint="eastAsia"/>
        </w:rPr>
      </w:pPr>
      <w:r w:rsidRPr="00EB28BE">
        <w:rPr>
          <w:rFonts w:hAnsi="宋体" w:cs="宋体" w:hint="eastAsia"/>
        </w:rPr>
        <w:t xml:space="preserve">       while (dlng&gt;=pi+pi)</w:t>
      </w:r>
    </w:p>
    <w:p w:rsidR="005F1F37" w:rsidRPr="00EB28BE" w:rsidRDefault="005F1F37" w:rsidP="005F1F37">
      <w:pPr>
        <w:pStyle w:val="ad"/>
        <w:rPr>
          <w:rFonts w:hAnsi="宋体" w:cs="宋体" w:hint="eastAsia"/>
        </w:rPr>
      </w:pPr>
      <w:r w:rsidRPr="00EB28BE">
        <w:rPr>
          <w:rFonts w:hAnsi="宋体" w:cs="宋体" w:hint="eastAsia"/>
        </w:rPr>
        <w:t xml:space="preserve">              dlng-=pi+pi;</w:t>
      </w:r>
    </w:p>
    <w:p w:rsidR="005F1F37" w:rsidRPr="00EB28BE" w:rsidRDefault="005F1F37" w:rsidP="005F1F37">
      <w:pPr>
        <w:pStyle w:val="ad"/>
        <w:rPr>
          <w:rFonts w:hAnsi="宋体" w:cs="宋体" w:hint="eastAsia"/>
        </w:rPr>
      </w:pPr>
      <w:r w:rsidRPr="00EB28BE">
        <w:rPr>
          <w:rFonts w:hAnsi="宋体" w:cs="宋体" w:hint="eastAsia"/>
        </w:rPr>
        <w:t xml:space="preserve">       if (dlng&gt;pi)</w:t>
      </w:r>
    </w:p>
    <w:p w:rsidR="005F1F37" w:rsidRPr="00EB28BE" w:rsidRDefault="005F1F37" w:rsidP="005F1F37">
      <w:pPr>
        <w:pStyle w:val="ad"/>
        <w:rPr>
          <w:rFonts w:hAnsi="宋体" w:cs="宋体" w:hint="eastAsia"/>
        </w:rPr>
      </w:pPr>
      <w:r w:rsidRPr="00EB28BE">
        <w:rPr>
          <w:rFonts w:hAnsi="宋体" w:cs="宋体" w:hint="eastAsia"/>
        </w:rPr>
        <w:t xml:space="preserve">              dlng=pi+pi-dlng;</w:t>
      </w:r>
    </w:p>
    <w:p w:rsidR="005F1F37" w:rsidRPr="00EB28BE" w:rsidRDefault="005F1F37" w:rsidP="005F1F37">
      <w:pPr>
        <w:pStyle w:val="ad"/>
        <w:rPr>
          <w:rFonts w:hAnsi="宋体" w:cs="宋体" w:hint="eastAsia"/>
        </w:rPr>
      </w:pPr>
      <w:r w:rsidRPr="00EB28BE">
        <w:rPr>
          <w:rFonts w:hAnsi="宋体" w:cs="宋体" w:hint="eastAsia"/>
        </w:rPr>
        <w:t xml:space="preserve">       lat1*=pi/180,lat2*=pi/180;</w:t>
      </w:r>
    </w:p>
    <w:p w:rsidR="005F1F37" w:rsidRPr="00EB28BE" w:rsidRDefault="005F1F37" w:rsidP="005F1F37">
      <w:pPr>
        <w:pStyle w:val="ad"/>
        <w:rPr>
          <w:rFonts w:hAnsi="宋体" w:cs="宋体" w:hint="eastAsia"/>
        </w:rPr>
      </w:pPr>
      <w:r w:rsidRPr="00EB28BE">
        <w:rPr>
          <w:rFonts w:hAnsi="宋体" w:cs="宋体" w:hint="eastAsia"/>
        </w:rPr>
        <w:t xml:space="preserve">       return acos(cos(lat1)*cos(lat2)*cos(dlng)+sin(lat1)*sin(lat2));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//计算距离,r为球半径</w:t>
      </w:r>
    </w:p>
    <w:p w:rsidR="005F1F37" w:rsidRPr="00EB28BE" w:rsidRDefault="005F1F37" w:rsidP="005F1F37">
      <w:pPr>
        <w:pStyle w:val="ad"/>
        <w:rPr>
          <w:rFonts w:hAnsi="宋体" w:cs="宋体" w:hint="eastAsia"/>
        </w:rPr>
      </w:pPr>
      <w:r w:rsidRPr="00EB28BE">
        <w:rPr>
          <w:rFonts w:hAnsi="宋体" w:cs="宋体" w:hint="eastAsia"/>
        </w:rPr>
        <w:t>double line_dist(double r,double lng1,double lat1,double lng2,double lat2){</w:t>
      </w:r>
    </w:p>
    <w:p w:rsidR="005F1F37" w:rsidRPr="00EB28BE" w:rsidRDefault="005F1F37" w:rsidP="005F1F37">
      <w:pPr>
        <w:pStyle w:val="ad"/>
        <w:rPr>
          <w:rFonts w:hAnsi="宋体" w:cs="宋体" w:hint="eastAsia"/>
        </w:rPr>
      </w:pPr>
      <w:r w:rsidRPr="00EB28BE">
        <w:rPr>
          <w:rFonts w:hAnsi="宋体" w:cs="宋体" w:hint="eastAsia"/>
        </w:rPr>
        <w:t xml:space="preserve">       double dlng=fabs(lng1-lng2)*pi/180;</w:t>
      </w:r>
    </w:p>
    <w:p w:rsidR="005F1F37" w:rsidRPr="00EB28BE" w:rsidRDefault="005F1F37" w:rsidP="005F1F37">
      <w:pPr>
        <w:pStyle w:val="ad"/>
        <w:rPr>
          <w:rFonts w:hAnsi="宋体" w:cs="宋体" w:hint="eastAsia"/>
        </w:rPr>
      </w:pPr>
      <w:r w:rsidRPr="00EB28BE">
        <w:rPr>
          <w:rFonts w:hAnsi="宋体" w:cs="宋体" w:hint="eastAsia"/>
        </w:rPr>
        <w:t xml:space="preserve">       while (dlng&gt;=pi+pi)</w:t>
      </w:r>
    </w:p>
    <w:p w:rsidR="005F1F37" w:rsidRPr="00EB28BE" w:rsidRDefault="005F1F37" w:rsidP="005F1F37">
      <w:pPr>
        <w:pStyle w:val="ad"/>
        <w:rPr>
          <w:rFonts w:hAnsi="宋体" w:cs="宋体" w:hint="eastAsia"/>
        </w:rPr>
      </w:pPr>
      <w:r w:rsidRPr="00EB28BE">
        <w:rPr>
          <w:rFonts w:hAnsi="宋体" w:cs="宋体" w:hint="eastAsia"/>
        </w:rPr>
        <w:t xml:space="preserve">              dlng-=pi+pi;</w:t>
      </w:r>
    </w:p>
    <w:p w:rsidR="005F1F37" w:rsidRPr="00EB28BE" w:rsidRDefault="005F1F37" w:rsidP="005F1F37">
      <w:pPr>
        <w:pStyle w:val="ad"/>
        <w:rPr>
          <w:rFonts w:hAnsi="宋体" w:cs="宋体" w:hint="eastAsia"/>
        </w:rPr>
      </w:pPr>
      <w:r w:rsidRPr="00EB28BE">
        <w:rPr>
          <w:rFonts w:hAnsi="宋体" w:cs="宋体" w:hint="eastAsia"/>
        </w:rPr>
        <w:t xml:space="preserve">       if (dlng&gt;pi)</w:t>
      </w:r>
    </w:p>
    <w:p w:rsidR="005F1F37" w:rsidRPr="00EB28BE" w:rsidRDefault="005F1F37" w:rsidP="005F1F37">
      <w:pPr>
        <w:pStyle w:val="ad"/>
        <w:rPr>
          <w:rFonts w:hAnsi="宋体" w:cs="宋体" w:hint="eastAsia"/>
        </w:rPr>
      </w:pPr>
      <w:r w:rsidRPr="00EB28BE">
        <w:rPr>
          <w:rFonts w:hAnsi="宋体" w:cs="宋体" w:hint="eastAsia"/>
        </w:rPr>
        <w:t xml:space="preserve">              dlng=pi+pi-dlng;</w:t>
      </w:r>
    </w:p>
    <w:p w:rsidR="005F1F37" w:rsidRPr="00EB28BE" w:rsidRDefault="005F1F37" w:rsidP="005F1F37">
      <w:pPr>
        <w:pStyle w:val="ad"/>
        <w:rPr>
          <w:rFonts w:hAnsi="宋体" w:cs="宋体" w:hint="eastAsia"/>
        </w:rPr>
      </w:pPr>
      <w:r w:rsidRPr="00EB28BE">
        <w:rPr>
          <w:rFonts w:hAnsi="宋体" w:cs="宋体" w:hint="eastAsia"/>
        </w:rPr>
        <w:t xml:space="preserve">       lat1*=pi/180,lat2*=pi/180;</w:t>
      </w:r>
    </w:p>
    <w:p w:rsidR="005F1F37" w:rsidRPr="00EB28BE" w:rsidRDefault="005F1F37" w:rsidP="005F1F37">
      <w:pPr>
        <w:pStyle w:val="ad"/>
        <w:rPr>
          <w:rFonts w:hAnsi="宋体" w:cs="宋体" w:hint="eastAsia"/>
        </w:rPr>
      </w:pPr>
      <w:r w:rsidRPr="00EB28BE">
        <w:rPr>
          <w:rFonts w:hAnsi="宋体" w:cs="宋体" w:hint="eastAsia"/>
        </w:rPr>
        <w:t xml:space="preserve">       return r*sqrt(2-2*(cos(lat1)*cos(lat2)*cos(dlng)+sin(lat1)*sin(lat2)));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//计算球面距离,r为球半径</w:t>
      </w:r>
    </w:p>
    <w:p w:rsidR="005F1F37" w:rsidRPr="00EB28BE" w:rsidRDefault="005F1F37" w:rsidP="005F1F37">
      <w:pPr>
        <w:pStyle w:val="ad"/>
        <w:rPr>
          <w:rFonts w:hAnsi="宋体" w:cs="宋体" w:hint="eastAsia"/>
        </w:rPr>
      </w:pPr>
      <w:r w:rsidRPr="00EB28BE">
        <w:rPr>
          <w:rFonts w:hAnsi="宋体" w:cs="宋体" w:hint="eastAsia"/>
        </w:rPr>
        <w:t>inline double sphere_dist(double r,double lng1,double lat1,double lng2,double lat2){</w:t>
      </w:r>
    </w:p>
    <w:p w:rsidR="005F1F37" w:rsidRPr="00EB28BE" w:rsidRDefault="005F1F37" w:rsidP="005F1F37">
      <w:pPr>
        <w:pStyle w:val="ad"/>
        <w:rPr>
          <w:rFonts w:hAnsi="宋体" w:cs="宋体" w:hint="eastAsia"/>
        </w:rPr>
      </w:pPr>
      <w:r w:rsidRPr="00EB28BE">
        <w:rPr>
          <w:rFonts w:hAnsi="宋体" w:cs="宋体" w:hint="eastAsia"/>
        </w:rPr>
        <w:t xml:space="preserve">       return r*angle(lng1,lat1,lng2,lat2);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1.8    三角形</w:t>
      </w:r>
    </w:p>
    <w:p w:rsidR="005F1F37" w:rsidRPr="00EB28BE" w:rsidRDefault="005F1F37" w:rsidP="005F1F37">
      <w:pPr>
        <w:pStyle w:val="ad"/>
        <w:rPr>
          <w:rFonts w:hAnsi="宋体" w:cs="宋体" w:hint="eastAsia"/>
        </w:rPr>
      </w:pPr>
      <w:r w:rsidRPr="00EB28BE">
        <w:rPr>
          <w:rFonts w:hAnsi="宋体" w:cs="宋体" w:hint="eastAsia"/>
        </w:rPr>
        <w:t>#include &lt;math.h&gt;</w:t>
      </w:r>
    </w:p>
    <w:p w:rsidR="005F1F37" w:rsidRPr="00EB28BE" w:rsidRDefault="005F1F37" w:rsidP="005F1F37">
      <w:pPr>
        <w:pStyle w:val="ad"/>
        <w:rPr>
          <w:rFonts w:hAnsi="宋体" w:cs="宋体" w:hint="eastAsia"/>
        </w:rPr>
      </w:pPr>
      <w:r w:rsidRPr="00EB28BE">
        <w:rPr>
          <w:rFonts w:hAnsi="宋体" w:cs="宋体" w:hint="eastAsia"/>
        </w:rPr>
        <w:lastRenderedPageBreak/>
        <w:t>struct point{double x,y;};</w:t>
      </w:r>
    </w:p>
    <w:p w:rsidR="005F1F37" w:rsidRPr="00EB28BE" w:rsidRDefault="005F1F37" w:rsidP="005F1F37">
      <w:pPr>
        <w:pStyle w:val="ad"/>
        <w:rPr>
          <w:rFonts w:hAnsi="宋体" w:cs="宋体" w:hint="eastAsia"/>
        </w:rPr>
      </w:pPr>
      <w:r w:rsidRPr="00EB28BE">
        <w:rPr>
          <w:rFonts w:hAnsi="宋体" w:cs="宋体" w:hint="eastAsia"/>
        </w:rPr>
        <w:t>struct line{point a,b;};</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double distance(point p1,point p2){</w:t>
      </w:r>
    </w:p>
    <w:p w:rsidR="005F1F37" w:rsidRPr="00EB28BE" w:rsidRDefault="005F1F37" w:rsidP="005F1F37">
      <w:pPr>
        <w:pStyle w:val="ad"/>
        <w:rPr>
          <w:rFonts w:hAnsi="宋体" w:cs="宋体" w:hint="eastAsia"/>
        </w:rPr>
      </w:pPr>
      <w:r w:rsidRPr="00EB28BE">
        <w:rPr>
          <w:rFonts w:hAnsi="宋体" w:cs="宋体" w:hint="eastAsia"/>
        </w:rPr>
        <w:t xml:space="preserve">       return sqrt((p1.x-p2.x)*(p1.x-p2.x)+(p1.y-p2.y)*(p1.y-p2.y));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point intersection(line u,line v){</w:t>
      </w:r>
    </w:p>
    <w:p w:rsidR="005F1F37" w:rsidRPr="00EB28BE" w:rsidRDefault="005F1F37" w:rsidP="005F1F37">
      <w:pPr>
        <w:pStyle w:val="ad"/>
        <w:rPr>
          <w:rFonts w:hAnsi="宋体" w:cs="宋体" w:hint="eastAsia"/>
        </w:rPr>
      </w:pPr>
      <w:r w:rsidRPr="00EB28BE">
        <w:rPr>
          <w:rFonts w:hAnsi="宋体" w:cs="宋体" w:hint="eastAsia"/>
        </w:rPr>
        <w:t xml:space="preserve">       point ret=u.a;</w:t>
      </w:r>
    </w:p>
    <w:p w:rsidR="005F1F37" w:rsidRPr="00EB28BE" w:rsidRDefault="005F1F37" w:rsidP="005F1F37">
      <w:pPr>
        <w:pStyle w:val="ad"/>
        <w:rPr>
          <w:rFonts w:hAnsi="宋体" w:cs="宋体" w:hint="eastAsia"/>
        </w:rPr>
      </w:pPr>
      <w:r w:rsidRPr="00EB28BE">
        <w:rPr>
          <w:rFonts w:hAnsi="宋体" w:cs="宋体" w:hint="eastAsia"/>
        </w:rPr>
        <w:t xml:space="preserve">       double t=((u.a.x-v.a.x)*(v.a.y-v.b.y)-(u.a.y-v.a.y)*(v.a.x-v.b.x))</w:t>
      </w:r>
    </w:p>
    <w:p w:rsidR="005F1F37" w:rsidRPr="00EB28BE" w:rsidRDefault="005F1F37" w:rsidP="005F1F37">
      <w:pPr>
        <w:pStyle w:val="ad"/>
        <w:rPr>
          <w:rFonts w:hAnsi="宋体" w:cs="宋体" w:hint="eastAsia"/>
        </w:rPr>
      </w:pPr>
      <w:r w:rsidRPr="00EB28BE">
        <w:rPr>
          <w:rFonts w:hAnsi="宋体" w:cs="宋体" w:hint="eastAsia"/>
        </w:rPr>
        <w:t xml:space="preserve">                     /((u.a.x-u.b.x)*(v.a.y-v.b.y)-(u.a.y-u.b.y)*(v.a.x-v.b.x));</w:t>
      </w:r>
    </w:p>
    <w:p w:rsidR="005F1F37" w:rsidRPr="00EB28BE" w:rsidRDefault="005F1F37" w:rsidP="005F1F37">
      <w:pPr>
        <w:pStyle w:val="ad"/>
        <w:rPr>
          <w:rFonts w:hAnsi="宋体" w:cs="宋体" w:hint="eastAsia"/>
        </w:rPr>
      </w:pPr>
      <w:r w:rsidRPr="00EB28BE">
        <w:rPr>
          <w:rFonts w:hAnsi="宋体" w:cs="宋体" w:hint="eastAsia"/>
        </w:rPr>
        <w:t xml:space="preserve">       ret.x+=(u.b.x-u.a.x)*t;</w:t>
      </w:r>
    </w:p>
    <w:p w:rsidR="005F1F37" w:rsidRPr="00EB28BE" w:rsidRDefault="005F1F37" w:rsidP="005F1F37">
      <w:pPr>
        <w:pStyle w:val="ad"/>
        <w:rPr>
          <w:rFonts w:hAnsi="宋体" w:cs="宋体" w:hint="eastAsia"/>
        </w:rPr>
      </w:pPr>
      <w:r w:rsidRPr="00EB28BE">
        <w:rPr>
          <w:rFonts w:hAnsi="宋体" w:cs="宋体" w:hint="eastAsia"/>
        </w:rPr>
        <w:t xml:space="preserve">       ret.y+=(u.b.y-u.a.y)*t;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//外心</w:t>
      </w:r>
    </w:p>
    <w:p w:rsidR="005F1F37" w:rsidRPr="00EB28BE" w:rsidRDefault="005F1F37" w:rsidP="005F1F37">
      <w:pPr>
        <w:pStyle w:val="ad"/>
        <w:rPr>
          <w:rFonts w:hAnsi="宋体" w:cs="宋体" w:hint="eastAsia"/>
        </w:rPr>
      </w:pPr>
      <w:r w:rsidRPr="00EB28BE">
        <w:rPr>
          <w:rFonts w:hAnsi="宋体" w:cs="宋体" w:hint="eastAsia"/>
        </w:rPr>
        <w:t>point circumcenter(point a,point b,point c){</w:t>
      </w:r>
    </w:p>
    <w:p w:rsidR="005F1F37" w:rsidRPr="00EB28BE" w:rsidRDefault="005F1F37" w:rsidP="005F1F37">
      <w:pPr>
        <w:pStyle w:val="ad"/>
        <w:rPr>
          <w:rFonts w:hAnsi="宋体" w:cs="宋体" w:hint="eastAsia"/>
        </w:rPr>
      </w:pPr>
      <w:r w:rsidRPr="00EB28BE">
        <w:rPr>
          <w:rFonts w:hAnsi="宋体" w:cs="宋体" w:hint="eastAsia"/>
        </w:rPr>
        <w:t xml:space="preserve">       line u,v;</w:t>
      </w:r>
    </w:p>
    <w:p w:rsidR="005F1F37" w:rsidRPr="00EB28BE" w:rsidRDefault="005F1F37" w:rsidP="005F1F37">
      <w:pPr>
        <w:pStyle w:val="ad"/>
        <w:rPr>
          <w:rFonts w:hAnsi="宋体" w:cs="宋体" w:hint="eastAsia"/>
        </w:rPr>
      </w:pPr>
      <w:r w:rsidRPr="00EB28BE">
        <w:rPr>
          <w:rFonts w:hAnsi="宋体" w:cs="宋体" w:hint="eastAsia"/>
        </w:rPr>
        <w:t xml:space="preserve">       u.a.x=(a.x+b.x)/2;</w:t>
      </w:r>
    </w:p>
    <w:p w:rsidR="005F1F37" w:rsidRPr="00EB28BE" w:rsidRDefault="005F1F37" w:rsidP="005F1F37">
      <w:pPr>
        <w:pStyle w:val="ad"/>
        <w:rPr>
          <w:rFonts w:hAnsi="宋体" w:cs="宋体" w:hint="eastAsia"/>
        </w:rPr>
      </w:pPr>
      <w:r w:rsidRPr="00EB28BE">
        <w:rPr>
          <w:rFonts w:hAnsi="宋体" w:cs="宋体" w:hint="eastAsia"/>
        </w:rPr>
        <w:t xml:space="preserve">       u.a.y=(a.y+b.y)/2;</w:t>
      </w:r>
    </w:p>
    <w:p w:rsidR="005F1F37" w:rsidRPr="00EB28BE" w:rsidRDefault="005F1F37" w:rsidP="005F1F37">
      <w:pPr>
        <w:pStyle w:val="ad"/>
        <w:rPr>
          <w:rFonts w:hAnsi="宋体" w:cs="宋体" w:hint="eastAsia"/>
        </w:rPr>
      </w:pPr>
      <w:r w:rsidRPr="00EB28BE">
        <w:rPr>
          <w:rFonts w:hAnsi="宋体" w:cs="宋体" w:hint="eastAsia"/>
        </w:rPr>
        <w:t xml:space="preserve">       u.b.x=u.a.x-a.y+b.y;</w:t>
      </w:r>
    </w:p>
    <w:p w:rsidR="005F1F37" w:rsidRPr="00EB28BE" w:rsidRDefault="005F1F37" w:rsidP="005F1F37">
      <w:pPr>
        <w:pStyle w:val="ad"/>
        <w:rPr>
          <w:rFonts w:hAnsi="宋体" w:cs="宋体" w:hint="eastAsia"/>
        </w:rPr>
      </w:pPr>
      <w:r w:rsidRPr="00EB28BE">
        <w:rPr>
          <w:rFonts w:hAnsi="宋体" w:cs="宋体" w:hint="eastAsia"/>
        </w:rPr>
        <w:t xml:space="preserve">       u.b.y=u.a.y+a.x-b.x;</w:t>
      </w:r>
    </w:p>
    <w:p w:rsidR="005F1F37" w:rsidRPr="00EB28BE" w:rsidRDefault="005F1F37" w:rsidP="005F1F37">
      <w:pPr>
        <w:pStyle w:val="ad"/>
        <w:rPr>
          <w:rFonts w:hAnsi="宋体" w:cs="宋体" w:hint="eastAsia"/>
        </w:rPr>
      </w:pPr>
      <w:r w:rsidRPr="00EB28BE">
        <w:rPr>
          <w:rFonts w:hAnsi="宋体" w:cs="宋体" w:hint="eastAsia"/>
        </w:rPr>
        <w:t xml:space="preserve">       v.a.x=(a.x+c.x)/2;</w:t>
      </w:r>
    </w:p>
    <w:p w:rsidR="005F1F37" w:rsidRPr="00EB28BE" w:rsidRDefault="005F1F37" w:rsidP="005F1F37">
      <w:pPr>
        <w:pStyle w:val="ad"/>
        <w:rPr>
          <w:rFonts w:hAnsi="宋体" w:cs="宋体" w:hint="eastAsia"/>
        </w:rPr>
      </w:pPr>
      <w:r w:rsidRPr="00EB28BE">
        <w:rPr>
          <w:rFonts w:hAnsi="宋体" w:cs="宋体" w:hint="eastAsia"/>
        </w:rPr>
        <w:t xml:space="preserve">       v.a.y=(a.y+c.y)/2;</w:t>
      </w:r>
    </w:p>
    <w:p w:rsidR="005F1F37" w:rsidRPr="00EB28BE" w:rsidRDefault="005F1F37" w:rsidP="005F1F37">
      <w:pPr>
        <w:pStyle w:val="ad"/>
        <w:rPr>
          <w:rFonts w:hAnsi="宋体" w:cs="宋体" w:hint="eastAsia"/>
        </w:rPr>
      </w:pPr>
      <w:r w:rsidRPr="00EB28BE">
        <w:rPr>
          <w:rFonts w:hAnsi="宋体" w:cs="宋体" w:hint="eastAsia"/>
        </w:rPr>
        <w:t xml:space="preserve">       v.b.x=v.a.x-a.y+c.y;</w:t>
      </w:r>
    </w:p>
    <w:p w:rsidR="005F1F37" w:rsidRPr="00EB28BE" w:rsidRDefault="005F1F37" w:rsidP="005F1F37">
      <w:pPr>
        <w:pStyle w:val="ad"/>
        <w:rPr>
          <w:rFonts w:hAnsi="宋体" w:cs="宋体" w:hint="eastAsia"/>
        </w:rPr>
      </w:pPr>
      <w:r w:rsidRPr="00EB28BE">
        <w:rPr>
          <w:rFonts w:hAnsi="宋体" w:cs="宋体" w:hint="eastAsia"/>
        </w:rPr>
        <w:t xml:space="preserve">       v.b.y=v.a.y+a.x-c.x;</w:t>
      </w:r>
    </w:p>
    <w:p w:rsidR="005F1F37" w:rsidRPr="00EB28BE" w:rsidRDefault="005F1F37" w:rsidP="005F1F37">
      <w:pPr>
        <w:pStyle w:val="ad"/>
        <w:rPr>
          <w:rFonts w:hAnsi="宋体" w:cs="宋体" w:hint="eastAsia"/>
        </w:rPr>
      </w:pPr>
      <w:r w:rsidRPr="00EB28BE">
        <w:rPr>
          <w:rFonts w:hAnsi="宋体" w:cs="宋体" w:hint="eastAsia"/>
        </w:rPr>
        <w:t xml:space="preserve">       return intersection(u,v);</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//内心</w:t>
      </w:r>
    </w:p>
    <w:p w:rsidR="005F1F37" w:rsidRPr="00EB28BE" w:rsidRDefault="005F1F37" w:rsidP="005F1F37">
      <w:pPr>
        <w:pStyle w:val="ad"/>
        <w:rPr>
          <w:rFonts w:hAnsi="宋体" w:cs="宋体" w:hint="eastAsia"/>
        </w:rPr>
      </w:pPr>
      <w:r w:rsidRPr="00EB28BE">
        <w:rPr>
          <w:rFonts w:hAnsi="宋体" w:cs="宋体" w:hint="eastAsia"/>
        </w:rPr>
        <w:t>point incenter(point a,point b,point c){</w:t>
      </w:r>
    </w:p>
    <w:p w:rsidR="005F1F37" w:rsidRPr="00EB28BE" w:rsidRDefault="005F1F37" w:rsidP="005F1F37">
      <w:pPr>
        <w:pStyle w:val="ad"/>
        <w:rPr>
          <w:rFonts w:hAnsi="宋体" w:cs="宋体" w:hint="eastAsia"/>
        </w:rPr>
      </w:pPr>
      <w:r w:rsidRPr="00EB28BE">
        <w:rPr>
          <w:rFonts w:hAnsi="宋体" w:cs="宋体" w:hint="eastAsia"/>
        </w:rPr>
        <w:t xml:space="preserve">       line u,v;</w:t>
      </w:r>
    </w:p>
    <w:p w:rsidR="005F1F37" w:rsidRPr="00EB28BE" w:rsidRDefault="005F1F37" w:rsidP="005F1F37">
      <w:pPr>
        <w:pStyle w:val="ad"/>
        <w:rPr>
          <w:rFonts w:hAnsi="宋体" w:cs="宋体" w:hint="eastAsia"/>
        </w:rPr>
      </w:pPr>
      <w:r w:rsidRPr="00EB28BE">
        <w:rPr>
          <w:rFonts w:hAnsi="宋体" w:cs="宋体" w:hint="eastAsia"/>
        </w:rPr>
        <w:t xml:space="preserve">       double m,n;</w:t>
      </w:r>
    </w:p>
    <w:p w:rsidR="005F1F37" w:rsidRPr="00EB28BE" w:rsidRDefault="005F1F37" w:rsidP="005F1F37">
      <w:pPr>
        <w:pStyle w:val="ad"/>
        <w:rPr>
          <w:rFonts w:hAnsi="宋体" w:cs="宋体" w:hint="eastAsia"/>
        </w:rPr>
      </w:pPr>
      <w:r w:rsidRPr="00EB28BE">
        <w:rPr>
          <w:rFonts w:hAnsi="宋体" w:cs="宋体" w:hint="eastAsia"/>
        </w:rPr>
        <w:t xml:space="preserve">       u.a=a;</w:t>
      </w:r>
    </w:p>
    <w:p w:rsidR="005F1F37" w:rsidRPr="00EB28BE" w:rsidRDefault="005F1F37" w:rsidP="005F1F37">
      <w:pPr>
        <w:pStyle w:val="ad"/>
        <w:rPr>
          <w:rFonts w:hAnsi="宋体" w:cs="宋体" w:hint="eastAsia"/>
        </w:rPr>
      </w:pPr>
      <w:r w:rsidRPr="00EB28BE">
        <w:rPr>
          <w:rFonts w:hAnsi="宋体" w:cs="宋体" w:hint="eastAsia"/>
        </w:rPr>
        <w:t xml:space="preserve">       m=atan2(b.y-a.y,b.x-a.x);</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n=atan2(c.y-a.y,c.x-a.x);</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u.b.x=u.a.x+cos((m+n)/2);</w:t>
      </w:r>
    </w:p>
    <w:p w:rsidR="005F1F37" w:rsidRPr="00EB28BE" w:rsidRDefault="005F1F37" w:rsidP="005F1F37">
      <w:pPr>
        <w:pStyle w:val="ad"/>
        <w:rPr>
          <w:rFonts w:hAnsi="宋体" w:cs="宋体" w:hint="eastAsia"/>
        </w:rPr>
      </w:pPr>
      <w:r w:rsidRPr="00EB28BE">
        <w:rPr>
          <w:rFonts w:hAnsi="宋体" w:cs="宋体" w:hint="eastAsia"/>
        </w:rPr>
        <w:t xml:space="preserve">       u.b.y=u.a.y+sin((m+n)/2);</w:t>
      </w:r>
    </w:p>
    <w:p w:rsidR="005F1F37" w:rsidRPr="00EB28BE" w:rsidRDefault="005F1F37" w:rsidP="005F1F37">
      <w:pPr>
        <w:pStyle w:val="ad"/>
        <w:rPr>
          <w:rFonts w:hAnsi="宋体" w:cs="宋体" w:hint="eastAsia"/>
        </w:rPr>
      </w:pPr>
      <w:r w:rsidRPr="00EB28BE">
        <w:rPr>
          <w:rFonts w:hAnsi="宋体" w:cs="宋体" w:hint="eastAsia"/>
        </w:rPr>
        <w:t xml:space="preserve">       v.a=b;</w:t>
      </w:r>
    </w:p>
    <w:p w:rsidR="005F1F37" w:rsidRPr="00EB28BE" w:rsidRDefault="005F1F37" w:rsidP="005F1F37">
      <w:pPr>
        <w:pStyle w:val="ad"/>
        <w:rPr>
          <w:rFonts w:hAnsi="宋体" w:cs="宋体" w:hint="eastAsia"/>
        </w:rPr>
      </w:pPr>
      <w:r w:rsidRPr="00EB28BE">
        <w:rPr>
          <w:rFonts w:hAnsi="宋体" w:cs="宋体" w:hint="eastAsia"/>
        </w:rPr>
        <w:t xml:space="preserve">       m=atan2(a.y-b.y,a.x-b.x);</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n=atan2(c.y-b.y,c.x-b.x);</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v.b.x=v.a.x+cos((m+n)/2);</w:t>
      </w:r>
    </w:p>
    <w:p w:rsidR="005F1F37" w:rsidRPr="00EB28BE" w:rsidRDefault="005F1F37" w:rsidP="005F1F37">
      <w:pPr>
        <w:pStyle w:val="ad"/>
        <w:rPr>
          <w:rFonts w:hAnsi="宋体" w:cs="宋体" w:hint="eastAsia"/>
        </w:rPr>
      </w:pPr>
      <w:r w:rsidRPr="00EB28BE">
        <w:rPr>
          <w:rFonts w:hAnsi="宋体" w:cs="宋体" w:hint="eastAsia"/>
        </w:rPr>
        <w:t xml:space="preserve">       v.b.y=v.a.y+sin((m+n)/2);</w:t>
      </w:r>
    </w:p>
    <w:p w:rsidR="005F1F37" w:rsidRPr="00EB28BE" w:rsidRDefault="005F1F37" w:rsidP="005F1F37">
      <w:pPr>
        <w:pStyle w:val="ad"/>
        <w:rPr>
          <w:rFonts w:hAnsi="宋体" w:cs="宋体" w:hint="eastAsia"/>
        </w:rPr>
      </w:pPr>
      <w:r w:rsidRPr="00EB28BE">
        <w:rPr>
          <w:rFonts w:hAnsi="宋体" w:cs="宋体" w:hint="eastAsia"/>
        </w:rPr>
        <w:lastRenderedPageBreak/>
        <w:t xml:space="preserve">       return intersection(u,v);</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//垂心</w:t>
      </w:r>
    </w:p>
    <w:p w:rsidR="005F1F37" w:rsidRPr="00EB28BE" w:rsidRDefault="005F1F37" w:rsidP="005F1F37">
      <w:pPr>
        <w:pStyle w:val="ad"/>
        <w:rPr>
          <w:rFonts w:hAnsi="宋体" w:cs="宋体" w:hint="eastAsia"/>
        </w:rPr>
      </w:pPr>
      <w:r w:rsidRPr="00EB28BE">
        <w:rPr>
          <w:rFonts w:hAnsi="宋体" w:cs="宋体" w:hint="eastAsia"/>
        </w:rPr>
        <w:t>point perpencenter(point a,point b,point c){</w:t>
      </w:r>
    </w:p>
    <w:p w:rsidR="005F1F37" w:rsidRPr="00EB28BE" w:rsidRDefault="005F1F37" w:rsidP="005F1F37">
      <w:pPr>
        <w:pStyle w:val="ad"/>
        <w:rPr>
          <w:rFonts w:hAnsi="宋体" w:cs="宋体" w:hint="eastAsia"/>
        </w:rPr>
      </w:pPr>
      <w:r w:rsidRPr="00EB28BE">
        <w:rPr>
          <w:rFonts w:hAnsi="宋体" w:cs="宋体" w:hint="eastAsia"/>
        </w:rPr>
        <w:t xml:space="preserve">       line u,v;</w:t>
      </w:r>
    </w:p>
    <w:p w:rsidR="005F1F37" w:rsidRPr="00EB28BE" w:rsidRDefault="005F1F37" w:rsidP="005F1F37">
      <w:pPr>
        <w:pStyle w:val="ad"/>
        <w:rPr>
          <w:rFonts w:hAnsi="宋体" w:cs="宋体" w:hint="eastAsia"/>
        </w:rPr>
      </w:pPr>
      <w:r w:rsidRPr="00EB28BE">
        <w:rPr>
          <w:rFonts w:hAnsi="宋体" w:cs="宋体" w:hint="eastAsia"/>
        </w:rPr>
        <w:t xml:space="preserve">       u.a=c;</w:t>
      </w:r>
    </w:p>
    <w:p w:rsidR="005F1F37" w:rsidRPr="00EB28BE" w:rsidRDefault="005F1F37" w:rsidP="005F1F37">
      <w:pPr>
        <w:pStyle w:val="ad"/>
        <w:rPr>
          <w:rFonts w:hAnsi="宋体" w:cs="宋体" w:hint="eastAsia"/>
        </w:rPr>
      </w:pPr>
      <w:r w:rsidRPr="00EB28BE">
        <w:rPr>
          <w:rFonts w:hAnsi="宋体" w:cs="宋体" w:hint="eastAsia"/>
        </w:rPr>
        <w:t xml:space="preserve">       u.b.x=u.a.x-a.y+b.y;</w:t>
      </w:r>
    </w:p>
    <w:p w:rsidR="005F1F37" w:rsidRPr="00EB28BE" w:rsidRDefault="005F1F37" w:rsidP="005F1F37">
      <w:pPr>
        <w:pStyle w:val="ad"/>
        <w:rPr>
          <w:rFonts w:hAnsi="宋体" w:cs="宋体" w:hint="eastAsia"/>
        </w:rPr>
      </w:pPr>
      <w:r w:rsidRPr="00EB28BE">
        <w:rPr>
          <w:rFonts w:hAnsi="宋体" w:cs="宋体" w:hint="eastAsia"/>
        </w:rPr>
        <w:t xml:space="preserve">       u.b.y=u.a.y+a.x-b.x;</w:t>
      </w:r>
    </w:p>
    <w:p w:rsidR="005F1F37" w:rsidRPr="00EB28BE" w:rsidRDefault="005F1F37" w:rsidP="005F1F37">
      <w:pPr>
        <w:pStyle w:val="ad"/>
        <w:rPr>
          <w:rFonts w:hAnsi="宋体" w:cs="宋体" w:hint="eastAsia"/>
        </w:rPr>
      </w:pPr>
      <w:r w:rsidRPr="00EB28BE">
        <w:rPr>
          <w:rFonts w:hAnsi="宋体" w:cs="宋体" w:hint="eastAsia"/>
        </w:rPr>
        <w:t xml:space="preserve">       v.a=b;</w:t>
      </w:r>
    </w:p>
    <w:p w:rsidR="005F1F37" w:rsidRPr="00EB28BE" w:rsidRDefault="005F1F37" w:rsidP="005F1F37">
      <w:pPr>
        <w:pStyle w:val="ad"/>
        <w:rPr>
          <w:rFonts w:hAnsi="宋体" w:cs="宋体" w:hint="eastAsia"/>
        </w:rPr>
      </w:pPr>
      <w:r w:rsidRPr="00EB28BE">
        <w:rPr>
          <w:rFonts w:hAnsi="宋体" w:cs="宋体" w:hint="eastAsia"/>
        </w:rPr>
        <w:t xml:space="preserve">       v.b.x=v.a.x-a.y+c.y;</w:t>
      </w:r>
    </w:p>
    <w:p w:rsidR="005F1F37" w:rsidRPr="00EB28BE" w:rsidRDefault="005F1F37" w:rsidP="005F1F37">
      <w:pPr>
        <w:pStyle w:val="ad"/>
        <w:rPr>
          <w:rFonts w:hAnsi="宋体" w:cs="宋体" w:hint="eastAsia"/>
        </w:rPr>
      </w:pPr>
      <w:r w:rsidRPr="00EB28BE">
        <w:rPr>
          <w:rFonts w:hAnsi="宋体" w:cs="宋体" w:hint="eastAsia"/>
        </w:rPr>
        <w:t xml:space="preserve">       v.b.y=v.a.y+a.x-c.x;</w:t>
      </w:r>
    </w:p>
    <w:p w:rsidR="005F1F37" w:rsidRPr="00EB28BE" w:rsidRDefault="005F1F37" w:rsidP="005F1F37">
      <w:pPr>
        <w:pStyle w:val="ad"/>
        <w:rPr>
          <w:rFonts w:hAnsi="宋体" w:cs="宋体" w:hint="eastAsia"/>
        </w:rPr>
      </w:pPr>
      <w:r w:rsidRPr="00EB28BE">
        <w:rPr>
          <w:rFonts w:hAnsi="宋体" w:cs="宋体" w:hint="eastAsia"/>
        </w:rPr>
        <w:t xml:space="preserve">       return intersection(u,v);</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//重心</w:t>
      </w:r>
    </w:p>
    <w:p w:rsidR="005F1F37" w:rsidRPr="00EB28BE" w:rsidRDefault="005F1F37" w:rsidP="005F1F37">
      <w:pPr>
        <w:pStyle w:val="ad"/>
        <w:rPr>
          <w:rFonts w:hAnsi="宋体" w:cs="宋体" w:hint="eastAsia"/>
        </w:rPr>
      </w:pPr>
      <w:r w:rsidRPr="00EB28BE">
        <w:rPr>
          <w:rFonts w:hAnsi="宋体" w:cs="宋体" w:hint="eastAsia"/>
        </w:rPr>
        <w:t>//到三角形三顶点距离的平方和最小的点</w:t>
      </w:r>
    </w:p>
    <w:p w:rsidR="005F1F37" w:rsidRPr="00EB28BE" w:rsidRDefault="005F1F37" w:rsidP="005F1F37">
      <w:pPr>
        <w:pStyle w:val="ad"/>
        <w:rPr>
          <w:rFonts w:hAnsi="宋体" w:cs="宋体" w:hint="eastAsia"/>
        </w:rPr>
      </w:pPr>
      <w:r w:rsidRPr="00EB28BE">
        <w:rPr>
          <w:rFonts w:hAnsi="宋体" w:cs="宋体" w:hint="eastAsia"/>
        </w:rPr>
        <w:t>//三角形内到三边距离之积最大的点</w:t>
      </w:r>
    </w:p>
    <w:p w:rsidR="005F1F37" w:rsidRPr="00EB28BE" w:rsidRDefault="005F1F37" w:rsidP="005F1F37">
      <w:pPr>
        <w:pStyle w:val="ad"/>
        <w:rPr>
          <w:rFonts w:hAnsi="宋体" w:cs="宋体" w:hint="eastAsia"/>
        </w:rPr>
      </w:pPr>
      <w:r w:rsidRPr="00EB28BE">
        <w:rPr>
          <w:rFonts w:hAnsi="宋体" w:cs="宋体" w:hint="eastAsia"/>
        </w:rPr>
        <w:t>point barycenter(point a,point b,point c){</w:t>
      </w:r>
    </w:p>
    <w:p w:rsidR="005F1F37" w:rsidRPr="00EB28BE" w:rsidRDefault="005F1F37" w:rsidP="005F1F37">
      <w:pPr>
        <w:pStyle w:val="ad"/>
        <w:rPr>
          <w:rFonts w:hAnsi="宋体" w:cs="宋体" w:hint="eastAsia"/>
        </w:rPr>
      </w:pPr>
      <w:r w:rsidRPr="00EB28BE">
        <w:rPr>
          <w:rFonts w:hAnsi="宋体" w:cs="宋体" w:hint="eastAsia"/>
        </w:rPr>
        <w:t xml:space="preserve">       line u,v;</w:t>
      </w:r>
    </w:p>
    <w:p w:rsidR="005F1F37" w:rsidRPr="00EB28BE" w:rsidRDefault="005F1F37" w:rsidP="005F1F37">
      <w:pPr>
        <w:pStyle w:val="ad"/>
        <w:rPr>
          <w:rFonts w:hAnsi="宋体" w:cs="宋体" w:hint="eastAsia"/>
        </w:rPr>
      </w:pPr>
      <w:r w:rsidRPr="00EB28BE">
        <w:rPr>
          <w:rFonts w:hAnsi="宋体" w:cs="宋体" w:hint="eastAsia"/>
        </w:rPr>
        <w:t xml:space="preserve">       u.a.x=(a.x+b.x)/2;</w:t>
      </w:r>
    </w:p>
    <w:p w:rsidR="005F1F37" w:rsidRPr="00EB28BE" w:rsidRDefault="005F1F37" w:rsidP="005F1F37">
      <w:pPr>
        <w:pStyle w:val="ad"/>
        <w:rPr>
          <w:rFonts w:hAnsi="宋体" w:cs="宋体" w:hint="eastAsia"/>
        </w:rPr>
      </w:pPr>
      <w:r w:rsidRPr="00EB28BE">
        <w:rPr>
          <w:rFonts w:hAnsi="宋体" w:cs="宋体" w:hint="eastAsia"/>
        </w:rPr>
        <w:t xml:space="preserve">       u.a.y=(a.y+b.y)/2;</w:t>
      </w:r>
    </w:p>
    <w:p w:rsidR="005F1F37" w:rsidRPr="00EB28BE" w:rsidRDefault="005F1F37" w:rsidP="005F1F37">
      <w:pPr>
        <w:pStyle w:val="ad"/>
        <w:rPr>
          <w:rFonts w:hAnsi="宋体" w:cs="宋体" w:hint="eastAsia"/>
        </w:rPr>
      </w:pPr>
      <w:r w:rsidRPr="00EB28BE">
        <w:rPr>
          <w:rFonts w:hAnsi="宋体" w:cs="宋体" w:hint="eastAsia"/>
        </w:rPr>
        <w:t xml:space="preserve">       u.b=c;</w:t>
      </w:r>
    </w:p>
    <w:p w:rsidR="005F1F37" w:rsidRPr="00EB28BE" w:rsidRDefault="005F1F37" w:rsidP="005F1F37">
      <w:pPr>
        <w:pStyle w:val="ad"/>
        <w:rPr>
          <w:rFonts w:hAnsi="宋体" w:cs="宋体" w:hint="eastAsia"/>
        </w:rPr>
      </w:pPr>
      <w:r w:rsidRPr="00EB28BE">
        <w:rPr>
          <w:rFonts w:hAnsi="宋体" w:cs="宋体" w:hint="eastAsia"/>
        </w:rPr>
        <w:t xml:space="preserve">       v.a.x=(a.x+c.x)/2;</w:t>
      </w:r>
    </w:p>
    <w:p w:rsidR="005F1F37" w:rsidRPr="00EB28BE" w:rsidRDefault="005F1F37" w:rsidP="005F1F37">
      <w:pPr>
        <w:pStyle w:val="ad"/>
        <w:rPr>
          <w:rFonts w:hAnsi="宋体" w:cs="宋体" w:hint="eastAsia"/>
        </w:rPr>
      </w:pPr>
      <w:r w:rsidRPr="00EB28BE">
        <w:rPr>
          <w:rFonts w:hAnsi="宋体" w:cs="宋体" w:hint="eastAsia"/>
        </w:rPr>
        <w:t xml:space="preserve">       v.a.y=(a.y+c.y)/2;</w:t>
      </w:r>
    </w:p>
    <w:p w:rsidR="005F1F37" w:rsidRPr="00EB28BE" w:rsidRDefault="005F1F37" w:rsidP="005F1F37">
      <w:pPr>
        <w:pStyle w:val="ad"/>
        <w:rPr>
          <w:rFonts w:hAnsi="宋体" w:cs="宋体" w:hint="eastAsia"/>
        </w:rPr>
      </w:pPr>
      <w:r w:rsidRPr="00EB28BE">
        <w:rPr>
          <w:rFonts w:hAnsi="宋体" w:cs="宋体" w:hint="eastAsia"/>
        </w:rPr>
        <w:t xml:space="preserve">       v.b=b;</w:t>
      </w:r>
    </w:p>
    <w:p w:rsidR="005F1F37" w:rsidRPr="00EB28BE" w:rsidRDefault="005F1F37" w:rsidP="005F1F37">
      <w:pPr>
        <w:pStyle w:val="ad"/>
        <w:rPr>
          <w:rFonts w:hAnsi="宋体" w:cs="宋体" w:hint="eastAsia"/>
        </w:rPr>
      </w:pPr>
      <w:r w:rsidRPr="00EB28BE">
        <w:rPr>
          <w:rFonts w:hAnsi="宋体" w:cs="宋体" w:hint="eastAsia"/>
        </w:rPr>
        <w:t xml:space="preserve">       return intersection(u,v);</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//费马点</w:t>
      </w:r>
    </w:p>
    <w:p w:rsidR="005F1F37" w:rsidRPr="00EB28BE" w:rsidRDefault="005F1F37" w:rsidP="005F1F37">
      <w:pPr>
        <w:pStyle w:val="ad"/>
        <w:rPr>
          <w:rFonts w:hAnsi="宋体" w:cs="宋体" w:hint="eastAsia"/>
        </w:rPr>
      </w:pPr>
      <w:r w:rsidRPr="00EB28BE">
        <w:rPr>
          <w:rFonts w:hAnsi="宋体" w:cs="宋体" w:hint="eastAsia"/>
        </w:rPr>
        <w:t>//到三角形三顶点距离之和最小的点</w:t>
      </w:r>
    </w:p>
    <w:p w:rsidR="005F1F37" w:rsidRPr="00EB28BE" w:rsidRDefault="005F1F37" w:rsidP="005F1F37">
      <w:pPr>
        <w:pStyle w:val="ad"/>
        <w:rPr>
          <w:rFonts w:hAnsi="宋体" w:cs="宋体" w:hint="eastAsia"/>
        </w:rPr>
      </w:pPr>
      <w:r w:rsidRPr="00EB28BE">
        <w:rPr>
          <w:rFonts w:hAnsi="宋体" w:cs="宋体" w:hint="eastAsia"/>
        </w:rPr>
        <w:t>point fermentpoint(point a,point b,point c){</w:t>
      </w:r>
    </w:p>
    <w:p w:rsidR="005F1F37" w:rsidRPr="00EB28BE" w:rsidRDefault="005F1F37" w:rsidP="005F1F37">
      <w:pPr>
        <w:pStyle w:val="ad"/>
        <w:rPr>
          <w:rFonts w:hAnsi="宋体" w:cs="宋体" w:hint="eastAsia"/>
        </w:rPr>
      </w:pPr>
      <w:r w:rsidRPr="00EB28BE">
        <w:rPr>
          <w:rFonts w:hAnsi="宋体" w:cs="宋体" w:hint="eastAsia"/>
        </w:rPr>
        <w:t xml:space="preserve">       point u,v;</w:t>
      </w:r>
    </w:p>
    <w:p w:rsidR="005F1F37" w:rsidRPr="00EB28BE" w:rsidRDefault="005F1F37" w:rsidP="005F1F37">
      <w:pPr>
        <w:pStyle w:val="ad"/>
        <w:rPr>
          <w:rFonts w:hAnsi="宋体" w:cs="宋体" w:hint="eastAsia"/>
        </w:rPr>
      </w:pPr>
      <w:r w:rsidRPr="00EB28BE">
        <w:rPr>
          <w:rFonts w:hAnsi="宋体" w:cs="宋体" w:hint="eastAsia"/>
        </w:rPr>
        <w:t xml:space="preserve">       double step=fabs(a.x)+fabs(a.y)+fabs(b.x)+fabs(b.y)+fabs(c.x)+fabs(c.y);</w:t>
      </w:r>
    </w:p>
    <w:p w:rsidR="005F1F37" w:rsidRPr="00EB28BE" w:rsidRDefault="005F1F37" w:rsidP="005F1F37">
      <w:pPr>
        <w:pStyle w:val="ad"/>
        <w:rPr>
          <w:rFonts w:hAnsi="宋体" w:cs="宋体" w:hint="eastAsia"/>
        </w:rPr>
      </w:pPr>
      <w:r w:rsidRPr="00EB28BE">
        <w:rPr>
          <w:rFonts w:hAnsi="宋体" w:cs="宋体" w:hint="eastAsia"/>
        </w:rPr>
        <w:t xml:space="preserve">       int i,j,k;</w:t>
      </w:r>
    </w:p>
    <w:p w:rsidR="005F1F37" w:rsidRPr="00EB28BE" w:rsidRDefault="005F1F37" w:rsidP="005F1F37">
      <w:pPr>
        <w:pStyle w:val="ad"/>
        <w:rPr>
          <w:rFonts w:hAnsi="宋体" w:cs="宋体" w:hint="eastAsia"/>
        </w:rPr>
      </w:pPr>
      <w:r w:rsidRPr="00EB28BE">
        <w:rPr>
          <w:rFonts w:hAnsi="宋体" w:cs="宋体" w:hint="eastAsia"/>
        </w:rPr>
        <w:t xml:space="preserve">       u.x=(a.x+b.x+c.x)/3;</w:t>
      </w:r>
    </w:p>
    <w:p w:rsidR="005F1F37" w:rsidRPr="00EB28BE" w:rsidRDefault="005F1F37" w:rsidP="005F1F37">
      <w:pPr>
        <w:pStyle w:val="ad"/>
        <w:rPr>
          <w:rFonts w:hAnsi="宋体" w:cs="宋体" w:hint="eastAsia"/>
        </w:rPr>
      </w:pPr>
      <w:r w:rsidRPr="00EB28BE">
        <w:rPr>
          <w:rFonts w:hAnsi="宋体" w:cs="宋体" w:hint="eastAsia"/>
        </w:rPr>
        <w:t xml:space="preserve">       u.y=(a.y+b.y+c.y)/3;</w:t>
      </w:r>
    </w:p>
    <w:p w:rsidR="005F1F37" w:rsidRPr="00EB28BE" w:rsidRDefault="005F1F37" w:rsidP="005F1F37">
      <w:pPr>
        <w:pStyle w:val="ad"/>
        <w:rPr>
          <w:rFonts w:hAnsi="宋体" w:cs="宋体" w:hint="eastAsia"/>
        </w:rPr>
      </w:pPr>
      <w:r w:rsidRPr="00EB28BE">
        <w:rPr>
          <w:rFonts w:hAnsi="宋体" w:cs="宋体" w:hint="eastAsia"/>
        </w:rPr>
        <w:t xml:space="preserve">       while (step&gt;1e-10)</w:t>
      </w:r>
    </w:p>
    <w:p w:rsidR="005F1F37" w:rsidRPr="00EB28BE" w:rsidRDefault="005F1F37" w:rsidP="005F1F37">
      <w:pPr>
        <w:pStyle w:val="ad"/>
        <w:rPr>
          <w:rFonts w:hAnsi="宋体" w:cs="宋体" w:hint="eastAsia"/>
        </w:rPr>
      </w:pPr>
      <w:r w:rsidRPr="00EB28BE">
        <w:rPr>
          <w:rFonts w:hAnsi="宋体" w:cs="宋体" w:hint="eastAsia"/>
        </w:rPr>
        <w:t xml:space="preserve">              for (k=0;k&lt;10;step/=2,k++)</w:t>
      </w:r>
    </w:p>
    <w:p w:rsidR="005F1F37" w:rsidRPr="00EB28BE" w:rsidRDefault="005F1F37" w:rsidP="005F1F37">
      <w:pPr>
        <w:pStyle w:val="ad"/>
        <w:rPr>
          <w:rFonts w:hAnsi="宋体" w:cs="宋体" w:hint="eastAsia"/>
        </w:rPr>
      </w:pPr>
      <w:r w:rsidRPr="00EB28BE">
        <w:rPr>
          <w:rFonts w:hAnsi="宋体" w:cs="宋体" w:hint="eastAsia"/>
        </w:rPr>
        <w:t xml:space="preserve">                     for (i=-1;i&lt;=1;i++)</w:t>
      </w:r>
    </w:p>
    <w:p w:rsidR="005F1F37" w:rsidRPr="00EB28BE" w:rsidRDefault="005F1F37" w:rsidP="005F1F37">
      <w:pPr>
        <w:pStyle w:val="ad"/>
        <w:rPr>
          <w:rFonts w:hAnsi="宋体" w:cs="宋体" w:hint="eastAsia"/>
        </w:rPr>
      </w:pPr>
      <w:r w:rsidRPr="00EB28BE">
        <w:rPr>
          <w:rFonts w:hAnsi="宋体" w:cs="宋体" w:hint="eastAsia"/>
        </w:rPr>
        <w:t xml:space="preserve">                            for (j=-1;j&lt;=1;j++){</w:t>
      </w:r>
    </w:p>
    <w:p w:rsidR="005F1F37" w:rsidRPr="00EB28BE" w:rsidRDefault="005F1F37" w:rsidP="005F1F37">
      <w:pPr>
        <w:pStyle w:val="ad"/>
        <w:rPr>
          <w:rFonts w:hAnsi="宋体" w:cs="宋体" w:hint="eastAsia"/>
        </w:rPr>
      </w:pPr>
      <w:r w:rsidRPr="00EB28BE">
        <w:rPr>
          <w:rFonts w:hAnsi="宋体" w:cs="宋体" w:hint="eastAsia"/>
        </w:rPr>
        <w:t xml:space="preserve">                                   v.x=u.x+step*i;</w:t>
      </w:r>
    </w:p>
    <w:p w:rsidR="005F1F37" w:rsidRPr="00EB28BE" w:rsidRDefault="005F1F37" w:rsidP="005F1F37">
      <w:pPr>
        <w:pStyle w:val="ad"/>
        <w:rPr>
          <w:rFonts w:hAnsi="宋体" w:cs="宋体" w:hint="eastAsia"/>
        </w:rPr>
      </w:pPr>
      <w:r w:rsidRPr="00EB28BE">
        <w:rPr>
          <w:rFonts w:hAnsi="宋体" w:cs="宋体" w:hint="eastAsia"/>
        </w:rPr>
        <w:t xml:space="preserve">                                   v.y=u.y+step*j;</w:t>
      </w:r>
    </w:p>
    <w:p w:rsidR="005F1F37" w:rsidRPr="00EB28BE" w:rsidRDefault="005F1F37" w:rsidP="005F1F37">
      <w:pPr>
        <w:pStyle w:val="ad"/>
        <w:rPr>
          <w:rFonts w:hAnsi="宋体" w:cs="宋体" w:hint="eastAsia"/>
        </w:rPr>
      </w:pPr>
      <w:r w:rsidRPr="00EB28BE">
        <w:rPr>
          <w:rFonts w:hAnsi="宋体" w:cs="宋体" w:hint="eastAsia"/>
        </w:rPr>
        <w:t xml:space="preserve">                                   if </w:t>
      </w:r>
      <w:r w:rsidRPr="00EB28BE">
        <w:rPr>
          <w:rFonts w:hAnsi="宋体" w:cs="宋体" w:hint="eastAsia"/>
        </w:rPr>
        <w:lastRenderedPageBreak/>
        <w:t>(distance(u,a)+distance(u,b)+distance(u,c)&gt;distance(v,a)+distance(v,b)+distance(v,c))</w:t>
      </w:r>
    </w:p>
    <w:p w:rsidR="005F1F37" w:rsidRPr="00EB28BE" w:rsidRDefault="005F1F37" w:rsidP="005F1F37">
      <w:pPr>
        <w:pStyle w:val="ad"/>
        <w:rPr>
          <w:rFonts w:hAnsi="宋体" w:cs="宋体" w:hint="eastAsia"/>
        </w:rPr>
      </w:pPr>
      <w:r w:rsidRPr="00EB28BE">
        <w:rPr>
          <w:rFonts w:hAnsi="宋体" w:cs="宋体" w:hint="eastAsia"/>
        </w:rPr>
        <w:t xml:space="preserve">                                          u=v;</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u;</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rPr>
      </w:pPr>
    </w:p>
    <w:p w:rsidR="005F1F37" w:rsidRPr="00EB28BE" w:rsidRDefault="005F1F37" w:rsidP="005F1F37">
      <w:pPr>
        <w:pStyle w:val="ad"/>
        <w:rPr>
          <w:rFonts w:hAnsi="宋体" w:cs="宋体" w:hint="eastAsia"/>
          <w:b/>
        </w:rPr>
      </w:pPr>
      <w:r w:rsidRPr="00EB28BE">
        <w:rPr>
          <w:rFonts w:hAnsi="宋体" w:cs="宋体" w:hint="eastAsia"/>
          <w:b/>
        </w:rPr>
        <w:t>1.9   三维几何</w:t>
      </w:r>
    </w:p>
    <w:p w:rsidR="005F1F37" w:rsidRPr="00EB28BE" w:rsidRDefault="005F1F37" w:rsidP="005F1F37">
      <w:pPr>
        <w:pStyle w:val="ad"/>
        <w:rPr>
          <w:rFonts w:hAnsi="宋体" w:cs="宋体" w:hint="eastAsia"/>
        </w:rPr>
      </w:pPr>
      <w:r w:rsidRPr="00EB28BE">
        <w:rPr>
          <w:rFonts w:hAnsi="宋体" w:cs="宋体" w:hint="eastAsia"/>
        </w:rPr>
        <w:t>//三维几何函数库</w:t>
      </w:r>
    </w:p>
    <w:p w:rsidR="005F1F37" w:rsidRPr="00EB28BE" w:rsidRDefault="005F1F37" w:rsidP="005F1F37">
      <w:pPr>
        <w:pStyle w:val="ad"/>
        <w:rPr>
          <w:rFonts w:hAnsi="宋体" w:cs="宋体" w:hint="eastAsia"/>
        </w:rPr>
      </w:pPr>
      <w:r w:rsidRPr="00EB28BE">
        <w:rPr>
          <w:rFonts w:hAnsi="宋体" w:cs="宋体" w:hint="eastAsia"/>
        </w:rPr>
        <w:t>#include &lt;math.h&gt;</w:t>
      </w:r>
    </w:p>
    <w:p w:rsidR="005F1F37" w:rsidRPr="00EB28BE" w:rsidRDefault="005F1F37" w:rsidP="005F1F37">
      <w:pPr>
        <w:pStyle w:val="ad"/>
        <w:rPr>
          <w:rFonts w:hAnsi="宋体" w:cs="宋体" w:hint="eastAsia"/>
        </w:rPr>
      </w:pPr>
      <w:r w:rsidRPr="00EB28BE">
        <w:rPr>
          <w:rFonts w:hAnsi="宋体" w:cs="宋体" w:hint="eastAsia"/>
        </w:rPr>
        <w:t>#define eps 1e-8</w:t>
      </w:r>
    </w:p>
    <w:p w:rsidR="005F1F37" w:rsidRPr="00EB28BE" w:rsidRDefault="005F1F37" w:rsidP="005F1F37">
      <w:pPr>
        <w:pStyle w:val="ad"/>
        <w:rPr>
          <w:rFonts w:hAnsi="宋体" w:cs="宋体" w:hint="eastAsia"/>
        </w:rPr>
      </w:pPr>
      <w:r w:rsidRPr="00EB28BE">
        <w:rPr>
          <w:rFonts w:hAnsi="宋体" w:cs="宋体" w:hint="eastAsia"/>
        </w:rPr>
        <w:t>#define zero(x) (((x)&gt;0?(x):-(x))&lt;eps)</w:t>
      </w:r>
    </w:p>
    <w:p w:rsidR="005F1F37" w:rsidRPr="00EB28BE" w:rsidRDefault="005F1F37" w:rsidP="005F1F37">
      <w:pPr>
        <w:pStyle w:val="ad"/>
        <w:rPr>
          <w:rFonts w:hAnsi="宋体" w:cs="宋体" w:hint="eastAsia"/>
        </w:rPr>
      </w:pPr>
      <w:r w:rsidRPr="00EB28BE">
        <w:rPr>
          <w:rFonts w:hAnsi="宋体" w:cs="宋体" w:hint="eastAsia"/>
        </w:rPr>
        <w:t>struct point3{double x,y,z;};</w:t>
      </w:r>
    </w:p>
    <w:p w:rsidR="005F1F37" w:rsidRPr="00EB28BE" w:rsidRDefault="005F1F37" w:rsidP="005F1F37">
      <w:pPr>
        <w:pStyle w:val="ad"/>
        <w:rPr>
          <w:rFonts w:hAnsi="宋体" w:cs="宋体" w:hint="eastAsia"/>
        </w:rPr>
      </w:pPr>
      <w:r w:rsidRPr="00EB28BE">
        <w:rPr>
          <w:rFonts w:hAnsi="宋体" w:cs="宋体" w:hint="eastAsia"/>
        </w:rPr>
        <w:t>struct line3{point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EB28BE">
          <w:rPr>
            <w:rFonts w:hAnsi="宋体" w:cs="宋体" w:hint="eastAsia"/>
          </w:rPr>
          <w:t>3 a</w:t>
        </w:r>
      </w:smartTag>
      <w:r w:rsidRPr="00EB28BE">
        <w:rPr>
          <w:rFonts w:hAnsi="宋体" w:cs="宋体" w:hint="eastAsia"/>
        </w:rPr>
        <w:t>,b;};</w:t>
      </w:r>
    </w:p>
    <w:p w:rsidR="005F1F37" w:rsidRPr="00EB28BE" w:rsidRDefault="005F1F37" w:rsidP="005F1F37">
      <w:pPr>
        <w:pStyle w:val="ad"/>
        <w:rPr>
          <w:rFonts w:hAnsi="宋体" w:cs="宋体" w:hint="eastAsia"/>
        </w:rPr>
      </w:pPr>
      <w:r w:rsidRPr="00EB28BE">
        <w:rPr>
          <w:rFonts w:hAnsi="宋体" w:cs="宋体" w:hint="eastAsia"/>
        </w:rPr>
        <w:t>struct plane3{point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EB28BE">
          <w:rPr>
            <w:rFonts w:hAnsi="宋体" w:cs="宋体" w:hint="eastAsia"/>
          </w:rPr>
          <w:t>3 a</w:t>
        </w:r>
      </w:smartTag>
      <w:r w:rsidRPr="00EB28BE">
        <w:rPr>
          <w:rFonts w:hAnsi="宋体" w:cs="宋体" w:hint="eastAsia"/>
        </w:rPr>
        <w:t>,b,c;};</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//计算cross product U x V</w:t>
      </w:r>
    </w:p>
    <w:p w:rsidR="005F1F37" w:rsidRPr="00EB28BE" w:rsidRDefault="005F1F37" w:rsidP="005F1F37">
      <w:pPr>
        <w:pStyle w:val="ad"/>
        <w:rPr>
          <w:rFonts w:hAnsi="宋体" w:cs="宋体" w:hint="eastAsia"/>
        </w:rPr>
      </w:pPr>
      <w:r w:rsidRPr="00EB28BE">
        <w:rPr>
          <w:rFonts w:hAnsi="宋体" w:cs="宋体" w:hint="eastAsia"/>
        </w:rPr>
        <w:t>point3 xmult(point3 u,point3 v){</w:t>
      </w:r>
    </w:p>
    <w:p w:rsidR="005F1F37" w:rsidRPr="00EB28BE" w:rsidRDefault="005F1F37" w:rsidP="005F1F37">
      <w:pPr>
        <w:pStyle w:val="ad"/>
        <w:rPr>
          <w:rFonts w:hAnsi="宋体" w:cs="宋体" w:hint="eastAsia"/>
        </w:rPr>
      </w:pPr>
      <w:r w:rsidRPr="00EB28BE">
        <w:rPr>
          <w:rFonts w:hAnsi="宋体" w:cs="宋体" w:hint="eastAsia"/>
        </w:rPr>
        <w:t xml:space="preserve">       point3 ret;</w:t>
      </w:r>
    </w:p>
    <w:p w:rsidR="005F1F37" w:rsidRPr="00EB28BE" w:rsidRDefault="005F1F37" w:rsidP="005F1F37">
      <w:pPr>
        <w:pStyle w:val="ad"/>
        <w:rPr>
          <w:rFonts w:hAnsi="宋体" w:cs="宋体" w:hint="eastAsia"/>
        </w:rPr>
      </w:pPr>
      <w:r w:rsidRPr="00EB28BE">
        <w:rPr>
          <w:rFonts w:hAnsi="宋体" w:cs="宋体" w:hint="eastAsia"/>
        </w:rPr>
        <w:t xml:space="preserve">       ret.x=u.y*v.z-v.y*u.z;</w:t>
      </w:r>
    </w:p>
    <w:p w:rsidR="005F1F37" w:rsidRPr="00EB28BE" w:rsidRDefault="005F1F37" w:rsidP="005F1F37">
      <w:pPr>
        <w:pStyle w:val="ad"/>
        <w:rPr>
          <w:rFonts w:hAnsi="宋体" w:cs="宋体" w:hint="eastAsia"/>
        </w:rPr>
      </w:pPr>
      <w:r w:rsidRPr="00EB28BE">
        <w:rPr>
          <w:rFonts w:hAnsi="宋体" w:cs="宋体" w:hint="eastAsia"/>
        </w:rPr>
        <w:t xml:space="preserve">       ret.y=u.z*v.x-u.x*v.z;</w:t>
      </w:r>
    </w:p>
    <w:p w:rsidR="005F1F37" w:rsidRPr="00EB28BE" w:rsidRDefault="005F1F37" w:rsidP="005F1F37">
      <w:pPr>
        <w:pStyle w:val="ad"/>
        <w:rPr>
          <w:rFonts w:hAnsi="宋体" w:cs="宋体" w:hint="eastAsia"/>
        </w:rPr>
      </w:pPr>
      <w:r w:rsidRPr="00EB28BE">
        <w:rPr>
          <w:rFonts w:hAnsi="宋体" w:cs="宋体" w:hint="eastAsia"/>
        </w:rPr>
        <w:t xml:space="preserve">       ret.z=u.x*v.y-u.y*v.x;</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//计算dot product U . V</w:t>
      </w:r>
    </w:p>
    <w:p w:rsidR="005F1F37" w:rsidRPr="00EB28BE" w:rsidRDefault="005F1F37" w:rsidP="005F1F37">
      <w:pPr>
        <w:pStyle w:val="ad"/>
        <w:rPr>
          <w:rFonts w:hAnsi="宋体" w:cs="宋体" w:hint="eastAsia"/>
        </w:rPr>
      </w:pPr>
      <w:r w:rsidRPr="00EB28BE">
        <w:rPr>
          <w:rFonts w:hAnsi="宋体" w:cs="宋体" w:hint="eastAsia"/>
        </w:rPr>
        <w:t>double dmult(point3 u,point3 v){</w:t>
      </w:r>
    </w:p>
    <w:p w:rsidR="005F1F37" w:rsidRPr="00EB28BE" w:rsidRDefault="005F1F37" w:rsidP="005F1F37">
      <w:pPr>
        <w:pStyle w:val="ad"/>
        <w:rPr>
          <w:rFonts w:hAnsi="宋体" w:cs="宋体" w:hint="eastAsia"/>
        </w:rPr>
      </w:pPr>
      <w:r w:rsidRPr="00EB28BE">
        <w:rPr>
          <w:rFonts w:hAnsi="宋体" w:cs="宋体" w:hint="eastAsia"/>
        </w:rPr>
        <w:t xml:space="preserve">       return u.x*v.x+u.y*v.y+u.z*v.z;</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//矢量差 U - V</w:t>
      </w:r>
    </w:p>
    <w:p w:rsidR="005F1F37" w:rsidRPr="00EB28BE" w:rsidRDefault="005F1F37" w:rsidP="005F1F37">
      <w:pPr>
        <w:pStyle w:val="ad"/>
        <w:rPr>
          <w:rFonts w:hAnsi="宋体" w:cs="宋体" w:hint="eastAsia"/>
        </w:rPr>
      </w:pPr>
      <w:r w:rsidRPr="00EB28BE">
        <w:rPr>
          <w:rFonts w:hAnsi="宋体" w:cs="宋体" w:hint="eastAsia"/>
        </w:rPr>
        <w:t>point3 subt(point3 u,point3 v){</w:t>
      </w:r>
    </w:p>
    <w:p w:rsidR="005F1F37" w:rsidRPr="00EB28BE" w:rsidRDefault="005F1F37" w:rsidP="005F1F37">
      <w:pPr>
        <w:pStyle w:val="ad"/>
        <w:rPr>
          <w:rFonts w:hAnsi="宋体" w:cs="宋体" w:hint="eastAsia"/>
        </w:rPr>
      </w:pPr>
      <w:r w:rsidRPr="00EB28BE">
        <w:rPr>
          <w:rFonts w:hAnsi="宋体" w:cs="宋体" w:hint="eastAsia"/>
        </w:rPr>
        <w:t xml:space="preserve">       point3 ret;</w:t>
      </w:r>
    </w:p>
    <w:p w:rsidR="005F1F37" w:rsidRPr="00EB28BE" w:rsidRDefault="005F1F37" w:rsidP="005F1F37">
      <w:pPr>
        <w:pStyle w:val="ad"/>
        <w:rPr>
          <w:rFonts w:hAnsi="宋体" w:cs="宋体" w:hint="eastAsia"/>
        </w:rPr>
      </w:pPr>
      <w:r w:rsidRPr="00EB28BE">
        <w:rPr>
          <w:rFonts w:hAnsi="宋体" w:cs="宋体" w:hint="eastAsia"/>
        </w:rPr>
        <w:t xml:space="preserve">       ret.x=u.x-v.x;</w:t>
      </w:r>
    </w:p>
    <w:p w:rsidR="005F1F37" w:rsidRPr="00EB28BE" w:rsidRDefault="005F1F37" w:rsidP="005F1F37">
      <w:pPr>
        <w:pStyle w:val="ad"/>
        <w:rPr>
          <w:rFonts w:hAnsi="宋体" w:cs="宋体" w:hint="eastAsia"/>
        </w:rPr>
      </w:pPr>
      <w:r w:rsidRPr="00EB28BE">
        <w:rPr>
          <w:rFonts w:hAnsi="宋体" w:cs="宋体" w:hint="eastAsia"/>
        </w:rPr>
        <w:t xml:space="preserve">       ret.y=u.y-v.y;</w:t>
      </w:r>
    </w:p>
    <w:p w:rsidR="005F1F37" w:rsidRPr="00EB28BE" w:rsidRDefault="005F1F37" w:rsidP="005F1F37">
      <w:pPr>
        <w:pStyle w:val="ad"/>
        <w:rPr>
          <w:rFonts w:hAnsi="宋体" w:cs="宋体" w:hint="eastAsia"/>
        </w:rPr>
      </w:pPr>
      <w:r w:rsidRPr="00EB28BE">
        <w:rPr>
          <w:rFonts w:hAnsi="宋体" w:cs="宋体" w:hint="eastAsia"/>
        </w:rPr>
        <w:t xml:space="preserve">       ret.z=u.z-v.z;</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//取平面法向量</w:t>
      </w:r>
    </w:p>
    <w:p w:rsidR="005F1F37" w:rsidRPr="00EB28BE" w:rsidRDefault="005F1F37" w:rsidP="005F1F37">
      <w:pPr>
        <w:pStyle w:val="ad"/>
        <w:rPr>
          <w:rFonts w:hAnsi="宋体" w:cs="宋体" w:hint="eastAsia"/>
        </w:rPr>
      </w:pPr>
      <w:r w:rsidRPr="00EB28BE">
        <w:rPr>
          <w:rFonts w:hAnsi="宋体" w:cs="宋体" w:hint="eastAsia"/>
        </w:rPr>
        <w:t>point3 pvec(plane3 s){</w:t>
      </w:r>
    </w:p>
    <w:p w:rsidR="005F1F37" w:rsidRPr="00EB28BE" w:rsidRDefault="005F1F37" w:rsidP="005F1F37">
      <w:pPr>
        <w:pStyle w:val="ad"/>
        <w:rPr>
          <w:rFonts w:hAnsi="宋体" w:cs="宋体" w:hint="eastAsia"/>
        </w:rPr>
      </w:pPr>
      <w:r w:rsidRPr="00EB28BE">
        <w:rPr>
          <w:rFonts w:hAnsi="宋体" w:cs="宋体" w:hint="eastAsia"/>
        </w:rPr>
        <w:t xml:space="preserve">       return xmult(subt(s.a,s.b),subt(s.b,s.c));</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point3 pvec(point3 s1,point3 s2,point3 s3){</w:t>
      </w:r>
    </w:p>
    <w:p w:rsidR="005F1F37" w:rsidRPr="00EB28BE" w:rsidRDefault="005F1F37" w:rsidP="005F1F37">
      <w:pPr>
        <w:pStyle w:val="ad"/>
        <w:rPr>
          <w:rFonts w:hAnsi="宋体" w:cs="宋体" w:hint="eastAsia"/>
        </w:rPr>
      </w:pPr>
      <w:r w:rsidRPr="00EB28BE">
        <w:rPr>
          <w:rFonts w:hAnsi="宋体" w:cs="宋体" w:hint="eastAsia"/>
        </w:rPr>
        <w:lastRenderedPageBreak/>
        <w:t xml:space="preserve">       return xmult(subt(s1,s2),subt(s2,s3));</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//两点距离,单参数取向量大小</w:t>
      </w:r>
    </w:p>
    <w:p w:rsidR="005F1F37" w:rsidRPr="00EB28BE" w:rsidRDefault="005F1F37" w:rsidP="005F1F37">
      <w:pPr>
        <w:pStyle w:val="ad"/>
        <w:rPr>
          <w:rFonts w:hAnsi="宋体" w:cs="宋体" w:hint="eastAsia"/>
        </w:rPr>
      </w:pPr>
      <w:r w:rsidRPr="00EB28BE">
        <w:rPr>
          <w:rFonts w:hAnsi="宋体" w:cs="宋体" w:hint="eastAsia"/>
        </w:rPr>
        <w:t>double distance(point3 p1,point3 p2){</w:t>
      </w:r>
    </w:p>
    <w:p w:rsidR="005F1F37" w:rsidRPr="00EB28BE" w:rsidRDefault="005F1F37" w:rsidP="005F1F37">
      <w:pPr>
        <w:pStyle w:val="ad"/>
        <w:rPr>
          <w:rFonts w:hAnsi="宋体" w:cs="宋体" w:hint="eastAsia"/>
        </w:rPr>
      </w:pPr>
      <w:r w:rsidRPr="00EB28BE">
        <w:rPr>
          <w:rFonts w:hAnsi="宋体" w:cs="宋体" w:hint="eastAsia"/>
        </w:rPr>
        <w:t xml:space="preserve">       return sqrt((p1.x-p2.x)*(p1.x-p2.x)+(p1.y-p2.y)*(p1.y-p2.y)+(p1.z-p2.z)*(p1.z-p2.z));</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//向量大小</w:t>
      </w:r>
    </w:p>
    <w:p w:rsidR="005F1F37" w:rsidRPr="00EB28BE" w:rsidRDefault="005F1F37" w:rsidP="005F1F37">
      <w:pPr>
        <w:pStyle w:val="ad"/>
        <w:rPr>
          <w:rFonts w:hAnsi="宋体" w:cs="宋体" w:hint="eastAsia"/>
        </w:rPr>
      </w:pPr>
      <w:r w:rsidRPr="00EB28BE">
        <w:rPr>
          <w:rFonts w:hAnsi="宋体" w:cs="宋体" w:hint="eastAsia"/>
        </w:rPr>
        <w:t>double vlen(point3 p){</w:t>
      </w:r>
    </w:p>
    <w:p w:rsidR="005F1F37" w:rsidRPr="00EB28BE" w:rsidRDefault="005F1F37" w:rsidP="005F1F37">
      <w:pPr>
        <w:pStyle w:val="ad"/>
        <w:rPr>
          <w:rFonts w:hAnsi="宋体" w:cs="宋体" w:hint="eastAsia"/>
        </w:rPr>
      </w:pPr>
      <w:r w:rsidRPr="00EB28BE">
        <w:rPr>
          <w:rFonts w:hAnsi="宋体" w:cs="宋体" w:hint="eastAsia"/>
        </w:rPr>
        <w:t xml:space="preserve">       return sqrt(p.x*p.x+p.y*p.y+p.z*p.z);</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//判三点共线</w:t>
      </w:r>
    </w:p>
    <w:p w:rsidR="005F1F37" w:rsidRPr="00EB28BE" w:rsidRDefault="005F1F37" w:rsidP="005F1F37">
      <w:pPr>
        <w:pStyle w:val="ad"/>
        <w:rPr>
          <w:rFonts w:hAnsi="宋体" w:cs="宋体" w:hint="eastAsia"/>
        </w:rPr>
      </w:pPr>
      <w:r w:rsidRPr="00EB28BE">
        <w:rPr>
          <w:rFonts w:hAnsi="宋体" w:cs="宋体" w:hint="eastAsia"/>
        </w:rPr>
        <w:t>int dots_inline(point3 p1,point3 p2,point3 p3){</w:t>
      </w:r>
    </w:p>
    <w:p w:rsidR="005F1F37" w:rsidRPr="00EB28BE" w:rsidRDefault="005F1F37" w:rsidP="005F1F37">
      <w:pPr>
        <w:pStyle w:val="ad"/>
        <w:rPr>
          <w:rFonts w:hAnsi="宋体" w:cs="宋体" w:hint="eastAsia"/>
        </w:rPr>
      </w:pPr>
      <w:r w:rsidRPr="00EB28BE">
        <w:rPr>
          <w:rFonts w:hAnsi="宋体" w:cs="宋体" w:hint="eastAsia"/>
        </w:rPr>
        <w:t xml:space="preserve">       return vlen(xmult(subt(p1,p2),subt(p2,p3)))&lt;eps;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//判四点共面</w:t>
      </w:r>
    </w:p>
    <w:p w:rsidR="005F1F37" w:rsidRPr="00EB28BE" w:rsidRDefault="005F1F37" w:rsidP="005F1F37">
      <w:pPr>
        <w:pStyle w:val="ad"/>
        <w:rPr>
          <w:rFonts w:hAnsi="宋体" w:cs="宋体" w:hint="eastAsia"/>
        </w:rPr>
      </w:pPr>
      <w:r w:rsidRPr="00EB28BE">
        <w:rPr>
          <w:rFonts w:hAnsi="宋体" w:cs="宋体" w:hint="eastAsia"/>
        </w:rPr>
        <w:t>int dots_onplane(point</w:t>
      </w:r>
      <w:smartTag w:uri="urn:schemas-microsoft-com:office:smarttags" w:element="chmetcnv">
        <w:smartTagPr>
          <w:attr w:name="TCSC" w:val="0"/>
          <w:attr w:name="NumberType" w:val="1"/>
          <w:attr w:name="Negative" w:val="False"/>
          <w:attr w:name="HasSpace" w:val="True"/>
          <w:attr w:name="SourceValue" w:val="3"/>
          <w:attr w:name="UnitName" w:val="a"/>
        </w:smartTagPr>
        <w:r w:rsidRPr="00EB28BE">
          <w:rPr>
            <w:rFonts w:hAnsi="宋体" w:cs="宋体" w:hint="eastAsia"/>
          </w:rPr>
          <w:t>3 a</w:t>
        </w:r>
      </w:smartTag>
      <w:r w:rsidRPr="00EB28BE">
        <w:rPr>
          <w:rFonts w:hAnsi="宋体" w:cs="宋体" w:hint="eastAsia"/>
        </w:rPr>
        <w:t>,point3 b,point</w:t>
      </w:r>
      <w:smartTag w:uri="urn:schemas-microsoft-com:office:smarttags" w:element="chmetcnv">
        <w:smartTagPr>
          <w:attr w:name="TCSC" w:val="0"/>
          <w:attr w:name="NumberType" w:val="1"/>
          <w:attr w:name="Negative" w:val="False"/>
          <w:attr w:name="HasSpace" w:val="True"/>
          <w:attr w:name="SourceValue" w:val="3"/>
          <w:attr w:name="UnitName" w:val="C"/>
        </w:smartTagPr>
        <w:r w:rsidRPr="00EB28BE">
          <w:rPr>
            <w:rFonts w:hAnsi="宋体" w:cs="宋体" w:hint="eastAsia"/>
          </w:rPr>
          <w:t>3 c</w:t>
        </w:r>
      </w:smartTag>
      <w:r w:rsidRPr="00EB28BE">
        <w:rPr>
          <w:rFonts w:hAnsi="宋体" w:cs="宋体" w:hint="eastAsia"/>
        </w:rPr>
        <w:t>,point3 d){</w:t>
      </w:r>
    </w:p>
    <w:p w:rsidR="005F1F37" w:rsidRPr="00EB28BE" w:rsidRDefault="005F1F37" w:rsidP="005F1F37">
      <w:pPr>
        <w:pStyle w:val="ad"/>
        <w:rPr>
          <w:rFonts w:hAnsi="宋体" w:cs="宋体" w:hint="eastAsia"/>
        </w:rPr>
      </w:pPr>
      <w:r w:rsidRPr="00EB28BE">
        <w:rPr>
          <w:rFonts w:hAnsi="宋体" w:cs="宋体" w:hint="eastAsia"/>
        </w:rPr>
        <w:t xml:space="preserve">       return zero(dmult(pvec(a,b,c),subt(d,a)));</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//判点是否在线段上,包括端点和共线</w:t>
      </w:r>
    </w:p>
    <w:p w:rsidR="005F1F37" w:rsidRPr="00EB28BE" w:rsidRDefault="005F1F37" w:rsidP="005F1F37">
      <w:pPr>
        <w:pStyle w:val="ad"/>
        <w:rPr>
          <w:rFonts w:hAnsi="宋体" w:cs="宋体" w:hint="eastAsia"/>
        </w:rPr>
      </w:pPr>
      <w:r w:rsidRPr="00EB28BE">
        <w:rPr>
          <w:rFonts w:hAnsi="宋体" w:cs="宋体" w:hint="eastAsia"/>
        </w:rPr>
        <w:t>int dot_online_in(point3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return zero(vlen(xmult(subt(p,l.a),subt(p,l.b))))&amp;&amp;(l.a.x-p.x)*(l.b.x-p.x)&lt;eps&amp;&amp;</w:t>
      </w:r>
    </w:p>
    <w:p w:rsidR="005F1F37" w:rsidRPr="00EB28BE" w:rsidRDefault="005F1F37" w:rsidP="005F1F37">
      <w:pPr>
        <w:pStyle w:val="ad"/>
        <w:rPr>
          <w:rFonts w:hAnsi="宋体" w:cs="宋体" w:hint="eastAsia"/>
        </w:rPr>
      </w:pPr>
      <w:r w:rsidRPr="00EB28BE">
        <w:rPr>
          <w:rFonts w:hAnsi="宋体" w:cs="宋体" w:hint="eastAsia"/>
        </w:rPr>
        <w:t xml:space="preserve">              (l.a.y-p.y)*(l.b.y-p.y)&lt;eps&amp;&amp;(l.a.z-p.z)*(l.b.z-p.z)&lt;eps;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dot_online_in(point3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2){</w:t>
      </w:r>
    </w:p>
    <w:p w:rsidR="005F1F37" w:rsidRPr="00EB28BE" w:rsidRDefault="005F1F37" w:rsidP="005F1F37">
      <w:pPr>
        <w:pStyle w:val="ad"/>
        <w:rPr>
          <w:rFonts w:hAnsi="宋体" w:cs="宋体" w:hint="eastAsia"/>
        </w:rPr>
      </w:pPr>
      <w:r w:rsidRPr="00EB28BE">
        <w:rPr>
          <w:rFonts w:hAnsi="宋体" w:cs="宋体" w:hint="eastAsia"/>
        </w:rPr>
        <w:t xml:space="preserve">       return zero(vlen(xmult(subt(p,l1),subt(p,l2))))&amp;&amp;(l1.x-p.x)*(l2.x-p.x)&lt;eps&amp;&amp;</w:t>
      </w:r>
    </w:p>
    <w:p w:rsidR="005F1F37" w:rsidRPr="00EB28BE" w:rsidRDefault="005F1F37" w:rsidP="005F1F37">
      <w:pPr>
        <w:pStyle w:val="ad"/>
        <w:rPr>
          <w:rFonts w:hAnsi="宋体" w:cs="宋体" w:hint="eastAsia"/>
        </w:rPr>
      </w:pPr>
      <w:r w:rsidRPr="00EB28BE">
        <w:rPr>
          <w:rFonts w:hAnsi="宋体" w:cs="宋体" w:hint="eastAsia"/>
        </w:rPr>
        <w:t xml:space="preserve">              (l1.y-p.y)*(l2.y-p.y)&lt;eps&amp;&amp;(l1.z-p.z)*(l2.z-p.z)&lt;eps;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//判点是否在线段上,不包括端点</w:t>
      </w:r>
    </w:p>
    <w:p w:rsidR="005F1F37" w:rsidRPr="00EB28BE" w:rsidRDefault="005F1F37" w:rsidP="005F1F37">
      <w:pPr>
        <w:pStyle w:val="ad"/>
        <w:rPr>
          <w:rFonts w:hAnsi="宋体" w:cs="宋体" w:hint="eastAsia"/>
        </w:rPr>
      </w:pPr>
      <w:r w:rsidRPr="00EB28BE">
        <w:rPr>
          <w:rFonts w:hAnsi="宋体" w:cs="宋体" w:hint="eastAsia"/>
        </w:rPr>
        <w:t>int dot_online_ex(point3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return dot_online_in(p,l)&amp;&amp;(!zero(p.x-l.a.x)||!zero(p.y-l.a.y)||!zero(p.z-l.a.z))&amp;&amp;</w:t>
      </w:r>
    </w:p>
    <w:p w:rsidR="005F1F37" w:rsidRPr="00EB28BE" w:rsidRDefault="005F1F37" w:rsidP="005F1F37">
      <w:pPr>
        <w:pStyle w:val="ad"/>
        <w:rPr>
          <w:rFonts w:hAnsi="宋体" w:cs="宋体" w:hint="eastAsia"/>
        </w:rPr>
      </w:pPr>
      <w:r w:rsidRPr="00EB28BE">
        <w:rPr>
          <w:rFonts w:hAnsi="宋体" w:cs="宋体" w:hint="eastAsia"/>
        </w:rPr>
        <w:t xml:space="preserve">              (!zero(p.x-l.b.x)||!zero(p.y-l.b.y)||!zero(p.z-l.b.z));</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dot_online_ex(point3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2){</w:t>
      </w:r>
    </w:p>
    <w:p w:rsidR="005F1F37" w:rsidRPr="00EB28BE" w:rsidRDefault="005F1F37" w:rsidP="005F1F37">
      <w:pPr>
        <w:pStyle w:val="ad"/>
        <w:rPr>
          <w:rFonts w:hAnsi="宋体" w:cs="宋体" w:hint="eastAsia"/>
        </w:rPr>
      </w:pPr>
      <w:r w:rsidRPr="00EB28BE">
        <w:rPr>
          <w:rFonts w:hAnsi="宋体" w:cs="宋体" w:hint="eastAsia"/>
        </w:rPr>
        <w:t xml:space="preserve">       return dot_online_in(p,l1,l2)&amp;&amp;(!zero(p.x-l1.x)||!zero(p.y-</w:t>
      </w:r>
      <w:r w:rsidRPr="00EB28BE">
        <w:rPr>
          <w:rFonts w:hAnsi="宋体" w:cs="宋体" w:hint="eastAsia"/>
        </w:rPr>
        <w:lastRenderedPageBreak/>
        <w:t>l1.y)||!zero(p.z-l1.z))&amp;&amp;</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(!zero(p.x-l2.x)||!zero(p.y-l2.y)||!zero(p.z-l2.z));</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//判点是否在空间三角形上,包括边界,三点共线无意义</w:t>
      </w:r>
    </w:p>
    <w:p w:rsidR="005F1F37" w:rsidRPr="00EB28BE" w:rsidRDefault="005F1F37" w:rsidP="005F1F37">
      <w:pPr>
        <w:pStyle w:val="ad"/>
        <w:rPr>
          <w:rFonts w:hAnsi="宋体" w:cs="宋体" w:hint="eastAsia"/>
        </w:rPr>
      </w:pPr>
      <w:r w:rsidRPr="00EB28BE">
        <w:rPr>
          <w:rFonts w:hAnsi="宋体" w:cs="宋体" w:hint="eastAsia"/>
        </w:rPr>
        <w:t>int dot_inplane_in(point3 p,plane3 s){</w:t>
      </w:r>
    </w:p>
    <w:p w:rsidR="005F1F37" w:rsidRPr="00EB28BE" w:rsidRDefault="005F1F37" w:rsidP="005F1F37">
      <w:pPr>
        <w:pStyle w:val="ad"/>
        <w:rPr>
          <w:rFonts w:hAnsi="宋体" w:cs="宋体" w:hint="eastAsia"/>
        </w:rPr>
      </w:pPr>
      <w:r w:rsidRPr="00EB28BE">
        <w:rPr>
          <w:rFonts w:hAnsi="宋体" w:cs="宋体" w:hint="eastAsia"/>
        </w:rPr>
        <w:t xml:space="preserve">       return zero(vlen(xmult(subt(s.a,s.b),subt(s.a,s.c)))-vlen(xmult(subt(p,s.a),subt(p,s.b)))-</w:t>
      </w:r>
    </w:p>
    <w:p w:rsidR="005F1F37" w:rsidRPr="00EB28BE" w:rsidRDefault="005F1F37" w:rsidP="005F1F37">
      <w:pPr>
        <w:pStyle w:val="ad"/>
        <w:rPr>
          <w:rFonts w:hAnsi="宋体" w:cs="宋体" w:hint="eastAsia"/>
        </w:rPr>
      </w:pPr>
      <w:r w:rsidRPr="00EB28BE">
        <w:rPr>
          <w:rFonts w:hAnsi="宋体" w:cs="宋体" w:hint="eastAsia"/>
        </w:rPr>
        <w:t xml:space="preserve">              vlen(xmult(subt(p,s.b),subt(p,s.c)))-vlen(xmult(subt(p,s.c),subt(p,s.a))));</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dot_inplane_in(point3 p,point3 s1,point3 s2,point3 s3){</w:t>
      </w:r>
    </w:p>
    <w:p w:rsidR="005F1F37" w:rsidRPr="00EB28BE" w:rsidRDefault="005F1F37" w:rsidP="005F1F37">
      <w:pPr>
        <w:pStyle w:val="ad"/>
        <w:rPr>
          <w:rFonts w:hAnsi="宋体" w:cs="宋体" w:hint="eastAsia"/>
        </w:rPr>
      </w:pPr>
      <w:r w:rsidRPr="00EB28BE">
        <w:rPr>
          <w:rFonts w:hAnsi="宋体" w:cs="宋体" w:hint="eastAsia"/>
        </w:rPr>
        <w:t xml:space="preserve">       return zero(vlen(xmult(subt(s1,s2),subt(s1,s3)))-vlen(xmult(subt(p,s1),subt(p,s2)))-</w:t>
      </w:r>
    </w:p>
    <w:p w:rsidR="005F1F37" w:rsidRPr="00EB28BE" w:rsidRDefault="005F1F37" w:rsidP="005F1F37">
      <w:pPr>
        <w:pStyle w:val="ad"/>
        <w:rPr>
          <w:rFonts w:hAnsi="宋体" w:cs="宋体" w:hint="eastAsia"/>
        </w:rPr>
      </w:pPr>
      <w:r w:rsidRPr="00EB28BE">
        <w:rPr>
          <w:rFonts w:hAnsi="宋体" w:cs="宋体" w:hint="eastAsia"/>
        </w:rPr>
        <w:t xml:space="preserve">              vlen(xmult(subt(p,s2),subt(p,s3)))-vlen(xmult(subt(p,s3),subt(p,s1))));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//判点是否在空间三角形上,不包括边界,三点共线无意义</w:t>
      </w:r>
    </w:p>
    <w:p w:rsidR="005F1F37" w:rsidRPr="00EB28BE" w:rsidRDefault="005F1F37" w:rsidP="005F1F37">
      <w:pPr>
        <w:pStyle w:val="ad"/>
        <w:rPr>
          <w:rFonts w:hAnsi="宋体" w:cs="宋体" w:hint="eastAsia"/>
        </w:rPr>
      </w:pPr>
      <w:r w:rsidRPr="00EB28BE">
        <w:rPr>
          <w:rFonts w:hAnsi="宋体" w:cs="宋体" w:hint="eastAsia"/>
        </w:rPr>
        <w:t>int dot_inplane_ex(point3 p,plane3 s){</w:t>
      </w:r>
    </w:p>
    <w:p w:rsidR="005F1F37" w:rsidRPr="00EB28BE" w:rsidRDefault="005F1F37" w:rsidP="005F1F37">
      <w:pPr>
        <w:pStyle w:val="ad"/>
        <w:rPr>
          <w:rFonts w:hAnsi="宋体" w:cs="宋体" w:hint="eastAsia"/>
        </w:rPr>
      </w:pPr>
      <w:r w:rsidRPr="00EB28BE">
        <w:rPr>
          <w:rFonts w:hAnsi="宋体" w:cs="宋体" w:hint="eastAsia"/>
        </w:rPr>
        <w:t xml:space="preserve">       return dot_inplane_in(p,s)&amp;&amp;vlen(xmult(subt(p,s.a),subt(p,s.b)))&gt;eps&amp;&amp; vlen(xmult(subt(p,s.b),subt(p,s.c)))&gt;eps&amp;&amp;vlen(xmult(subt(p,s.c),subt(p,s.a)))&gt;eps;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dot_inplane_ex(point3 p,point3 s1,point3 s2,point3 s3){</w:t>
      </w:r>
    </w:p>
    <w:p w:rsidR="005F1F37" w:rsidRPr="00EB28BE" w:rsidRDefault="005F1F37" w:rsidP="005F1F37">
      <w:pPr>
        <w:pStyle w:val="ad"/>
        <w:rPr>
          <w:rFonts w:hAnsi="宋体" w:cs="宋体" w:hint="eastAsia"/>
        </w:rPr>
      </w:pPr>
      <w:r w:rsidRPr="00EB28BE">
        <w:rPr>
          <w:rFonts w:hAnsi="宋体" w:cs="宋体" w:hint="eastAsia"/>
        </w:rPr>
        <w:t xml:space="preserve">       return dot_inplane_in(p,s1,s2,s3)&amp;&amp;vlen(xmult(subt(p,s1),subt(p,s2)))&gt;eps&amp;&amp;              vlen(xmult(subt(p,s2),subt(p,s3)))&gt;eps&amp;&amp;vlen(xmult(subt(p,s3),subt(p,s1)))&gt;eps;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//判两点在线段同侧,点在线段上返回0,不共面无意义</w:t>
      </w:r>
    </w:p>
    <w:p w:rsidR="005F1F37" w:rsidRPr="00EB28BE" w:rsidRDefault="005F1F37" w:rsidP="005F1F37">
      <w:pPr>
        <w:pStyle w:val="ad"/>
        <w:rPr>
          <w:rFonts w:hAnsi="宋体" w:cs="宋体" w:hint="eastAsia"/>
        </w:rPr>
      </w:pPr>
      <w:r w:rsidRPr="00EB28BE">
        <w:rPr>
          <w:rFonts w:hAnsi="宋体" w:cs="宋体" w:hint="eastAsia"/>
        </w:rPr>
        <w:t>int same_side(point3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return dmult(xmult(subt(l.a,l.b),subt(p1,l.b)),xmult(subt(l.a,l.b),subt(p2,l.b)))&gt;eps;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same_side(point3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2){</w:t>
      </w:r>
    </w:p>
    <w:p w:rsidR="005F1F37" w:rsidRPr="00EB28BE" w:rsidRDefault="005F1F37" w:rsidP="005F1F37">
      <w:pPr>
        <w:pStyle w:val="ad"/>
        <w:rPr>
          <w:rFonts w:hAnsi="宋体" w:cs="宋体" w:hint="eastAsia"/>
        </w:rPr>
      </w:pPr>
      <w:r w:rsidRPr="00EB28BE">
        <w:rPr>
          <w:rFonts w:hAnsi="宋体" w:cs="宋体" w:hint="eastAsia"/>
        </w:rPr>
        <w:t xml:space="preserve">       return dmult(xmult(subt(l1,l2),subt(p1,l2)),xmult(subt(l1,l2),subt(p2,l2)))&gt;eps;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//判两点在线段异侧,点在线段上返回0,不共面无意义</w:t>
      </w:r>
    </w:p>
    <w:p w:rsidR="005F1F37" w:rsidRPr="00EB28BE" w:rsidRDefault="005F1F37" w:rsidP="005F1F37">
      <w:pPr>
        <w:pStyle w:val="ad"/>
        <w:rPr>
          <w:rFonts w:hAnsi="宋体" w:cs="宋体" w:hint="eastAsia"/>
        </w:rPr>
      </w:pPr>
      <w:r w:rsidRPr="00EB28BE">
        <w:rPr>
          <w:rFonts w:hAnsi="宋体" w:cs="宋体" w:hint="eastAsia"/>
        </w:rPr>
        <w:t>int opposite_side(point3 p1,point3 p2,line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return dmult(xmult(subt(l.a,l.b),subt(p1,l.b)),xmult(subt(l.a,l.b),subt(p2,l.b)))&lt;-eps;</w:t>
      </w:r>
    </w:p>
    <w:p w:rsidR="005F1F37" w:rsidRPr="00EB28BE" w:rsidRDefault="005F1F37" w:rsidP="005F1F37">
      <w:pPr>
        <w:pStyle w:val="ad"/>
        <w:rPr>
          <w:rFonts w:hAnsi="宋体" w:cs="宋体" w:hint="eastAsia"/>
        </w:rPr>
      </w:pPr>
      <w:r w:rsidRPr="00EB28BE">
        <w:rPr>
          <w:rFonts w:hAnsi="宋体" w:cs="宋体" w:hint="eastAsia"/>
        </w:rPr>
        <w:lastRenderedPageBreak/>
        <w:t>}</w:t>
      </w:r>
    </w:p>
    <w:p w:rsidR="005F1F37" w:rsidRPr="00EB28BE" w:rsidRDefault="005F1F37" w:rsidP="005F1F37">
      <w:pPr>
        <w:pStyle w:val="ad"/>
        <w:rPr>
          <w:rFonts w:hAnsi="宋体" w:cs="宋体" w:hint="eastAsia"/>
        </w:rPr>
      </w:pPr>
      <w:r w:rsidRPr="00EB28BE">
        <w:rPr>
          <w:rFonts w:hAnsi="宋体" w:cs="宋体" w:hint="eastAsia"/>
        </w:rPr>
        <w:t>int opposite_side(point3 p1,point3 p2,point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2){</w:t>
      </w:r>
    </w:p>
    <w:p w:rsidR="005F1F37" w:rsidRPr="00EB28BE" w:rsidRDefault="005F1F37" w:rsidP="005F1F37">
      <w:pPr>
        <w:pStyle w:val="ad"/>
        <w:rPr>
          <w:rFonts w:hAnsi="宋体" w:cs="宋体" w:hint="eastAsia"/>
        </w:rPr>
      </w:pPr>
      <w:r w:rsidRPr="00EB28BE">
        <w:rPr>
          <w:rFonts w:hAnsi="宋体" w:cs="宋体" w:hint="eastAsia"/>
        </w:rPr>
        <w:t xml:space="preserve">       return dmult(xmult(subt(l1,l2),subt(p1,l2)),xmult(subt(l1,l2),subt(p2,l2)))&lt;-eps;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//判两点在平面同侧,点在平面上返回0</w:t>
      </w:r>
    </w:p>
    <w:p w:rsidR="005F1F37" w:rsidRPr="00EB28BE" w:rsidRDefault="005F1F37" w:rsidP="005F1F37">
      <w:pPr>
        <w:pStyle w:val="ad"/>
        <w:rPr>
          <w:rFonts w:hAnsi="宋体" w:cs="宋体" w:hint="eastAsia"/>
        </w:rPr>
      </w:pPr>
      <w:r w:rsidRPr="00EB28BE">
        <w:rPr>
          <w:rFonts w:hAnsi="宋体" w:cs="宋体" w:hint="eastAsia"/>
        </w:rPr>
        <w:t>int same_side(point3 p1,point3 p2,plane3 s){</w:t>
      </w:r>
    </w:p>
    <w:p w:rsidR="005F1F37" w:rsidRPr="00EB28BE" w:rsidRDefault="005F1F37" w:rsidP="005F1F37">
      <w:pPr>
        <w:pStyle w:val="ad"/>
        <w:rPr>
          <w:rFonts w:hAnsi="宋体" w:cs="宋体" w:hint="eastAsia"/>
        </w:rPr>
      </w:pPr>
      <w:r w:rsidRPr="00EB28BE">
        <w:rPr>
          <w:rFonts w:hAnsi="宋体" w:cs="宋体" w:hint="eastAsia"/>
        </w:rPr>
        <w:t xml:space="preserve">       return dmult(pvec(s),subt(p1,s.a))*dmult(pvec(s),subt(p2,s.a))&gt;eps;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same_side(point3 p1,point3 p2,point3 s1,point3 s2,point3 s3){</w:t>
      </w:r>
    </w:p>
    <w:p w:rsidR="005F1F37" w:rsidRPr="00EB28BE" w:rsidRDefault="005F1F37" w:rsidP="005F1F37">
      <w:pPr>
        <w:pStyle w:val="ad"/>
        <w:rPr>
          <w:rFonts w:hAnsi="宋体" w:cs="宋体" w:hint="eastAsia"/>
        </w:rPr>
      </w:pPr>
      <w:r w:rsidRPr="00EB28BE">
        <w:rPr>
          <w:rFonts w:hAnsi="宋体" w:cs="宋体" w:hint="eastAsia"/>
        </w:rPr>
        <w:t xml:space="preserve">       return dmult(pvec(s1,s2,s3),subt(p1,s1))*dmult(pvec(s1,s2,s3),subt(p2,s1))&gt;eps;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//判两点在平面异侧,点在平面上返回0</w:t>
      </w:r>
    </w:p>
    <w:p w:rsidR="005F1F37" w:rsidRPr="00EB28BE" w:rsidRDefault="005F1F37" w:rsidP="005F1F37">
      <w:pPr>
        <w:pStyle w:val="ad"/>
        <w:rPr>
          <w:rFonts w:hAnsi="宋体" w:cs="宋体" w:hint="eastAsia"/>
        </w:rPr>
      </w:pPr>
      <w:r w:rsidRPr="00EB28BE">
        <w:rPr>
          <w:rFonts w:hAnsi="宋体" w:cs="宋体" w:hint="eastAsia"/>
        </w:rPr>
        <w:t>int opposite_side(point3 p1,point3 p2,plane3 s){</w:t>
      </w:r>
    </w:p>
    <w:p w:rsidR="005F1F37" w:rsidRPr="00EB28BE" w:rsidRDefault="005F1F37" w:rsidP="005F1F37">
      <w:pPr>
        <w:pStyle w:val="ad"/>
        <w:rPr>
          <w:rFonts w:hAnsi="宋体" w:cs="宋体" w:hint="eastAsia"/>
        </w:rPr>
      </w:pPr>
      <w:r w:rsidRPr="00EB28BE">
        <w:rPr>
          <w:rFonts w:hAnsi="宋体" w:cs="宋体" w:hint="eastAsia"/>
        </w:rPr>
        <w:t xml:space="preserve">       return dmult(pvec(s),subt(p1,s.a))*dmult(pvec(s),subt(p2,s.a))&lt;-eps;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opposite_side(point3 p1,point3 p2,point3 s1,point3 s2,point3 s3){</w:t>
      </w:r>
    </w:p>
    <w:p w:rsidR="005F1F37" w:rsidRPr="00EB28BE" w:rsidRDefault="005F1F37" w:rsidP="005F1F37">
      <w:pPr>
        <w:pStyle w:val="ad"/>
        <w:rPr>
          <w:rFonts w:hAnsi="宋体" w:cs="宋体" w:hint="eastAsia"/>
        </w:rPr>
      </w:pPr>
      <w:r w:rsidRPr="00EB28BE">
        <w:rPr>
          <w:rFonts w:hAnsi="宋体" w:cs="宋体" w:hint="eastAsia"/>
        </w:rPr>
        <w:t xml:space="preserve">       return dmult(pvec(s1,s2,s3),subt(p1,s1))*dmult(pvec(s1,s2,s3),subt(p2,s1))&lt;-eps;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//判两直线平行</w:t>
      </w:r>
    </w:p>
    <w:p w:rsidR="005F1F37" w:rsidRPr="00EB28BE" w:rsidRDefault="005F1F37" w:rsidP="005F1F37">
      <w:pPr>
        <w:pStyle w:val="ad"/>
        <w:rPr>
          <w:rFonts w:hAnsi="宋体" w:cs="宋体" w:hint="eastAsia"/>
        </w:rPr>
      </w:pPr>
      <w:r w:rsidRPr="00EB28BE">
        <w:rPr>
          <w:rFonts w:hAnsi="宋体" w:cs="宋体" w:hint="eastAsia"/>
        </w:rPr>
        <w:t>int parallel(line3 u,line3 v){</w:t>
      </w:r>
    </w:p>
    <w:p w:rsidR="005F1F37" w:rsidRPr="00EB28BE" w:rsidRDefault="005F1F37" w:rsidP="005F1F37">
      <w:pPr>
        <w:pStyle w:val="ad"/>
        <w:rPr>
          <w:rFonts w:hAnsi="宋体" w:cs="宋体" w:hint="eastAsia"/>
        </w:rPr>
      </w:pPr>
      <w:r w:rsidRPr="00EB28BE">
        <w:rPr>
          <w:rFonts w:hAnsi="宋体" w:cs="宋体" w:hint="eastAsia"/>
        </w:rPr>
        <w:t xml:space="preserve">       return vlen(xmult(subt(u.a,u.b),subt(v.a,v.b)))&lt;eps;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parallel(point3 u1,point3 u2,point3 v1,point3 v2){</w:t>
      </w:r>
    </w:p>
    <w:p w:rsidR="005F1F37" w:rsidRPr="00EB28BE" w:rsidRDefault="005F1F37" w:rsidP="005F1F37">
      <w:pPr>
        <w:pStyle w:val="ad"/>
        <w:rPr>
          <w:rFonts w:hAnsi="宋体" w:cs="宋体" w:hint="eastAsia"/>
        </w:rPr>
      </w:pPr>
      <w:r w:rsidRPr="00EB28BE">
        <w:rPr>
          <w:rFonts w:hAnsi="宋体" w:cs="宋体" w:hint="eastAsia"/>
        </w:rPr>
        <w:t xml:space="preserve">       return vlen(xmult(subt(u1,u2),subt(v1,v2)))&lt;eps;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//判两平面平行</w:t>
      </w:r>
    </w:p>
    <w:p w:rsidR="005F1F37" w:rsidRPr="00EB28BE" w:rsidRDefault="005F1F37" w:rsidP="005F1F37">
      <w:pPr>
        <w:pStyle w:val="ad"/>
        <w:rPr>
          <w:rFonts w:hAnsi="宋体" w:cs="宋体" w:hint="eastAsia"/>
        </w:rPr>
      </w:pPr>
      <w:r w:rsidRPr="00EB28BE">
        <w:rPr>
          <w:rFonts w:hAnsi="宋体" w:cs="宋体" w:hint="eastAsia"/>
        </w:rPr>
        <w:t>int parallel(plane3 u,plane3 v){</w:t>
      </w:r>
    </w:p>
    <w:p w:rsidR="005F1F37" w:rsidRPr="00EB28BE" w:rsidRDefault="005F1F37" w:rsidP="005F1F37">
      <w:pPr>
        <w:pStyle w:val="ad"/>
        <w:rPr>
          <w:rFonts w:hAnsi="宋体" w:cs="宋体" w:hint="eastAsia"/>
        </w:rPr>
      </w:pPr>
      <w:r w:rsidRPr="00EB28BE">
        <w:rPr>
          <w:rFonts w:hAnsi="宋体" w:cs="宋体" w:hint="eastAsia"/>
        </w:rPr>
        <w:t xml:space="preserve">       return vlen(xmult(pvec(u),pvec(v)))&lt;eps;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parallel(point3 u1,point3 u2,point3 u3,point3 v1,point3 v2,point3 v3){</w:t>
      </w:r>
    </w:p>
    <w:p w:rsidR="005F1F37" w:rsidRPr="00EB28BE" w:rsidRDefault="005F1F37" w:rsidP="005F1F37">
      <w:pPr>
        <w:pStyle w:val="ad"/>
        <w:rPr>
          <w:rFonts w:hAnsi="宋体" w:cs="宋体" w:hint="eastAsia"/>
        </w:rPr>
      </w:pPr>
      <w:r w:rsidRPr="00EB28BE">
        <w:rPr>
          <w:rFonts w:hAnsi="宋体" w:cs="宋体" w:hint="eastAsia"/>
        </w:rPr>
        <w:t xml:space="preserve">       return vlen(xmult(pvec(u1,u2,u3),pvec(v1,v2,v3)))&lt;eps;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//判直线与平面平行</w:t>
      </w:r>
    </w:p>
    <w:p w:rsidR="005F1F37" w:rsidRPr="00EB28BE" w:rsidRDefault="005F1F37" w:rsidP="005F1F37">
      <w:pPr>
        <w:pStyle w:val="ad"/>
        <w:rPr>
          <w:rFonts w:hAnsi="宋体" w:cs="宋体" w:hint="eastAsia"/>
        </w:rPr>
      </w:pPr>
      <w:r w:rsidRPr="00EB28BE">
        <w:rPr>
          <w:rFonts w:hAnsi="宋体" w:cs="宋体" w:hint="eastAsia"/>
        </w:rPr>
        <w:t>int parallel(line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,plane3 s){</w:t>
      </w:r>
    </w:p>
    <w:p w:rsidR="005F1F37" w:rsidRPr="00EB28BE" w:rsidRDefault="005F1F37" w:rsidP="005F1F37">
      <w:pPr>
        <w:pStyle w:val="ad"/>
        <w:rPr>
          <w:rFonts w:hAnsi="宋体" w:cs="宋体" w:hint="eastAsia"/>
        </w:rPr>
      </w:pPr>
      <w:r w:rsidRPr="00EB28BE">
        <w:rPr>
          <w:rFonts w:hAnsi="宋体" w:cs="宋体" w:hint="eastAsia"/>
        </w:rPr>
        <w:t xml:space="preserve">       return zero(dmult(subt(l.a,l.b),pvec(s)));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lastRenderedPageBreak/>
        <w:t>int parallel(point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2,point3 s1,point3 s2,point3 s3){</w:t>
      </w:r>
    </w:p>
    <w:p w:rsidR="005F1F37" w:rsidRPr="00EB28BE" w:rsidRDefault="005F1F37" w:rsidP="005F1F37">
      <w:pPr>
        <w:pStyle w:val="ad"/>
        <w:rPr>
          <w:rFonts w:hAnsi="宋体" w:cs="宋体" w:hint="eastAsia"/>
        </w:rPr>
      </w:pPr>
      <w:r w:rsidRPr="00EB28BE">
        <w:rPr>
          <w:rFonts w:hAnsi="宋体" w:cs="宋体" w:hint="eastAsia"/>
        </w:rPr>
        <w:t xml:space="preserve">       return zero(dmult(subt(l1,l2),pvec(s1,s2,s3)));</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//判两直线垂直</w:t>
      </w:r>
    </w:p>
    <w:p w:rsidR="005F1F37" w:rsidRPr="00EB28BE" w:rsidRDefault="005F1F37" w:rsidP="005F1F37">
      <w:pPr>
        <w:pStyle w:val="ad"/>
        <w:rPr>
          <w:rFonts w:hAnsi="宋体" w:cs="宋体" w:hint="eastAsia"/>
        </w:rPr>
      </w:pPr>
      <w:r w:rsidRPr="00EB28BE">
        <w:rPr>
          <w:rFonts w:hAnsi="宋体" w:cs="宋体" w:hint="eastAsia"/>
        </w:rPr>
        <w:t>int perpendicular(line3 u,line3 v){</w:t>
      </w:r>
    </w:p>
    <w:p w:rsidR="005F1F37" w:rsidRPr="00EB28BE" w:rsidRDefault="005F1F37" w:rsidP="005F1F37">
      <w:pPr>
        <w:pStyle w:val="ad"/>
        <w:rPr>
          <w:rFonts w:hAnsi="宋体" w:cs="宋体" w:hint="eastAsia"/>
        </w:rPr>
      </w:pPr>
      <w:r w:rsidRPr="00EB28BE">
        <w:rPr>
          <w:rFonts w:hAnsi="宋体" w:cs="宋体" w:hint="eastAsia"/>
        </w:rPr>
        <w:t xml:space="preserve">       return zero(dmult(subt(u.a,u.b),subt(v.a,v.b)));</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perpendicular(point3 u1,point3 u2,point3 v1,point3 v2){</w:t>
      </w:r>
    </w:p>
    <w:p w:rsidR="005F1F37" w:rsidRPr="00EB28BE" w:rsidRDefault="005F1F37" w:rsidP="005F1F37">
      <w:pPr>
        <w:pStyle w:val="ad"/>
        <w:rPr>
          <w:rFonts w:hAnsi="宋体" w:cs="宋体" w:hint="eastAsia"/>
        </w:rPr>
      </w:pPr>
      <w:r w:rsidRPr="00EB28BE">
        <w:rPr>
          <w:rFonts w:hAnsi="宋体" w:cs="宋体" w:hint="eastAsia"/>
        </w:rPr>
        <w:t xml:space="preserve">       return zero(dmult(subt(u1,u2),subt(v1,v2)));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//判两平面垂直</w:t>
      </w:r>
    </w:p>
    <w:p w:rsidR="005F1F37" w:rsidRPr="00EB28BE" w:rsidRDefault="005F1F37" w:rsidP="005F1F37">
      <w:pPr>
        <w:pStyle w:val="ad"/>
        <w:rPr>
          <w:rFonts w:hAnsi="宋体" w:cs="宋体" w:hint="eastAsia"/>
        </w:rPr>
      </w:pPr>
      <w:r w:rsidRPr="00EB28BE">
        <w:rPr>
          <w:rFonts w:hAnsi="宋体" w:cs="宋体" w:hint="eastAsia"/>
        </w:rPr>
        <w:t>int perpendicular(plane3 u,plane3 v){</w:t>
      </w:r>
    </w:p>
    <w:p w:rsidR="005F1F37" w:rsidRPr="00EB28BE" w:rsidRDefault="005F1F37" w:rsidP="005F1F37">
      <w:pPr>
        <w:pStyle w:val="ad"/>
        <w:rPr>
          <w:rFonts w:hAnsi="宋体" w:cs="宋体" w:hint="eastAsia"/>
        </w:rPr>
      </w:pPr>
      <w:r w:rsidRPr="00EB28BE">
        <w:rPr>
          <w:rFonts w:hAnsi="宋体" w:cs="宋体" w:hint="eastAsia"/>
        </w:rPr>
        <w:t xml:space="preserve">       return zero(dmult(pvec(u),pvec(v)));</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perpendicular(point3 u1,point3 u2,point3 u3,point3 v1,point3 v2,point3 v3){</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return zero(dmult(pvec(u1,u2,u3),pvec(v1,v2,v3)));</w:t>
      </w:r>
    </w:p>
    <w:p w:rsidR="005F1F37" w:rsidRPr="00EB28BE" w:rsidRDefault="005F1F37" w:rsidP="005F1F37">
      <w:pPr>
        <w:pStyle w:val="ad"/>
        <w:rPr>
          <w:rFonts w:hAnsi="宋体" w:cs="宋体" w:hint="eastAsia"/>
          <w:lang w:val="pt-BR"/>
        </w:rPr>
      </w:pPr>
      <w:r w:rsidRPr="00EB28BE">
        <w:rPr>
          <w:rFonts w:hAnsi="宋体" w:cs="宋体" w:hint="eastAsia"/>
          <w:lang w:val="pt-BR"/>
        </w:rPr>
        <w: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w:t>
      </w:r>
      <w:r w:rsidRPr="00EB28BE">
        <w:rPr>
          <w:rFonts w:hAnsi="宋体" w:cs="宋体" w:hint="eastAsia"/>
        </w:rPr>
        <w:t>判直线与平面平行</w:t>
      </w:r>
    </w:p>
    <w:p w:rsidR="005F1F37" w:rsidRPr="00EB28BE" w:rsidRDefault="005F1F37" w:rsidP="005F1F37">
      <w:pPr>
        <w:pStyle w:val="ad"/>
        <w:rPr>
          <w:rFonts w:hAnsi="宋体" w:cs="宋体" w:hint="eastAsia"/>
          <w:lang w:val="pt-BR"/>
        </w:rPr>
      </w:pPr>
      <w:r w:rsidRPr="00EB28BE">
        <w:rPr>
          <w:rFonts w:hAnsi="宋体" w:cs="宋体" w:hint="eastAsia"/>
          <w:lang w:val="pt-BR"/>
        </w:rPr>
        <w:t>int perpendicular(line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lang w:val="pt-BR"/>
          </w:rPr>
          <w:t>3 l</w:t>
        </w:r>
      </w:smartTag>
      <w:r w:rsidRPr="00EB28BE">
        <w:rPr>
          <w:rFonts w:hAnsi="宋体" w:cs="宋体" w:hint="eastAsia"/>
          <w:lang w:val="pt-BR"/>
        </w:rPr>
        <w:t>,plane3 s){</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return vlen(xmult(subt(l.a,l.b),pvec(s)))&lt;eps;</w:t>
      </w:r>
    </w:p>
    <w:p w:rsidR="005F1F37" w:rsidRPr="00EB28BE" w:rsidRDefault="005F1F37" w:rsidP="005F1F37">
      <w:pPr>
        <w:pStyle w:val="ad"/>
        <w:rPr>
          <w:rFonts w:hAnsi="宋体" w:cs="宋体" w:hint="eastAsia"/>
          <w:lang w:val="pt-BR"/>
        </w:rPr>
      </w:pPr>
      <w:r w:rsidRPr="00EB28BE">
        <w:rPr>
          <w:rFonts w:hAnsi="宋体" w:cs="宋体" w:hint="eastAsia"/>
          <w:lang w:val="pt-BR"/>
        </w:rPr>
        <w:t>}</w:t>
      </w:r>
    </w:p>
    <w:p w:rsidR="005F1F37" w:rsidRPr="00EB28BE" w:rsidRDefault="005F1F37" w:rsidP="005F1F37">
      <w:pPr>
        <w:pStyle w:val="ad"/>
        <w:rPr>
          <w:rFonts w:hAnsi="宋体" w:cs="宋体" w:hint="eastAsia"/>
          <w:lang w:val="pt-BR"/>
        </w:rPr>
      </w:pPr>
      <w:r w:rsidRPr="00EB28BE">
        <w:rPr>
          <w:rFonts w:hAnsi="宋体" w:cs="宋体" w:hint="eastAsia"/>
          <w:lang w:val="pt-BR"/>
        </w:rPr>
        <w:t>int perpendicular(point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lang w:val="pt-BR"/>
          </w:rPr>
          <w:t>3 l</w:t>
        </w:r>
      </w:smartTag>
      <w:r w:rsidRPr="00EB28BE">
        <w:rPr>
          <w:rFonts w:hAnsi="宋体" w:cs="宋体" w:hint="eastAsia"/>
          <w:lang w:val="pt-BR"/>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lang w:val="pt-BR"/>
          </w:rPr>
          <w:t>3 l</w:t>
        </w:r>
      </w:smartTag>
      <w:r w:rsidRPr="00EB28BE">
        <w:rPr>
          <w:rFonts w:hAnsi="宋体" w:cs="宋体" w:hint="eastAsia"/>
          <w:lang w:val="pt-BR"/>
        </w:rPr>
        <w:t>2,point3 s1,point3 s2,point3 s3){</w:t>
      </w:r>
    </w:p>
    <w:p w:rsidR="005F1F37" w:rsidRPr="00EB28BE" w:rsidRDefault="005F1F37" w:rsidP="005F1F37">
      <w:pPr>
        <w:pStyle w:val="ad"/>
        <w:rPr>
          <w:rFonts w:hAnsi="宋体" w:cs="宋体" w:hint="eastAsia"/>
        </w:rPr>
      </w:pPr>
      <w:r w:rsidRPr="00EB28BE">
        <w:rPr>
          <w:rFonts w:hAnsi="宋体" w:cs="宋体" w:hint="eastAsia"/>
        </w:rPr>
        <w:t xml:space="preserve">       return vlen(xmult(subt(l1,l2),pvec(s1,s2,s3)))&lt;eps;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//判两线段相交,包括端点和部分重合</w:t>
      </w:r>
    </w:p>
    <w:p w:rsidR="005F1F37" w:rsidRPr="00EB28BE" w:rsidRDefault="005F1F37" w:rsidP="005F1F37">
      <w:pPr>
        <w:pStyle w:val="ad"/>
        <w:rPr>
          <w:rFonts w:hAnsi="宋体" w:cs="宋体" w:hint="eastAsia"/>
        </w:rPr>
      </w:pPr>
      <w:r w:rsidRPr="00EB28BE">
        <w:rPr>
          <w:rFonts w:hAnsi="宋体" w:cs="宋体" w:hint="eastAsia"/>
        </w:rPr>
        <w:t>int intersect_in(line3 u,line3 v){</w:t>
      </w:r>
    </w:p>
    <w:p w:rsidR="005F1F37" w:rsidRPr="00EB28BE" w:rsidRDefault="005F1F37" w:rsidP="005F1F37">
      <w:pPr>
        <w:pStyle w:val="ad"/>
        <w:rPr>
          <w:rFonts w:hAnsi="宋体" w:cs="宋体" w:hint="eastAsia"/>
        </w:rPr>
      </w:pPr>
      <w:r w:rsidRPr="00EB28BE">
        <w:rPr>
          <w:rFonts w:hAnsi="宋体" w:cs="宋体" w:hint="eastAsia"/>
        </w:rPr>
        <w:t xml:space="preserve">       if (!dots_onplane(u.a,u.b,v.a,v.b))</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if (!dots_inline(u.a,u.b,v.a)||!dots_inline(u.a,u.b,v.b))</w:t>
      </w:r>
    </w:p>
    <w:p w:rsidR="005F1F37" w:rsidRPr="00EB28BE" w:rsidRDefault="005F1F37" w:rsidP="005F1F37">
      <w:pPr>
        <w:pStyle w:val="ad"/>
        <w:rPr>
          <w:rFonts w:hAnsi="宋体" w:cs="宋体" w:hint="eastAsia"/>
        </w:rPr>
      </w:pPr>
      <w:r w:rsidRPr="00EB28BE">
        <w:rPr>
          <w:rFonts w:hAnsi="宋体" w:cs="宋体" w:hint="eastAsia"/>
        </w:rPr>
        <w:t xml:space="preserve">              return !same_side(u.a,u.b,v)&amp;&amp;!same_side(v.a,v.b,u);</w:t>
      </w:r>
    </w:p>
    <w:p w:rsidR="005F1F37" w:rsidRPr="00EB28BE" w:rsidRDefault="005F1F37" w:rsidP="005F1F37">
      <w:pPr>
        <w:pStyle w:val="ad"/>
        <w:rPr>
          <w:rFonts w:hAnsi="宋体" w:cs="宋体" w:hint="eastAsia"/>
        </w:rPr>
      </w:pPr>
      <w:r w:rsidRPr="00EB28BE">
        <w:rPr>
          <w:rFonts w:hAnsi="宋体" w:cs="宋体" w:hint="eastAsia"/>
        </w:rPr>
        <w:t xml:space="preserve">       return dot_online_in(u.a,v)||dot_online_in(u.b,v)||dot_online_in(v.a,u)||dot_online_in(v.b,u);</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intersect_in(point3 u1,point3 u2,point3 v1,point3 v2){</w:t>
      </w:r>
    </w:p>
    <w:p w:rsidR="005F1F37" w:rsidRPr="00EB28BE" w:rsidRDefault="005F1F37" w:rsidP="005F1F37">
      <w:pPr>
        <w:pStyle w:val="ad"/>
        <w:rPr>
          <w:rFonts w:hAnsi="宋体" w:cs="宋体" w:hint="eastAsia"/>
        </w:rPr>
      </w:pPr>
      <w:r w:rsidRPr="00EB28BE">
        <w:rPr>
          <w:rFonts w:hAnsi="宋体" w:cs="宋体" w:hint="eastAsia"/>
        </w:rPr>
        <w:t xml:space="preserve">       if (!dots_onplane(u1,u2,v1,v2))</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if (!dots_inline(u1,u2,v1)||!dots_inline(u1,u2,v2))</w:t>
      </w:r>
    </w:p>
    <w:p w:rsidR="005F1F37" w:rsidRPr="00EB28BE" w:rsidRDefault="005F1F37" w:rsidP="005F1F37">
      <w:pPr>
        <w:pStyle w:val="ad"/>
        <w:rPr>
          <w:rFonts w:hAnsi="宋体" w:cs="宋体" w:hint="eastAsia"/>
        </w:rPr>
      </w:pPr>
      <w:r w:rsidRPr="00EB28BE">
        <w:rPr>
          <w:rFonts w:hAnsi="宋体" w:cs="宋体" w:hint="eastAsia"/>
        </w:rPr>
        <w:t xml:space="preserve">              return !same_side(u1,u2,v1,v2)&amp;&amp;!same_side(v1,v2,u1,u2);</w:t>
      </w:r>
    </w:p>
    <w:p w:rsidR="005F1F37" w:rsidRPr="00EB28BE" w:rsidRDefault="005F1F37" w:rsidP="005F1F37">
      <w:pPr>
        <w:pStyle w:val="ad"/>
        <w:rPr>
          <w:rFonts w:hAnsi="宋体" w:cs="宋体" w:hint="eastAsia"/>
        </w:rPr>
      </w:pPr>
      <w:r w:rsidRPr="00EB28BE">
        <w:rPr>
          <w:rFonts w:hAnsi="宋体" w:cs="宋体" w:hint="eastAsia"/>
        </w:rPr>
        <w:t xml:space="preserve">       return </w:t>
      </w:r>
      <w:r w:rsidRPr="00EB28BE">
        <w:rPr>
          <w:rFonts w:hAnsi="宋体" w:cs="宋体" w:hint="eastAsia"/>
        </w:rPr>
        <w:lastRenderedPageBreak/>
        <w:t>dot_online_in(u1,v1,v2)||dot_online_in(u2,v1,v2)||dot_online_in(v1,u1,u2)||dot_online_in(v2,u1,u2);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//判两线段相交,不包括端点和部分重合</w:t>
      </w:r>
    </w:p>
    <w:p w:rsidR="005F1F37" w:rsidRPr="00EB28BE" w:rsidRDefault="005F1F37" w:rsidP="005F1F37">
      <w:pPr>
        <w:pStyle w:val="ad"/>
        <w:rPr>
          <w:rFonts w:hAnsi="宋体" w:cs="宋体" w:hint="eastAsia"/>
        </w:rPr>
      </w:pPr>
      <w:r w:rsidRPr="00EB28BE">
        <w:rPr>
          <w:rFonts w:hAnsi="宋体" w:cs="宋体" w:hint="eastAsia"/>
        </w:rPr>
        <w:t>int intersect_ex(line3 u,line3 v){</w:t>
      </w:r>
    </w:p>
    <w:p w:rsidR="005F1F37" w:rsidRPr="00EB28BE" w:rsidRDefault="005F1F37" w:rsidP="005F1F37">
      <w:pPr>
        <w:pStyle w:val="ad"/>
        <w:rPr>
          <w:rFonts w:hAnsi="宋体" w:cs="宋体" w:hint="eastAsia"/>
        </w:rPr>
      </w:pPr>
      <w:r w:rsidRPr="00EB28BE">
        <w:rPr>
          <w:rFonts w:hAnsi="宋体" w:cs="宋体" w:hint="eastAsia"/>
        </w:rPr>
        <w:t xml:space="preserve">       return dots_onplane(u.a,u.b,v.a,v.b)&amp;&amp;opposite_side(u.a,u.b,v)&amp;&amp;opposite_side(v.a,v.b,u);</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intersect_ex(point3 u1,point3 u2,point3 v1,point3 v2){</w:t>
      </w:r>
    </w:p>
    <w:p w:rsidR="005F1F37" w:rsidRPr="00EB28BE" w:rsidRDefault="005F1F37" w:rsidP="005F1F37">
      <w:pPr>
        <w:pStyle w:val="ad"/>
        <w:rPr>
          <w:rFonts w:hAnsi="宋体" w:cs="宋体" w:hint="eastAsia"/>
        </w:rPr>
      </w:pPr>
      <w:r w:rsidRPr="00EB28BE">
        <w:rPr>
          <w:rFonts w:hAnsi="宋体" w:cs="宋体" w:hint="eastAsia"/>
        </w:rPr>
        <w:t xml:space="preserve">       return dots_onplane(u1,u2,v1,v2)&amp;&amp;opposite_side(u1,u2,v1,v2)&amp;&amp;opposite_side(v1,v2,u1,u2);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//判线段与空间三角形相交,包括交于边界和(部分)包含</w:t>
      </w:r>
    </w:p>
    <w:p w:rsidR="005F1F37" w:rsidRPr="00EB28BE" w:rsidRDefault="005F1F37" w:rsidP="005F1F37">
      <w:pPr>
        <w:pStyle w:val="ad"/>
        <w:rPr>
          <w:rFonts w:hAnsi="宋体" w:cs="宋体" w:hint="eastAsia"/>
        </w:rPr>
      </w:pPr>
      <w:r w:rsidRPr="00EB28BE">
        <w:rPr>
          <w:rFonts w:hAnsi="宋体" w:cs="宋体" w:hint="eastAsia"/>
        </w:rPr>
        <w:t>int intersect_in(line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,plane3 s){</w:t>
      </w:r>
    </w:p>
    <w:p w:rsidR="005F1F37" w:rsidRPr="00EB28BE" w:rsidRDefault="005F1F37" w:rsidP="005F1F37">
      <w:pPr>
        <w:pStyle w:val="ad"/>
        <w:rPr>
          <w:rFonts w:hAnsi="宋体" w:cs="宋体" w:hint="eastAsia"/>
        </w:rPr>
      </w:pPr>
      <w:r w:rsidRPr="00EB28BE">
        <w:rPr>
          <w:rFonts w:hAnsi="宋体" w:cs="宋体" w:hint="eastAsia"/>
        </w:rPr>
        <w:t xml:space="preserve">       return !same_side(l.a,l.b,s)&amp;&amp;!same_side(s.a,s.b,l.a,l.b,s.c)&amp;&amp;</w:t>
      </w:r>
    </w:p>
    <w:p w:rsidR="005F1F37" w:rsidRPr="00EB28BE" w:rsidRDefault="005F1F37" w:rsidP="005F1F37">
      <w:pPr>
        <w:pStyle w:val="ad"/>
        <w:rPr>
          <w:rFonts w:hAnsi="宋体" w:cs="宋体" w:hint="eastAsia"/>
        </w:rPr>
      </w:pPr>
      <w:r w:rsidRPr="00EB28BE">
        <w:rPr>
          <w:rFonts w:hAnsi="宋体" w:cs="宋体" w:hint="eastAsia"/>
        </w:rPr>
        <w:t xml:space="preserve">              !same_side(s.b,s.c,l.a,l.b,s.a)&amp;&amp;!same_side(s.c,s.a,l.a,l.b,s.b);</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intersect_in(point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2,point3 s1,point3 s2,point3 s3){</w:t>
      </w:r>
    </w:p>
    <w:p w:rsidR="005F1F37" w:rsidRPr="00EB28BE" w:rsidRDefault="005F1F37" w:rsidP="005F1F37">
      <w:pPr>
        <w:pStyle w:val="ad"/>
        <w:rPr>
          <w:rFonts w:hAnsi="宋体" w:cs="宋体" w:hint="eastAsia"/>
        </w:rPr>
      </w:pPr>
      <w:r w:rsidRPr="00EB28BE">
        <w:rPr>
          <w:rFonts w:hAnsi="宋体" w:cs="宋体" w:hint="eastAsia"/>
        </w:rPr>
        <w:t xml:space="preserve">       return !same_side(l1,l2,s1,s2,s3)&amp;&amp;!same_side(s1,s2,l1,l2,s3)&amp;&amp;</w:t>
      </w:r>
    </w:p>
    <w:p w:rsidR="005F1F37" w:rsidRPr="00EB28BE" w:rsidRDefault="005F1F37" w:rsidP="005F1F37">
      <w:pPr>
        <w:pStyle w:val="ad"/>
        <w:rPr>
          <w:rFonts w:hAnsi="宋体" w:cs="宋体" w:hint="eastAsia"/>
        </w:rPr>
      </w:pPr>
      <w:r w:rsidRPr="00EB28BE">
        <w:rPr>
          <w:rFonts w:hAnsi="宋体" w:cs="宋体" w:hint="eastAsia"/>
        </w:rPr>
        <w:t xml:space="preserve">              !same_side(s2,s3,l1,l2,s1)&amp;&amp;!same_side(s3,s1,l1,l2,s2);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//判线段与空间三角形相交,不包括交于边界和(部分)包含</w:t>
      </w:r>
    </w:p>
    <w:p w:rsidR="005F1F37" w:rsidRPr="00EB28BE" w:rsidRDefault="005F1F37" w:rsidP="005F1F37">
      <w:pPr>
        <w:pStyle w:val="ad"/>
        <w:rPr>
          <w:rFonts w:hAnsi="宋体" w:cs="宋体" w:hint="eastAsia"/>
        </w:rPr>
      </w:pPr>
      <w:r w:rsidRPr="00EB28BE">
        <w:rPr>
          <w:rFonts w:hAnsi="宋体" w:cs="宋体" w:hint="eastAsia"/>
        </w:rPr>
        <w:t>int intersect_ex(line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,plane3 s){</w:t>
      </w:r>
    </w:p>
    <w:p w:rsidR="005F1F37" w:rsidRPr="00EB28BE" w:rsidRDefault="005F1F37" w:rsidP="005F1F37">
      <w:pPr>
        <w:pStyle w:val="ad"/>
        <w:rPr>
          <w:rFonts w:hAnsi="宋体" w:cs="宋体" w:hint="eastAsia"/>
        </w:rPr>
      </w:pPr>
      <w:r w:rsidRPr="00EB28BE">
        <w:rPr>
          <w:rFonts w:hAnsi="宋体" w:cs="宋体" w:hint="eastAsia"/>
        </w:rPr>
        <w:t xml:space="preserve">       return opposite_side(l.a,l.b,s)&amp;&amp;opposite_side(s.a,s.b,l.a,l.b,s.c)&amp;&amp;</w:t>
      </w:r>
    </w:p>
    <w:p w:rsidR="005F1F37" w:rsidRPr="00EB28BE" w:rsidRDefault="005F1F37" w:rsidP="005F1F37">
      <w:pPr>
        <w:pStyle w:val="ad"/>
        <w:rPr>
          <w:rFonts w:hAnsi="宋体" w:cs="宋体" w:hint="eastAsia"/>
        </w:rPr>
      </w:pPr>
      <w:r w:rsidRPr="00EB28BE">
        <w:rPr>
          <w:rFonts w:hAnsi="宋体" w:cs="宋体" w:hint="eastAsia"/>
        </w:rPr>
        <w:t xml:space="preserve">              opposite_side(s.b,s.c,l.a,l.b,s.a)&amp;&amp;opposite_side(s.c,s.a,l.a,l.b,s.b);</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intersect_ex(point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2,point3 s1,point3 s2,point3 s3){</w:t>
      </w:r>
    </w:p>
    <w:p w:rsidR="005F1F37" w:rsidRPr="00EB28BE" w:rsidRDefault="005F1F37" w:rsidP="005F1F37">
      <w:pPr>
        <w:pStyle w:val="ad"/>
        <w:rPr>
          <w:rFonts w:hAnsi="宋体" w:cs="宋体" w:hint="eastAsia"/>
        </w:rPr>
      </w:pPr>
      <w:r w:rsidRPr="00EB28BE">
        <w:rPr>
          <w:rFonts w:hAnsi="宋体" w:cs="宋体" w:hint="eastAsia"/>
        </w:rPr>
        <w:t xml:space="preserve">       return opposite_side(l1,l2,s1,s2,s3)&amp;&amp;opposite_side(s1,s2,l1,l2,s3)&amp;&amp;</w:t>
      </w:r>
    </w:p>
    <w:p w:rsidR="005F1F37" w:rsidRPr="00EB28BE" w:rsidRDefault="005F1F37" w:rsidP="005F1F37">
      <w:pPr>
        <w:pStyle w:val="ad"/>
        <w:rPr>
          <w:rFonts w:hAnsi="宋体" w:cs="宋体" w:hint="eastAsia"/>
        </w:rPr>
      </w:pPr>
      <w:r w:rsidRPr="00EB28BE">
        <w:rPr>
          <w:rFonts w:hAnsi="宋体" w:cs="宋体" w:hint="eastAsia"/>
        </w:rPr>
        <w:t xml:space="preserve">              opposite_side(s2,s3,l1,l2,s1)&amp;&amp;opposite_side(s3,s1,l1,l2,s2);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//计算两直线交点,注意事先判断直线是否共面和平行!</w:t>
      </w:r>
    </w:p>
    <w:p w:rsidR="005F1F37" w:rsidRPr="00EB28BE" w:rsidRDefault="005F1F37" w:rsidP="005F1F37">
      <w:pPr>
        <w:pStyle w:val="ad"/>
        <w:rPr>
          <w:rFonts w:hAnsi="宋体" w:cs="宋体" w:hint="eastAsia"/>
        </w:rPr>
      </w:pPr>
      <w:r w:rsidRPr="00EB28BE">
        <w:rPr>
          <w:rFonts w:hAnsi="宋体" w:cs="宋体" w:hint="eastAsia"/>
        </w:rPr>
        <w:t>//线段交点请另外判线段相交(同时还是要判断是否平行!)</w:t>
      </w:r>
    </w:p>
    <w:p w:rsidR="005F1F37" w:rsidRPr="00EB28BE" w:rsidRDefault="005F1F37" w:rsidP="005F1F37">
      <w:pPr>
        <w:pStyle w:val="ad"/>
        <w:rPr>
          <w:rFonts w:hAnsi="宋体" w:cs="宋体" w:hint="eastAsia"/>
        </w:rPr>
      </w:pPr>
      <w:r w:rsidRPr="00EB28BE">
        <w:rPr>
          <w:rFonts w:hAnsi="宋体" w:cs="宋体" w:hint="eastAsia"/>
        </w:rPr>
        <w:t>point3 intersection(line3 u,line3 v){</w:t>
      </w:r>
    </w:p>
    <w:p w:rsidR="005F1F37" w:rsidRPr="00EB28BE" w:rsidRDefault="005F1F37" w:rsidP="005F1F37">
      <w:pPr>
        <w:pStyle w:val="ad"/>
        <w:rPr>
          <w:rFonts w:hAnsi="宋体" w:cs="宋体" w:hint="eastAsia"/>
        </w:rPr>
      </w:pPr>
      <w:r w:rsidRPr="00EB28BE">
        <w:rPr>
          <w:rFonts w:hAnsi="宋体" w:cs="宋体" w:hint="eastAsia"/>
        </w:rPr>
        <w:t xml:space="preserve">       point3 ret=u.a;</w:t>
      </w:r>
    </w:p>
    <w:p w:rsidR="005F1F37" w:rsidRPr="00EB28BE" w:rsidRDefault="005F1F37" w:rsidP="005F1F37">
      <w:pPr>
        <w:pStyle w:val="ad"/>
        <w:rPr>
          <w:rFonts w:hAnsi="宋体" w:cs="宋体" w:hint="eastAsia"/>
        </w:rPr>
      </w:pPr>
      <w:r w:rsidRPr="00EB28BE">
        <w:rPr>
          <w:rFonts w:hAnsi="宋体" w:cs="宋体" w:hint="eastAsia"/>
        </w:rPr>
        <w:t xml:space="preserve">       double t=((u.a.x-v.a.x)*(v.a.y-v.b.y)-(u.a.y-v.a.y)*(v.a.x-v.b.x))</w:t>
      </w:r>
    </w:p>
    <w:p w:rsidR="005F1F37" w:rsidRPr="00EB28BE" w:rsidRDefault="005F1F37" w:rsidP="005F1F37">
      <w:pPr>
        <w:pStyle w:val="ad"/>
        <w:rPr>
          <w:rFonts w:hAnsi="宋体" w:cs="宋体" w:hint="eastAsia"/>
        </w:rPr>
      </w:pPr>
      <w:r w:rsidRPr="00EB28BE">
        <w:rPr>
          <w:rFonts w:hAnsi="宋体" w:cs="宋体" w:hint="eastAsia"/>
        </w:rPr>
        <w:t xml:space="preserve">                     /((u.a.x-u.b.x)*(v.a.y-v.b.y)-(u.a.y-u.b.y)*(v.a.x-v.b.x));</w:t>
      </w:r>
    </w:p>
    <w:p w:rsidR="005F1F37" w:rsidRPr="00EB28BE" w:rsidRDefault="005F1F37" w:rsidP="005F1F37">
      <w:pPr>
        <w:pStyle w:val="ad"/>
        <w:rPr>
          <w:rFonts w:hAnsi="宋体" w:cs="宋体" w:hint="eastAsia"/>
        </w:rPr>
      </w:pPr>
      <w:r w:rsidRPr="00EB28BE">
        <w:rPr>
          <w:rFonts w:hAnsi="宋体" w:cs="宋体" w:hint="eastAsia"/>
        </w:rPr>
        <w:t xml:space="preserve">       ret.x+=(u.b.x-u.a.x)*t;</w:t>
      </w:r>
    </w:p>
    <w:p w:rsidR="005F1F37" w:rsidRPr="00EB28BE" w:rsidRDefault="005F1F37" w:rsidP="005F1F37">
      <w:pPr>
        <w:pStyle w:val="ad"/>
        <w:rPr>
          <w:rFonts w:hAnsi="宋体" w:cs="宋体" w:hint="eastAsia"/>
        </w:rPr>
      </w:pPr>
      <w:r w:rsidRPr="00EB28BE">
        <w:rPr>
          <w:rFonts w:hAnsi="宋体" w:cs="宋体" w:hint="eastAsia"/>
        </w:rPr>
        <w:lastRenderedPageBreak/>
        <w:t xml:space="preserve">       ret.y+=(u.b.y-u.a.y)*t;</w:t>
      </w:r>
    </w:p>
    <w:p w:rsidR="005F1F37" w:rsidRPr="00EB28BE" w:rsidRDefault="005F1F37" w:rsidP="005F1F37">
      <w:pPr>
        <w:pStyle w:val="ad"/>
        <w:rPr>
          <w:rFonts w:hAnsi="宋体" w:cs="宋体" w:hint="eastAsia"/>
        </w:rPr>
      </w:pPr>
      <w:r w:rsidRPr="00EB28BE">
        <w:rPr>
          <w:rFonts w:hAnsi="宋体" w:cs="宋体" w:hint="eastAsia"/>
        </w:rPr>
        <w:t xml:space="preserve">       ret.z+=(u.b.z-u.a.z)*t;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point3 intersection(point3 u1,point3 u2,point3 v1,point3 v2){</w:t>
      </w:r>
    </w:p>
    <w:p w:rsidR="005F1F37" w:rsidRPr="00EB28BE" w:rsidRDefault="005F1F37" w:rsidP="005F1F37">
      <w:pPr>
        <w:pStyle w:val="ad"/>
        <w:rPr>
          <w:rFonts w:hAnsi="宋体" w:cs="宋体" w:hint="eastAsia"/>
        </w:rPr>
      </w:pPr>
      <w:r w:rsidRPr="00EB28BE">
        <w:rPr>
          <w:rFonts w:hAnsi="宋体" w:cs="宋体" w:hint="eastAsia"/>
        </w:rPr>
        <w:t xml:space="preserve">       point3 ret=u1;</w:t>
      </w:r>
    </w:p>
    <w:p w:rsidR="005F1F37" w:rsidRPr="00EB28BE" w:rsidRDefault="005F1F37" w:rsidP="005F1F37">
      <w:pPr>
        <w:pStyle w:val="ad"/>
        <w:rPr>
          <w:rFonts w:hAnsi="宋体" w:cs="宋体" w:hint="eastAsia"/>
        </w:rPr>
      </w:pPr>
      <w:r w:rsidRPr="00EB28BE">
        <w:rPr>
          <w:rFonts w:hAnsi="宋体" w:cs="宋体" w:hint="eastAsia"/>
        </w:rPr>
        <w:t xml:space="preserve">       double t=((u1.x-v1.x)*(v1.y-v2.y)-(u1.y-v1.y)*(v1.x-v2.x))</w:t>
      </w:r>
    </w:p>
    <w:p w:rsidR="005F1F37" w:rsidRPr="00EB28BE" w:rsidRDefault="005F1F37" w:rsidP="005F1F37">
      <w:pPr>
        <w:pStyle w:val="ad"/>
        <w:rPr>
          <w:rFonts w:hAnsi="宋体" w:cs="宋体" w:hint="eastAsia"/>
        </w:rPr>
      </w:pPr>
      <w:r w:rsidRPr="00EB28BE">
        <w:rPr>
          <w:rFonts w:hAnsi="宋体" w:cs="宋体" w:hint="eastAsia"/>
        </w:rPr>
        <w:t xml:space="preserve">                     /((u1.x-u2.x)*(v1.y-v2.y)-(u1.y-u2.y)*(v1.x-v2.x));</w:t>
      </w:r>
    </w:p>
    <w:p w:rsidR="005F1F37" w:rsidRPr="00EB28BE" w:rsidRDefault="005F1F37" w:rsidP="005F1F37">
      <w:pPr>
        <w:pStyle w:val="ad"/>
        <w:rPr>
          <w:rFonts w:hAnsi="宋体" w:cs="宋体" w:hint="eastAsia"/>
        </w:rPr>
      </w:pPr>
      <w:r w:rsidRPr="00EB28BE">
        <w:rPr>
          <w:rFonts w:hAnsi="宋体" w:cs="宋体" w:hint="eastAsia"/>
        </w:rPr>
        <w:t xml:space="preserve">       ret.x+=(u2.x-u1.x)*t;</w:t>
      </w:r>
    </w:p>
    <w:p w:rsidR="005F1F37" w:rsidRPr="00EB28BE" w:rsidRDefault="005F1F37" w:rsidP="005F1F37">
      <w:pPr>
        <w:pStyle w:val="ad"/>
        <w:rPr>
          <w:rFonts w:hAnsi="宋体" w:cs="宋体" w:hint="eastAsia"/>
        </w:rPr>
      </w:pPr>
      <w:r w:rsidRPr="00EB28BE">
        <w:rPr>
          <w:rFonts w:hAnsi="宋体" w:cs="宋体" w:hint="eastAsia"/>
        </w:rPr>
        <w:t xml:space="preserve">       ret.y+=(u2.y-u1.y)*t;</w:t>
      </w:r>
    </w:p>
    <w:p w:rsidR="005F1F37" w:rsidRPr="00EB28BE" w:rsidRDefault="005F1F37" w:rsidP="005F1F37">
      <w:pPr>
        <w:pStyle w:val="ad"/>
        <w:rPr>
          <w:rFonts w:hAnsi="宋体" w:cs="宋体" w:hint="eastAsia"/>
        </w:rPr>
      </w:pPr>
      <w:r w:rsidRPr="00EB28BE">
        <w:rPr>
          <w:rFonts w:hAnsi="宋体" w:cs="宋体" w:hint="eastAsia"/>
        </w:rPr>
        <w:t xml:space="preserve">       ret.z+=(u2.z-u1.z)*t;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//计算直线与平面交点,注意事先判断是否平行,并保证三点不共线!</w:t>
      </w:r>
    </w:p>
    <w:p w:rsidR="005F1F37" w:rsidRPr="00EB28BE" w:rsidRDefault="005F1F37" w:rsidP="005F1F37">
      <w:pPr>
        <w:pStyle w:val="ad"/>
        <w:rPr>
          <w:rFonts w:hAnsi="宋体" w:cs="宋体" w:hint="eastAsia"/>
        </w:rPr>
      </w:pPr>
      <w:r w:rsidRPr="00EB28BE">
        <w:rPr>
          <w:rFonts w:hAnsi="宋体" w:cs="宋体" w:hint="eastAsia"/>
        </w:rPr>
        <w:t>//线段和空间三角形交点请另外判断</w:t>
      </w:r>
    </w:p>
    <w:p w:rsidR="005F1F37" w:rsidRPr="00EB28BE" w:rsidRDefault="005F1F37" w:rsidP="005F1F37">
      <w:pPr>
        <w:pStyle w:val="ad"/>
        <w:rPr>
          <w:rFonts w:hAnsi="宋体" w:cs="宋体" w:hint="eastAsia"/>
        </w:rPr>
      </w:pPr>
      <w:r w:rsidRPr="00EB28BE">
        <w:rPr>
          <w:rFonts w:hAnsi="宋体" w:cs="宋体" w:hint="eastAsia"/>
        </w:rPr>
        <w:t>point3 intersection(line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,plane3 s){</w:t>
      </w:r>
    </w:p>
    <w:p w:rsidR="005F1F37" w:rsidRPr="00EB28BE" w:rsidRDefault="005F1F37" w:rsidP="005F1F37">
      <w:pPr>
        <w:pStyle w:val="ad"/>
        <w:rPr>
          <w:rFonts w:hAnsi="宋体" w:cs="宋体" w:hint="eastAsia"/>
        </w:rPr>
      </w:pPr>
      <w:r w:rsidRPr="00EB28BE">
        <w:rPr>
          <w:rFonts w:hAnsi="宋体" w:cs="宋体" w:hint="eastAsia"/>
        </w:rPr>
        <w:t xml:space="preserve">       point3 ret=pvec(s);</w:t>
      </w:r>
    </w:p>
    <w:p w:rsidR="005F1F37" w:rsidRPr="00EB28BE" w:rsidRDefault="005F1F37" w:rsidP="005F1F37">
      <w:pPr>
        <w:pStyle w:val="ad"/>
        <w:rPr>
          <w:rFonts w:hAnsi="宋体" w:cs="宋体" w:hint="eastAsia"/>
        </w:rPr>
      </w:pPr>
      <w:r w:rsidRPr="00EB28BE">
        <w:rPr>
          <w:rFonts w:hAnsi="宋体" w:cs="宋体" w:hint="eastAsia"/>
        </w:rPr>
        <w:t xml:space="preserve">       double t=(ret.x*(s.a.x-l.a.x)+ret.y*(s.a.y-l.a.y)+ret.z*(s.a.z-l.a.z))/</w:t>
      </w:r>
    </w:p>
    <w:p w:rsidR="005F1F37" w:rsidRPr="00EB28BE" w:rsidRDefault="005F1F37" w:rsidP="005F1F37">
      <w:pPr>
        <w:pStyle w:val="ad"/>
        <w:rPr>
          <w:rFonts w:hAnsi="宋体" w:cs="宋体" w:hint="eastAsia"/>
        </w:rPr>
      </w:pPr>
      <w:r w:rsidRPr="00EB28BE">
        <w:rPr>
          <w:rFonts w:hAnsi="宋体" w:cs="宋体" w:hint="eastAsia"/>
        </w:rPr>
        <w:t xml:space="preserve">              (ret.x*(l.b.x-l.a.x)+ret.y*(l.b.y-l.a.y)+ret.z*(l.b.z-l.a.z));</w:t>
      </w:r>
    </w:p>
    <w:p w:rsidR="005F1F37" w:rsidRPr="00EB28BE" w:rsidRDefault="005F1F37" w:rsidP="005F1F37">
      <w:pPr>
        <w:pStyle w:val="ad"/>
        <w:rPr>
          <w:rFonts w:hAnsi="宋体" w:cs="宋体" w:hint="eastAsia"/>
        </w:rPr>
      </w:pPr>
      <w:r w:rsidRPr="00EB28BE">
        <w:rPr>
          <w:rFonts w:hAnsi="宋体" w:cs="宋体" w:hint="eastAsia"/>
        </w:rPr>
        <w:t xml:space="preserve">       ret.x=l.a.x+(l.b.x-l.a.x)*t;</w:t>
      </w:r>
    </w:p>
    <w:p w:rsidR="005F1F37" w:rsidRPr="00EB28BE" w:rsidRDefault="005F1F37" w:rsidP="005F1F37">
      <w:pPr>
        <w:pStyle w:val="ad"/>
        <w:rPr>
          <w:rFonts w:hAnsi="宋体" w:cs="宋体" w:hint="eastAsia"/>
        </w:rPr>
      </w:pPr>
      <w:r w:rsidRPr="00EB28BE">
        <w:rPr>
          <w:rFonts w:hAnsi="宋体" w:cs="宋体" w:hint="eastAsia"/>
        </w:rPr>
        <w:t xml:space="preserve">       ret.y=l.a.y+(l.b.y-l.a.y)*t;</w:t>
      </w:r>
    </w:p>
    <w:p w:rsidR="005F1F37" w:rsidRPr="00EB28BE" w:rsidRDefault="005F1F37" w:rsidP="005F1F37">
      <w:pPr>
        <w:pStyle w:val="ad"/>
        <w:rPr>
          <w:rFonts w:hAnsi="宋体" w:cs="宋体" w:hint="eastAsia"/>
        </w:rPr>
      </w:pPr>
      <w:r w:rsidRPr="00EB28BE">
        <w:rPr>
          <w:rFonts w:hAnsi="宋体" w:cs="宋体" w:hint="eastAsia"/>
        </w:rPr>
        <w:t xml:space="preserve">       ret.z=l.a.z+(l.b.z-l.a.z)*t;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point3 intersection(point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2,point3 s1,point3 s2,point3 s3){</w:t>
      </w:r>
    </w:p>
    <w:p w:rsidR="005F1F37" w:rsidRPr="00EB28BE" w:rsidRDefault="005F1F37" w:rsidP="005F1F37">
      <w:pPr>
        <w:pStyle w:val="ad"/>
        <w:rPr>
          <w:rFonts w:hAnsi="宋体" w:cs="宋体" w:hint="eastAsia"/>
        </w:rPr>
      </w:pPr>
      <w:r w:rsidRPr="00EB28BE">
        <w:rPr>
          <w:rFonts w:hAnsi="宋体" w:cs="宋体" w:hint="eastAsia"/>
        </w:rPr>
        <w:t xml:space="preserve">       point3 ret=pvec(s1,s2,s3);</w:t>
      </w:r>
    </w:p>
    <w:p w:rsidR="005F1F37" w:rsidRPr="00EB28BE" w:rsidRDefault="005F1F37" w:rsidP="005F1F37">
      <w:pPr>
        <w:pStyle w:val="ad"/>
        <w:rPr>
          <w:rFonts w:hAnsi="宋体" w:cs="宋体" w:hint="eastAsia"/>
        </w:rPr>
      </w:pPr>
      <w:r w:rsidRPr="00EB28BE">
        <w:rPr>
          <w:rFonts w:hAnsi="宋体" w:cs="宋体" w:hint="eastAsia"/>
        </w:rPr>
        <w:t xml:space="preserve">       double t=(ret.x*(s1.x-l1.x)+ret.y*(s1.y-l1.y)+ret.z*(s1.z-l1.z))/</w:t>
      </w:r>
    </w:p>
    <w:p w:rsidR="005F1F37" w:rsidRPr="00EB28BE" w:rsidRDefault="005F1F37" w:rsidP="005F1F37">
      <w:pPr>
        <w:pStyle w:val="ad"/>
        <w:rPr>
          <w:rFonts w:hAnsi="宋体" w:cs="宋体" w:hint="eastAsia"/>
        </w:rPr>
      </w:pPr>
      <w:r w:rsidRPr="00EB28BE">
        <w:rPr>
          <w:rFonts w:hAnsi="宋体" w:cs="宋体" w:hint="eastAsia"/>
        </w:rPr>
        <w:t xml:space="preserve">              (ret.x*(l2.x-l1.x)+ret.y*(l2.y-l1.y)+ret.z*(l2.z-l1.z));</w:t>
      </w:r>
    </w:p>
    <w:p w:rsidR="005F1F37" w:rsidRPr="00EB28BE" w:rsidRDefault="005F1F37" w:rsidP="005F1F37">
      <w:pPr>
        <w:pStyle w:val="ad"/>
        <w:rPr>
          <w:rFonts w:hAnsi="宋体" w:cs="宋体" w:hint="eastAsia"/>
        </w:rPr>
      </w:pPr>
      <w:r w:rsidRPr="00EB28BE">
        <w:rPr>
          <w:rFonts w:hAnsi="宋体" w:cs="宋体" w:hint="eastAsia"/>
        </w:rPr>
        <w:t xml:space="preserve">       ret.x=l1.x+(l2.x-l1.x)*t;</w:t>
      </w:r>
    </w:p>
    <w:p w:rsidR="005F1F37" w:rsidRPr="00EB28BE" w:rsidRDefault="005F1F37" w:rsidP="005F1F37">
      <w:pPr>
        <w:pStyle w:val="ad"/>
        <w:rPr>
          <w:rFonts w:hAnsi="宋体" w:cs="宋体" w:hint="eastAsia"/>
        </w:rPr>
      </w:pPr>
      <w:r w:rsidRPr="00EB28BE">
        <w:rPr>
          <w:rFonts w:hAnsi="宋体" w:cs="宋体" w:hint="eastAsia"/>
        </w:rPr>
        <w:t xml:space="preserve">       ret.y=l1.y+(l2.y-l1.y)*t;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ret.z=l1.z+(l2.z-l1.z)*t;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return ret;</w:t>
      </w:r>
    </w:p>
    <w:p w:rsidR="005F1F37" w:rsidRPr="00EB28BE" w:rsidRDefault="005F1F37" w:rsidP="005F1F37">
      <w:pPr>
        <w:pStyle w:val="ad"/>
        <w:rPr>
          <w:rFonts w:hAnsi="宋体" w:cs="宋体" w:hint="eastAsia"/>
          <w:lang w:val="pt-BR"/>
        </w:rPr>
      </w:pPr>
      <w:r w:rsidRPr="00EB28BE">
        <w:rPr>
          <w:rFonts w:hAnsi="宋体" w:cs="宋体" w:hint="eastAsia"/>
          <w:lang w:val="pt-BR"/>
        </w:rPr>
        <w: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w:t>
      </w:r>
      <w:r w:rsidRPr="00EB28BE">
        <w:rPr>
          <w:rFonts w:hAnsi="宋体" w:cs="宋体" w:hint="eastAsia"/>
        </w:rPr>
        <w:t>计算两平面交线</w:t>
      </w:r>
      <w:r w:rsidRPr="00EB28BE">
        <w:rPr>
          <w:rFonts w:hAnsi="宋体" w:cs="宋体" w:hint="eastAsia"/>
          <w:lang w:val="pt-BR"/>
        </w:rPr>
        <w:t>,</w:t>
      </w:r>
      <w:r w:rsidRPr="00EB28BE">
        <w:rPr>
          <w:rFonts w:hAnsi="宋体" w:cs="宋体" w:hint="eastAsia"/>
        </w:rPr>
        <w:t>注意事先判断是否平行</w:t>
      </w:r>
      <w:r w:rsidRPr="00EB28BE">
        <w:rPr>
          <w:rFonts w:hAnsi="宋体" w:cs="宋体" w:hint="eastAsia"/>
          <w:lang w:val="pt-BR"/>
        </w:rPr>
        <w:t>,</w:t>
      </w:r>
      <w:r w:rsidRPr="00EB28BE">
        <w:rPr>
          <w:rFonts w:hAnsi="宋体" w:cs="宋体" w:hint="eastAsia"/>
        </w:rPr>
        <w:t>并保证三点不共线</w:t>
      </w:r>
      <w:r w:rsidRPr="00EB28BE">
        <w:rPr>
          <w:rFonts w:hAnsi="宋体" w:cs="宋体" w:hint="eastAsia"/>
          <w:lang w:val="pt-BR"/>
        </w:rPr>
        <w:t>!</w:t>
      </w:r>
    </w:p>
    <w:p w:rsidR="005F1F37" w:rsidRPr="00EB28BE" w:rsidRDefault="005F1F37" w:rsidP="005F1F37">
      <w:pPr>
        <w:pStyle w:val="ad"/>
        <w:rPr>
          <w:rFonts w:hAnsi="宋体" w:cs="宋体" w:hint="eastAsia"/>
          <w:lang w:val="pt-BR"/>
        </w:rPr>
      </w:pPr>
      <w:r w:rsidRPr="00EB28BE">
        <w:rPr>
          <w:rFonts w:hAnsi="宋体" w:cs="宋体" w:hint="eastAsia"/>
          <w:lang w:val="pt-BR"/>
        </w:rPr>
        <w:t>line3 intersection(plane3 u,plane3 v){</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line3 ret;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ret.a=parallel(v.a,v.b,u.a,u.b,u.c)?intersection(v.b,v.c,u.a,u.b,u.c):intersection(v.a,v.b,u.a,u.b,u.c);</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ret.b=parallel(v.c,v.a,u.a,u.b,u.c)?intersection(v.b,v.c,u.a,u.b,u.c):intersection(v.c,v.a,u.a,u.b,u.c);</w:t>
      </w:r>
    </w:p>
    <w:p w:rsidR="005F1F37" w:rsidRPr="00EB28BE" w:rsidRDefault="005F1F37" w:rsidP="005F1F37">
      <w:pPr>
        <w:pStyle w:val="ad"/>
        <w:rPr>
          <w:rFonts w:hAnsi="宋体" w:cs="宋体" w:hint="eastAsia"/>
        </w:rPr>
      </w:pPr>
      <w:r w:rsidRPr="00EB28BE">
        <w:rPr>
          <w:rFonts w:hAnsi="宋体" w:cs="宋体" w:hint="eastAsia"/>
          <w:lang w:val="pt-BR"/>
        </w:rPr>
        <w:lastRenderedPageBreak/>
        <w:t xml:space="preserve">       </w:t>
      </w:r>
      <w:r w:rsidRPr="00EB28BE">
        <w:rPr>
          <w:rFonts w:hAnsi="宋体" w:cs="宋体" w:hint="eastAsia"/>
        </w:rPr>
        <w:t>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line3 intersection(point3 u1,point3 u2,point3 u3,point3 v1,point3 v2,point3 v3){</w:t>
      </w:r>
    </w:p>
    <w:p w:rsidR="005F1F37" w:rsidRPr="00EB28BE" w:rsidRDefault="005F1F37" w:rsidP="005F1F37">
      <w:pPr>
        <w:pStyle w:val="ad"/>
        <w:rPr>
          <w:rFonts w:hAnsi="宋体" w:cs="宋体" w:hint="eastAsia"/>
        </w:rPr>
      </w:pPr>
      <w:r w:rsidRPr="00EB28BE">
        <w:rPr>
          <w:rFonts w:hAnsi="宋体" w:cs="宋体" w:hint="eastAsia"/>
        </w:rPr>
        <w:t xml:space="preserve">       line3 ret;</w:t>
      </w:r>
    </w:p>
    <w:p w:rsidR="005F1F37" w:rsidRPr="00EB28BE" w:rsidRDefault="005F1F37" w:rsidP="005F1F37">
      <w:pPr>
        <w:pStyle w:val="ad"/>
        <w:rPr>
          <w:rFonts w:hAnsi="宋体" w:cs="宋体" w:hint="eastAsia"/>
        </w:rPr>
      </w:pPr>
      <w:r w:rsidRPr="00EB28BE">
        <w:rPr>
          <w:rFonts w:hAnsi="宋体" w:cs="宋体" w:hint="eastAsia"/>
        </w:rPr>
        <w:t xml:space="preserve">       ret.a=parallel(v1,v2,u1,u2,u3)?intersection(v2,v3,u1,u2,u3):intersection(v1,v2,u1,u2,u3);</w:t>
      </w:r>
    </w:p>
    <w:p w:rsidR="005F1F37" w:rsidRPr="00EB28BE" w:rsidRDefault="005F1F37" w:rsidP="005F1F37">
      <w:pPr>
        <w:pStyle w:val="ad"/>
        <w:rPr>
          <w:rFonts w:hAnsi="宋体" w:cs="宋体" w:hint="eastAsia"/>
        </w:rPr>
      </w:pPr>
      <w:r w:rsidRPr="00EB28BE">
        <w:rPr>
          <w:rFonts w:hAnsi="宋体" w:cs="宋体" w:hint="eastAsia"/>
        </w:rPr>
        <w:t xml:space="preserve">       ret.b=parallel(v3,v1,u1,u2,u3)?intersection(v2,v3,u1,u2,u3):intersection(v3,v1,u1,u2,u3);</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//点到直线距离</w:t>
      </w:r>
    </w:p>
    <w:p w:rsidR="005F1F37" w:rsidRPr="00EB28BE" w:rsidRDefault="005F1F37" w:rsidP="005F1F37">
      <w:pPr>
        <w:pStyle w:val="ad"/>
        <w:rPr>
          <w:rFonts w:hAnsi="宋体" w:cs="宋体" w:hint="eastAsia"/>
        </w:rPr>
      </w:pPr>
      <w:r w:rsidRPr="00EB28BE">
        <w:rPr>
          <w:rFonts w:hAnsi="宋体" w:cs="宋体" w:hint="eastAsia"/>
        </w:rPr>
        <w:t>double ptoline(point3 p,line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return vlen(xmult(subt(p,l.a),subt(l.b,l.a)))/distance(l.a,l.b);</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ptoline(point3 p,point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2){</w:t>
      </w:r>
    </w:p>
    <w:p w:rsidR="005F1F37" w:rsidRPr="00EB28BE" w:rsidRDefault="005F1F37" w:rsidP="005F1F37">
      <w:pPr>
        <w:pStyle w:val="ad"/>
        <w:rPr>
          <w:rFonts w:hAnsi="宋体" w:cs="宋体" w:hint="eastAsia"/>
        </w:rPr>
      </w:pPr>
      <w:r w:rsidRPr="00EB28BE">
        <w:rPr>
          <w:rFonts w:hAnsi="宋体" w:cs="宋体" w:hint="eastAsia"/>
        </w:rPr>
        <w:t xml:space="preserve">       return vlen(xmult(subt(p,l1),subt(l2,l1)))/distance(l1,l2);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//点到平面距离</w:t>
      </w:r>
    </w:p>
    <w:p w:rsidR="005F1F37" w:rsidRPr="00EB28BE" w:rsidRDefault="005F1F37" w:rsidP="005F1F37">
      <w:pPr>
        <w:pStyle w:val="ad"/>
        <w:rPr>
          <w:rFonts w:hAnsi="宋体" w:cs="宋体" w:hint="eastAsia"/>
        </w:rPr>
      </w:pPr>
      <w:r w:rsidRPr="00EB28BE">
        <w:rPr>
          <w:rFonts w:hAnsi="宋体" w:cs="宋体" w:hint="eastAsia"/>
        </w:rPr>
        <w:t>double ptoplane(point3 p,plane3 s){</w:t>
      </w:r>
    </w:p>
    <w:p w:rsidR="005F1F37" w:rsidRPr="00EB28BE" w:rsidRDefault="005F1F37" w:rsidP="005F1F37">
      <w:pPr>
        <w:pStyle w:val="ad"/>
        <w:rPr>
          <w:rFonts w:hAnsi="宋体" w:cs="宋体" w:hint="eastAsia"/>
        </w:rPr>
      </w:pPr>
      <w:r w:rsidRPr="00EB28BE">
        <w:rPr>
          <w:rFonts w:hAnsi="宋体" w:cs="宋体" w:hint="eastAsia"/>
        </w:rPr>
        <w:t xml:space="preserve">       return fabs(dmult(pvec(s),subt(p,s.a)))/vlen(pvec(s));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ptoplane(point3 p,point3 s1,point3 s2,point3 s3){</w:t>
      </w:r>
    </w:p>
    <w:p w:rsidR="005F1F37" w:rsidRPr="00EB28BE" w:rsidRDefault="005F1F37" w:rsidP="005F1F37">
      <w:pPr>
        <w:pStyle w:val="ad"/>
        <w:rPr>
          <w:rFonts w:hAnsi="宋体" w:cs="宋体" w:hint="eastAsia"/>
        </w:rPr>
      </w:pPr>
      <w:r w:rsidRPr="00EB28BE">
        <w:rPr>
          <w:rFonts w:hAnsi="宋体" w:cs="宋体" w:hint="eastAsia"/>
        </w:rPr>
        <w:t xml:space="preserve">       return fabs(dmult(pvec(s1,s2,s3),subt(p,s1)))/vlen(pvec(s1,s2,s3));</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//直线到直线距离</w:t>
      </w:r>
    </w:p>
    <w:p w:rsidR="005F1F37" w:rsidRPr="00EB28BE" w:rsidRDefault="005F1F37" w:rsidP="005F1F37">
      <w:pPr>
        <w:pStyle w:val="ad"/>
        <w:rPr>
          <w:rFonts w:hAnsi="宋体" w:cs="宋体" w:hint="eastAsia"/>
        </w:rPr>
      </w:pPr>
      <w:r w:rsidRPr="00EB28BE">
        <w:rPr>
          <w:rFonts w:hAnsi="宋体" w:cs="宋体" w:hint="eastAsia"/>
        </w:rPr>
        <w:t>double linetoline(line3 u,line3 v){</w:t>
      </w:r>
    </w:p>
    <w:p w:rsidR="005F1F37" w:rsidRPr="00EB28BE" w:rsidRDefault="005F1F37" w:rsidP="005F1F37">
      <w:pPr>
        <w:pStyle w:val="ad"/>
        <w:rPr>
          <w:rFonts w:hAnsi="宋体" w:cs="宋体" w:hint="eastAsia"/>
        </w:rPr>
      </w:pPr>
      <w:r w:rsidRPr="00EB28BE">
        <w:rPr>
          <w:rFonts w:hAnsi="宋体" w:cs="宋体" w:hint="eastAsia"/>
        </w:rPr>
        <w:t xml:space="preserve">       point3 n=xmult(subt(u.a,u.b),subt(v.a,v.b));</w:t>
      </w:r>
    </w:p>
    <w:p w:rsidR="005F1F37" w:rsidRPr="00EB28BE" w:rsidRDefault="005F1F37" w:rsidP="005F1F37">
      <w:pPr>
        <w:pStyle w:val="ad"/>
        <w:rPr>
          <w:rFonts w:hAnsi="宋体" w:cs="宋体" w:hint="eastAsia"/>
        </w:rPr>
      </w:pPr>
      <w:r w:rsidRPr="00EB28BE">
        <w:rPr>
          <w:rFonts w:hAnsi="宋体" w:cs="宋体" w:hint="eastAsia"/>
        </w:rPr>
        <w:t xml:space="preserve">       return fabs(dmult(subt(u.a,v.a),n))/vlen(n);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linetoline(point3 u1,point3 u2,point3 v1,point3 v2){</w:t>
      </w:r>
    </w:p>
    <w:p w:rsidR="005F1F37" w:rsidRPr="00EB28BE" w:rsidRDefault="005F1F37" w:rsidP="005F1F37">
      <w:pPr>
        <w:pStyle w:val="ad"/>
        <w:rPr>
          <w:rFonts w:hAnsi="宋体" w:cs="宋体" w:hint="eastAsia"/>
        </w:rPr>
      </w:pPr>
      <w:r w:rsidRPr="00EB28BE">
        <w:rPr>
          <w:rFonts w:hAnsi="宋体" w:cs="宋体" w:hint="eastAsia"/>
        </w:rPr>
        <w:t xml:space="preserve">       point3 n=xmult(subt(u1,u2),subt(v1,v2));</w:t>
      </w:r>
    </w:p>
    <w:p w:rsidR="005F1F37" w:rsidRPr="00EB28BE" w:rsidRDefault="005F1F37" w:rsidP="005F1F37">
      <w:pPr>
        <w:pStyle w:val="ad"/>
        <w:rPr>
          <w:rFonts w:hAnsi="宋体" w:cs="宋体" w:hint="eastAsia"/>
        </w:rPr>
      </w:pPr>
      <w:r w:rsidRPr="00EB28BE">
        <w:rPr>
          <w:rFonts w:hAnsi="宋体" w:cs="宋体" w:hint="eastAsia"/>
        </w:rPr>
        <w:t xml:space="preserve">       return fabs(dmult(subt(u1,v1),n))/vlen(n);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//两直线夹角cos值</w:t>
      </w:r>
    </w:p>
    <w:p w:rsidR="005F1F37" w:rsidRPr="00EB28BE" w:rsidRDefault="005F1F37" w:rsidP="005F1F37">
      <w:pPr>
        <w:pStyle w:val="ad"/>
        <w:rPr>
          <w:rFonts w:hAnsi="宋体" w:cs="宋体" w:hint="eastAsia"/>
        </w:rPr>
      </w:pPr>
      <w:r w:rsidRPr="00EB28BE">
        <w:rPr>
          <w:rFonts w:hAnsi="宋体" w:cs="宋体" w:hint="eastAsia"/>
        </w:rPr>
        <w:t>double angle_cos(line3 u,line3 v){</w:t>
      </w:r>
    </w:p>
    <w:p w:rsidR="005F1F37" w:rsidRPr="00EB28BE" w:rsidRDefault="005F1F37" w:rsidP="005F1F37">
      <w:pPr>
        <w:pStyle w:val="ad"/>
        <w:rPr>
          <w:rFonts w:hAnsi="宋体" w:cs="宋体" w:hint="eastAsia"/>
        </w:rPr>
      </w:pPr>
      <w:r w:rsidRPr="00EB28BE">
        <w:rPr>
          <w:rFonts w:hAnsi="宋体" w:cs="宋体" w:hint="eastAsia"/>
        </w:rPr>
        <w:t xml:space="preserve">       return dmult(subt(u.a,u.b),subt(v.a,v.b))/vlen(subt(u.a,u.b))/vlen(subt(v.a,v.b));</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lastRenderedPageBreak/>
        <w:t>double angle_cos(point3 u1,point3 u2,point3 v1,point3 v2){</w:t>
      </w:r>
    </w:p>
    <w:p w:rsidR="005F1F37" w:rsidRPr="00EB28BE" w:rsidRDefault="005F1F37" w:rsidP="005F1F37">
      <w:pPr>
        <w:pStyle w:val="ad"/>
        <w:rPr>
          <w:rFonts w:hAnsi="宋体" w:cs="宋体" w:hint="eastAsia"/>
        </w:rPr>
      </w:pPr>
      <w:r w:rsidRPr="00EB28BE">
        <w:rPr>
          <w:rFonts w:hAnsi="宋体" w:cs="宋体" w:hint="eastAsia"/>
        </w:rPr>
        <w:t xml:space="preserve">       return dmult(subt(u1,u2),subt(v1,v2))/vlen(subt(u1,u2))/vlen(subt(v1,v2));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//两平面夹角cos值</w:t>
      </w:r>
    </w:p>
    <w:p w:rsidR="005F1F37" w:rsidRPr="00EB28BE" w:rsidRDefault="005F1F37" w:rsidP="005F1F37">
      <w:pPr>
        <w:pStyle w:val="ad"/>
        <w:rPr>
          <w:rFonts w:hAnsi="宋体" w:cs="宋体" w:hint="eastAsia"/>
        </w:rPr>
      </w:pPr>
      <w:r w:rsidRPr="00EB28BE">
        <w:rPr>
          <w:rFonts w:hAnsi="宋体" w:cs="宋体" w:hint="eastAsia"/>
        </w:rPr>
        <w:t>double angle_cos(plane3 u,plane3 v){</w:t>
      </w:r>
    </w:p>
    <w:p w:rsidR="005F1F37" w:rsidRPr="00EB28BE" w:rsidRDefault="005F1F37" w:rsidP="005F1F37">
      <w:pPr>
        <w:pStyle w:val="ad"/>
        <w:rPr>
          <w:rFonts w:hAnsi="宋体" w:cs="宋体" w:hint="eastAsia"/>
        </w:rPr>
      </w:pPr>
      <w:r w:rsidRPr="00EB28BE">
        <w:rPr>
          <w:rFonts w:hAnsi="宋体" w:cs="宋体" w:hint="eastAsia"/>
        </w:rPr>
        <w:t xml:space="preserve">       return dmult(pvec(u),pvec(v))/vlen(pvec(u))/vlen(pvec(v));</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angle_cos(point3 u1,point3 u2,point3 u3,point3 v1,point3 v2,point3 v3){</w:t>
      </w:r>
    </w:p>
    <w:p w:rsidR="005F1F37" w:rsidRPr="00EB28BE" w:rsidRDefault="005F1F37" w:rsidP="005F1F37">
      <w:pPr>
        <w:pStyle w:val="ad"/>
        <w:rPr>
          <w:rFonts w:hAnsi="宋体" w:cs="宋体" w:hint="eastAsia"/>
        </w:rPr>
      </w:pPr>
      <w:r w:rsidRPr="00EB28BE">
        <w:rPr>
          <w:rFonts w:hAnsi="宋体" w:cs="宋体" w:hint="eastAsia"/>
        </w:rPr>
        <w:t xml:space="preserve">       return dmult(pvec(u1,u2,u3),pvec(v1,v2,v3))/vlen(pvec(u1,u2,u3))/vlen(pvec(v1,v2,v3));</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//直线平面夹角sin值</w:t>
      </w:r>
    </w:p>
    <w:p w:rsidR="005F1F37" w:rsidRPr="00EB28BE" w:rsidRDefault="005F1F37" w:rsidP="005F1F37">
      <w:pPr>
        <w:pStyle w:val="ad"/>
        <w:rPr>
          <w:rFonts w:hAnsi="宋体" w:cs="宋体" w:hint="eastAsia"/>
        </w:rPr>
      </w:pPr>
      <w:r w:rsidRPr="00EB28BE">
        <w:rPr>
          <w:rFonts w:hAnsi="宋体" w:cs="宋体" w:hint="eastAsia"/>
        </w:rPr>
        <w:t>double angle_sin(line</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,plane3 s){</w:t>
      </w:r>
    </w:p>
    <w:p w:rsidR="005F1F37" w:rsidRPr="00EB28BE" w:rsidRDefault="005F1F37" w:rsidP="005F1F37">
      <w:pPr>
        <w:pStyle w:val="ad"/>
        <w:rPr>
          <w:rFonts w:hAnsi="宋体" w:cs="宋体" w:hint="eastAsia"/>
        </w:rPr>
      </w:pPr>
      <w:r w:rsidRPr="00EB28BE">
        <w:rPr>
          <w:rFonts w:hAnsi="宋体" w:cs="宋体" w:hint="eastAsia"/>
        </w:rPr>
        <w:t xml:space="preserve">       return dmult(subt(l.a,l.b),pvec(s))/vlen(subt(l.a,l.b))/vlen(pvec(s));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angle_sin(point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1,point</w:t>
      </w:r>
      <w:smartTag w:uri="urn:schemas-microsoft-com:office:smarttags" w:element="chmetcnv">
        <w:smartTagPr>
          <w:attr w:name="TCSC" w:val="0"/>
          <w:attr w:name="NumberType" w:val="1"/>
          <w:attr w:name="Negative" w:val="False"/>
          <w:attr w:name="HasSpace" w:val="True"/>
          <w:attr w:name="SourceValue" w:val="3"/>
          <w:attr w:name="UnitName" w:val="l"/>
        </w:smartTagPr>
        <w:r w:rsidRPr="00EB28BE">
          <w:rPr>
            <w:rFonts w:hAnsi="宋体" w:cs="宋体" w:hint="eastAsia"/>
          </w:rPr>
          <w:t>3 l</w:t>
        </w:r>
      </w:smartTag>
      <w:r w:rsidRPr="00EB28BE">
        <w:rPr>
          <w:rFonts w:hAnsi="宋体" w:cs="宋体" w:hint="eastAsia"/>
        </w:rPr>
        <w:t>2,point3 s1,point3 s2,point3 s3){</w:t>
      </w:r>
    </w:p>
    <w:p w:rsidR="005F1F37" w:rsidRPr="00EB28BE" w:rsidRDefault="005F1F37" w:rsidP="005F1F37">
      <w:pPr>
        <w:pStyle w:val="ad"/>
        <w:rPr>
          <w:rFonts w:hAnsi="宋体" w:cs="宋体" w:hint="eastAsia"/>
        </w:rPr>
      </w:pPr>
      <w:r w:rsidRPr="00EB28BE">
        <w:rPr>
          <w:rFonts w:hAnsi="宋体" w:cs="宋体" w:hint="eastAsia"/>
        </w:rPr>
        <w:t xml:space="preserve">       return dmult(subt(l1,l2),pvec(s1,s2,s3))/vlen(subt(l1,l2))/vlen(pvec(s1,s2,s3));</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1.10  凸包</w:t>
      </w:r>
    </w:p>
    <w:p w:rsidR="005F1F37" w:rsidRPr="00EB28BE" w:rsidRDefault="005F1F37" w:rsidP="005F1F37">
      <w:pPr>
        <w:pStyle w:val="ad"/>
        <w:rPr>
          <w:rFonts w:hAnsi="宋体" w:cs="宋体" w:hint="eastAsia"/>
        </w:rPr>
      </w:pPr>
      <w:r w:rsidRPr="00EB28BE">
        <w:rPr>
          <w:rFonts w:hAnsi="宋体" w:cs="宋体" w:hint="eastAsia"/>
        </w:rPr>
        <w:t>#include &lt;stdlib.h&gt;</w:t>
      </w:r>
    </w:p>
    <w:p w:rsidR="005F1F37" w:rsidRPr="00EB28BE" w:rsidRDefault="005F1F37" w:rsidP="005F1F37">
      <w:pPr>
        <w:pStyle w:val="ad"/>
        <w:rPr>
          <w:rFonts w:hAnsi="宋体" w:cs="宋体" w:hint="eastAsia"/>
          <w:lang w:val="pt-BR"/>
        </w:rPr>
      </w:pPr>
      <w:r w:rsidRPr="00EB28BE">
        <w:rPr>
          <w:rFonts w:hAnsi="宋体" w:cs="宋体" w:hint="eastAsia"/>
          <w:lang w:val="pt-BR"/>
        </w:rPr>
        <w:t>#define eps 1e-8</w:t>
      </w:r>
    </w:p>
    <w:p w:rsidR="005F1F37" w:rsidRPr="00EB28BE" w:rsidRDefault="005F1F37" w:rsidP="005F1F37">
      <w:pPr>
        <w:pStyle w:val="ad"/>
        <w:rPr>
          <w:rFonts w:hAnsi="宋体" w:cs="宋体" w:hint="eastAsia"/>
          <w:lang w:val="pt-BR"/>
        </w:rPr>
      </w:pPr>
      <w:r w:rsidRPr="00EB28BE">
        <w:rPr>
          <w:rFonts w:hAnsi="宋体" w:cs="宋体" w:hint="eastAsia"/>
          <w:lang w:val="pt-BR"/>
        </w:rPr>
        <w:t>#define zero(x) (((x)&gt;0?(x):-(x))&lt;eps)</w:t>
      </w:r>
    </w:p>
    <w:p w:rsidR="005F1F37" w:rsidRPr="00EB28BE" w:rsidRDefault="005F1F37" w:rsidP="005F1F37">
      <w:pPr>
        <w:pStyle w:val="ad"/>
        <w:rPr>
          <w:rFonts w:hAnsi="宋体" w:cs="宋体" w:hint="eastAsia"/>
        </w:rPr>
      </w:pPr>
      <w:r w:rsidRPr="00EB28BE">
        <w:rPr>
          <w:rFonts w:hAnsi="宋体" w:cs="宋体" w:hint="eastAsia"/>
        </w:rPr>
        <w:t>struct point{double x,y;};</w:t>
      </w:r>
    </w:p>
    <w:p w:rsidR="005F1F37" w:rsidRPr="00EB28BE" w:rsidRDefault="005F1F37" w:rsidP="005F1F37">
      <w:pPr>
        <w:pStyle w:val="ad"/>
        <w:rPr>
          <w:rFonts w:hAnsi="宋体" w:cs="宋体" w:hint="eastAsia"/>
        </w:rPr>
      </w:pPr>
      <w:r w:rsidRPr="00EB28BE">
        <w:rPr>
          <w:rFonts w:hAnsi="宋体" w:cs="宋体" w:hint="eastAsia"/>
        </w:rPr>
        <w:t>//计算cross product (P1-P0)x(P2-P0)</w:t>
      </w:r>
    </w:p>
    <w:p w:rsidR="005F1F37" w:rsidRPr="00EB28BE" w:rsidRDefault="005F1F37" w:rsidP="005F1F37">
      <w:pPr>
        <w:pStyle w:val="ad"/>
        <w:rPr>
          <w:rFonts w:hAnsi="宋体" w:cs="宋体" w:hint="eastAsia"/>
        </w:rPr>
      </w:pPr>
      <w:r w:rsidRPr="00EB28BE">
        <w:rPr>
          <w:rFonts w:hAnsi="宋体" w:cs="宋体" w:hint="eastAsia"/>
        </w:rPr>
        <w:t>double xmult(point p1,point p2,point p0){</w:t>
      </w:r>
    </w:p>
    <w:p w:rsidR="005F1F37" w:rsidRPr="00EB28BE" w:rsidRDefault="005F1F37" w:rsidP="005F1F37">
      <w:pPr>
        <w:pStyle w:val="ad"/>
        <w:rPr>
          <w:rFonts w:hAnsi="宋体" w:cs="宋体" w:hint="eastAsia"/>
        </w:rPr>
      </w:pPr>
      <w:r w:rsidRPr="00EB28BE">
        <w:rPr>
          <w:rFonts w:hAnsi="宋体" w:cs="宋体" w:hint="eastAsia"/>
        </w:rPr>
        <w:t xml:space="preserve">       return (p1.x-p0.x)*(p2.y-p0.y)-(p2.x-p0.x)*(p1.y-p0.y);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//graham算法顺时针构造包含所有共线点的凸包,O(nlogn)</w:t>
      </w:r>
    </w:p>
    <w:p w:rsidR="005F1F37" w:rsidRPr="00EB28BE" w:rsidRDefault="005F1F37" w:rsidP="005F1F37">
      <w:pPr>
        <w:pStyle w:val="ad"/>
        <w:rPr>
          <w:rFonts w:hAnsi="宋体" w:cs="宋体" w:hint="eastAsia"/>
        </w:rPr>
      </w:pPr>
      <w:r w:rsidRPr="00EB28BE">
        <w:rPr>
          <w:rFonts w:hAnsi="宋体" w:cs="宋体" w:hint="eastAsia"/>
        </w:rPr>
        <w:t>point p1,p2;</w:t>
      </w:r>
    </w:p>
    <w:p w:rsidR="005F1F37" w:rsidRPr="00EB28BE" w:rsidRDefault="005F1F37" w:rsidP="005F1F37">
      <w:pPr>
        <w:pStyle w:val="ad"/>
        <w:rPr>
          <w:rFonts w:hAnsi="宋体" w:cs="宋体" w:hint="eastAsia"/>
        </w:rPr>
      </w:pPr>
      <w:r w:rsidRPr="00EB28BE">
        <w:rPr>
          <w:rFonts w:hAnsi="宋体" w:cs="宋体" w:hint="eastAsia"/>
        </w:rPr>
        <w:t>int graham_cp(const void* a,const void* b){</w:t>
      </w:r>
    </w:p>
    <w:p w:rsidR="005F1F37" w:rsidRPr="00EB28BE" w:rsidRDefault="005F1F37" w:rsidP="005F1F37">
      <w:pPr>
        <w:pStyle w:val="ad"/>
        <w:rPr>
          <w:rFonts w:hAnsi="宋体" w:cs="宋体" w:hint="eastAsia"/>
        </w:rPr>
      </w:pPr>
      <w:r w:rsidRPr="00EB28BE">
        <w:rPr>
          <w:rFonts w:hAnsi="宋体" w:cs="宋体" w:hint="eastAsia"/>
        </w:rPr>
        <w:t xml:space="preserve">       double ret=xmult(*((point*)a),*((point*)b),p1);</w:t>
      </w:r>
    </w:p>
    <w:p w:rsidR="005F1F37" w:rsidRPr="00EB28BE" w:rsidRDefault="005F1F37" w:rsidP="005F1F37">
      <w:pPr>
        <w:pStyle w:val="ad"/>
        <w:rPr>
          <w:rFonts w:hAnsi="宋体" w:cs="宋体" w:hint="eastAsia"/>
        </w:rPr>
      </w:pPr>
      <w:r w:rsidRPr="00EB28BE">
        <w:rPr>
          <w:rFonts w:hAnsi="宋体" w:cs="宋体" w:hint="eastAsia"/>
        </w:rPr>
        <w:t xml:space="preserve">       return zero(ret)?(xmult(*((point*)a),*((point*)b),p2)&gt;0?1:-1):(ret&gt;0?1:-1);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void _graham(int n,point* p,int&amp; s,point* ch){</w:t>
      </w:r>
    </w:p>
    <w:p w:rsidR="005F1F37" w:rsidRPr="00EB28BE" w:rsidRDefault="005F1F37" w:rsidP="005F1F37">
      <w:pPr>
        <w:pStyle w:val="ad"/>
        <w:rPr>
          <w:rFonts w:hAnsi="宋体" w:cs="宋体" w:hint="eastAsia"/>
        </w:rPr>
      </w:pPr>
      <w:r w:rsidRPr="00EB28BE">
        <w:rPr>
          <w:rFonts w:hAnsi="宋体" w:cs="宋体" w:hint="eastAsia"/>
        </w:rPr>
        <w:t xml:space="preserve">       int i,k=0;</w:t>
      </w:r>
    </w:p>
    <w:p w:rsidR="005F1F37" w:rsidRPr="00EB28BE" w:rsidRDefault="005F1F37" w:rsidP="005F1F37">
      <w:pPr>
        <w:pStyle w:val="ad"/>
        <w:rPr>
          <w:rFonts w:hAnsi="宋体" w:cs="宋体" w:hint="eastAsia"/>
        </w:rPr>
      </w:pPr>
      <w:r w:rsidRPr="00EB28BE">
        <w:rPr>
          <w:rFonts w:hAnsi="宋体" w:cs="宋体" w:hint="eastAsia"/>
        </w:rPr>
        <w:t xml:space="preserve">       for (p1=p2=p[0],i=1;i&lt;n;p2.x+=p[i].x,p2.y+=p[i].y,i++)</w:t>
      </w:r>
    </w:p>
    <w:p w:rsidR="005F1F37" w:rsidRPr="00EB28BE" w:rsidRDefault="005F1F37" w:rsidP="005F1F37">
      <w:pPr>
        <w:pStyle w:val="ad"/>
        <w:rPr>
          <w:rFonts w:hAnsi="宋体" w:cs="宋体" w:hint="eastAsia"/>
        </w:rPr>
      </w:pPr>
      <w:r w:rsidRPr="00EB28BE">
        <w:rPr>
          <w:rFonts w:hAnsi="宋体" w:cs="宋体" w:hint="eastAsia"/>
        </w:rPr>
        <w:t xml:space="preserve">              if (p1.y-p[i].y&gt;eps||(zero(p1.y-p[i].y)&amp;&amp;p1.x&gt;p[i].x))</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p1=p[k=i];</w:t>
      </w:r>
    </w:p>
    <w:p w:rsidR="005F1F37" w:rsidRPr="00EB28BE" w:rsidRDefault="005F1F37" w:rsidP="005F1F37">
      <w:pPr>
        <w:pStyle w:val="ad"/>
        <w:rPr>
          <w:rFonts w:hAnsi="宋体" w:cs="宋体" w:hint="eastAsia"/>
          <w:lang w:val="pt-BR"/>
        </w:rPr>
      </w:pPr>
      <w:r w:rsidRPr="00EB28BE">
        <w:rPr>
          <w:rFonts w:hAnsi="宋体" w:cs="宋体" w:hint="eastAsia"/>
          <w:lang w:val="pt-BR"/>
        </w:rPr>
        <w:lastRenderedPageBreak/>
        <w:t xml:space="preserve">       p2.x/=n,p2.y/=n;</w:t>
      </w:r>
    </w:p>
    <w:p w:rsidR="005F1F37" w:rsidRPr="00EB28BE" w:rsidRDefault="005F1F37" w:rsidP="005F1F37">
      <w:pPr>
        <w:pStyle w:val="ad"/>
        <w:rPr>
          <w:rFonts w:hAnsi="宋体" w:cs="宋体" w:hint="eastAsia"/>
        </w:rPr>
      </w:pPr>
      <w:r w:rsidRPr="00EB28BE">
        <w:rPr>
          <w:rFonts w:hAnsi="宋体" w:cs="宋体" w:hint="eastAsia"/>
        </w:rPr>
        <w:t xml:space="preserve">       p[k]=p[0],p[0]=p1;</w:t>
      </w:r>
    </w:p>
    <w:p w:rsidR="005F1F37" w:rsidRPr="00EB28BE" w:rsidRDefault="005F1F37" w:rsidP="005F1F37">
      <w:pPr>
        <w:pStyle w:val="ad"/>
        <w:rPr>
          <w:rFonts w:hAnsi="宋体" w:cs="宋体" w:hint="eastAsia"/>
        </w:rPr>
      </w:pPr>
      <w:r w:rsidRPr="00EB28BE">
        <w:rPr>
          <w:rFonts w:hAnsi="宋体" w:cs="宋体" w:hint="eastAsia"/>
        </w:rPr>
        <w:t xml:space="preserve">       qsort(p+1,n-1,sizeof(point),graham_cp);</w:t>
      </w:r>
    </w:p>
    <w:p w:rsidR="005F1F37" w:rsidRPr="00EB28BE" w:rsidRDefault="005F1F37" w:rsidP="005F1F37">
      <w:pPr>
        <w:pStyle w:val="ad"/>
        <w:rPr>
          <w:rFonts w:hAnsi="宋体" w:cs="宋体" w:hint="eastAsia"/>
        </w:rPr>
      </w:pPr>
      <w:r w:rsidRPr="00EB28BE">
        <w:rPr>
          <w:rFonts w:hAnsi="宋体" w:cs="宋体" w:hint="eastAsia"/>
        </w:rPr>
        <w:t xml:space="preserve">       for (ch[0]=p[0],ch[1]=p[1],ch[2]=p[2],s=i=3;i&lt;n;ch[s++]=p[i++])</w:t>
      </w:r>
    </w:p>
    <w:p w:rsidR="005F1F37" w:rsidRPr="00EB28BE" w:rsidRDefault="005F1F37" w:rsidP="005F1F37">
      <w:pPr>
        <w:pStyle w:val="ad"/>
        <w:rPr>
          <w:rFonts w:hAnsi="宋体" w:cs="宋体" w:hint="eastAsia"/>
        </w:rPr>
      </w:pPr>
      <w:r w:rsidRPr="00EB28BE">
        <w:rPr>
          <w:rFonts w:hAnsi="宋体" w:cs="宋体" w:hint="eastAsia"/>
        </w:rPr>
        <w:t xml:space="preserve">              for (;s&gt;2&amp;&amp;xmult(ch[s-2],p[i],ch[s-1])&lt;-eps;s--);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//构造凸包接口函数,传入原始点集大小n,点集p(p原有顺序被打乱!)</w:t>
      </w:r>
    </w:p>
    <w:p w:rsidR="005F1F37" w:rsidRPr="00EB28BE" w:rsidRDefault="005F1F37" w:rsidP="005F1F37">
      <w:pPr>
        <w:pStyle w:val="ad"/>
        <w:rPr>
          <w:rFonts w:hAnsi="宋体" w:cs="宋体" w:hint="eastAsia"/>
        </w:rPr>
      </w:pPr>
      <w:r w:rsidRPr="00EB28BE">
        <w:rPr>
          <w:rFonts w:hAnsi="宋体" w:cs="宋体" w:hint="eastAsia"/>
        </w:rPr>
        <w:t>//返回凸包大小,凸包的点在convex中</w:t>
      </w:r>
    </w:p>
    <w:p w:rsidR="005F1F37" w:rsidRPr="00EB28BE" w:rsidRDefault="005F1F37" w:rsidP="005F1F37">
      <w:pPr>
        <w:pStyle w:val="ad"/>
        <w:rPr>
          <w:rFonts w:hAnsi="宋体" w:cs="宋体" w:hint="eastAsia"/>
        </w:rPr>
      </w:pPr>
      <w:r w:rsidRPr="00EB28BE">
        <w:rPr>
          <w:rFonts w:hAnsi="宋体" w:cs="宋体" w:hint="eastAsia"/>
        </w:rPr>
        <w:t>//参数maxsize为1包含共线点,为0不包含共线点,缺省为1</w:t>
      </w:r>
    </w:p>
    <w:p w:rsidR="005F1F37" w:rsidRPr="00EB28BE" w:rsidRDefault="005F1F37" w:rsidP="005F1F37">
      <w:pPr>
        <w:pStyle w:val="ad"/>
        <w:rPr>
          <w:rFonts w:hAnsi="宋体" w:cs="宋体" w:hint="eastAsia"/>
        </w:rPr>
      </w:pPr>
      <w:r w:rsidRPr="00EB28BE">
        <w:rPr>
          <w:rFonts w:hAnsi="宋体" w:cs="宋体" w:hint="eastAsia"/>
        </w:rPr>
        <w:t>//参数clockwise为1顺时针构造,为0逆时针构造,缺省为1</w:t>
      </w:r>
    </w:p>
    <w:p w:rsidR="005F1F37" w:rsidRPr="00EB28BE" w:rsidRDefault="005F1F37" w:rsidP="005F1F37">
      <w:pPr>
        <w:pStyle w:val="ad"/>
        <w:rPr>
          <w:rFonts w:hAnsi="宋体" w:cs="宋体" w:hint="eastAsia"/>
        </w:rPr>
      </w:pPr>
      <w:r w:rsidRPr="00EB28BE">
        <w:rPr>
          <w:rFonts w:hAnsi="宋体" w:cs="宋体" w:hint="eastAsia"/>
        </w:rPr>
        <w:t>//在输入仅有若干共线点时算法不稳定,可能有此类情况请另行处理!</w:t>
      </w:r>
    </w:p>
    <w:p w:rsidR="005F1F37" w:rsidRPr="00EB28BE" w:rsidRDefault="005F1F37" w:rsidP="005F1F37">
      <w:pPr>
        <w:pStyle w:val="ad"/>
        <w:rPr>
          <w:rFonts w:hAnsi="宋体" w:cs="宋体" w:hint="eastAsia"/>
        </w:rPr>
      </w:pPr>
      <w:r w:rsidRPr="00EB28BE">
        <w:rPr>
          <w:rFonts w:hAnsi="宋体" w:cs="宋体" w:hint="eastAsia"/>
        </w:rPr>
        <w:t>//不能去掉点集中重合的点</w:t>
      </w:r>
    </w:p>
    <w:p w:rsidR="005F1F37" w:rsidRPr="00EB28BE" w:rsidRDefault="005F1F37" w:rsidP="005F1F37">
      <w:pPr>
        <w:pStyle w:val="ad"/>
        <w:rPr>
          <w:rFonts w:hAnsi="宋体" w:cs="宋体" w:hint="eastAsia"/>
        </w:rPr>
      </w:pPr>
      <w:r w:rsidRPr="00EB28BE">
        <w:rPr>
          <w:rFonts w:hAnsi="宋体" w:cs="宋体" w:hint="eastAsia"/>
        </w:rPr>
        <w:t>int graham(int n,point* p,point* convex,int maxsize=1,int dir=1){</w:t>
      </w:r>
    </w:p>
    <w:p w:rsidR="005F1F37" w:rsidRPr="00EB28BE" w:rsidRDefault="005F1F37" w:rsidP="005F1F37">
      <w:pPr>
        <w:pStyle w:val="ad"/>
        <w:rPr>
          <w:rFonts w:hAnsi="宋体" w:cs="宋体" w:hint="eastAsia"/>
        </w:rPr>
      </w:pPr>
      <w:r w:rsidRPr="00EB28BE">
        <w:rPr>
          <w:rFonts w:hAnsi="宋体" w:cs="宋体" w:hint="eastAsia"/>
        </w:rPr>
        <w:t xml:space="preserve">       point* temp=new point[n];</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int s,i;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_graham(n,p,s,temp);</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(convex[0]=temp[0],n=1,i=(dir?1:(s-1));dir?(i&lt;s):i;i+=(dir?1:-1))</w:t>
      </w:r>
    </w:p>
    <w:p w:rsidR="005F1F37" w:rsidRPr="00EB28BE" w:rsidRDefault="005F1F37" w:rsidP="005F1F37">
      <w:pPr>
        <w:pStyle w:val="ad"/>
        <w:rPr>
          <w:rFonts w:hAnsi="宋体" w:cs="宋体" w:hint="eastAsia"/>
        </w:rPr>
      </w:pPr>
      <w:r w:rsidRPr="00EB28BE">
        <w:rPr>
          <w:rFonts w:hAnsi="宋体" w:cs="宋体" w:hint="eastAsia"/>
        </w:rPr>
        <w:t xml:space="preserve">              if (maxsize||!zero(xmult(temp[i-1],temp[i],temp[(i+1)%s])))</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convex[n++]=temp[i];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delete []temp;</w:t>
      </w:r>
    </w:p>
    <w:p w:rsidR="005F1F37" w:rsidRPr="00EB28BE" w:rsidRDefault="005F1F37" w:rsidP="005F1F37">
      <w:pPr>
        <w:pStyle w:val="ad"/>
        <w:rPr>
          <w:rFonts w:hAnsi="宋体" w:cs="宋体" w:hint="eastAsia"/>
        </w:rPr>
      </w:pPr>
      <w:r w:rsidRPr="00EB28BE">
        <w:rPr>
          <w:rFonts w:hAnsi="宋体" w:cs="宋体" w:hint="eastAsia"/>
          <w:lang w:val="pt-BR"/>
        </w:rPr>
        <w:t xml:space="preserve">       </w:t>
      </w:r>
      <w:r w:rsidRPr="00EB28BE">
        <w:rPr>
          <w:rFonts w:hAnsi="宋体" w:cs="宋体" w:hint="eastAsia"/>
        </w:rPr>
        <w:t>return 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1.11   网格</w:t>
      </w:r>
    </w:p>
    <w:p w:rsidR="005F1F37" w:rsidRPr="00EB28BE" w:rsidRDefault="005F1F37" w:rsidP="005F1F37">
      <w:pPr>
        <w:pStyle w:val="ad"/>
        <w:rPr>
          <w:rFonts w:hAnsi="宋体" w:cs="宋体" w:hint="eastAsia"/>
        </w:rPr>
      </w:pPr>
      <w:r w:rsidRPr="00EB28BE">
        <w:rPr>
          <w:rFonts w:hAnsi="宋体" w:cs="宋体" w:hint="eastAsia"/>
        </w:rPr>
        <w:t>#define abs(x) ((x)&gt;0?(x):-(x))</w:t>
      </w:r>
    </w:p>
    <w:p w:rsidR="005F1F37" w:rsidRPr="00EB28BE" w:rsidRDefault="005F1F37" w:rsidP="005F1F37">
      <w:pPr>
        <w:pStyle w:val="ad"/>
        <w:rPr>
          <w:rFonts w:hAnsi="宋体" w:cs="宋体" w:hint="eastAsia"/>
        </w:rPr>
      </w:pPr>
      <w:r w:rsidRPr="00EB28BE">
        <w:rPr>
          <w:rFonts w:hAnsi="宋体" w:cs="宋体" w:hint="eastAsia"/>
        </w:rPr>
        <w:t>struct point{int x,y;};</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gcd(int a,int b){</w:t>
      </w:r>
    </w:p>
    <w:p w:rsidR="005F1F37" w:rsidRPr="00EB28BE" w:rsidRDefault="005F1F37" w:rsidP="005F1F37">
      <w:pPr>
        <w:pStyle w:val="ad"/>
        <w:rPr>
          <w:rFonts w:hAnsi="宋体" w:cs="宋体" w:hint="eastAsia"/>
        </w:rPr>
      </w:pPr>
      <w:r w:rsidRPr="00EB28BE">
        <w:rPr>
          <w:rFonts w:hAnsi="宋体" w:cs="宋体" w:hint="eastAsia"/>
        </w:rPr>
        <w:t xml:space="preserve">       return b?gcd(b,a%b):a;</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//多边形上的网格点个数</w:t>
      </w:r>
    </w:p>
    <w:p w:rsidR="005F1F37" w:rsidRPr="00EB28BE" w:rsidRDefault="005F1F37" w:rsidP="005F1F37">
      <w:pPr>
        <w:pStyle w:val="ad"/>
        <w:rPr>
          <w:rFonts w:hAnsi="宋体" w:cs="宋体" w:hint="eastAsia"/>
        </w:rPr>
      </w:pPr>
      <w:r w:rsidRPr="00EB28BE">
        <w:rPr>
          <w:rFonts w:hAnsi="宋体" w:cs="宋体" w:hint="eastAsia"/>
        </w:rPr>
        <w:t>int grid_onedge(int n,point* p){</w:t>
      </w:r>
    </w:p>
    <w:p w:rsidR="005F1F37" w:rsidRPr="00EB28BE" w:rsidRDefault="005F1F37" w:rsidP="005F1F37">
      <w:pPr>
        <w:pStyle w:val="ad"/>
        <w:rPr>
          <w:rFonts w:hAnsi="宋体" w:cs="宋体" w:hint="eastAsia"/>
        </w:rPr>
      </w:pPr>
      <w:r w:rsidRPr="00EB28BE">
        <w:rPr>
          <w:rFonts w:hAnsi="宋体" w:cs="宋体" w:hint="eastAsia"/>
        </w:rPr>
        <w:t xml:space="preserve">       int i,ret=0;</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ret+=gcd(abs(p[i].x-p[(i+1)%n].x),abs(p[i].y-p[(i+1)%n].y));</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//多边形内的网格点个数</w:t>
      </w:r>
    </w:p>
    <w:p w:rsidR="005F1F37" w:rsidRPr="00EB28BE" w:rsidRDefault="005F1F37" w:rsidP="005F1F37">
      <w:pPr>
        <w:pStyle w:val="ad"/>
        <w:rPr>
          <w:rFonts w:hAnsi="宋体" w:cs="宋体" w:hint="eastAsia"/>
        </w:rPr>
      </w:pPr>
      <w:r w:rsidRPr="00EB28BE">
        <w:rPr>
          <w:rFonts w:hAnsi="宋体" w:cs="宋体" w:hint="eastAsia"/>
        </w:rPr>
        <w:t>int grid_inside(int n,point* p){</w:t>
      </w:r>
    </w:p>
    <w:p w:rsidR="005F1F37" w:rsidRPr="00EB28BE" w:rsidRDefault="005F1F37" w:rsidP="005F1F37">
      <w:pPr>
        <w:pStyle w:val="ad"/>
        <w:rPr>
          <w:rFonts w:hAnsi="宋体" w:cs="宋体" w:hint="eastAsia"/>
        </w:rPr>
      </w:pPr>
      <w:r w:rsidRPr="00EB28BE">
        <w:rPr>
          <w:rFonts w:hAnsi="宋体" w:cs="宋体" w:hint="eastAsia"/>
        </w:rPr>
        <w:t xml:space="preserve">       int i,ret=0;</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lastRenderedPageBreak/>
        <w:t xml:space="preserve">              ret+=p[(i+1)%n].y*(p[i].x-p[(i+2)%n].x);</w:t>
      </w:r>
    </w:p>
    <w:p w:rsidR="005F1F37" w:rsidRPr="00EB28BE" w:rsidRDefault="005F1F37" w:rsidP="005F1F37">
      <w:pPr>
        <w:pStyle w:val="ad"/>
        <w:rPr>
          <w:rFonts w:hAnsi="宋体" w:cs="宋体" w:hint="eastAsia"/>
        </w:rPr>
      </w:pPr>
      <w:r w:rsidRPr="00EB28BE">
        <w:rPr>
          <w:rFonts w:hAnsi="宋体" w:cs="宋体" w:hint="eastAsia"/>
        </w:rPr>
        <w:t xml:space="preserve">       return (abs(ret)-grid_onedge(n,p))/2+1;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1.12   圆</w:t>
      </w:r>
    </w:p>
    <w:p w:rsidR="005F1F37" w:rsidRPr="00EB28BE" w:rsidRDefault="005F1F37" w:rsidP="005F1F37">
      <w:pPr>
        <w:pStyle w:val="ad"/>
        <w:rPr>
          <w:rFonts w:hAnsi="宋体" w:cs="宋体" w:hint="eastAsia"/>
        </w:rPr>
      </w:pPr>
      <w:r w:rsidRPr="00EB28BE">
        <w:rPr>
          <w:rFonts w:hAnsi="宋体" w:cs="宋体" w:hint="eastAsia"/>
        </w:rPr>
        <w:t>#include &lt;math.h&gt;</w:t>
      </w:r>
    </w:p>
    <w:p w:rsidR="005F1F37" w:rsidRPr="00EB28BE" w:rsidRDefault="005F1F37" w:rsidP="005F1F37">
      <w:pPr>
        <w:pStyle w:val="ad"/>
        <w:rPr>
          <w:rFonts w:hAnsi="宋体" w:cs="宋体" w:hint="eastAsia"/>
        </w:rPr>
      </w:pPr>
      <w:r w:rsidRPr="00EB28BE">
        <w:rPr>
          <w:rFonts w:hAnsi="宋体" w:cs="宋体" w:hint="eastAsia"/>
        </w:rPr>
        <w:t>#define eps 1e-8</w:t>
      </w:r>
    </w:p>
    <w:p w:rsidR="005F1F37" w:rsidRPr="00EB28BE" w:rsidRDefault="005F1F37" w:rsidP="005F1F37">
      <w:pPr>
        <w:pStyle w:val="ad"/>
        <w:rPr>
          <w:rFonts w:hAnsi="宋体" w:cs="宋体" w:hint="eastAsia"/>
        </w:rPr>
      </w:pPr>
      <w:r w:rsidRPr="00EB28BE">
        <w:rPr>
          <w:rFonts w:hAnsi="宋体" w:cs="宋体" w:hint="eastAsia"/>
        </w:rPr>
        <w:t>struct point{double x,y;};</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double xmult(point p1,point p2,point p0){</w:t>
      </w:r>
    </w:p>
    <w:p w:rsidR="005F1F37" w:rsidRPr="00EB28BE" w:rsidRDefault="005F1F37" w:rsidP="005F1F37">
      <w:pPr>
        <w:pStyle w:val="ad"/>
        <w:rPr>
          <w:rFonts w:hAnsi="宋体" w:cs="宋体" w:hint="eastAsia"/>
        </w:rPr>
      </w:pPr>
      <w:r w:rsidRPr="00EB28BE">
        <w:rPr>
          <w:rFonts w:hAnsi="宋体" w:cs="宋体" w:hint="eastAsia"/>
        </w:rPr>
        <w:t xml:space="preserve">       return (p1.x-p0.x)*(p2.y-p0.y)-(p2.x-p0.x)*(p1.y-p0.y);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double distance(point p1,point p2){</w:t>
      </w:r>
    </w:p>
    <w:p w:rsidR="005F1F37" w:rsidRPr="00EB28BE" w:rsidRDefault="005F1F37" w:rsidP="005F1F37">
      <w:pPr>
        <w:pStyle w:val="ad"/>
        <w:rPr>
          <w:rFonts w:hAnsi="宋体" w:cs="宋体" w:hint="eastAsia"/>
        </w:rPr>
      </w:pPr>
      <w:r w:rsidRPr="00EB28BE">
        <w:rPr>
          <w:rFonts w:hAnsi="宋体" w:cs="宋体" w:hint="eastAsia"/>
        </w:rPr>
        <w:t xml:space="preserve">       return sqrt((p1.x-p2.x)*(p1.x-p2.x)+(p1.y-p2.y)*(p1.y-p2.y));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double disptoline(point p,point l1,point l2){</w:t>
      </w:r>
    </w:p>
    <w:p w:rsidR="005F1F37" w:rsidRPr="00EB28BE" w:rsidRDefault="005F1F37" w:rsidP="005F1F37">
      <w:pPr>
        <w:pStyle w:val="ad"/>
        <w:rPr>
          <w:rFonts w:hAnsi="宋体" w:cs="宋体" w:hint="eastAsia"/>
        </w:rPr>
      </w:pPr>
      <w:r w:rsidRPr="00EB28BE">
        <w:rPr>
          <w:rFonts w:hAnsi="宋体" w:cs="宋体" w:hint="eastAsia"/>
        </w:rPr>
        <w:t xml:space="preserve">       return fabs(xmult(p,l1,l2))/distance(l1,l2);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point intersection(point u1,point u2,point v1,point v2){</w:t>
      </w:r>
    </w:p>
    <w:p w:rsidR="005F1F37" w:rsidRPr="00EB28BE" w:rsidRDefault="005F1F37" w:rsidP="005F1F37">
      <w:pPr>
        <w:pStyle w:val="ad"/>
        <w:rPr>
          <w:rFonts w:hAnsi="宋体" w:cs="宋体" w:hint="eastAsia"/>
        </w:rPr>
      </w:pPr>
      <w:r w:rsidRPr="00EB28BE">
        <w:rPr>
          <w:rFonts w:hAnsi="宋体" w:cs="宋体" w:hint="eastAsia"/>
        </w:rPr>
        <w:t xml:space="preserve">       point ret=u1;</w:t>
      </w:r>
    </w:p>
    <w:p w:rsidR="005F1F37" w:rsidRPr="00EB28BE" w:rsidRDefault="005F1F37" w:rsidP="005F1F37">
      <w:pPr>
        <w:pStyle w:val="ad"/>
        <w:rPr>
          <w:rFonts w:hAnsi="宋体" w:cs="宋体" w:hint="eastAsia"/>
        </w:rPr>
      </w:pPr>
      <w:r w:rsidRPr="00EB28BE">
        <w:rPr>
          <w:rFonts w:hAnsi="宋体" w:cs="宋体" w:hint="eastAsia"/>
        </w:rPr>
        <w:t xml:space="preserve">       double t=((u1.x-v1.x)*(v1.y-v2.y)-(u1.y-v1.y)*(v1.x-v2.x))</w:t>
      </w:r>
    </w:p>
    <w:p w:rsidR="005F1F37" w:rsidRPr="00EB28BE" w:rsidRDefault="005F1F37" w:rsidP="005F1F37">
      <w:pPr>
        <w:pStyle w:val="ad"/>
        <w:rPr>
          <w:rFonts w:hAnsi="宋体" w:cs="宋体" w:hint="eastAsia"/>
        </w:rPr>
      </w:pPr>
      <w:r w:rsidRPr="00EB28BE">
        <w:rPr>
          <w:rFonts w:hAnsi="宋体" w:cs="宋体" w:hint="eastAsia"/>
        </w:rPr>
        <w:t xml:space="preserve">                     /((u1.x-u2.x)*(v1.y-v2.y)-(u1.y-u2.y)*(v1.x-v2.x));</w:t>
      </w:r>
    </w:p>
    <w:p w:rsidR="005F1F37" w:rsidRPr="00EB28BE" w:rsidRDefault="005F1F37" w:rsidP="005F1F37">
      <w:pPr>
        <w:pStyle w:val="ad"/>
        <w:rPr>
          <w:rFonts w:hAnsi="宋体" w:cs="宋体" w:hint="eastAsia"/>
        </w:rPr>
      </w:pPr>
      <w:r w:rsidRPr="00EB28BE">
        <w:rPr>
          <w:rFonts w:hAnsi="宋体" w:cs="宋体" w:hint="eastAsia"/>
        </w:rPr>
        <w:t xml:space="preserve">       ret.x+=(u2.x-u1.x)*t;</w:t>
      </w:r>
    </w:p>
    <w:p w:rsidR="005F1F37" w:rsidRPr="00EB28BE" w:rsidRDefault="005F1F37" w:rsidP="005F1F37">
      <w:pPr>
        <w:pStyle w:val="ad"/>
        <w:rPr>
          <w:rFonts w:hAnsi="宋体" w:cs="宋体" w:hint="eastAsia"/>
        </w:rPr>
      </w:pPr>
      <w:r w:rsidRPr="00EB28BE">
        <w:rPr>
          <w:rFonts w:hAnsi="宋体" w:cs="宋体" w:hint="eastAsia"/>
        </w:rPr>
        <w:t xml:space="preserve">       ret.y+=(u2.y-u1.y)*t;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//判直线和圆相交,包括相切</w:t>
      </w:r>
    </w:p>
    <w:p w:rsidR="005F1F37" w:rsidRPr="00EB28BE" w:rsidRDefault="005F1F37" w:rsidP="005F1F37">
      <w:pPr>
        <w:pStyle w:val="ad"/>
        <w:rPr>
          <w:rFonts w:hAnsi="宋体" w:cs="宋体" w:hint="eastAsia"/>
        </w:rPr>
      </w:pPr>
      <w:r w:rsidRPr="00EB28BE">
        <w:rPr>
          <w:rFonts w:hAnsi="宋体" w:cs="宋体" w:hint="eastAsia"/>
        </w:rPr>
        <w:t>int intersect_line_circle(point c,double r,point l1,point l2){</w:t>
      </w:r>
    </w:p>
    <w:p w:rsidR="005F1F37" w:rsidRPr="00EB28BE" w:rsidRDefault="005F1F37" w:rsidP="005F1F37">
      <w:pPr>
        <w:pStyle w:val="ad"/>
        <w:rPr>
          <w:rFonts w:hAnsi="宋体" w:cs="宋体" w:hint="eastAsia"/>
        </w:rPr>
      </w:pPr>
      <w:r w:rsidRPr="00EB28BE">
        <w:rPr>
          <w:rFonts w:hAnsi="宋体" w:cs="宋体" w:hint="eastAsia"/>
        </w:rPr>
        <w:t xml:space="preserve">       return disptoline(c,l1,l2)&lt;r+eps;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//判线段和圆相交,包括端点和相切</w:t>
      </w:r>
    </w:p>
    <w:p w:rsidR="005F1F37" w:rsidRPr="00EB28BE" w:rsidRDefault="005F1F37" w:rsidP="005F1F37">
      <w:pPr>
        <w:pStyle w:val="ad"/>
        <w:rPr>
          <w:rFonts w:hAnsi="宋体" w:cs="宋体" w:hint="eastAsia"/>
        </w:rPr>
      </w:pPr>
      <w:r w:rsidRPr="00EB28BE">
        <w:rPr>
          <w:rFonts w:hAnsi="宋体" w:cs="宋体" w:hint="eastAsia"/>
        </w:rPr>
        <w:t>int intersect_seg_circle(point c,double r,point l1,point l2){</w:t>
      </w:r>
    </w:p>
    <w:p w:rsidR="005F1F37" w:rsidRPr="00EB28BE" w:rsidRDefault="005F1F37" w:rsidP="005F1F37">
      <w:pPr>
        <w:pStyle w:val="ad"/>
        <w:rPr>
          <w:rFonts w:hAnsi="宋体" w:cs="宋体" w:hint="eastAsia"/>
        </w:rPr>
      </w:pPr>
      <w:r w:rsidRPr="00EB28BE">
        <w:rPr>
          <w:rFonts w:hAnsi="宋体" w:cs="宋体" w:hint="eastAsia"/>
        </w:rPr>
        <w:t xml:space="preserve">       double t1=distance(c,l1)-r,t2=distance(c,l2)-r;</w:t>
      </w:r>
    </w:p>
    <w:p w:rsidR="005F1F37" w:rsidRPr="00EB28BE" w:rsidRDefault="005F1F37" w:rsidP="005F1F37">
      <w:pPr>
        <w:pStyle w:val="ad"/>
        <w:rPr>
          <w:rFonts w:hAnsi="宋体" w:cs="宋体" w:hint="eastAsia"/>
        </w:rPr>
      </w:pPr>
      <w:r w:rsidRPr="00EB28BE">
        <w:rPr>
          <w:rFonts w:hAnsi="宋体" w:cs="宋体" w:hint="eastAsia"/>
        </w:rPr>
        <w:t xml:space="preserve">       point t=c;</w:t>
      </w:r>
    </w:p>
    <w:p w:rsidR="005F1F37" w:rsidRPr="00EB28BE" w:rsidRDefault="005F1F37" w:rsidP="005F1F37">
      <w:pPr>
        <w:pStyle w:val="ad"/>
        <w:rPr>
          <w:rFonts w:hAnsi="宋体" w:cs="宋体" w:hint="eastAsia"/>
        </w:rPr>
      </w:pPr>
      <w:r w:rsidRPr="00EB28BE">
        <w:rPr>
          <w:rFonts w:hAnsi="宋体" w:cs="宋体" w:hint="eastAsia"/>
        </w:rPr>
        <w:t xml:space="preserve">       if (t1&lt;eps||t2&lt;eps)</w:t>
      </w:r>
    </w:p>
    <w:p w:rsidR="005F1F37" w:rsidRPr="00EB28BE" w:rsidRDefault="005F1F37" w:rsidP="005F1F37">
      <w:pPr>
        <w:pStyle w:val="ad"/>
        <w:rPr>
          <w:rFonts w:hAnsi="宋体" w:cs="宋体" w:hint="eastAsia"/>
        </w:rPr>
      </w:pPr>
      <w:r w:rsidRPr="00EB28BE">
        <w:rPr>
          <w:rFonts w:hAnsi="宋体" w:cs="宋体" w:hint="eastAsia"/>
        </w:rPr>
        <w:t xml:space="preserve">              return t1&gt;-eps||t2&gt;-eps;</w:t>
      </w:r>
    </w:p>
    <w:p w:rsidR="005F1F37" w:rsidRPr="00EB28BE" w:rsidRDefault="005F1F37" w:rsidP="005F1F37">
      <w:pPr>
        <w:pStyle w:val="ad"/>
        <w:rPr>
          <w:rFonts w:hAnsi="宋体" w:cs="宋体" w:hint="eastAsia"/>
        </w:rPr>
      </w:pPr>
      <w:r w:rsidRPr="00EB28BE">
        <w:rPr>
          <w:rFonts w:hAnsi="宋体" w:cs="宋体" w:hint="eastAsia"/>
        </w:rPr>
        <w:t xml:space="preserve">       t.x+=l1.y-l2.y;</w:t>
      </w:r>
    </w:p>
    <w:p w:rsidR="005F1F37" w:rsidRPr="00EB28BE" w:rsidRDefault="005F1F37" w:rsidP="005F1F37">
      <w:pPr>
        <w:pStyle w:val="ad"/>
        <w:rPr>
          <w:rFonts w:hAnsi="宋体" w:cs="宋体" w:hint="eastAsia"/>
        </w:rPr>
      </w:pPr>
      <w:r w:rsidRPr="00EB28BE">
        <w:rPr>
          <w:rFonts w:hAnsi="宋体" w:cs="宋体" w:hint="eastAsia"/>
        </w:rPr>
        <w:t xml:space="preserve">       t.y+=l2.x-l1.x;</w:t>
      </w:r>
    </w:p>
    <w:p w:rsidR="005F1F37" w:rsidRPr="00EB28BE" w:rsidRDefault="005F1F37" w:rsidP="005F1F37">
      <w:pPr>
        <w:pStyle w:val="ad"/>
        <w:rPr>
          <w:rFonts w:hAnsi="宋体" w:cs="宋体" w:hint="eastAsia"/>
        </w:rPr>
      </w:pPr>
      <w:r w:rsidRPr="00EB28BE">
        <w:rPr>
          <w:rFonts w:hAnsi="宋体" w:cs="宋体" w:hint="eastAsia"/>
        </w:rPr>
        <w:t xml:space="preserve">       return xmult(l1,c,t)*xmult(l2,c,t)&lt;eps&amp;&amp;disptoline(c,l1,l2)-r&lt;eps;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lastRenderedPageBreak/>
        <w:t>//判圆和圆相交,包括相切</w:t>
      </w:r>
    </w:p>
    <w:p w:rsidR="005F1F37" w:rsidRPr="00EB28BE" w:rsidRDefault="005F1F37" w:rsidP="005F1F37">
      <w:pPr>
        <w:pStyle w:val="ad"/>
        <w:rPr>
          <w:rFonts w:hAnsi="宋体" w:cs="宋体" w:hint="eastAsia"/>
        </w:rPr>
      </w:pPr>
      <w:r w:rsidRPr="00EB28BE">
        <w:rPr>
          <w:rFonts w:hAnsi="宋体" w:cs="宋体" w:hint="eastAsia"/>
        </w:rPr>
        <w:t>int intersect_circle_circle(point c1,double r1,point c2,double r2){</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return distance(c1,c2)&lt;r1+r2+eps&amp;&amp;distance(c1,c2)&gt;fabs(r1-r2)-eps;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//计算圆上到点p最近点,如p与圆心重合,返回p本身</w:t>
      </w:r>
    </w:p>
    <w:p w:rsidR="005F1F37" w:rsidRPr="00EB28BE" w:rsidRDefault="005F1F37" w:rsidP="005F1F37">
      <w:pPr>
        <w:pStyle w:val="ad"/>
        <w:rPr>
          <w:rFonts w:hAnsi="宋体" w:cs="宋体" w:hint="eastAsia"/>
        </w:rPr>
      </w:pPr>
      <w:r w:rsidRPr="00EB28BE">
        <w:rPr>
          <w:rFonts w:hAnsi="宋体" w:cs="宋体" w:hint="eastAsia"/>
        </w:rPr>
        <w:t>point dot_to_circle(point c,double r,point p){</w:t>
      </w:r>
    </w:p>
    <w:p w:rsidR="005F1F37" w:rsidRPr="00EB28BE" w:rsidRDefault="005F1F37" w:rsidP="005F1F37">
      <w:pPr>
        <w:pStyle w:val="ad"/>
        <w:rPr>
          <w:rFonts w:hAnsi="宋体" w:cs="宋体" w:hint="eastAsia"/>
        </w:rPr>
      </w:pPr>
      <w:r w:rsidRPr="00EB28BE">
        <w:rPr>
          <w:rFonts w:hAnsi="宋体" w:cs="宋体" w:hint="eastAsia"/>
        </w:rPr>
        <w:t xml:space="preserve">       point u,v;</w:t>
      </w:r>
    </w:p>
    <w:p w:rsidR="005F1F37" w:rsidRPr="00EB28BE" w:rsidRDefault="005F1F37" w:rsidP="005F1F37">
      <w:pPr>
        <w:pStyle w:val="ad"/>
        <w:rPr>
          <w:rFonts w:hAnsi="宋体" w:cs="宋体" w:hint="eastAsia"/>
        </w:rPr>
      </w:pPr>
      <w:r w:rsidRPr="00EB28BE">
        <w:rPr>
          <w:rFonts w:hAnsi="宋体" w:cs="宋体" w:hint="eastAsia"/>
        </w:rPr>
        <w:t xml:space="preserve">       if (distance(p,c)&lt;eps)</w:t>
      </w:r>
    </w:p>
    <w:p w:rsidR="005F1F37" w:rsidRPr="00EB28BE" w:rsidRDefault="005F1F37" w:rsidP="005F1F37">
      <w:pPr>
        <w:pStyle w:val="ad"/>
        <w:rPr>
          <w:rFonts w:hAnsi="宋体" w:cs="宋体" w:hint="eastAsia"/>
        </w:rPr>
      </w:pPr>
      <w:r w:rsidRPr="00EB28BE">
        <w:rPr>
          <w:rFonts w:hAnsi="宋体" w:cs="宋体" w:hint="eastAsia"/>
        </w:rPr>
        <w:t xml:space="preserve">              return p;</w:t>
      </w:r>
    </w:p>
    <w:p w:rsidR="005F1F37" w:rsidRPr="00EB28BE" w:rsidRDefault="005F1F37" w:rsidP="005F1F37">
      <w:pPr>
        <w:pStyle w:val="ad"/>
        <w:rPr>
          <w:rFonts w:hAnsi="宋体" w:cs="宋体" w:hint="eastAsia"/>
        </w:rPr>
      </w:pPr>
      <w:r w:rsidRPr="00EB28BE">
        <w:rPr>
          <w:rFonts w:hAnsi="宋体" w:cs="宋体" w:hint="eastAsia"/>
        </w:rPr>
        <w:t xml:space="preserve">       u.x=c.x+r*fabs(c.x-p.x)/distance(c,p);</w:t>
      </w:r>
    </w:p>
    <w:p w:rsidR="005F1F37" w:rsidRPr="00EB28BE" w:rsidRDefault="005F1F37" w:rsidP="005F1F37">
      <w:pPr>
        <w:pStyle w:val="ad"/>
        <w:rPr>
          <w:rFonts w:hAnsi="宋体" w:cs="宋体" w:hint="eastAsia"/>
        </w:rPr>
      </w:pPr>
      <w:r w:rsidRPr="00EB28BE">
        <w:rPr>
          <w:rFonts w:hAnsi="宋体" w:cs="宋体" w:hint="eastAsia"/>
        </w:rPr>
        <w:t xml:space="preserve">       u.y=c.y+r*fabs(c.y-p.y)/distance(c,p)*((c.x-p.x)*(c.y-p.y)&lt;0?-1:1);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v.x=c.x-r*fabs(c.x-p.x)/distance(c,p);</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v.y=c.y-r*fabs(c.y-p.y)/distance(c,p)*((c.x-p.x)*(c.y-p.y)&lt;0?-1:1);</w:t>
      </w:r>
    </w:p>
    <w:p w:rsidR="005F1F37" w:rsidRPr="00EB28BE" w:rsidRDefault="005F1F37" w:rsidP="005F1F37">
      <w:pPr>
        <w:pStyle w:val="ad"/>
        <w:rPr>
          <w:rFonts w:hAnsi="宋体" w:cs="宋体" w:hint="eastAsia"/>
        </w:rPr>
      </w:pPr>
      <w:r w:rsidRPr="00EB28BE">
        <w:rPr>
          <w:rFonts w:hAnsi="宋体" w:cs="宋体" w:hint="eastAsia"/>
        </w:rPr>
        <w:t xml:space="preserve">       return distance(u,p)&lt;distance(v,p)?u:v;</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//计算直线与圆的交点,保证直线与圆有交点</w:t>
      </w:r>
    </w:p>
    <w:p w:rsidR="005F1F37" w:rsidRPr="00EB28BE" w:rsidRDefault="005F1F37" w:rsidP="005F1F37">
      <w:pPr>
        <w:pStyle w:val="ad"/>
        <w:rPr>
          <w:rFonts w:hAnsi="宋体" w:cs="宋体" w:hint="eastAsia"/>
        </w:rPr>
      </w:pPr>
      <w:r w:rsidRPr="00EB28BE">
        <w:rPr>
          <w:rFonts w:hAnsi="宋体" w:cs="宋体" w:hint="eastAsia"/>
        </w:rPr>
        <w:t>//计算线段与圆的交点可用这个函数后判点是否在线段上</w:t>
      </w:r>
    </w:p>
    <w:p w:rsidR="005F1F37" w:rsidRPr="00EB28BE" w:rsidRDefault="005F1F37" w:rsidP="005F1F37">
      <w:pPr>
        <w:pStyle w:val="ad"/>
        <w:rPr>
          <w:rFonts w:hAnsi="宋体" w:cs="宋体" w:hint="eastAsia"/>
        </w:rPr>
      </w:pPr>
      <w:r w:rsidRPr="00EB28BE">
        <w:rPr>
          <w:rFonts w:hAnsi="宋体" w:cs="宋体" w:hint="eastAsia"/>
        </w:rPr>
        <w:t>void intersection_line_circle(point c,double r,point l1,point l2,point&amp; p1,point&amp; p2){</w:t>
      </w:r>
    </w:p>
    <w:p w:rsidR="005F1F37" w:rsidRPr="00EB28BE" w:rsidRDefault="005F1F37" w:rsidP="005F1F37">
      <w:pPr>
        <w:pStyle w:val="ad"/>
        <w:rPr>
          <w:rFonts w:hAnsi="宋体" w:cs="宋体" w:hint="eastAsia"/>
        </w:rPr>
      </w:pPr>
      <w:r w:rsidRPr="00EB28BE">
        <w:rPr>
          <w:rFonts w:hAnsi="宋体" w:cs="宋体" w:hint="eastAsia"/>
        </w:rPr>
        <w:t xml:space="preserve">       point p=c;</w:t>
      </w:r>
    </w:p>
    <w:p w:rsidR="005F1F37" w:rsidRPr="00EB28BE" w:rsidRDefault="005F1F37" w:rsidP="005F1F37">
      <w:pPr>
        <w:pStyle w:val="ad"/>
        <w:rPr>
          <w:rFonts w:hAnsi="宋体" w:cs="宋体" w:hint="eastAsia"/>
        </w:rPr>
      </w:pPr>
      <w:r w:rsidRPr="00EB28BE">
        <w:rPr>
          <w:rFonts w:hAnsi="宋体" w:cs="宋体" w:hint="eastAsia"/>
        </w:rPr>
        <w:t xml:space="preserve">       double t;</w:t>
      </w:r>
    </w:p>
    <w:p w:rsidR="005F1F37" w:rsidRPr="00EB28BE" w:rsidRDefault="005F1F37" w:rsidP="005F1F37">
      <w:pPr>
        <w:pStyle w:val="ad"/>
        <w:rPr>
          <w:rFonts w:hAnsi="宋体" w:cs="宋体" w:hint="eastAsia"/>
        </w:rPr>
      </w:pPr>
      <w:r w:rsidRPr="00EB28BE">
        <w:rPr>
          <w:rFonts w:hAnsi="宋体" w:cs="宋体" w:hint="eastAsia"/>
        </w:rPr>
        <w:t xml:space="preserve">       p.x+=l1.y-l2.y;</w:t>
      </w:r>
    </w:p>
    <w:p w:rsidR="005F1F37" w:rsidRPr="00EB28BE" w:rsidRDefault="005F1F37" w:rsidP="005F1F37">
      <w:pPr>
        <w:pStyle w:val="ad"/>
        <w:rPr>
          <w:rFonts w:hAnsi="宋体" w:cs="宋体" w:hint="eastAsia"/>
        </w:rPr>
      </w:pPr>
      <w:r w:rsidRPr="00EB28BE">
        <w:rPr>
          <w:rFonts w:hAnsi="宋体" w:cs="宋体" w:hint="eastAsia"/>
        </w:rPr>
        <w:t xml:space="preserve">       p.y+=l2.x-l1.x;</w:t>
      </w:r>
    </w:p>
    <w:p w:rsidR="005F1F37" w:rsidRPr="00EB28BE" w:rsidRDefault="005F1F37" w:rsidP="005F1F37">
      <w:pPr>
        <w:pStyle w:val="ad"/>
        <w:rPr>
          <w:rFonts w:hAnsi="宋体" w:cs="宋体" w:hint="eastAsia"/>
        </w:rPr>
      </w:pPr>
      <w:r w:rsidRPr="00EB28BE">
        <w:rPr>
          <w:rFonts w:hAnsi="宋体" w:cs="宋体" w:hint="eastAsia"/>
        </w:rPr>
        <w:t xml:space="preserve">       p=intersection(p,c,l1,l2);</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t=sqrt(r*r-distance(p,c)*distance(p,c))/distance(l1,l2);</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p1.x=p.x+(l2.x-l1.x)*t;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p1.y=p.y+(l2.y-l1.y)*t;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p2.x=p.x-(l2.x-l1.x)*t;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p2.y=p.y-(l2.y-l1.y)*t;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//计算圆与圆的交点,保证圆与圆有交点,圆心不重合</w:t>
      </w:r>
    </w:p>
    <w:p w:rsidR="005F1F37" w:rsidRPr="00EB28BE" w:rsidRDefault="005F1F37" w:rsidP="005F1F37">
      <w:pPr>
        <w:pStyle w:val="ad"/>
        <w:rPr>
          <w:rFonts w:hAnsi="宋体" w:cs="宋体" w:hint="eastAsia"/>
        </w:rPr>
      </w:pPr>
      <w:r w:rsidRPr="00EB28BE">
        <w:rPr>
          <w:rFonts w:hAnsi="宋体" w:cs="宋体" w:hint="eastAsia"/>
        </w:rPr>
        <w:t>void intersection_circle_circle(point c1,double r1,point c2,double r2,point&amp; p1,point&amp; p2){</w:t>
      </w:r>
    </w:p>
    <w:p w:rsidR="005F1F37" w:rsidRPr="00EB28BE" w:rsidRDefault="005F1F37" w:rsidP="005F1F37">
      <w:pPr>
        <w:pStyle w:val="ad"/>
        <w:rPr>
          <w:rFonts w:hAnsi="宋体" w:cs="宋体" w:hint="eastAsia"/>
        </w:rPr>
      </w:pPr>
      <w:r w:rsidRPr="00EB28BE">
        <w:rPr>
          <w:rFonts w:hAnsi="宋体" w:cs="宋体" w:hint="eastAsia"/>
        </w:rPr>
        <w:t xml:space="preserve">       point u,v;</w:t>
      </w:r>
    </w:p>
    <w:p w:rsidR="005F1F37" w:rsidRPr="00EB28BE" w:rsidRDefault="005F1F37" w:rsidP="005F1F37">
      <w:pPr>
        <w:pStyle w:val="ad"/>
        <w:rPr>
          <w:rFonts w:hAnsi="宋体" w:cs="宋体" w:hint="eastAsia"/>
        </w:rPr>
      </w:pPr>
      <w:r w:rsidRPr="00EB28BE">
        <w:rPr>
          <w:rFonts w:hAnsi="宋体" w:cs="宋体" w:hint="eastAsia"/>
        </w:rPr>
        <w:t xml:space="preserve">       double 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t=(1+(r1*r1-r2*r2)/distance(c1,c2)/distance(c1,c2))/2;</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u.x=c1.x+(c2.x-c1.x)*t;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u.y=c1.y+(c2.y-c1.y)*t;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v.x=u.x+c1.y-c2.y;</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v.y=u.y-c1.x+c2.x;</w:t>
      </w:r>
    </w:p>
    <w:p w:rsidR="005F1F37" w:rsidRPr="00EB28BE" w:rsidRDefault="005F1F37" w:rsidP="005F1F37">
      <w:pPr>
        <w:pStyle w:val="ad"/>
        <w:rPr>
          <w:rFonts w:hAnsi="宋体" w:cs="宋体" w:hint="eastAsia"/>
        </w:rPr>
      </w:pPr>
      <w:r w:rsidRPr="00EB28BE">
        <w:rPr>
          <w:rFonts w:hAnsi="宋体" w:cs="宋体" w:hint="eastAsia"/>
          <w:lang w:val="pt-BR"/>
        </w:rPr>
        <w:t xml:space="preserve">       </w:t>
      </w:r>
      <w:r w:rsidRPr="00EB28BE">
        <w:rPr>
          <w:rFonts w:hAnsi="宋体" w:cs="宋体" w:hint="eastAsia"/>
        </w:rPr>
        <w:t>intersection_line_circle(c1,r1,u,v,p1,p2);</w:t>
      </w:r>
    </w:p>
    <w:p w:rsidR="005F1F37" w:rsidRPr="00EB28BE" w:rsidRDefault="005F1F37" w:rsidP="005F1F37">
      <w:pPr>
        <w:pStyle w:val="ad"/>
        <w:rPr>
          <w:rFonts w:hAnsi="宋体" w:cs="宋体" w:hint="eastAsia"/>
        </w:rPr>
      </w:pPr>
      <w:r w:rsidRPr="00EB28BE">
        <w:rPr>
          <w:rFonts w:hAnsi="宋体" w:cs="宋体" w:hint="eastAsia"/>
        </w:rPr>
        <w:lastRenderedPageBreak/>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1.13   整数函数</w:t>
      </w:r>
    </w:p>
    <w:p w:rsidR="005F1F37" w:rsidRPr="00EB28BE" w:rsidRDefault="005F1F37" w:rsidP="005F1F37">
      <w:pPr>
        <w:pStyle w:val="ad"/>
        <w:rPr>
          <w:rFonts w:hAnsi="宋体" w:cs="宋体" w:hint="eastAsia"/>
        </w:rPr>
      </w:pPr>
      <w:r w:rsidRPr="00EB28BE">
        <w:rPr>
          <w:rFonts w:hAnsi="宋体" w:cs="宋体" w:hint="eastAsia"/>
        </w:rPr>
        <w:t>//整数几何函数库</w:t>
      </w:r>
    </w:p>
    <w:p w:rsidR="005F1F37" w:rsidRPr="00EB28BE" w:rsidRDefault="005F1F37" w:rsidP="005F1F37">
      <w:pPr>
        <w:pStyle w:val="ad"/>
        <w:rPr>
          <w:rFonts w:hAnsi="宋体" w:cs="宋体" w:hint="eastAsia"/>
        </w:rPr>
      </w:pPr>
      <w:r w:rsidRPr="00EB28BE">
        <w:rPr>
          <w:rFonts w:hAnsi="宋体" w:cs="宋体" w:hint="eastAsia"/>
        </w:rPr>
        <w:t>//注意某些情况下整数运算会出界!</w:t>
      </w:r>
    </w:p>
    <w:p w:rsidR="005F1F37" w:rsidRPr="00EB28BE" w:rsidRDefault="005F1F37" w:rsidP="005F1F37">
      <w:pPr>
        <w:pStyle w:val="ad"/>
        <w:rPr>
          <w:rFonts w:hAnsi="宋体" w:cs="宋体" w:hint="eastAsia"/>
        </w:rPr>
      </w:pPr>
      <w:r w:rsidRPr="00EB28BE">
        <w:rPr>
          <w:rFonts w:hAnsi="宋体" w:cs="宋体" w:hint="eastAsia"/>
        </w:rPr>
        <w:t>#define sign(a) ((a)&gt;0?1:(((a)&lt;0?-1:0)))</w:t>
      </w:r>
    </w:p>
    <w:p w:rsidR="005F1F37" w:rsidRPr="00EB28BE" w:rsidRDefault="005F1F37" w:rsidP="005F1F37">
      <w:pPr>
        <w:pStyle w:val="ad"/>
        <w:rPr>
          <w:rFonts w:hAnsi="宋体" w:cs="宋体" w:hint="eastAsia"/>
        </w:rPr>
      </w:pPr>
      <w:r w:rsidRPr="00EB28BE">
        <w:rPr>
          <w:rFonts w:hAnsi="宋体" w:cs="宋体" w:hint="eastAsia"/>
        </w:rPr>
        <w:t>struct point{int x,y;};</w:t>
      </w:r>
    </w:p>
    <w:p w:rsidR="005F1F37" w:rsidRPr="00EB28BE" w:rsidRDefault="005F1F37" w:rsidP="005F1F37">
      <w:pPr>
        <w:pStyle w:val="ad"/>
        <w:rPr>
          <w:rFonts w:hAnsi="宋体" w:cs="宋体" w:hint="eastAsia"/>
        </w:rPr>
      </w:pPr>
      <w:r w:rsidRPr="00EB28BE">
        <w:rPr>
          <w:rFonts w:hAnsi="宋体" w:cs="宋体" w:hint="eastAsia"/>
        </w:rPr>
        <w:t>struct line{point a,b;};</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//计算cross product (P1-P0)x(P2-P0)</w:t>
      </w:r>
    </w:p>
    <w:p w:rsidR="005F1F37" w:rsidRPr="00EB28BE" w:rsidRDefault="005F1F37" w:rsidP="005F1F37">
      <w:pPr>
        <w:pStyle w:val="ad"/>
        <w:rPr>
          <w:rFonts w:hAnsi="宋体" w:cs="宋体" w:hint="eastAsia"/>
        </w:rPr>
      </w:pPr>
      <w:r w:rsidRPr="00EB28BE">
        <w:rPr>
          <w:rFonts w:hAnsi="宋体" w:cs="宋体" w:hint="eastAsia"/>
        </w:rPr>
        <w:t>int xmult(point p1,point p2,point p0){</w:t>
      </w:r>
    </w:p>
    <w:p w:rsidR="005F1F37" w:rsidRPr="00EB28BE" w:rsidRDefault="005F1F37" w:rsidP="005F1F37">
      <w:pPr>
        <w:pStyle w:val="ad"/>
        <w:rPr>
          <w:rFonts w:hAnsi="宋体" w:cs="宋体" w:hint="eastAsia"/>
        </w:rPr>
      </w:pPr>
      <w:r w:rsidRPr="00EB28BE">
        <w:rPr>
          <w:rFonts w:hAnsi="宋体" w:cs="宋体" w:hint="eastAsia"/>
        </w:rPr>
        <w:t xml:space="preserve">       return (p1.x-p0.x)*(p2.y-p0.y)-(p2.x-p0.x)*(p1.y-p0.y);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xmult(int x1,int y1,int x2,int y2,int x0,int y0){</w:t>
      </w:r>
    </w:p>
    <w:p w:rsidR="005F1F37" w:rsidRPr="00EB28BE" w:rsidRDefault="005F1F37" w:rsidP="005F1F37">
      <w:pPr>
        <w:pStyle w:val="ad"/>
        <w:rPr>
          <w:rFonts w:hAnsi="宋体" w:cs="宋体" w:hint="eastAsia"/>
        </w:rPr>
      </w:pPr>
      <w:r w:rsidRPr="00EB28BE">
        <w:rPr>
          <w:rFonts w:hAnsi="宋体" w:cs="宋体" w:hint="eastAsia"/>
        </w:rPr>
        <w:t xml:space="preserve">       return (x1-x0)*(y2-y0)-(x2-x0)*(y1-y0);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//计算dot product (P1-P0).(P2-P0)</w:t>
      </w:r>
    </w:p>
    <w:p w:rsidR="005F1F37" w:rsidRPr="00EB28BE" w:rsidRDefault="005F1F37" w:rsidP="005F1F37">
      <w:pPr>
        <w:pStyle w:val="ad"/>
        <w:rPr>
          <w:rFonts w:hAnsi="宋体" w:cs="宋体" w:hint="eastAsia"/>
        </w:rPr>
      </w:pPr>
      <w:r w:rsidRPr="00EB28BE">
        <w:rPr>
          <w:rFonts w:hAnsi="宋体" w:cs="宋体" w:hint="eastAsia"/>
        </w:rPr>
        <w:t>int dmult(point p1,point p2,point p0){</w:t>
      </w:r>
    </w:p>
    <w:p w:rsidR="005F1F37" w:rsidRPr="00EB28BE" w:rsidRDefault="005F1F37" w:rsidP="005F1F37">
      <w:pPr>
        <w:pStyle w:val="ad"/>
        <w:rPr>
          <w:rFonts w:hAnsi="宋体" w:cs="宋体" w:hint="eastAsia"/>
        </w:rPr>
      </w:pPr>
      <w:r w:rsidRPr="00EB28BE">
        <w:rPr>
          <w:rFonts w:hAnsi="宋体" w:cs="宋体" w:hint="eastAsia"/>
        </w:rPr>
        <w:t xml:space="preserve">       return (p1.x-p0.x)*(p2.x-p0.x)+(p1.y-p0.y)*(p2.y-p0.y);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dmult(int x1,int y1,int x2,int y2,int x0,int y0){</w:t>
      </w:r>
    </w:p>
    <w:p w:rsidR="005F1F37" w:rsidRPr="00EB28BE" w:rsidRDefault="005F1F37" w:rsidP="005F1F37">
      <w:pPr>
        <w:pStyle w:val="ad"/>
        <w:rPr>
          <w:rFonts w:hAnsi="宋体" w:cs="宋体" w:hint="eastAsia"/>
        </w:rPr>
      </w:pPr>
      <w:r w:rsidRPr="00EB28BE">
        <w:rPr>
          <w:rFonts w:hAnsi="宋体" w:cs="宋体" w:hint="eastAsia"/>
        </w:rPr>
        <w:t xml:space="preserve">       return (x1-x0)*(x2-x0)+(y1-y0)*(y2-y0);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//判三点共线</w:t>
      </w:r>
    </w:p>
    <w:p w:rsidR="005F1F37" w:rsidRPr="00EB28BE" w:rsidRDefault="005F1F37" w:rsidP="005F1F37">
      <w:pPr>
        <w:pStyle w:val="ad"/>
        <w:rPr>
          <w:rFonts w:hAnsi="宋体" w:cs="宋体" w:hint="eastAsia"/>
        </w:rPr>
      </w:pPr>
      <w:r w:rsidRPr="00EB28BE">
        <w:rPr>
          <w:rFonts w:hAnsi="宋体" w:cs="宋体" w:hint="eastAsia"/>
        </w:rPr>
        <w:t>int dots_inline(point p1,point p2,point p3){</w:t>
      </w:r>
    </w:p>
    <w:p w:rsidR="005F1F37" w:rsidRPr="00EB28BE" w:rsidRDefault="005F1F37" w:rsidP="005F1F37">
      <w:pPr>
        <w:pStyle w:val="ad"/>
        <w:rPr>
          <w:rFonts w:hAnsi="宋体" w:cs="宋体" w:hint="eastAsia"/>
        </w:rPr>
      </w:pPr>
      <w:r w:rsidRPr="00EB28BE">
        <w:rPr>
          <w:rFonts w:hAnsi="宋体" w:cs="宋体" w:hint="eastAsia"/>
        </w:rPr>
        <w:t xml:space="preserve">       return !xmult(p1,p2,p3);</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dots_inline(int x1,int y1,int x2,int y2,int x3,int y3){</w:t>
      </w:r>
    </w:p>
    <w:p w:rsidR="005F1F37" w:rsidRPr="00EB28BE" w:rsidRDefault="005F1F37" w:rsidP="005F1F37">
      <w:pPr>
        <w:pStyle w:val="ad"/>
        <w:rPr>
          <w:rFonts w:hAnsi="宋体" w:cs="宋体" w:hint="eastAsia"/>
        </w:rPr>
      </w:pPr>
      <w:r w:rsidRPr="00EB28BE">
        <w:rPr>
          <w:rFonts w:hAnsi="宋体" w:cs="宋体" w:hint="eastAsia"/>
        </w:rPr>
        <w:t xml:space="preserve">       return !xmult(x1,y1,x2,y2,x3,y3);</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//判点是否在线段上,包括端点和部分重合</w:t>
      </w:r>
    </w:p>
    <w:p w:rsidR="005F1F37" w:rsidRPr="00EB28BE" w:rsidRDefault="005F1F37" w:rsidP="005F1F37">
      <w:pPr>
        <w:pStyle w:val="ad"/>
        <w:rPr>
          <w:rFonts w:hAnsi="宋体" w:cs="宋体" w:hint="eastAsia"/>
        </w:rPr>
      </w:pPr>
      <w:r w:rsidRPr="00EB28BE">
        <w:rPr>
          <w:rFonts w:hAnsi="宋体" w:cs="宋体" w:hint="eastAsia"/>
        </w:rPr>
        <w:t>int dot_online_in(point p,line l){</w:t>
      </w:r>
    </w:p>
    <w:p w:rsidR="005F1F37" w:rsidRPr="00EB28BE" w:rsidRDefault="005F1F37" w:rsidP="005F1F37">
      <w:pPr>
        <w:pStyle w:val="ad"/>
        <w:rPr>
          <w:rFonts w:hAnsi="宋体" w:cs="宋体" w:hint="eastAsia"/>
        </w:rPr>
      </w:pPr>
      <w:r w:rsidRPr="00EB28BE">
        <w:rPr>
          <w:rFonts w:hAnsi="宋体" w:cs="宋体" w:hint="eastAsia"/>
        </w:rPr>
        <w:t>return !xmult(p,l.a,l.b)&amp;&amp;(l.a.x-p.x)*(l.b.x-p.x)&lt;=0&amp;&amp;(l.a.y-p.y)*(l.b.y-p.y)&lt;=0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dot_online_in(point p,point l1,point l2){</w:t>
      </w:r>
    </w:p>
    <w:p w:rsidR="005F1F37" w:rsidRPr="00EB28BE" w:rsidRDefault="005F1F37" w:rsidP="005F1F37">
      <w:pPr>
        <w:pStyle w:val="ad"/>
        <w:rPr>
          <w:rFonts w:hAnsi="宋体" w:cs="宋体" w:hint="eastAsia"/>
        </w:rPr>
      </w:pPr>
      <w:r w:rsidRPr="00EB28BE">
        <w:rPr>
          <w:rFonts w:hAnsi="宋体" w:cs="宋体" w:hint="eastAsia"/>
        </w:rPr>
        <w:t xml:space="preserve">       return !xmult(p,l1,l2)&amp;&amp;(l1.x-p.x)*(l2.x-p.x)&lt;=0&amp;&amp;(l1.y-p.y)*(l2.y-p.y)&lt;=0;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lastRenderedPageBreak/>
        <w:t>int dot_online_in(int x,int y,int x1,int y1,int x2,int y2){</w:t>
      </w:r>
    </w:p>
    <w:p w:rsidR="005F1F37" w:rsidRPr="00EB28BE" w:rsidRDefault="005F1F37" w:rsidP="005F1F37">
      <w:pPr>
        <w:pStyle w:val="ad"/>
        <w:rPr>
          <w:rFonts w:hAnsi="宋体" w:cs="宋体" w:hint="eastAsia"/>
        </w:rPr>
      </w:pPr>
      <w:r w:rsidRPr="00EB28BE">
        <w:rPr>
          <w:rFonts w:hAnsi="宋体" w:cs="宋体" w:hint="eastAsia"/>
        </w:rPr>
        <w:t xml:space="preserve">       return !xmult(x,y,x1,y1,x2,y2)&amp;&amp;(x1-x)*(x2-x)&lt;=0&amp;&amp;(y1-y)*(y2-y)&lt;=0;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//判点是否在线段上,不包括端点</w:t>
      </w:r>
    </w:p>
    <w:p w:rsidR="005F1F37" w:rsidRPr="00EB28BE" w:rsidRDefault="005F1F37" w:rsidP="005F1F37">
      <w:pPr>
        <w:pStyle w:val="ad"/>
        <w:rPr>
          <w:rFonts w:hAnsi="宋体" w:cs="宋体" w:hint="eastAsia"/>
        </w:rPr>
      </w:pPr>
      <w:r w:rsidRPr="00EB28BE">
        <w:rPr>
          <w:rFonts w:hAnsi="宋体" w:cs="宋体" w:hint="eastAsia"/>
        </w:rPr>
        <w:t>int dot_online_ex(point p,line l){</w:t>
      </w:r>
    </w:p>
    <w:p w:rsidR="005F1F37" w:rsidRPr="00EB28BE" w:rsidRDefault="005F1F37" w:rsidP="005F1F37">
      <w:pPr>
        <w:pStyle w:val="ad"/>
        <w:rPr>
          <w:rFonts w:hAnsi="宋体" w:cs="宋体" w:hint="eastAsia"/>
        </w:rPr>
      </w:pPr>
      <w:r w:rsidRPr="00EB28BE">
        <w:rPr>
          <w:rFonts w:hAnsi="宋体" w:cs="宋体" w:hint="eastAsia"/>
        </w:rPr>
        <w:t xml:space="preserve">       return dot_online_in(p,l)&amp;&amp;(p.x!=l.a.x||p.y!=l.a.y)&amp;&amp;(p.x!=l.b.x||p.y!=l.b.y);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dot_online_ex(point p,point l1,point l2){</w:t>
      </w:r>
    </w:p>
    <w:p w:rsidR="005F1F37" w:rsidRPr="00EB28BE" w:rsidRDefault="005F1F37" w:rsidP="005F1F37">
      <w:pPr>
        <w:pStyle w:val="ad"/>
        <w:rPr>
          <w:rFonts w:hAnsi="宋体" w:cs="宋体" w:hint="eastAsia"/>
        </w:rPr>
      </w:pPr>
      <w:r w:rsidRPr="00EB28BE">
        <w:rPr>
          <w:rFonts w:hAnsi="宋体" w:cs="宋体" w:hint="eastAsia"/>
        </w:rPr>
        <w:t xml:space="preserve">       return dot_online_in(p,l1,l2)&amp;&amp;(p.x!=l1.x||p.y!=l1.y)&amp;&amp;(p.x!=l2.x||p.y!=l2.y);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dot_online_ex(int x,int y,int x1,int y1,int x2,int y2){</w:t>
      </w:r>
    </w:p>
    <w:p w:rsidR="005F1F37" w:rsidRPr="00EB28BE" w:rsidRDefault="005F1F37" w:rsidP="005F1F37">
      <w:pPr>
        <w:pStyle w:val="ad"/>
        <w:rPr>
          <w:rFonts w:hAnsi="宋体" w:cs="宋体" w:hint="eastAsia"/>
        </w:rPr>
      </w:pPr>
      <w:r w:rsidRPr="00EB28BE">
        <w:rPr>
          <w:rFonts w:hAnsi="宋体" w:cs="宋体" w:hint="eastAsia"/>
        </w:rPr>
        <w:t xml:space="preserve">       return dot_online_in(x,y,x1,y1,x2,y2)&amp;&amp;(x!=x1||y!=y1)&amp;&amp;(x!=x2||y!=y2);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//判两点在直线同侧,点在直线上返回0</w:t>
      </w:r>
    </w:p>
    <w:p w:rsidR="005F1F37" w:rsidRPr="00EB28BE" w:rsidRDefault="005F1F37" w:rsidP="005F1F37">
      <w:pPr>
        <w:pStyle w:val="ad"/>
        <w:rPr>
          <w:rFonts w:hAnsi="宋体" w:cs="宋体" w:hint="eastAsia"/>
        </w:rPr>
      </w:pPr>
      <w:r w:rsidRPr="00EB28BE">
        <w:rPr>
          <w:rFonts w:hAnsi="宋体" w:cs="宋体" w:hint="eastAsia"/>
        </w:rPr>
        <w:t>int same_side(point p1,point p2,line l){</w:t>
      </w:r>
    </w:p>
    <w:p w:rsidR="005F1F37" w:rsidRPr="00EB28BE" w:rsidRDefault="005F1F37" w:rsidP="005F1F37">
      <w:pPr>
        <w:pStyle w:val="ad"/>
        <w:rPr>
          <w:rFonts w:hAnsi="宋体" w:cs="宋体" w:hint="eastAsia"/>
        </w:rPr>
      </w:pPr>
      <w:r w:rsidRPr="00EB28BE">
        <w:rPr>
          <w:rFonts w:hAnsi="宋体" w:cs="宋体" w:hint="eastAsia"/>
        </w:rPr>
        <w:t xml:space="preserve">       return sign(xmult(l.a,p1,l.b))*xmult(l.a,p2,l.b)&gt;0;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same_side(point p1,point p2,point l1,point l2){</w:t>
      </w:r>
    </w:p>
    <w:p w:rsidR="005F1F37" w:rsidRPr="00EB28BE" w:rsidRDefault="005F1F37" w:rsidP="005F1F37">
      <w:pPr>
        <w:pStyle w:val="ad"/>
        <w:rPr>
          <w:rFonts w:hAnsi="宋体" w:cs="宋体" w:hint="eastAsia"/>
        </w:rPr>
      </w:pPr>
      <w:r w:rsidRPr="00EB28BE">
        <w:rPr>
          <w:rFonts w:hAnsi="宋体" w:cs="宋体" w:hint="eastAsia"/>
        </w:rPr>
        <w:t xml:space="preserve">       return sign(xmult(l1,p1,l2))*xmult(l1,p2,l2)&gt;0;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//判两点在直线异侧,点在直线上返回0</w:t>
      </w:r>
    </w:p>
    <w:p w:rsidR="005F1F37" w:rsidRPr="00EB28BE" w:rsidRDefault="005F1F37" w:rsidP="005F1F37">
      <w:pPr>
        <w:pStyle w:val="ad"/>
        <w:rPr>
          <w:rFonts w:hAnsi="宋体" w:cs="宋体" w:hint="eastAsia"/>
        </w:rPr>
      </w:pPr>
      <w:r w:rsidRPr="00EB28BE">
        <w:rPr>
          <w:rFonts w:hAnsi="宋体" w:cs="宋体" w:hint="eastAsia"/>
        </w:rPr>
        <w:t>int opposite_side(point p1,point p2,line l){</w:t>
      </w:r>
    </w:p>
    <w:p w:rsidR="005F1F37" w:rsidRPr="00EB28BE" w:rsidRDefault="005F1F37" w:rsidP="005F1F37">
      <w:pPr>
        <w:pStyle w:val="ad"/>
        <w:rPr>
          <w:rFonts w:hAnsi="宋体" w:cs="宋体" w:hint="eastAsia"/>
        </w:rPr>
      </w:pPr>
      <w:r w:rsidRPr="00EB28BE">
        <w:rPr>
          <w:rFonts w:hAnsi="宋体" w:cs="宋体" w:hint="eastAsia"/>
        </w:rPr>
        <w:t xml:space="preserve">       return sign(xmult(l.a,p1,l.b))*xmult(l.a,p2,l.b)&lt;0;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opposite_side(point p1,point p2,point l1,point l2){</w:t>
      </w:r>
    </w:p>
    <w:p w:rsidR="005F1F37" w:rsidRPr="00EB28BE" w:rsidRDefault="005F1F37" w:rsidP="005F1F37">
      <w:pPr>
        <w:pStyle w:val="ad"/>
        <w:rPr>
          <w:rFonts w:hAnsi="宋体" w:cs="宋体" w:hint="eastAsia"/>
        </w:rPr>
      </w:pPr>
      <w:r w:rsidRPr="00EB28BE">
        <w:rPr>
          <w:rFonts w:hAnsi="宋体" w:cs="宋体" w:hint="eastAsia"/>
        </w:rPr>
        <w:t xml:space="preserve">       return sign(xmult(l1,p1,l2))*xmult(l1,p2,l2)&lt;0;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//判两直线平行</w:t>
      </w:r>
    </w:p>
    <w:p w:rsidR="005F1F37" w:rsidRPr="00EB28BE" w:rsidRDefault="005F1F37" w:rsidP="005F1F37">
      <w:pPr>
        <w:pStyle w:val="ad"/>
        <w:rPr>
          <w:rFonts w:hAnsi="宋体" w:cs="宋体" w:hint="eastAsia"/>
        </w:rPr>
      </w:pPr>
      <w:r w:rsidRPr="00EB28BE">
        <w:rPr>
          <w:rFonts w:hAnsi="宋体" w:cs="宋体" w:hint="eastAsia"/>
        </w:rPr>
        <w:t>int parallel(line u,line v){</w:t>
      </w:r>
    </w:p>
    <w:p w:rsidR="005F1F37" w:rsidRPr="00EB28BE" w:rsidRDefault="005F1F37" w:rsidP="005F1F37">
      <w:pPr>
        <w:pStyle w:val="ad"/>
        <w:rPr>
          <w:rFonts w:hAnsi="宋体" w:cs="宋体" w:hint="eastAsia"/>
        </w:rPr>
      </w:pPr>
      <w:r w:rsidRPr="00EB28BE">
        <w:rPr>
          <w:rFonts w:hAnsi="宋体" w:cs="宋体" w:hint="eastAsia"/>
        </w:rPr>
        <w:t xml:space="preserve">       return (u.a.x-u.b.x)*(v.a.y-v.b.y)==(v.a.x-v.b.x)*(u.a.y-u.b.y);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parallel(point u1,point u2,point v1,point v2){</w:t>
      </w:r>
    </w:p>
    <w:p w:rsidR="005F1F37" w:rsidRPr="00EB28BE" w:rsidRDefault="005F1F37" w:rsidP="005F1F37">
      <w:pPr>
        <w:pStyle w:val="ad"/>
        <w:rPr>
          <w:rFonts w:hAnsi="宋体" w:cs="宋体" w:hint="eastAsia"/>
        </w:rPr>
      </w:pPr>
      <w:r w:rsidRPr="00EB28BE">
        <w:rPr>
          <w:rFonts w:hAnsi="宋体" w:cs="宋体" w:hint="eastAsia"/>
        </w:rPr>
        <w:t xml:space="preserve">       return (u1.x-u2.x)*(v1.y-v2.y)==(v1.x-v2.x)*(u1.y-u2.y);</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//判两直线垂直</w:t>
      </w:r>
    </w:p>
    <w:p w:rsidR="005F1F37" w:rsidRPr="00EB28BE" w:rsidRDefault="005F1F37" w:rsidP="005F1F37">
      <w:pPr>
        <w:pStyle w:val="ad"/>
        <w:rPr>
          <w:rFonts w:hAnsi="宋体" w:cs="宋体" w:hint="eastAsia"/>
        </w:rPr>
      </w:pPr>
      <w:r w:rsidRPr="00EB28BE">
        <w:rPr>
          <w:rFonts w:hAnsi="宋体" w:cs="宋体" w:hint="eastAsia"/>
        </w:rPr>
        <w:t>int perpendicular(line u,line v){</w:t>
      </w:r>
    </w:p>
    <w:p w:rsidR="005F1F37" w:rsidRPr="00EB28BE" w:rsidRDefault="005F1F37" w:rsidP="005F1F37">
      <w:pPr>
        <w:pStyle w:val="ad"/>
        <w:rPr>
          <w:rFonts w:hAnsi="宋体" w:cs="宋体" w:hint="eastAsia"/>
        </w:rPr>
      </w:pPr>
      <w:r w:rsidRPr="00EB28BE">
        <w:rPr>
          <w:rFonts w:hAnsi="宋体" w:cs="宋体" w:hint="eastAsia"/>
        </w:rPr>
        <w:lastRenderedPageBreak/>
        <w:t xml:space="preserve">       return (u.a.x-u.b.x)*(v.a.x-v.b.x)==-(u.a.y-u.b.y)*(v.a.y-v.b.y);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perpendicular(point u1,point u2,point v1,point v2){</w:t>
      </w:r>
    </w:p>
    <w:p w:rsidR="005F1F37" w:rsidRPr="00EB28BE" w:rsidRDefault="005F1F37" w:rsidP="005F1F37">
      <w:pPr>
        <w:pStyle w:val="ad"/>
        <w:rPr>
          <w:rFonts w:hAnsi="宋体" w:cs="宋体" w:hint="eastAsia"/>
        </w:rPr>
      </w:pPr>
      <w:r w:rsidRPr="00EB28BE">
        <w:rPr>
          <w:rFonts w:hAnsi="宋体" w:cs="宋体" w:hint="eastAsia"/>
        </w:rPr>
        <w:t xml:space="preserve">       return (u1.x-u2.x)*(v1.x-v2.x)==-(u1.y-u2.y)*(v1.y-v2.y);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//判两线段相交,包括端点和部分重合</w:t>
      </w:r>
    </w:p>
    <w:p w:rsidR="005F1F37" w:rsidRPr="00EB28BE" w:rsidRDefault="005F1F37" w:rsidP="005F1F37">
      <w:pPr>
        <w:pStyle w:val="ad"/>
        <w:rPr>
          <w:rFonts w:hAnsi="宋体" w:cs="宋体" w:hint="eastAsia"/>
        </w:rPr>
      </w:pPr>
      <w:r w:rsidRPr="00EB28BE">
        <w:rPr>
          <w:rFonts w:hAnsi="宋体" w:cs="宋体" w:hint="eastAsia"/>
        </w:rPr>
        <w:t>int intersect_in(line u,line v){</w:t>
      </w:r>
    </w:p>
    <w:p w:rsidR="005F1F37" w:rsidRPr="00EB28BE" w:rsidRDefault="005F1F37" w:rsidP="005F1F37">
      <w:pPr>
        <w:pStyle w:val="ad"/>
        <w:rPr>
          <w:rFonts w:hAnsi="宋体" w:cs="宋体" w:hint="eastAsia"/>
        </w:rPr>
      </w:pPr>
      <w:r w:rsidRPr="00EB28BE">
        <w:rPr>
          <w:rFonts w:hAnsi="宋体" w:cs="宋体" w:hint="eastAsia"/>
        </w:rPr>
        <w:t xml:space="preserve">       if (!dots_inline(u.a,u.b,v.a)||!dots_inline(u.a,u.b,v.b))</w:t>
      </w:r>
    </w:p>
    <w:p w:rsidR="005F1F37" w:rsidRPr="00EB28BE" w:rsidRDefault="005F1F37" w:rsidP="005F1F37">
      <w:pPr>
        <w:pStyle w:val="ad"/>
        <w:rPr>
          <w:rFonts w:hAnsi="宋体" w:cs="宋体" w:hint="eastAsia"/>
        </w:rPr>
      </w:pPr>
      <w:r w:rsidRPr="00EB28BE">
        <w:rPr>
          <w:rFonts w:hAnsi="宋体" w:cs="宋体" w:hint="eastAsia"/>
        </w:rPr>
        <w:t xml:space="preserve">              return !same_side(u.a,u.b,v)&amp;&amp;!same_side(v.a,v.b,u);</w:t>
      </w:r>
    </w:p>
    <w:p w:rsidR="005F1F37" w:rsidRPr="00EB28BE" w:rsidRDefault="005F1F37" w:rsidP="005F1F37">
      <w:pPr>
        <w:pStyle w:val="ad"/>
        <w:rPr>
          <w:rFonts w:hAnsi="宋体" w:cs="宋体" w:hint="eastAsia"/>
        </w:rPr>
      </w:pPr>
      <w:r w:rsidRPr="00EB28BE">
        <w:rPr>
          <w:rFonts w:hAnsi="宋体" w:cs="宋体" w:hint="eastAsia"/>
        </w:rPr>
        <w:t xml:space="preserve">       return dot_online_in(u.a,v)||dot_online_in(u.b,v)||dot_online_in(v.a,u)||dot_online_in(v.b,u);</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intersect_in(point u1,point u2,point v1,point v2){</w:t>
      </w:r>
    </w:p>
    <w:p w:rsidR="005F1F37" w:rsidRPr="00EB28BE" w:rsidRDefault="005F1F37" w:rsidP="005F1F37">
      <w:pPr>
        <w:pStyle w:val="ad"/>
        <w:rPr>
          <w:rFonts w:hAnsi="宋体" w:cs="宋体" w:hint="eastAsia"/>
        </w:rPr>
      </w:pPr>
      <w:r w:rsidRPr="00EB28BE">
        <w:rPr>
          <w:rFonts w:hAnsi="宋体" w:cs="宋体" w:hint="eastAsia"/>
        </w:rPr>
        <w:t xml:space="preserve">       if (!dots_inline(u1,u2,v1)||!dots_inline(u1,u2,v2))</w:t>
      </w:r>
    </w:p>
    <w:p w:rsidR="005F1F37" w:rsidRPr="00EB28BE" w:rsidRDefault="005F1F37" w:rsidP="005F1F37">
      <w:pPr>
        <w:pStyle w:val="ad"/>
        <w:rPr>
          <w:rFonts w:hAnsi="宋体" w:cs="宋体" w:hint="eastAsia"/>
        </w:rPr>
      </w:pPr>
      <w:r w:rsidRPr="00EB28BE">
        <w:rPr>
          <w:rFonts w:hAnsi="宋体" w:cs="宋体" w:hint="eastAsia"/>
        </w:rPr>
        <w:t xml:space="preserve">              return !same_side(u1,u2,v1,v2)&amp;&amp;!same_side(v1,v2,u1,u2);</w:t>
      </w:r>
    </w:p>
    <w:p w:rsidR="005F1F37" w:rsidRPr="00EB28BE" w:rsidRDefault="005F1F37" w:rsidP="005F1F37">
      <w:pPr>
        <w:pStyle w:val="ad"/>
        <w:rPr>
          <w:rFonts w:hAnsi="宋体" w:cs="宋体" w:hint="eastAsia"/>
        </w:rPr>
      </w:pPr>
      <w:r w:rsidRPr="00EB28BE">
        <w:rPr>
          <w:rFonts w:hAnsi="宋体" w:cs="宋体" w:hint="eastAsia"/>
        </w:rPr>
        <w:t xml:space="preserve">       return dot_online_in(u1,v1,v2)||dot_online_in(u2,v1,v2)||dot_online_in(v1,u1,u2)||dot_online_in(v2,u1,u2);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//判两线段相交,不包括端点和部分重合</w:t>
      </w:r>
    </w:p>
    <w:p w:rsidR="005F1F37" w:rsidRPr="00EB28BE" w:rsidRDefault="005F1F37" w:rsidP="005F1F37">
      <w:pPr>
        <w:pStyle w:val="ad"/>
        <w:rPr>
          <w:rFonts w:hAnsi="宋体" w:cs="宋体" w:hint="eastAsia"/>
        </w:rPr>
      </w:pPr>
      <w:r w:rsidRPr="00EB28BE">
        <w:rPr>
          <w:rFonts w:hAnsi="宋体" w:cs="宋体" w:hint="eastAsia"/>
        </w:rPr>
        <w:t>int intersect_ex(line u,line v){</w:t>
      </w:r>
    </w:p>
    <w:p w:rsidR="005F1F37" w:rsidRPr="00EB28BE" w:rsidRDefault="005F1F37" w:rsidP="005F1F37">
      <w:pPr>
        <w:pStyle w:val="ad"/>
        <w:rPr>
          <w:rFonts w:hAnsi="宋体" w:cs="宋体" w:hint="eastAsia"/>
        </w:rPr>
      </w:pPr>
      <w:r w:rsidRPr="00EB28BE">
        <w:rPr>
          <w:rFonts w:hAnsi="宋体" w:cs="宋体" w:hint="eastAsia"/>
        </w:rPr>
        <w:t xml:space="preserve">       return opposite_side(u.a,u.b,v)&amp;&amp;opposite_side(v.a,v.b,u);</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intersect_ex(point u1,point u2,point v1,point v2){</w:t>
      </w:r>
    </w:p>
    <w:p w:rsidR="005F1F37" w:rsidRPr="00EB28BE" w:rsidRDefault="005F1F37" w:rsidP="005F1F37">
      <w:pPr>
        <w:pStyle w:val="ad"/>
        <w:rPr>
          <w:rFonts w:hAnsi="宋体" w:cs="宋体" w:hint="eastAsia"/>
        </w:rPr>
      </w:pPr>
      <w:r w:rsidRPr="00EB28BE">
        <w:rPr>
          <w:rFonts w:hAnsi="宋体" w:cs="宋体" w:hint="eastAsia"/>
        </w:rPr>
        <w:t xml:space="preserve">       return opposite_side(u1,u2,v1,v2)&amp;&amp;opposite_side(v1,v2,u1,u2);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643E75">
      <w:pPr>
        <w:pStyle w:val="ad"/>
        <w:outlineLvl w:val="1"/>
        <w:rPr>
          <w:rFonts w:hAnsi="宋体" w:cs="宋体" w:hint="eastAsia"/>
          <w:b/>
          <w:sz w:val="24"/>
          <w:szCs w:val="24"/>
        </w:rPr>
      </w:pPr>
      <w:bookmarkStart w:id="65" w:name="_Toc519439445"/>
      <w:r w:rsidRPr="00EB28BE">
        <w:rPr>
          <w:rFonts w:hAnsi="宋体" w:cs="宋体" w:hint="eastAsia"/>
          <w:b/>
          <w:sz w:val="24"/>
          <w:szCs w:val="24"/>
        </w:rPr>
        <w:t>2、组合</w:t>
      </w:r>
      <w:bookmarkEnd w:id="65"/>
    </w:p>
    <w:p w:rsidR="005F1F37" w:rsidRPr="00EB28BE" w:rsidRDefault="005F1F37" w:rsidP="005F1F37">
      <w:pPr>
        <w:pStyle w:val="ad"/>
        <w:rPr>
          <w:rFonts w:hAnsi="宋体" w:cs="宋体" w:hint="eastAsia"/>
          <w:b/>
        </w:rPr>
      </w:pPr>
      <w:r w:rsidRPr="00EB28BE">
        <w:rPr>
          <w:rFonts w:hAnsi="宋体" w:cs="宋体" w:hint="eastAsia"/>
          <w:b/>
        </w:rPr>
        <w:t>2.1 组合公式</w:t>
      </w:r>
    </w:p>
    <w:p w:rsidR="005F1F37" w:rsidRPr="00EB28BE" w:rsidRDefault="005F1F37" w:rsidP="005F1F37">
      <w:pPr>
        <w:pStyle w:val="ad"/>
        <w:rPr>
          <w:rFonts w:hAnsi="宋体" w:cs="宋体" w:hint="eastAsia"/>
        </w:rPr>
      </w:pPr>
      <w:r w:rsidRPr="00EB28BE">
        <w:rPr>
          <w:rFonts w:hAnsi="宋体" w:cs="宋体" w:hint="eastAsia"/>
        </w:rPr>
        <w:t>1. C(m,n)=C(m,m-n)</w:t>
      </w:r>
    </w:p>
    <w:p w:rsidR="005F1F37" w:rsidRPr="00EB28BE" w:rsidRDefault="005F1F37" w:rsidP="005F1F37">
      <w:pPr>
        <w:pStyle w:val="ad"/>
        <w:rPr>
          <w:rFonts w:hAnsi="宋体" w:cs="宋体" w:hint="eastAsia"/>
          <w:lang w:val="pt-BR"/>
        </w:rPr>
      </w:pPr>
      <w:r w:rsidRPr="00EB28BE">
        <w:rPr>
          <w:rFonts w:hAnsi="宋体" w:cs="宋体" w:hint="eastAsia"/>
          <w:lang w:val="pt-BR"/>
        </w:rPr>
        <w:t>2. C(m,n)=C(m-1,n)+C(m-1,n-1)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derangement D(n) = n!(1 - 1/1! + 1/2! - 1/3! + ... + (-1)^n/n!)</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 (n-1)(D(n-2) - D(n-1))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Q(n) = D(n) + D(n-1)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rPr>
        <w:t>求和公式</w:t>
      </w:r>
      <w:r w:rsidRPr="00EB28BE">
        <w:rPr>
          <w:rFonts w:hAnsi="宋体" w:cs="宋体" w:hint="eastAsia"/>
          <w:lang w:val="pt-BR"/>
        </w:rPr>
        <w:t>,k = 1..n</w:t>
      </w:r>
    </w:p>
    <w:p w:rsidR="005F1F37" w:rsidRPr="00EB28BE" w:rsidRDefault="005F1F37" w:rsidP="005F1F37">
      <w:pPr>
        <w:pStyle w:val="ad"/>
        <w:rPr>
          <w:rFonts w:hAnsi="宋体" w:cs="宋体" w:hint="eastAsia"/>
          <w:lang w:val="pt-BR"/>
        </w:rPr>
      </w:pPr>
      <w:r w:rsidRPr="00EB28BE">
        <w:rPr>
          <w:rFonts w:hAnsi="宋体" w:cs="宋体" w:hint="eastAsia"/>
          <w:lang w:val="pt-BR"/>
        </w:rPr>
        <w:t>1. sum( k ) = n(n+1)/2</w:t>
      </w:r>
    </w:p>
    <w:p w:rsidR="005F1F37" w:rsidRPr="00EB28BE" w:rsidRDefault="005F1F37" w:rsidP="005F1F37">
      <w:pPr>
        <w:pStyle w:val="ad"/>
        <w:rPr>
          <w:rFonts w:hAnsi="宋体" w:cs="宋体" w:hint="eastAsia"/>
          <w:lang w:val="pt-BR"/>
        </w:rPr>
      </w:pPr>
      <w:r w:rsidRPr="00EB28BE">
        <w:rPr>
          <w:rFonts w:hAnsi="宋体" w:cs="宋体" w:hint="eastAsia"/>
          <w:lang w:val="pt-BR"/>
        </w:rPr>
        <w:t>2. sum( 2k-1 ) = n^2</w:t>
      </w:r>
    </w:p>
    <w:p w:rsidR="005F1F37" w:rsidRPr="00EB28BE" w:rsidRDefault="005F1F37" w:rsidP="005F1F37">
      <w:pPr>
        <w:pStyle w:val="ad"/>
        <w:rPr>
          <w:rFonts w:hAnsi="宋体" w:cs="宋体" w:hint="eastAsia"/>
          <w:lang w:val="pt-BR"/>
        </w:rPr>
      </w:pPr>
      <w:r w:rsidRPr="00EB28BE">
        <w:rPr>
          <w:rFonts w:hAnsi="宋体" w:cs="宋体" w:hint="eastAsia"/>
          <w:lang w:val="pt-BR"/>
        </w:rPr>
        <w:t>3. sum( k^2 ) = n(n+1)(2n+1)/6</w:t>
      </w:r>
    </w:p>
    <w:p w:rsidR="005F1F37" w:rsidRPr="00EB28BE" w:rsidRDefault="005F1F37" w:rsidP="005F1F37">
      <w:pPr>
        <w:pStyle w:val="ad"/>
        <w:rPr>
          <w:rFonts w:hAnsi="宋体" w:cs="宋体" w:hint="eastAsia"/>
          <w:lang w:val="pt-BR"/>
        </w:rPr>
      </w:pPr>
      <w:r w:rsidRPr="00EB28BE">
        <w:rPr>
          <w:rFonts w:hAnsi="宋体" w:cs="宋体" w:hint="eastAsia"/>
          <w:lang w:val="pt-BR"/>
        </w:rPr>
        <w:t>4. sum( (2k-1)^2 ) = n(4n^2-1)/3</w:t>
      </w:r>
    </w:p>
    <w:p w:rsidR="005F1F37" w:rsidRPr="00EB28BE" w:rsidRDefault="005F1F37" w:rsidP="005F1F37">
      <w:pPr>
        <w:pStyle w:val="ad"/>
        <w:rPr>
          <w:rFonts w:hAnsi="宋体" w:cs="宋体" w:hint="eastAsia"/>
          <w:lang w:val="pt-BR"/>
        </w:rPr>
      </w:pPr>
      <w:r w:rsidRPr="00EB28BE">
        <w:rPr>
          <w:rFonts w:hAnsi="宋体" w:cs="宋体" w:hint="eastAsia"/>
          <w:lang w:val="pt-BR"/>
        </w:rPr>
        <w:lastRenderedPageBreak/>
        <w:t>5. sum( k^3 ) = (n(n+1)/2)^2</w:t>
      </w:r>
    </w:p>
    <w:p w:rsidR="005F1F37" w:rsidRPr="00EB28BE" w:rsidRDefault="005F1F37" w:rsidP="005F1F37">
      <w:pPr>
        <w:pStyle w:val="ad"/>
        <w:rPr>
          <w:rFonts w:hAnsi="宋体" w:cs="宋体" w:hint="eastAsia"/>
          <w:lang w:val="pt-BR"/>
        </w:rPr>
      </w:pPr>
      <w:r w:rsidRPr="00EB28BE">
        <w:rPr>
          <w:rFonts w:hAnsi="宋体" w:cs="宋体" w:hint="eastAsia"/>
          <w:lang w:val="pt-BR"/>
        </w:rPr>
        <w:t>6. sum( (2k-1)^3 ) = n^2(2n^2-1)</w:t>
      </w:r>
    </w:p>
    <w:p w:rsidR="005F1F37" w:rsidRPr="00EB28BE" w:rsidRDefault="005F1F37" w:rsidP="005F1F37">
      <w:pPr>
        <w:pStyle w:val="ad"/>
        <w:rPr>
          <w:rFonts w:hAnsi="宋体" w:cs="宋体" w:hint="eastAsia"/>
          <w:lang w:val="pt-BR"/>
        </w:rPr>
      </w:pPr>
      <w:r w:rsidRPr="00EB28BE">
        <w:rPr>
          <w:rFonts w:hAnsi="宋体" w:cs="宋体" w:hint="eastAsia"/>
          <w:lang w:val="pt-BR"/>
        </w:rPr>
        <w:t>7. sum( k^4 ) = n(n+1)(2n+1)(3n^2+3n-1)/30</w:t>
      </w:r>
    </w:p>
    <w:p w:rsidR="005F1F37" w:rsidRPr="00EB28BE" w:rsidRDefault="005F1F37" w:rsidP="005F1F37">
      <w:pPr>
        <w:pStyle w:val="ad"/>
        <w:rPr>
          <w:rFonts w:hAnsi="宋体" w:cs="宋体" w:hint="eastAsia"/>
          <w:lang w:val="pt-BR"/>
        </w:rPr>
      </w:pPr>
      <w:r w:rsidRPr="00EB28BE">
        <w:rPr>
          <w:rFonts w:hAnsi="宋体" w:cs="宋体" w:hint="eastAsia"/>
          <w:lang w:val="pt-BR"/>
        </w:rPr>
        <w:t>8. sum( k^5 ) = n^2(n+1)^2(2n^2+2n-1)/12</w:t>
      </w:r>
    </w:p>
    <w:p w:rsidR="005F1F37" w:rsidRPr="00EB28BE" w:rsidRDefault="005F1F37" w:rsidP="005F1F37">
      <w:pPr>
        <w:pStyle w:val="ad"/>
        <w:rPr>
          <w:rFonts w:hAnsi="宋体" w:cs="宋体" w:hint="eastAsia"/>
          <w:lang w:val="pt-BR"/>
        </w:rPr>
      </w:pPr>
      <w:r w:rsidRPr="00EB28BE">
        <w:rPr>
          <w:rFonts w:hAnsi="宋体" w:cs="宋体" w:hint="eastAsia"/>
          <w:lang w:val="pt-BR"/>
        </w:rPr>
        <w:t>9. sum( k(k+1) ) = n(n+1)(n+2)/3</w:t>
      </w:r>
    </w:p>
    <w:p w:rsidR="005F1F37" w:rsidRPr="00EB28BE" w:rsidRDefault="005F1F37" w:rsidP="005F1F37">
      <w:pPr>
        <w:pStyle w:val="ad"/>
        <w:rPr>
          <w:rFonts w:hAnsi="宋体" w:cs="宋体" w:hint="eastAsia"/>
          <w:lang w:val="pt-BR"/>
        </w:rPr>
      </w:pPr>
      <w:r w:rsidRPr="00EB28BE">
        <w:rPr>
          <w:rFonts w:hAnsi="宋体" w:cs="宋体" w:hint="eastAsia"/>
          <w:lang w:val="pt-BR"/>
        </w:rPr>
        <w:t>10. sum( k(k+1)(k+2) ) = n(n+1)(n+2)(n+3)/4</w:t>
      </w:r>
    </w:p>
    <w:p w:rsidR="005F1F37" w:rsidRPr="00EB28BE" w:rsidRDefault="005F1F37" w:rsidP="005F1F37">
      <w:pPr>
        <w:pStyle w:val="ad"/>
        <w:rPr>
          <w:rFonts w:hAnsi="宋体" w:cs="宋体" w:hint="eastAsia"/>
          <w:lang w:val="pt-BR"/>
        </w:rPr>
      </w:pPr>
      <w:r w:rsidRPr="00EB28BE">
        <w:rPr>
          <w:rFonts w:hAnsi="宋体" w:cs="宋体" w:hint="eastAsia"/>
          <w:lang w:val="pt-BR"/>
        </w:rPr>
        <w:t>12. sum( k(k+1)(k+2)(k+3) ) = n(n+1)(n+2)(n+3)(n+4)/5</w:t>
      </w:r>
    </w:p>
    <w:p w:rsidR="005F1F37" w:rsidRPr="00EB28BE" w:rsidRDefault="005F1F37" w:rsidP="005F1F37">
      <w:pPr>
        <w:pStyle w:val="ad"/>
        <w:rPr>
          <w:rFonts w:hAnsi="宋体" w:cs="宋体" w:hint="eastAsia"/>
          <w:lang w:val="pt-BR"/>
        </w:rPr>
      </w:pPr>
    </w:p>
    <w:p w:rsidR="005F1F37" w:rsidRPr="00EB28BE" w:rsidRDefault="005F1F37" w:rsidP="005F1F37">
      <w:pPr>
        <w:pStyle w:val="ad"/>
        <w:rPr>
          <w:rFonts w:hAnsi="宋体" w:cs="宋体" w:hint="eastAsia"/>
          <w:b/>
          <w:lang w:val="pt-BR"/>
        </w:rPr>
      </w:pPr>
      <w:r w:rsidRPr="00EB28BE">
        <w:rPr>
          <w:rFonts w:hAnsi="宋体" w:cs="宋体" w:hint="eastAsia"/>
          <w:b/>
          <w:lang w:val="pt-BR"/>
        </w:rPr>
        <w:t xml:space="preserve">2.2 </w:t>
      </w:r>
      <w:r w:rsidRPr="00EB28BE">
        <w:rPr>
          <w:rFonts w:hAnsi="宋体" w:cs="宋体" w:hint="eastAsia"/>
          <w:b/>
        </w:rPr>
        <w:t>排列组合生成</w:t>
      </w:r>
    </w:p>
    <w:p w:rsidR="005F1F37" w:rsidRPr="00EB28BE" w:rsidRDefault="005F1F37" w:rsidP="005F1F37">
      <w:pPr>
        <w:pStyle w:val="ad"/>
        <w:rPr>
          <w:rFonts w:hAnsi="宋体" w:cs="宋体" w:hint="eastAsia"/>
          <w:lang w:val="pt-BR"/>
        </w:rPr>
      </w:pPr>
      <w:r w:rsidRPr="00EB28BE">
        <w:rPr>
          <w:rFonts w:hAnsi="宋体" w:cs="宋体" w:hint="eastAsia"/>
          <w:lang w:val="pt-BR"/>
        </w:rPr>
        <w:t>//gen_perm</w:t>
      </w:r>
      <w:r w:rsidRPr="00EB28BE">
        <w:rPr>
          <w:rFonts w:hAnsi="宋体" w:cs="宋体" w:hint="eastAsia"/>
        </w:rPr>
        <w:t>产生字典序排列</w:t>
      </w:r>
      <w:r w:rsidRPr="00EB28BE">
        <w:rPr>
          <w:rFonts w:hAnsi="宋体" w:cs="宋体" w:hint="eastAsia"/>
          <w:lang w:val="pt-BR"/>
        </w:rPr>
        <w:t>P(n,m)</w:t>
      </w:r>
    </w:p>
    <w:p w:rsidR="005F1F37" w:rsidRPr="00EB28BE" w:rsidRDefault="005F1F37" w:rsidP="005F1F37">
      <w:pPr>
        <w:pStyle w:val="ad"/>
        <w:rPr>
          <w:rFonts w:hAnsi="宋体" w:cs="宋体" w:hint="eastAsia"/>
          <w:lang w:val="pt-BR"/>
        </w:rPr>
      </w:pPr>
      <w:r w:rsidRPr="00EB28BE">
        <w:rPr>
          <w:rFonts w:hAnsi="宋体" w:cs="宋体" w:hint="eastAsia"/>
          <w:lang w:val="pt-BR"/>
        </w:rPr>
        <w:t>//gen_comb</w:t>
      </w:r>
      <w:r w:rsidRPr="00EB28BE">
        <w:rPr>
          <w:rFonts w:hAnsi="宋体" w:cs="宋体" w:hint="eastAsia"/>
        </w:rPr>
        <w:t>产生字典序组合</w:t>
      </w:r>
      <w:r w:rsidRPr="00EB28BE">
        <w:rPr>
          <w:rFonts w:hAnsi="宋体" w:cs="宋体" w:hint="eastAsia"/>
          <w:lang w:val="pt-BR"/>
        </w:rPr>
        <w:t>C(n,m)</w:t>
      </w:r>
    </w:p>
    <w:p w:rsidR="005F1F37" w:rsidRPr="00EB28BE" w:rsidRDefault="005F1F37" w:rsidP="005F1F37">
      <w:pPr>
        <w:pStyle w:val="ad"/>
        <w:rPr>
          <w:rFonts w:hAnsi="宋体" w:cs="宋体" w:hint="eastAsia"/>
          <w:lang w:val="pt-BR"/>
        </w:rPr>
      </w:pPr>
      <w:r w:rsidRPr="00EB28BE">
        <w:rPr>
          <w:rFonts w:hAnsi="宋体" w:cs="宋体" w:hint="eastAsia"/>
          <w:lang w:val="pt-BR"/>
        </w:rPr>
        <w:t>//gen_perm_swap</w:t>
      </w:r>
      <w:r w:rsidRPr="00EB28BE">
        <w:rPr>
          <w:rFonts w:hAnsi="宋体" w:cs="宋体" w:hint="eastAsia"/>
        </w:rPr>
        <w:t>产生相邻位对换全排列</w:t>
      </w:r>
      <w:r w:rsidRPr="00EB28BE">
        <w:rPr>
          <w:rFonts w:hAnsi="宋体" w:cs="宋体" w:hint="eastAsia"/>
          <w:lang w:val="pt-BR"/>
        </w:rPr>
        <w:t>P(n,n)</w:t>
      </w:r>
    </w:p>
    <w:p w:rsidR="005F1F37" w:rsidRPr="00EB28BE" w:rsidRDefault="005F1F37" w:rsidP="005F1F37">
      <w:pPr>
        <w:pStyle w:val="ad"/>
        <w:rPr>
          <w:rFonts w:hAnsi="宋体" w:cs="宋体" w:hint="eastAsia"/>
          <w:lang w:val="pt-BR"/>
        </w:rPr>
      </w:pPr>
      <w:r w:rsidRPr="00EB28BE">
        <w:rPr>
          <w:rFonts w:hAnsi="宋体" w:cs="宋体" w:hint="eastAsia"/>
          <w:lang w:val="pt-BR"/>
        </w:rPr>
        <w:t>//</w:t>
      </w:r>
      <w:r w:rsidRPr="00EB28BE">
        <w:rPr>
          <w:rFonts w:hAnsi="宋体" w:cs="宋体" w:hint="eastAsia"/>
        </w:rPr>
        <w:t>产生元素用</w:t>
      </w:r>
      <w:r w:rsidRPr="00EB28BE">
        <w:rPr>
          <w:rFonts w:hAnsi="宋体" w:cs="宋体" w:hint="eastAsia"/>
          <w:lang w:val="pt-BR"/>
        </w:rPr>
        <w:t>1..n</w:t>
      </w:r>
      <w:r w:rsidRPr="00EB28BE">
        <w:rPr>
          <w:rFonts w:hAnsi="宋体" w:cs="宋体" w:hint="eastAsia"/>
        </w:rPr>
        <w:t>表示</w:t>
      </w:r>
    </w:p>
    <w:p w:rsidR="005F1F37" w:rsidRPr="00EB28BE" w:rsidRDefault="005F1F37" w:rsidP="005F1F37">
      <w:pPr>
        <w:pStyle w:val="ad"/>
        <w:rPr>
          <w:rFonts w:hAnsi="宋体" w:cs="宋体" w:hint="eastAsia"/>
          <w:lang w:val="pt-BR"/>
        </w:rPr>
      </w:pPr>
      <w:r w:rsidRPr="00EB28BE">
        <w:rPr>
          <w:rFonts w:hAnsi="宋体" w:cs="宋体" w:hint="eastAsia"/>
          <w:lang w:val="pt-BR"/>
        </w:rPr>
        <w:t>//dummy</w:t>
      </w:r>
      <w:r w:rsidRPr="00EB28BE">
        <w:rPr>
          <w:rFonts w:hAnsi="宋体" w:cs="宋体" w:hint="eastAsia"/>
        </w:rPr>
        <w:t>为产生后调用的函数</w:t>
      </w:r>
      <w:r w:rsidRPr="00EB28BE">
        <w:rPr>
          <w:rFonts w:hAnsi="宋体" w:cs="宋体" w:hint="eastAsia"/>
          <w:lang w:val="pt-BR"/>
        </w:rPr>
        <w:t>,</w:t>
      </w:r>
      <w:r w:rsidRPr="00EB28BE">
        <w:rPr>
          <w:rFonts w:hAnsi="宋体" w:cs="宋体" w:hint="eastAsia"/>
        </w:rPr>
        <w:t>传入</w:t>
      </w:r>
      <w:r w:rsidRPr="00EB28BE">
        <w:rPr>
          <w:rFonts w:hAnsi="宋体" w:cs="宋体" w:hint="eastAsia"/>
          <w:lang w:val="pt-BR"/>
        </w:rPr>
        <w:t>a[]</w:t>
      </w:r>
      <w:r w:rsidRPr="00EB28BE">
        <w:rPr>
          <w:rFonts w:hAnsi="宋体" w:cs="宋体" w:hint="eastAsia"/>
        </w:rPr>
        <w:t>和</w:t>
      </w:r>
      <w:r w:rsidRPr="00EB28BE">
        <w:rPr>
          <w:rFonts w:hAnsi="宋体" w:cs="宋体" w:hint="eastAsia"/>
          <w:lang w:val="pt-BR"/>
        </w:rPr>
        <w:t>n,a[0]..a[n-1]</w:t>
      </w:r>
      <w:r w:rsidRPr="00EB28BE">
        <w:rPr>
          <w:rFonts w:hAnsi="宋体" w:cs="宋体" w:hint="eastAsia"/>
        </w:rPr>
        <w:t>为一次产生的结果</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int count;</w:t>
      </w:r>
    </w:p>
    <w:p w:rsidR="005F1F37" w:rsidRPr="00EB28BE" w:rsidRDefault="005F1F37" w:rsidP="005F1F37">
      <w:pPr>
        <w:pStyle w:val="ad"/>
        <w:rPr>
          <w:rFonts w:hAnsi="宋体" w:cs="宋体" w:hint="eastAsia"/>
        </w:rPr>
      </w:pPr>
      <w:r w:rsidRPr="00EB28BE">
        <w:rPr>
          <w:rFonts w:hAnsi="宋体" w:cs="宋体" w:hint="eastAsia"/>
        </w:rPr>
        <w:t>#include &lt;iostream.h&gt;</w:t>
      </w:r>
    </w:p>
    <w:p w:rsidR="005F1F37" w:rsidRPr="00EB28BE" w:rsidRDefault="005F1F37" w:rsidP="005F1F37">
      <w:pPr>
        <w:pStyle w:val="ad"/>
        <w:rPr>
          <w:rFonts w:hAnsi="宋体" w:cs="宋体" w:hint="eastAsia"/>
        </w:rPr>
      </w:pPr>
      <w:r w:rsidRPr="00EB28BE">
        <w:rPr>
          <w:rFonts w:hAnsi="宋体" w:cs="宋体" w:hint="eastAsia"/>
        </w:rPr>
        <w:t>void dummy(int* a,int n){</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cout&lt;&lt;count++&lt;&lt;": ";</w:t>
      </w:r>
    </w:p>
    <w:p w:rsidR="005F1F37" w:rsidRPr="00EB28BE" w:rsidRDefault="005F1F37" w:rsidP="005F1F37">
      <w:pPr>
        <w:pStyle w:val="ad"/>
        <w:rPr>
          <w:rFonts w:hAnsi="宋体" w:cs="宋体" w:hint="eastAsia"/>
        </w:rPr>
      </w:pPr>
      <w:r w:rsidRPr="00EB28BE">
        <w:rPr>
          <w:rFonts w:hAnsi="宋体" w:cs="宋体" w:hint="eastAsia"/>
        </w:rPr>
        <w:t xml:space="preserve">       for (i=0;i&lt;n-1;i++)</w:t>
      </w:r>
    </w:p>
    <w:p w:rsidR="005F1F37" w:rsidRPr="00EB28BE" w:rsidRDefault="005F1F37" w:rsidP="005F1F37">
      <w:pPr>
        <w:pStyle w:val="ad"/>
        <w:rPr>
          <w:rFonts w:hAnsi="宋体" w:cs="宋体" w:hint="eastAsia"/>
        </w:rPr>
      </w:pPr>
      <w:r w:rsidRPr="00EB28BE">
        <w:rPr>
          <w:rFonts w:hAnsi="宋体" w:cs="宋体" w:hint="eastAsia"/>
        </w:rPr>
        <w:t xml:space="preserve">              cout&lt;&lt;a[i]&lt;&lt;' ';</w:t>
      </w:r>
    </w:p>
    <w:p w:rsidR="005F1F37" w:rsidRPr="00EB28BE" w:rsidRDefault="005F1F37" w:rsidP="005F1F37">
      <w:pPr>
        <w:pStyle w:val="ad"/>
        <w:rPr>
          <w:rFonts w:hAnsi="宋体" w:cs="宋体" w:hint="eastAsia"/>
        </w:rPr>
      </w:pPr>
      <w:r w:rsidRPr="00EB28BE">
        <w:rPr>
          <w:rFonts w:hAnsi="宋体" w:cs="宋体" w:hint="eastAsia"/>
        </w:rPr>
        <w:t xml:space="preserve">       cout&lt;&lt;a[n-1]&lt;&lt;endl;</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void _gen_perm(int* a,int n,int m,int l,int* temp,int* tag){</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if (l==m)</w:t>
      </w:r>
    </w:p>
    <w:p w:rsidR="005F1F37" w:rsidRPr="00EB28BE" w:rsidRDefault="005F1F37" w:rsidP="005F1F37">
      <w:pPr>
        <w:pStyle w:val="ad"/>
        <w:rPr>
          <w:rFonts w:hAnsi="宋体" w:cs="宋体" w:hint="eastAsia"/>
        </w:rPr>
      </w:pPr>
      <w:r w:rsidRPr="00EB28BE">
        <w:rPr>
          <w:rFonts w:hAnsi="宋体" w:cs="宋体" w:hint="eastAsia"/>
        </w:rPr>
        <w:t xml:space="preserve">              dummy(temp,m);</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if (!tag[i]){</w:t>
      </w:r>
    </w:p>
    <w:p w:rsidR="005F1F37" w:rsidRPr="00EB28BE" w:rsidRDefault="005F1F37" w:rsidP="005F1F37">
      <w:pPr>
        <w:pStyle w:val="ad"/>
        <w:rPr>
          <w:rFonts w:hAnsi="宋体" w:cs="宋体" w:hint="eastAsia"/>
        </w:rPr>
      </w:pPr>
      <w:r w:rsidRPr="00EB28BE">
        <w:rPr>
          <w:rFonts w:hAnsi="宋体" w:cs="宋体" w:hint="eastAsia"/>
        </w:rPr>
        <w:t xml:space="preserve">                            temp[l]=a[i],tag[i]=1;</w:t>
      </w:r>
    </w:p>
    <w:p w:rsidR="005F1F37" w:rsidRPr="00EB28BE" w:rsidRDefault="005F1F37" w:rsidP="005F1F37">
      <w:pPr>
        <w:pStyle w:val="ad"/>
        <w:rPr>
          <w:rFonts w:hAnsi="宋体" w:cs="宋体" w:hint="eastAsia"/>
        </w:rPr>
      </w:pPr>
      <w:r w:rsidRPr="00EB28BE">
        <w:rPr>
          <w:rFonts w:hAnsi="宋体" w:cs="宋体" w:hint="eastAsia"/>
        </w:rPr>
        <w:t xml:space="preserve">                            _gen_perm(a,n,m,l+1,temp,tag);</w:t>
      </w:r>
    </w:p>
    <w:p w:rsidR="005F1F37" w:rsidRPr="00EB28BE" w:rsidRDefault="005F1F37" w:rsidP="005F1F37">
      <w:pPr>
        <w:pStyle w:val="ad"/>
        <w:rPr>
          <w:rFonts w:hAnsi="宋体" w:cs="宋体" w:hint="eastAsia"/>
        </w:rPr>
      </w:pPr>
      <w:r w:rsidRPr="00EB28BE">
        <w:rPr>
          <w:rFonts w:hAnsi="宋体" w:cs="宋体" w:hint="eastAsia"/>
        </w:rPr>
        <w:t xml:space="preserve">                            tag[i]=0;</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gen_perm(int n,int m){</w:t>
      </w:r>
    </w:p>
    <w:p w:rsidR="005F1F37" w:rsidRPr="00EB28BE" w:rsidRDefault="005F1F37" w:rsidP="005F1F37">
      <w:pPr>
        <w:pStyle w:val="ad"/>
        <w:rPr>
          <w:rFonts w:hAnsi="宋体" w:cs="宋体" w:hint="eastAsia"/>
        </w:rPr>
      </w:pPr>
      <w:r w:rsidRPr="00EB28BE">
        <w:rPr>
          <w:rFonts w:hAnsi="宋体" w:cs="宋体" w:hint="eastAsia"/>
        </w:rPr>
        <w:t xml:space="preserve">       int a[MAXN],temp[MAXN],tag[MAXN]={0},i;</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a[i]=i+1;</w:t>
      </w:r>
    </w:p>
    <w:p w:rsidR="005F1F37" w:rsidRPr="00EB28BE" w:rsidRDefault="005F1F37" w:rsidP="005F1F37">
      <w:pPr>
        <w:pStyle w:val="ad"/>
        <w:rPr>
          <w:rFonts w:hAnsi="宋体" w:cs="宋体" w:hint="eastAsia"/>
        </w:rPr>
      </w:pPr>
      <w:r w:rsidRPr="00EB28BE">
        <w:rPr>
          <w:rFonts w:hAnsi="宋体" w:cs="宋体" w:hint="eastAsia"/>
        </w:rPr>
        <w:t xml:space="preserve">       _gen_perm(a,n,m,0,temp,tag);</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lastRenderedPageBreak/>
        <w:t xml:space="preserve"> </w:t>
      </w:r>
    </w:p>
    <w:p w:rsidR="005F1F37" w:rsidRPr="00EB28BE" w:rsidRDefault="005F1F37" w:rsidP="005F1F37">
      <w:pPr>
        <w:pStyle w:val="ad"/>
        <w:rPr>
          <w:rFonts w:hAnsi="宋体" w:cs="宋体" w:hint="eastAsia"/>
        </w:rPr>
      </w:pPr>
      <w:r w:rsidRPr="00EB28BE">
        <w:rPr>
          <w:rFonts w:hAnsi="宋体" w:cs="宋体" w:hint="eastAsia"/>
        </w:rPr>
        <w:t>void _gen_comb(int* a,int s,int e,int m,int&amp; count,int* temp){</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if (!m)</w:t>
      </w:r>
    </w:p>
    <w:p w:rsidR="005F1F37" w:rsidRPr="00EB28BE" w:rsidRDefault="005F1F37" w:rsidP="005F1F37">
      <w:pPr>
        <w:pStyle w:val="ad"/>
        <w:rPr>
          <w:rFonts w:hAnsi="宋体" w:cs="宋体" w:hint="eastAsia"/>
        </w:rPr>
      </w:pPr>
      <w:r w:rsidRPr="00EB28BE">
        <w:rPr>
          <w:rFonts w:hAnsi="宋体" w:cs="宋体" w:hint="eastAsia"/>
        </w:rPr>
        <w:t xml:space="preserve">              dummy(temp,count);</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for (i=s;i&lt;=e-m+1;i++){</w:t>
      </w:r>
    </w:p>
    <w:p w:rsidR="005F1F37" w:rsidRPr="00EB28BE" w:rsidRDefault="005F1F37" w:rsidP="005F1F37">
      <w:pPr>
        <w:pStyle w:val="ad"/>
        <w:rPr>
          <w:rFonts w:hAnsi="宋体" w:cs="宋体" w:hint="eastAsia"/>
        </w:rPr>
      </w:pPr>
      <w:r w:rsidRPr="00EB28BE">
        <w:rPr>
          <w:rFonts w:hAnsi="宋体" w:cs="宋体" w:hint="eastAsia"/>
        </w:rPr>
        <w:t xml:space="preserve">                     temp[count++]=a[i];</w:t>
      </w:r>
    </w:p>
    <w:p w:rsidR="005F1F37" w:rsidRPr="00EB28BE" w:rsidRDefault="005F1F37" w:rsidP="005F1F37">
      <w:pPr>
        <w:pStyle w:val="ad"/>
        <w:rPr>
          <w:rFonts w:hAnsi="宋体" w:cs="宋体" w:hint="eastAsia"/>
        </w:rPr>
      </w:pPr>
      <w:r w:rsidRPr="00EB28BE">
        <w:rPr>
          <w:rFonts w:hAnsi="宋体" w:cs="宋体" w:hint="eastAsia"/>
        </w:rPr>
        <w:t xml:space="preserve">                     _gen_comb(a,i+1,e,m-1,count,temp);</w:t>
      </w:r>
    </w:p>
    <w:p w:rsidR="005F1F37" w:rsidRPr="00EB28BE" w:rsidRDefault="005F1F37" w:rsidP="005F1F37">
      <w:pPr>
        <w:pStyle w:val="ad"/>
        <w:rPr>
          <w:rFonts w:hAnsi="宋体" w:cs="宋体" w:hint="eastAsia"/>
        </w:rPr>
      </w:pPr>
      <w:r w:rsidRPr="00EB28BE">
        <w:rPr>
          <w:rFonts w:hAnsi="宋体" w:cs="宋体" w:hint="eastAsia"/>
        </w:rPr>
        <w:t xml:space="preserve">                     count--;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gen_comb(int n,int m){</w:t>
      </w:r>
    </w:p>
    <w:p w:rsidR="005F1F37" w:rsidRPr="00EB28BE" w:rsidRDefault="005F1F37" w:rsidP="005F1F37">
      <w:pPr>
        <w:pStyle w:val="ad"/>
        <w:rPr>
          <w:rFonts w:hAnsi="宋体" w:cs="宋体" w:hint="eastAsia"/>
        </w:rPr>
      </w:pPr>
      <w:r w:rsidRPr="00EB28BE">
        <w:rPr>
          <w:rFonts w:hAnsi="宋体" w:cs="宋体" w:hint="eastAsia"/>
        </w:rPr>
        <w:t xml:space="preserve">       int a[MAXN],temp[MAXN],count=0,i;</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a[i]=i+1;</w:t>
      </w:r>
    </w:p>
    <w:p w:rsidR="005F1F37" w:rsidRPr="00EB28BE" w:rsidRDefault="005F1F37" w:rsidP="005F1F37">
      <w:pPr>
        <w:pStyle w:val="ad"/>
        <w:rPr>
          <w:rFonts w:hAnsi="宋体" w:cs="宋体" w:hint="eastAsia"/>
        </w:rPr>
      </w:pPr>
      <w:r w:rsidRPr="00EB28BE">
        <w:rPr>
          <w:rFonts w:hAnsi="宋体" w:cs="宋体" w:hint="eastAsia"/>
        </w:rPr>
        <w:t xml:space="preserve">       _gen_comb(a,0,n-1,m,count,temp);</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_gen_perm_swap(int* a,int n,int l,int* pos,int* dir){</w:t>
      </w:r>
    </w:p>
    <w:p w:rsidR="005F1F37" w:rsidRPr="00EB28BE" w:rsidRDefault="005F1F37" w:rsidP="005F1F37">
      <w:pPr>
        <w:pStyle w:val="ad"/>
        <w:rPr>
          <w:rFonts w:hAnsi="宋体" w:cs="宋体" w:hint="eastAsia"/>
        </w:rPr>
      </w:pPr>
      <w:r w:rsidRPr="00EB28BE">
        <w:rPr>
          <w:rFonts w:hAnsi="宋体" w:cs="宋体" w:hint="eastAsia"/>
        </w:rPr>
        <w:t xml:space="preserve">       int i,p1,p2,t;</w:t>
      </w:r>
    </w:p>
    <w:p w:rsidR="005F1F37" w:rsidRPr="00EB28BE" w:rsidRDefault="005F1F37" w:rsidP="005F1F37">
      <w:pPr>
        <w:pStyle w:val="ad"/>
        <w:rPr>
          <w:rFonts w:hAnsi="宋体" w:cs="宋体" w:hint="eastAsia"/>
        </w:rPr>
      </w:pPr>
      <w:r w:rsidRPr="00EB28BE">
        <w:rPr>
          <w:rFonts w:hAnsi="宋体" w:cs="宋体" w:hint="eastAsia"/>
        </w:rPr>
        <w:t xml:space="preserve">       if (l==n)</w:t>
      </w:r>
    </w:p>
    <w:p w:rsidR="005F1F37" w:rsidRPr="00EB28BE" w:rsidRDefault="005F1F37" w:rsidP="005F1F37">
      <w:pPr>
        <w:pStyle w:val="ad"/>
        <w:rPr>
          <w:rFonts w:hAnsi="宋体" w:cs="宋体" w:hint="eastAsia"/>
        </w:rPr>
      </w:pPr>
      <w:r w:rsidRPr="00EB28BE">
        <w:rPr>
          <w:rFonts w:hAnsi="宋体" w:cs="宋体" w:hint="eastAsia"/>
        </w:rPr>
        <w:t xml:space="preserve">              dummy(a,n);</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_gen_perm_swap(a,n,l+1,pos,dir);</w:t>
      </w:r>
    </w:p>
    <w:p w:rsidR="005F1F37" w:rsidRPr="00EB28BE" w:rsidRDefault="005F1F37" w:rsidP="005F1F37">
      <w:pPr>
        <w:pStyle w:val="ad"/>
        <w:rPr>
          <w:rFonts w:hAnsi="宋体" w:cs="宋体" w:hint="eastAsia"/>
        </w:rPr>
      </w:pPr>
      <w:r w:rsidRPr="00EB28BE">
        <w:rPr>
          <w:rFonts w:hAnsi="宋体" w:cs="宋体" w:hint="eastAsia"/>
        </w:rPr>
        <w:t xml:space="preserve">              for (i=0;i&lt;l;i++){</w:t>
      </w:r>
    </w:p>
    <w:p w:rsidR="005F1F37" w:rsidRPr="00EB28BE" w:rsidRDefault="005F1F37" w:rsidP="005F1F37">
      <w:pPr>
        <w:pStyle w:val="ad"/>
        <w:rPr>
          <w:rFonts w:hAnsi="宋体" w:cs="宋体" w:hint="eastAsia"/>
        </w:rPr>
      </w:pPr>
      <w:r w:rsidRPr="00EB28BE">
        <w:rPr>
          <w:rFonts w:hAnsi="宋体" w:cs="宋体" w:hint="eastAsia"/>
        </w:rPr>
        <w:t xml:space="preserve">                     p2=(p1=pos[l])+dir[l];</w:t>
      </w:r>
    </w:p>
    <w:p w:rsidR="005F1F37" w:rsidRPr="00EB28BE" w:rsidRDefault="005F1F37" w:rsidP="005F1F37">
      <w:pPr>
        <w:pStyle w:val="ad"/>
        <w:rPr>
          <w:rFonts w:hAnsi="宋体" w:cs="宋体" w:hint="eastAsia"/>
        </w:rPr>
      </w:pPr>
      <w:r w:rsidRPr="00EB28BE">
        <w:rPr>
          <w:rFonts w:hAnsi="宋体" w:cs="宋体" w:hint="eastAsia"/>
        </w:rPr>
        <w:t xml:space="preserve">                     t=a[p1],a[p1]=a[p2],a[p2]=t;</w:t>
      </w:r>
    </w:p>
    <w:p w:rsidR="005F1F37" w:rsidRPr="00EB28BE" w:rsidRDefault="005F1F37" w:rsidP="005F1F37">
      <w:pPr>
        <w:pStyle w:val="ad"/>
        <w:rPr>
          <w:rFonts w:hAnsi="宋体" w:cs="宋体" w:hint="eastAsia"/>
        </w:rPr>
      </w:pPr>
      <w:r w:rsidRPr="00EB28BE">
        <w:rPr>
          <w:rFonts w:hAnsi="宋体" w:cs="宋体" w:hint="eastAsia"/>
        </w:rPr>
        <w:t xml:space="preserve">                     pos[a[p1]-1]=p1,pos[a[p2]-1]=p2;</w:t>
      </w:r>
    </w:p>
    <w:p w:rsidR="005F1F37" w:rsidRPr="00EB28BE" w:rsidRDefault="005F1F37" w:rsidP="005F1F37">
      <w:pPr>
        <w:pStyle w:val="ad"/>
        <w:rPr>
          <w:rFonts w:hAnsi="宋体" w:cs="宋体" w:hint="eastAsia"/>
        </w:rPr>
      </w:pPr>
      <w:r w:rsidRPr="00EB28BE">
        <w:rPr>
          <w:rFonts w:hAnsi="宋体" w:cs="宋体" w:hint="eastAsia"/>
        </w:rPr>
        <w:t xml:space="preserve">                     _gen_perm_swap(a,n,l+1,pos,dir);</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dir[l]=-dir[l];</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gen_perm_swap(int n){</w:t>
      </w:r>
    </w:p>
    <w:p w:rsidR="005F1F37" w:rsidRPr="00EB28BE" w:rsidRDefault="005F1F37" w:rsidP="005F1F37">
      <w:pPr>
        <w:pStyle w:val="ad"/>
        <w:rPr>
          <w:rFonts w:hAnsi="宋体" w:cs="宋体" w:hint="eastAsia"/>
        </w:rPr>
      </w:pPr>
      <w:r w:rsidRPr="00EB28BE">
        <w:rPr>
          <w:rFonts w:hAnsi="宋体" w:cs="宋体" w:hint="eastAsia"/>
        </w:rPr>
        <w:t xml:space="preserve">       int a[MAXN],pos[MAXN],dir[MAXN],i;</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a[i]=i+1,pos[i]=i,dir[i]=-1;</w:t>
      </w:r>
    </w:p>
    <w:p w:rsidR="005F1F37" w:rsidRPr="00EB28BE" w:rsidRDefault="005F1F37" w:rsidP="005F1F37">
      <w:pPr>
        <w:pStyle w:val="ad"/>
        <w:rPr>
          <w:rFonts w:hAnsi="宋体" w:cs="宋体" w:hint="eastAsia"/>
        </w:rPr>
      </w:pPr>
      <w:r w:rsidRPr="00EB28BE">
        <w:rPr>
          <w:rFonts w:hAnsi="宋体" w:cs="宋体" w:hint="eastAsia"/>
        </w:rPr>
        <w:t xml:space="preserve">       _gen_perm_swap(a,n,0,pos,dir);</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2.3 生成gray码</w:t>
      </w:r>
    </w:p>
    <w:p w:rsidR="005F1F37" w:rsidRPr="00EB28BE" w:rsidRDefault="005F1F37" w:rsidP="005F1F37">
      <w:pPr>
        <w:pStyle w:val="ad"/>
        <w:rPr>
          <w:rFonts w:hAnsi="宋体" w:cs="宋体" w:hint="eastAsia"/>
        </w:rPr>
      </w:pPr>
      <w:r w:rsidRPr="00EB28BE">
        <w:rPr>
          <w:rFonts w:hAnsi="宋体" w:cs="宋体" w:hint="eastAsia"/>
        </w:rPr>
        <w:lastRenderedPageBreak/>
        <w:t>//生成reflected gray code</w:t>
      </w:r>
    </w:p>
    <w:p w:rsidR="005F1F37" w:rsidRPr="00EB28BE" w:rsidRDefault="005F1F37" w:rsidP="005F1F37">
      <w:pPr>
        <w:pStyle w:val="ad"/>
        <w:rPr>
          <w:rFonts w:hAnsi="宋体" w:cs="宋体" w:hint="eastAsia"/>
        </w:rPr>
      </w:pPr>
      <w:r w:rsidRPr="00EB28BE">
        <w:rPr>
          <w:rFonts w:hAnsi="宋体" w:cs="宋体" w:hint="eastAsia"/>
        </w:rPr>
        <w:t>//每次调用gray取得下一个码</w:t>
      </w:r>
    </w:p>
    <w:p w:rsidR="005F1F37" w:rsidRPr="00EB28BE" w:rsidRDefault="005F1F37" w:rsidP="005F1F37">
      <w:pPr>
        <w:pStyle w:val="ad"/>
        <w:rPr>
          <w:rFonts w:hAnsi="宋体" w:cs="宋体" w:hint="eastAsia"/>
        </w:rPr>
      </w:pPr>
      <w:r w:rsidRPr="00EB28BE">
        <w:rPr>
          <w:rFonts w:hAnsi="宋体" w:cs="宋体" w:hint="eastAsia"/>
        </w:rPr>
        <w:t>//000...000是第一个码,100...000是最后一个码</w:t>
      </w:r>
    </w:p>
    <w:p w:rsidR="005F1F37" w:rsidRPr="00EB28BE" w:rsidRDefault="005F1F37" w:rsidP="005F1F37">
      <w:pPr>
        <w:pStyle w:val="ad"/>
        <w:rPr>
          <w:rFonts w:hAnsi="宋体" w:cs="宋体" w:hint="eastAsia"/>
        </w:rPr>
      </w:pPr>
      <w:r w:rsidRPr="00EB28BE">
        <w:rPr>
          <w:rFonts w:hAnsi="宋体" w:cs="宋体" w:hint="eastAsia"/>
        </w:rPr>
        <w:t>void gray(int n,int *code){</w:t>
      </w:r>
    </w:p>
    <w:p w:rsidR="005F1F37" w:rsidRPr="00EB28BE" w:rsidRDefault="005F1F37" w:rsidP="005F1F37">
      <w:pPr>
        <w:pStyle w:val="ad"/>
        <w:rPr>
          <w:rFonts w:hAnsi="宋体" w:cs="宋体" w:hint="eastAsia"/>
        </w:rPr>
      </w:pPr>
      <w:r w:rsidRPr="00EB28BE">
        <w:rPr>
          <w:rFonts w:hAnsi="宋体" w:cs="宋体" w:hint="eastAsia"/>
        </w:rPr>
        <w:t xml:space="preserve">       int t=0,i;</w:t>
      </w:r>
    </w:p>
    <w:p w:rsidR="005F1F37" w:rsidRPr="00EB28BE" w:rsidRDefault="005F1F37" w:rsidP="005F1F37">
      <w:pPr>
        <w:pStyle w:val="ad"/>
        <w:rPr>
          <w:rFonts w:hAnsi="宋体" w:cs="宋体" w:hint="eastAsia"/>
        </w:rPr>
      </w:pPr>
      <w:r w:rsidRPr="00EB28BE">
        <w:rPr>
          <w:rFonts w:hAnsi="宋体" w:cs="宋体" w:hint="eastAsia"/>
        </w:rPr>
        <w:t xml:space="preserve">       for (i=0;i&lt;n;t+=code[i++]);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(t&amp;1)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(n--;!code[n];n--);</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code[n-1]=1-code[n-1];</w:t>
      </w:r>
    </w:p>
    <w:p w:rsidR="005F1F37" w:rsidRPr="00EB28BE" w:rsidRDefault="005F1F37" w:rsidP="005F1F37">
      <w:pPr>
        <w:pStyle w:val="ad"/>
        <w:rPr>
          <w:rFonts w:hAnsi="宋体" w:cs="宋体" w:hint="eastAsia"/>
          <w:lang w:val="pt-BR"/>
        </w:rPr>
      </w:pPr>
      <w:r w:rsidRPr="00EB28BE">
        <w:rPr>
          <w:rFonts w:hAnsi="宋体" w:cs="宋体" w:hint="eastAsia"/>
          <w:lang w:val="pt-BR"/>
        </w:rPr>
        <w:t>}</w:t>
      </w:r>
    </w:p>
    <w:p w:rsidR="005F1F37" w:rsidRPr="00EB28BE" w:rsidRDefault="005F1F37" w:rsidP="005F1F37">
      <w:pPr>
        <w:pStyle w:val="ad"/>
        <w:rPr>
          <w:rFonts w:hAnsi="宋体" w:cs="宋体" w:hint="eastAsia"/>
          <w:lang w:val="pt-BR"/>
        </w:rPr>
      </w:pPr>
    </w:p>
    <w:p w:rsidR="005F1F37" w:rsidRPr="00EB28BE" w:rsidRDefault="005F1F37" w:rsidP="00643E75">
      <w:pPr>
        <w:pStyle w:val="ad"/>
        <w:outlineLvl w:val="2"/>
        <w:rPr>
          <w:rFonts w:hAnsi="宋体" w:cs="宋体" w:hint="eastAsia"/>
          <w:b/>
          <w:lang w:val="pt-BR"/>
        </w:rPr>
      </w:pPr>
      <w:bookmarkStart w:id="66" w:name="_Toc519439446"/>
      <w:r w:rsidRPr="00EB28BE">
        <w:rPr>
          <w:rFonts w:hAnsi="宋体" w:cs="宋体" w:hint="eastAsia"/>
          <w:b/>
          <w:lang w:val="pt-BR"/>
        </w:rPr>
        <w:t xml:space="preserve">2.4 </w:t>
      </w:r>
      <w:r w:rsidRPr="00EB28BE">
        <w:rPr>
          <w:rFonts w:hAnsi="宋体" w:cs="宋体" w:hint="eastAsia"/>
          <w:b/>
        </w:rPr>
        <w:t>置换</w:t>
      </w:r>
      <w:r w:rsidRPr="00EB28BE">
        <w:rPr>
          <w:rFonts w:hAnsi="宋体" w:cs="宋体" w:hint="eastAsia"/>
          <w:b/>
          <w:lang w:val="pt-BR"/>
        </w:rPr>
        <w:t>(polya)</w:t>
      </w:r>
      <w:bookmarkEnd w:id="66"/>
    </w:p>
    <w:p w:rsidR="005F1F37" w:rsidRPr="00EB28BE" w:rsidRDefault="005F1F37" w:rsidP="005F1F37">
      <w:pPr>
        <w:pStyle w:val="ad"/>
        <w:rPr>
          <w:rFonts w:hAnsi="宋体" w:cs="宋体" w:hint="eastAsia"/>
          <w:lang w:val="pt-BR"/>
        </w:rPr>
      </w:pPr>
      <w:r w:rsidRPr="00EB28BE">
        <w:rPr>
          <w:rFonts w:hAnsi="宋体" w:cs="宋体" w:hint="eastAsia"/>
          <w:lang w:val="pt-BR"/>
        </w:rPr>
        <w:t>//</w:t>
      </w:r>
      <w:r w:rsidRPr="00EB28BE">
        <w:rPr>
          <w:rFonts w:hAnsi="宋体" w:cs="宋体" w:hint="eastAsia"/>
        </w:rPr>
        <w:t>求置换的循环节</w:t>
      </w:r>
      <w:r w:rsidRPr="00EB28BE">
        <w:rPr>
          <w:rFonts w:hAnsi="宋体" w:cs="宋体" w:hint="eastAsia"/>
          <w:lang w:val="pt-BR"/>
        </w:rPr>
        <w:t>,polya</w:t>
      </w:r>
      <w:r w:rsidRPr="00EB28BE">
        <w:rPr>
          <w:rFonts w:hAnsi="宋体" w:cs="宋体" w:hint="eastAsia"/>
        </w:rPr>
        <w:t>原理</w:t>
      </w:r>
    </w:p>
    <w:p w:rsidR="005F1F37" w:rsidRPr="00EB28BE" w:rsidRDefault="005F1F37" w:rsidP="005F1F37">
      <w:pPr>
        <w:pStyle w:val="ad"/>
        <w:rPr>
          <w:rFonts w:hAnsi="宋体" w:cs="宋体" w:hint="eastAsia"/>
          <w:lang w:val="pt-BR"/>
        </w:rPr>
      </w:pPr>
      <w:r w:rsidRPr="00EB28BE">
        <w:rPr>
          <w:rFonts w:hAnsi="宋体" w:cs="宋体" w:hint="eastAsia"/>
          <w:lang w:val="pt-BR"/>
        </w:rPr>
        <w:t>//perm[0..n-1]</w:t>
      </w:r>
      <w:r w:rsidRPr="00EB28BE">
        <w:rPr>
          <w:rFonts w:hAnsi="宋体" w:cs="宋体" w:hint="eastAsia"/>
        </w:rPr>
        <w:t>为</w:t>
      </w:r>
      <w:r w:rsidRPr="00EB28BE">
        <w:rPr>
          <w:rFonts w:hAnsi="宋体" w:cs="宋体" w:hint="eastAsia"/>
          <w:lang w:val="pt-BR"/>
        </w:rPr>
        <w:t>0..n-1</w:t>
      </w:r>
      <w:r w:rsidRPr="00EB28BE">
        <w:rPr>
          <w:rFonts w:hAnsi="宋体" w:cs="宋体" w:hint="eastAsia"/>
        </w:rPr>
        <w:t>的一个置换</w:t>
      </w:r>
      <w:r w:rsidRPr="00EB28BE">
        <w:rPr>
          <w:rFonts w:hAnsi="宋体" w:cs="宋体" w:hint="eastAsia"/>
          <w:lang w:val="pt-BR"/>
        </w:rPr>
        <w:t>(</w:t>
      </w:r>
      <w:r w:rsidRPr="00EB28BE">
        <w:rPr>
          <w:rFonts w:hAnsi="宋体" w:cs="宋体" w:hint="eastAsia"/>
        </w:rPr>
        <w:t>排列</w:t>
      </w:r>
      <w:r w:rsidRPr="00EB28BE">
        <w:rPr>
          <w:rFonts w:hAnsi="宋体" w:cs="宋体" w:hint="eastAsia"/>
          <w:lang w:val="pt-BR"/>
        </w:rPr>
        <w:t>)</w:t>
      </w:r>
    </w:p>
    <w:p w:rsidR="005F1F37" w:rsidRPr="00EB28BE" w:rsidRDefault="005F1F37" w:rsidP="005F1F37">
      <w:pPr>
        <w:pStyle w:val="ad"/>
        <w:rPr>
          <w:rFonts w:hAnsi="宋体" w:cs="宋体" w:hint="eastAsia"/>
          <w:lang w:val="pt-BR"/>
        </w:rPr>
      </w:pPr>
      <w:r w:rsidRPr="00EB28BE">
        <w:rPr>
          <w:rFonts w:hAnsi="宋体" w:cs="宋体" w:hint="eastAsia"/>
          <w:lang w:val="pt-BR"/>
        </w:rPr>
        <w:t>//</w:t>
      </w:r>
      <w:r w:rsidRPr="00EB28BE">
        <w:rPr>
          <w:rFonts w:hAnsi="宋体" w:cs="宋体" w:hint="eastAsia"/>
        </w:rPr>
        <w:t>返回置换最小周期</w:t>
      </w:r>
      <w:r w:rsidRPr="00EB28BE">
        <w:rPr>
          <w:rFonts w:hAnsi="宋体" w:cs="宋体" w:hint="eastAsia"/>
          <w:lang w:val="pt-BR"/>
        </w:rPr>
        <w:t>,num</w:t>
      </w:r>
      <w:r w:rsidRPr="00EB28BE">
        <w:rPr>
          <w:rFonts w:hAnsi="宋体" w:cs="宋体" w:hint="eastAsia"/>
        </w:rPr>
        <w:t>返回循环节个数</w:t>
      </w:r>
    </w:p>
    <w:p w:rsidR="005F1F37" w:rsidRPr="00EB28BE" w:rsidRDefault="005F1F37" w:rsidP="005F1F37">
      <w:pPr>
        <w:pStyle w:val="ad"/>
        <w:rPr>
          <w:rFonts w:hAnsi="宋体" w:cs="宋体" w:hint="eastAsia"/>
          <w:lang w:val="pt-BR"/>
        </w:rPr>
      </w:pPr>
      <w:r w:rsidRPr="00EB28BE">
        <w:rPr>
          <w:rFonts w:hAnsi="宋体" w:cs="宋体" w:hint="eastAsia"/>
          <w:lang w:val="pt-BR"/>
        </w:rPr>
        <w:t>#define MAXN 1000</w:t>
      </w:r>
    </w:p>
    <w:p w:rsidR="005F1F37" w:rsidRPr="00EB28BE" w:rsidRDefault="005F1F37" w:rsidP="005F1F37">
      <w:pPr>
        <w:pStyle w:val="ad"/>
        <w:rPr>
          <w:rFonts w:hAnsi="宋体" w:cs="宋体" w:hint="eastAsia"/>
          <w:lang w:val="pt-BR"/>
        </w:rPr>
      </w:pPr>
      <w:r w:rsidRPr="00EB28BE">
        <w:rPr>
          <w:rFonts w:hAnsi="宋体" w:cs="宋体" w:hint="eastAsia"/>
          <w:lang w:val="pt-BR"/>
        </w:rPr>
        <w:t>int gcd(int a,int b){</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return b?gcd(b,a%b):a;</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polya(int* perm,int n,int&amp; num){</w:t>
      </w:r>
    </w:p>
    <w:p w:rsidR="005F1F37" w:rsidRPr="00EB28BE" w:rsidRDefault="005F1F37" w:rsidP="005F1F37">
      <w:pPr>
        <w:pStyle w:val="ad"/>
        <w:rPr>
          <w:rFonts w:hAnsi="宋体" w:cs="宋体" w:hint="eastAsia"/>
        </w:rPr>
      </w:pPr>
      <w:r w:rsidRPr="00EB28BE">
        <w:rPr>
          <w:rFonts w:hAnsi="宋体" w:cs="宋体" w:hint="eastAsia"/>
        </w:rPr>
        <w:t xml:space="preserve">       int i,j,p,v[MAXN]={0},ret=1;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(num=i=0;i&lt;n;i++)</w:t>
      </w:r>
    </w:p>
    <w:p w:rsidR="005F1F37" w:rsidRPr="00EB28BE" w:rsidRDefault="005F1F37" w:rsidP="005F1F37">
      <w:pPr>
        <w:pStyle w:val="ad"/>
        <w:rPr>
          <w:rFonts w:hAnsi="宋体" w:cs="宋体" w:hint="eastAsia"/>
        </w:rPr>
      </w:pPr>
      <w:r w:rsidRPr="00EB28BE">
        <w:rPr>
          <w:rFonts w:hAnsi="宋体" w:cs="宋体" w:hint="eastAsia"/>
        </w:rPr>
        <w:t xml:space="preserve">              if (!v[i]){</w:t>
      </w:r>
    </w:p>
    <w:p w:rsidR="005F1F37" w:rsidRPr="00EB28BE" w:rsidRDefault="005F1F37" w:rsidP="005F1F37">
      <w:pPr>
        <w:pStyle w:val="ad"/>
        <w:rPr>
          <w:rFonts w:hAnsi="宋体" w:cs="宋体" w:hint="eastAsia"/>
        </w:rPr>
      </w:pPr>
      <w:r w:rsidRPr="00EB28BE">
        <w:rPr>
          <w:rFonts w:hAnsi="宋体" w:cs="宋体" w:hint="eastAsia"/>
        </w:rPr>
        <w:t xml:space="preserve">                     for (num++,j=0,p=i;!v[p=perm[p]];j++)</w:t>
      </w:r>
    </w:p>
    <w:p w:rsidR="005F1F37" w:rsidRPr="00EB28BE" w:rsidRDefault="005F1F37" w:rsidP="005F1F37">
      <w:pPr>
        <w:pStyle w:val="ad"/>
        <w:rPr>
          <w:rFonts w:hAnsi="宋体" w:cs="宋体" w:hint="eastAsia"/>
        </w:rPr>
      </w:pPr>
      <w:r w:rsidRPr="00EB28BE">
        <w:rPr>
          <w:rFonts w:hAnsi="宋体" w:cs="宋体" w:hint="eastAsia"/>
        </w:rPr>
        <w:t xml:space="preserve">                            v[p]=1;</w:t>
      </w:r>
    </w:p>
    <w:p w:rsidR="005F1F37" w:rsidRPr="00EB28BE" w:rsidRDefault="005F1F37" w:rsidP="005F1F37">
      <w:pPr>
        <w:pStyle w:val="ad"/>
        <w:rPr>
          <w:rFonts w:hAnsi="宋体" w:cs="宋体" w:hint="eastAsia"/>
        </w:rPr>
      </w:pPr>
      <w:r w:rsidRPr="00EB28BE">
        <w:rPr>
          <w:rFonts w:hAnsi="宋体" w:cs="宋体" w:hint="eastAsia"/>
        </w:rPr>
        <w:t xml:space="preserve">                     ret*=j/gcd(ret,j);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2.5 字典序全排列</w:t>
      </w:r>
    </w:p>
    <w:p w:rsidR="005F1F37" w:rsidRPr="00EB28BE" w:rsidRDefault="005F1F37" w:rsidP="005F1F37">
      <w:pPr>
        <w:pStyle w:val="ad"/>
        <w:rPr>
          <w:rFonts w:hAnsi="宋体" w:cs="宋体" w:hint="eastAsia"/>
        </w:rPr>
      </w:pPr>
      <w:r w:rsidRPr="00EB28BE">
        <w:rPr>
          <w:rFonts w:hAnsi="宋体" w:cs="宋体" w:hint="eastAsia"/>
        </w:rPr>
        <w:t>//字典序全排列与序号的转换</w:t>
      </w:r>
    </w:p>
    <w:p w:rsidR="005F1F37" w:rsidRPr="00EB28BE" w:rsidRDefault="005F1F37" w:rsidP="005F1F37">
      <w:pPr>
        <w:pStyle w:val="ad"/>
        <w:rPr>
          <w:rFonts w:hAnsi="宋体" w:cs="宋体" w:hint="eastAsia"/>
        </w:rPr>
      </w:pPr>
      <w:r w:rsidRPr="00EB28BE">
        <w:rPr>
          <w:rFonts w:hAnsi="宋体" w:cs="宋体" w:hint="eastAsia"/>
        </w:rPr>
        <w:t>int perm2num(int n,int *p){</w:t>
      </w:r>
    </w:p>
    <w:p w:rsidR="005F1F37" w:rsidRPr="00EB28BE" w:rsidRDefault="005F1F37" w:rsidP="005F1F37">
      <w:pPr>
        <w:pStyle w:val="ad"/>
        <w:rPr>
          <w:rFonts w:hAnsi="宋体" w:cs="宋体" w:hint="eastAsia"/>
        </w:rPr>
      </w:pPr>
      <w:r w:rsidRPr="00EB28BE">
        <w:rPr>
          <w:rFonts w:hAnsi="宋体" w:cs="宋体" w:hint="eastAsia"/>
        </w:rPr>
        <w:t xml:space="preserve">       int i,j,ret=0,k=1;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(i=n-2;i&gt;=0;k*=n-(i--))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(j=i+1;j&lt;n;j++)</w:t>
      </w:r>
    </w:p>
    <w:p w:rsidR="005F1F37" w:rsidRPr="00EB28BE" w:rsidRDefault="005F1F37" w:rsidP="005F1F37">
      <w:pPr>
        <w:pStyle w:val="ad"/>
        <w:rPr>
          <w:rFonts w:hAnsi="宋体" w:cs="宋体" w:hint="eastAsia"/>
        </w:rPr>
      </w:pPr>
      <w:r w:rsidRPr="00EB28BE">
        <w:rPr>
          <w:rFonts w:hAnsi="宋体" w:cs="宋体" w:hint="eastAsia"/>
        </w:rPr>
        <w:t xml:space="preserve">                     if (p[j]&lt;p[i])</w:t>
      </w:r>
    </w:p>
    <w:p w:rsidR="005F1F37" w:rsidRPr="00EB28BE" w:rsidRDefault="005F1F37" w:rsidP="005F1F37">
      <w:pPr>
        <w:pStyle w:val="ad"/>
        <w:rPr>
          <w:rFonts w:hAnsi="宋体" w:cs="宋体" w:hint="eastAsia"/>
        </w:rPr>
      </w:pPr>
      <w:r w:rsidRPr="00EB28BE">
        <w:rPr>
          <w:rFonts w:hAnsi="宋体" w:cs="宋体" w:hint="eastAsia"/>
        </w:rPr>
        <w:t xml:space="preserve">                            ret+=k;</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num2perm(int n,int *p,int t){</w:t>
      </w:r>
    </w:p>
    <w:p w:rsidR="005F1F37" w:rsidRPr="00EB28BE" w:rsidRDefault="005F1F37" w:rsidP="005F1F37">
      <w:pPr>
        <w:pStyle w:val="ad"/>
        <w:rPr>
          <w:rFonts w:hAnsi="宋体" w:cs="宋体" w:hint="eastAsia"/>
        </w:rPr>
      </w:pPr>
      <w:r w:rsidRPr="00EB28BE">
        <w:rPr>
          <w:rFonts w:hAnsi="宋体" w:cs="宋体" w:hint="eastAsia"/>
        </w:rPr>
        <w:t xml:space="preserve">       int i,j;</w:t>
      </w:r>
    </w:p>
    <w:p w:rsidR="005F1F37" w:rsidRPr="00EB28BE" w:rsidRDefault="005F1F37" w:rsidP="005F1F37">
      <w:pPr>
        <w:pStyle w:val="ad"/>
        <w:rPr>
          <w:rFonts w:hAnsi="宋体" w:cs="宋体" w:hint="eastAsia"/>
        </w:rPr>
      </w:pPr>
      <w:r w:rsidRPr="00EB28BE">
        <w:rPr>
          <w:rFonts w:hAnsi="宋体" w:cs="宋体" w:hint="eastAsia"/>
        </w:rPr>
        <w:lastRenderedPageBreak/>
        <w:t xml:space="preserve">       for (i=n-1;i&gt;=0;i--)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p[i]=t%(n-i),t/=n-i;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(i=n-1;i;i--)</w:t>
      </w:r>
    </w:p>
    <w:p w:rsidR="005F1F37" w:rsidRPr="00EB28BE" w:rsidRDefault="005F1F37" w:rsidP="005F1F37">
      <w:pPr>
        <w:pStyle w:val="ad"/>
        <w:rPr>
          <w:rFonts w:hAnsi="宋体" w:cs="宋体" w:hint="eastAsia"/>
        </w:rPr>
      </w:pPr>
      <w:r w:rsidRPr="00EB28BE">
        <w:rPr>
          <w:rFonts w:hAnsi="宋体" w:cs="宋体" w:hint="eastAsia"/>
        </w:rPr>
        <w:t xml:space="preserve">              for (j=i-1;j&gt;=0;j--)</w:t>
      </w:r>
    </w:p>
    <w:p w:rsidR="005F1F37" w:rsidRPr="00EB28BE" w:rsidRDefault="005F1F37" w:rsidP="005F1F37">
      <w:pPr>
        <w:pStyle w:val="ad"/>
        <w:rPr>
          <w:rFonts w:hAnsi="宋体" w:cs="宋体" w:hint="eastAsia"/>
        </w:rPr>
      </w:pPr>
      <w:r w:rsidRPr="00EB28BE">
        <w:rPr>
          <w:rFonts w:hAnsi="宋体" w:cs="宋体" w:hint="eastAsia"/>
        </w:rPr>
        <w:t xml:space="preserve">                     if (p[j]&lt;=p[i])</w:t>
      </w:r>
    </w:p>
    <w:p w:rsidR="005F1F37" w:rsidRPr="00EB28BE" w:rsidRDefault="005F1F37" w:rsidP="005F1F37">
      <w:pPr>
        <w:pStyle w:val="ad"/>
        <w:rPr>
          <w:rFonts w:hAnsi="宋体" w:cs="宋体" w:hint="eastAsia"/>
        </w:rPr>
      </w:pPr>
      <w:r w:rsidRPr="00EB28BE">
        <w:rPr>
          <w:rFonts w:hAnsi="宋体" w:cs="宋体" w:hint="eastAsia"/>
        </w:rPr>
        <w:t xml:space="preserve">                            p[i]++;</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2.6 字典序组合</w:t>
      </w:r>
    </w:p>
    <w:p w:rsidR="005F1F37" w:rsidRPr="00EB28BE" w:rsidRDefault="005F1F37" w:rsidP="005F1F37">
      <w:pPr>
        <w:pStyle w:val="ad"/>
        <w:rPr>
          <w:rFonts w:hAnsi="宋体" w:cs="宋体" w:hint="eastAsia"/>
        </w:rPr>
      </w:pPr>
      <w:r w:rsidRPr="00EB28BE">
        <w:rPr>
          <w:rFonts w:hAnsi="宋体" w:cs="宋体" w:hint="eastAsia"/>
        </w:rPr>
        <w:t>//字典序组合与序号的转换</w:t>
      </w:r>
    </w:p>
    <w:p w:rsidR="005F1F37" w:rsidRPr="00EB28BE" w:rsidRDefault="005F1F37" w:rsidP="005F1F37">
      <w:pPr>
        <w:pStyle w:val="ad"/>
        <w:rPr>
          <w:rFonts w:hAnsi="宋体" w:cs="宋体" w:hint="eastAsia"/>
        </w:rPr>
      </w:pPr>
      <w:r w:rsidRPr="00EB28BE">
        <w:rPr>
          <w:rFonts w:hAnsi="宋体" w:cs="宋体" w:hint="eastAsia"/>
        </w:rPr>
        <w:t>//comb为组合数C(n,m),必要时换成大数,注意处理C(n,m)=0|n&lt;m</w:t>
      </w:r>
    </w:p>
    <w:p w:rsidR="005F1F37" w:rsidRPr="00EB28BE" w:rsidRDefault="005F1F37" w:rsidP="005F1F37">
      <w:pPr>
        <w:pStyle w:val="ad"/>
        <w:rPr>
          <w:rFonts w:hAnsi="宋体" w:cs="宋体" w:hint="eastAsia"/>
        </w:rPr>
      </w:pPr>
      <w:r w:rsidRPr="00EB28BE">
        <w:rPr>
          <w:rFonts w:hAnsi="宋体" w:cs="宋体" w:hint="eastAsia"/>
        </w:rPr>
        <w:t>int comb(int n,int m){</w:t>
      </w:r>
    </w:p>
    <w:p w:rsidR="005F1F37" w:rsidRPr="00EB28BE" w:rsidRDefault="005F1F37" w:rsidP="005F1F37">
      <w:pPr>
        <w:pStyle w:val="ad"/>
        <w:rPr>
          <w:rFonts w:hAnsi="宋体" w:cs="宋体" w:hint="eastAsia"/>
        </w:rPr>
      </w:pPr>
      <w:r w:rsidRPr="00EB28BE">
        <w:rPr>
          <w:rFonts w:hAnsi="宋体" w:cs="宋体" w:hint="eastAsia"/>
        </w:rPr>
        <w:t xml:space="preserve">       int ret=1,i;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m=m&lt;(n-m)?m:(n-m);</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(i=n-m+1;i&lt;=n;ret*=(i++));</w:t>
      </w:r>
    </w:p>
    <w:p w:rsidR="005F1F37" w:rsidRPr="00EB28BE" w:rsidRDefault="005F1F37" w:rsidP="005F1F37">
      <w:pPr>
        <w:pStyle w:val="ad"/>
        <w:rPr>
          <w:rFonts w:hAnsi="宋体" w:cs="宋体" w:hint="eastAsia"/>
        </w:rPr>
      </w:pPr>
      <w:r w:rsidRPr="00EB28BE">
        <w:rPr>
          <w:rFonts w:hAnsi="宋体" w:cs="宋体" w:hint="eastAsia"/>
        </w:rPr>
        <w:t xml:space="preserve">       for (i=1;i&lt;=m;ret/=(i++));</w:t>
      </w:r>
    </w:p>
    <w:p w:rsidR="005F1F37" w:rsidRPr="00EB28BE" w:rsidRDefault="005F1F37" w:rsidP="005F1F37">
      <w:pPr>
        <w:pStyle w:val="ad"/>
        <w:rPr>
          <w:rFonts w:hAnsi="宋体" w:cs="宋体" w:hint="eastAsia"/>
        </w:rPr>
      </w:pPr>
      <w:r w:rsidRPr="00EB28BE">
        <w:rPr>
          <w:rFonts w:hAnsi="宋体" w:cs="宋体" w:hint="eastAsia"/>
        </w:rPr>
        <w:t xml:space="preserve">       return m&lt;0?0:ret;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comb2num(int n,int m,int *c){</w:t>
      </w:r>
    </w:p>
    <w:p w:rsidR="005F1F37" w:rsidRPr="00EB28BE" w:rsidRDefault="005F1F37" w:rsidP="005F1F37">
      <w:pPr>
        <w:pStyle w:val="ad"/>
        <w:rPr>
          <w:rFonts w:hAnsi="宋体" w:cs="宋体" w:hint="eastAsia"/>
        </w:rPr>
      </w:pPr>
      <w:r w:rsidRPr="00EB28BE">
        <w:rPr>
          <w:rFonts w:hAnsi="宋体" w:cs="宋体" w:hint="eastAsia"/>
        </w:rPr>
        <w:t xml:space="preserve">       int ret=comb(n,m),i;</w:t>
      </w:r>
    </w:p>
    <w:p w:rsidR="005F1F37" w:rsidRPr="00EB28BE" w:rsidRDefault="005F1F37" w:rsidP="005F1F37">
      <w:pPr>
        <w:pStyle w:val="ad"/>
        <w:rPr>
          <w:rFonts w:hAnsi="宋体" w:cs="宋体" w:hint="eastAsia"/>
        </w:rPr>
      </w:pPr>
      <w:r w:rsidRPr="00EB28BE">
        <w:rPr>
          <w:rFonts w:hAnsi="宋体" w:cs="宋体" w:hint="eastAsia"/>
        </w:rPr>
        <w:t xml:space="preserve">       for (i=0;i&lt;m;i++)</w:t>
      </w:r>
    </w:p>
    <w:p w:rsidR="005F1F37" w:rsidRPr="00EB28BE" w:rsidRDefault="005F1F37" w:rsidP="005F1F37">
      <w:pPr>
        <w:pStyle w:val="ad"/>
        <w:rPr>
          <w:rFonts w:hAnsi="宋体" w:cs="宋体" w:hint="eastAsia"/>
        </w:rPr>
      </w:pPr>
      <w:r w:rsidRPr="00EB28BE">
        <w:rPr>
          <w:rFonts w:hAnsi="宋体" w:cs="宋体" w:hint="eastAsia"/>
        </w:rPr>
        <w:t xml:space="preserve">              ret-=comb(n-c[i],m-i);</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num2comb(int n,int m,int* c,int t){</w:t>
      </w:r>
    </w:p>
    <w:p w:rsidR="005F1F37" w:rsidRPr="00EB28BE" w:rsidRDefault="005F1F37" w:rsidP="005F1F37">
      <w:pPr>
        <w:pStyle w:val="ad"/>
        <w:rPr>
          <w:rFonts w:hAnsi="宋体" w:cs="宋体" w:hint="eastAsia"/>
        </w:rPr>
      </w:pPr>
      <w:r w:rsidRPr="00EB28BE">
        <w:rPr>
          <w:rFonts w:hAnsi="宋体" w:cs="宋体" w:hint="eastAsia"/>
        </w:rPr>
        <w:t xml:space="preserve">       int i,j=1,k;</w:t>
      </w:r>
    </w:p>
    <w:p w:rsidR="005F1F37" w:rsidRPr="00EB28BE" w:rsidRDefault="005F1F37" w:rsidP="005F1F37">
      <w:pPr>
        <w:pStyle w:val="ad"/>
        <w:rPr>
          <w:rFonts w:hAnsi="宋体" w:cs="宋体" w:hint="eastAsia"/>
        </w:rPr>
      </w:pPr>
      <w:r w:rsidRPr="00EB28BE">
        <w:rPr>
          <w:rFonts w:hAnsi="宋体" w:cs="宋体" w:hint="eastAsia"/>
        </w:rPr>
        <w:t xml:space="preserve">       for (i=0;i&lt;m;c[i++]=j++)</w:t>
      </w:r>
    </w:p>
    <w:p w:rsidR="005F1F37" w:rsidRPr="00EB28BE" w:rsidRDefault="005F1F37" w:rsidP="005F1F37">
      <w:pPr>
        <w:pStyle w:val="ad"/>
        <w:rPr>
          <w:rFonts w:hAnsi="宋体" w:cs="宋体" w:hint="eastAsia"/>
        </w:rPr>
      </w:pPr>
      <w:r w:rsidRPr="00EB28BE">
        <w:rPr>
          <w:rFonts w:hAnsi="宋体" w:cs="宋体" w:hint="eastAsia"/>
        </w:rPr>
        <w:t xml:space="preserve">              for (;t&gt;(k=comb(n-j,m-i-1));t-=k,j++);</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sz w:val="24"/>
          <w:szCs w:val="24"/>
        </w:rPr>
      </w:pPr>
      <w:r w:rsidRPr="00EB28BE">
        <w:rPr>
          <w:rFonts w:hAnsi="宋体" w:cs="宋体" w:hint="eastAsia"/>
          <w:b/>
          <w:sz w:val="24"/>
          <w:szCs w:val="24"/>
        </w:rPr>
        <w:t>3、  数据结构</w:t>
      </w:r>
    </w:p>
    <w:p w:rsidR="005F1F37" w:rsidRPr="00EB28BE" w:rsidRDefault="005F1F37" w:rsidP="005F1F37">
      <w:pPr>
        <w:pStyle w:val="ad"/>
        <w:rPr>
          <w:rFonts w:hAnsi="宋体" w:cs="宋体" w:hint="eastAsia"/>
          <w:b/>
        </w:rPr>
      </w:pPr>
      <w:r w:rsidRPr="00EB28BE">
        <w:rPr>
          <w:rFonts w:hAnsi="宋体" w:cs="宋体" w:hint="eastAsia"/>
          <w:b/>
        </w:rPr>
        <w:t>3.1 并查集</w:t>
      </w:r>
    </w:p>
    <w:p w:rsidR="005F1F37" w:rsidRPr="00EB28BE" w:rsidRDefault="005F1F37" w:rsidP="005F1F37">
      <w:pPr>
        <w:pStyle w:val="ad"/>
        <w:rPr>
          <w:rFonts w:hAnsi="宋体" w:cs="宋体" w:hint="eastAsia"/>
        </w:rPr>
      </w:pPr>
      <w:r w:rsidRPr="00EB28BE">
        <w:rPr>
          <w:rFonts w:hAnsi="宋体" w:cs="宋体" w:hint="eastAsia"/>
        </w:rPr>
        <w:t>//带路径压缩的并查集,用于动态维护查询等价类</w:t>
      </w:r>
    </w:p>
    <w:p w:rsidR="005F1F37" w:rsidRPr="00EB28BE" w:rsidRDefault="005F1F37" w:rsidP="005F1F37">
      <w:pPr>
        <w:pStyle w:val="ad"/>
        <w:rPr>
          <w:rFonts w:hAnsi="宋体" w:cs="宋体" w:hint="eastAsia"/>
        </w:rPr>
      </w:pPr>
      <w:r w:rsidRPr="00EB28BE">
        <w:rPr>
          <w:rFonts w:hAnsi="宋体" w:cs="宋体" w:hint="eastAsia"/>
        </w:rPr>
        <w:t>//图论算法中动态判点集连通常用</w:t>
      </w:r>
    </w:p>
    <w:p w:rsidR="005F1F37" w:rsidRPr="00EB28BE" w:rsidRDefault="005F1F37" w:rsidP="005F1F37">
      <w:pPr>
        <w:pStyle w:val="ad"/>
        <w:rPr>
          <w:rFonts w:hAnsi="宋体" w:cs="宋体" w:hint="eastAsia"/>
        </w:rPr>
      </w:pPr>
      <w:r w:rsidRPr="00EB28BE">
        <w:rPr>
          <w:rFonts w:hAnsi="宋体" w:cs="宋体" w:hint="eastAsia"/>
        </w:rPr>
        <w:t>//维护和查询复杂度略大于O(1)</w:t>
      </w:r>
    </w:p>
    <w:p w:rsidR="005F1F37" w:rsidRPr="00EB28BE" w:rsidRDefault="005F1F37" w:rsidP="005F1F37">
      <w:pPr>
        <w:pStyle w:val="ad"/>
        <w:rPr>
          <w:rFonts w:hAnsi="宋体" w:cs="宋体" w:hint="eastAsia"/>
        </w:rPr>
      </w:pPr>
      <w:r w:rsidRPr="00EB28BE">
        <w:rPr>
          <w:rFonts w:hAnsi="宋体" w:cs="宋体" w:hint="eastAsia"/>
        </w:rPr>
        <w:lastRenderedPageBreak/>
        <w:t>//集合元素取值1..MAXN-1(注意0不能用!),默认不等价</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MAXN 100000</w:t>
      </w:r>
    </w:p>
    <w:p w:rsidR="005F1F37" w:rsidRPr="00EB28BE" w:rsidRDefault="005F1F37" w:rsidP="005F1F37">
      <w:pPr>
        <w:pStyle w:val="ad"/>
        <w:rPr>
          <w:rFonts w:hAnsi="宋体" w:cs="宋体" w:hint="eastAsia"/>
        </w:rPr>
      </w:pPr>
      <w:r w:rsidRPr="00EB28BE">
        <w:rPr>
          <w:rFonts w:hAnsi="宋体" w:cs="宋体" w:hint="eastAsia"/>
        </w:rPr>
        <w:t>#define _ufind_run(x) for(;p[t=x];x=p[x],p[t]=(p[x]?p[x]:x))</w:t>
      </w:r>
    </w:p>
    <w:p w:rsidR="005F1F37" w:rsidRPr="00EB28BE" w:rsidRDefault="005F1F37" w:rsidP="005F1F37">
      <w:pPr>
        <w:pStyle w:val="ad"/>
        <w:rPr>
          <w:rFonts w:hAnsi="宋体" w:cs="宋体" w:hint="eastAsia"/>
        </w:rPr>
      </w:pPr>
      <w:r w:rsidRPr="00EB28BE">
        <w:rPr>
          <w:rFonts w:hAnsi="宋体" w:cs="宋体" w:hint="eastAsia"/>
        </w:rPr>
        <w:t>#define _run_both _ufind_run(i);_ufind_run(j)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struct ufind{</w:t>
      </w:r>
    </w:p>
    <w:p w:rsidR="005F1F37" w:rsidRPr="00EB28BE" w:rsidRDefault="005F1F37" w:rsidP="005F1F37">
      <w:pPr>
        <w:pStyle w:val="ad"/>
        <w:rPr>
          <w:rFonts w:hAnsi="宋体" w:cs="宋体" w:hint="eastAsia"/>
        </w:rPr>
      </w:pPr>
      <w:r w:rsidRPr="00EB28BE">
        <w:rPr>
          <w:rFonts w:hAnsi="宋体" w:cs="宋体" w:hint="eastAsia"/>
        </w:rPr>
        <w:t xml:space="preserve">       int p[MAXN],t;</w:t>
      </w:r>
    </w:p>
    <w:p w:rsidR="005F1F37" w:rsidRPr="00EB28BE" w:rsidRDefault="005F1F37" w:rsidP="005F1F37">
      <w:pPr>
        <w:pStyle w:val="ad"/>
        <w:rPr>
          <w:rFonts w:hAnsi="宋体" w:cs="宋体" w:hint="eastAsia"/>
        </w:rPr>
      </w:pPr>
      <w:r w:rsidRPr="00EB28BE">
        <w:rPr>
          <w:rFonts w:hAnsi="宋体" w:cs="宋体" w:hint="eastAsia"/>
        </w:rPr>
        <w:t xml:space="preserve">       void init(){memset(p,0,sizeof(p));}</w:t>
      </w:r>
    </w:p>
    <w:p w:rsidR="005F1F37" w:rsidRPr="00EB28BE" w:rsidRDefault="005F1F37" w:rsidP="005F1F37">
      <w:pPr>
        <w:pStyle w:val="ad"/>
        <w:rPr>
          <w:rFonts w:hAnsi="宋体" w:cs="宋体" w:hint="eastAsia"/>
        </w:rPr>
      </w:pPr>
      <w:r w:rsidRPr="00EB28BE">
        <w:rPr>
          <w:rFonts w:hAnsi="宋体" w:cs="宋体" w:hint="eastAsia"/>
        </w:rPr>
        <w:t xml:space="preserve">       void set_friend(int i,int j){_run_both;p[i]=(i==j?0:j);}</w:t>
      </w:r>
    </w:p>
    <w:p w:rsidR="005F1F37" w:rsidRPr="00EB28BE" w:rsidRDefault="005F1F37" w:rsidP="005F1F37">
      <w:pPr>
        <w:pStyle w:val="ad"/>
        <w:rPr>
          <w:rFonts w:hAnsi="宋体" w:cs="宋体" w:hint="eastAsia"/>
        </w:rPr>
      </w:pPr>
      <w:r w:rsidRPr="00EB28BE">
        <w:rPr>
          <w:rFonts w:hAnsi="宋体" w:cs="宋体" w:hint="eastAsia"/>
        </w:rPr>
        <w:t xml:space="preserve">       int is_friend(int i,int j){_run_both;return i==j&amp;&amp;i;}</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//带路径压缩的并查集扩展形式</w:t>
      </w:r>
    </w:p>
    <w:p w:rsidR="005F1F37" w:rsidRPr="00EB28BE" w:rsidRDefault="005F1F37" w:rsidP="005F1F37">
      <w:pPr>
        <w:pStyle w:val="ad"/>
        <w:rPr>
          <w:rFonts w:hAnsi="宋体" w:cs="宋体" w:hint="eastAsia"/>
        </w:rPr>
      </w:pPr>
      <w:r w:rsidRPr="00EB28BE">
        <w:rPr>
          <w:rFonts w:hAnsi="宋体" w:cs="宋体" w:hint="eastAsia"/>
        </w:rPr>
        <w:t>//用于动态维护查询friend-enemy型等价类</w:t>
      </w:r>
    </w:p>
    <w:p w:rsidR="005F1F37" w:rsidRPr="00EB28BE" w:rsidRDefault="005F1F37" w:rsidP="005F1F37">
      <w:pPr>
        <w:pStyle w:val="ad"/>
        <w:rPr>
          <w:rFonts w:hAnsi="宋体" w:cs="宋体" w:hint="eastAsia"/>
        </w:rPr>
      </w:pPr>
      <w:r w:rsidRPr="00EB28BE">
        <w:rPr>
          <w:rFonts w:hAnsi="宋体" w:cs="宋体" w:hint="eastAsia"/>
        </w:rPr>
        <w:t>//维护和查询复杂度略大于O(1)</w:t>
      </w:r>
    </w:p>
    <w:p w:rsidR="005F1F37" w:rsidRPr="00EB28BE" w:rsidRDefault="005F1F37" w:rsidP="005F1F37">
      <w:pPr>
        <w:pStyle w:val="ad"/>
        <w:rPr>
          <w:rFonts w:hAnsi="宋体" w:cs="宋体" w:hint="eastAsia"/>
        </w:rPr>
      </w:pPr>
      <w:r w:rsidRPr="00EB28BE">
        <w:rPr>
          <w:rFonts w:hAnsi="宋体" w:cs="宋体" w:hint="eastAsia"/>
        </w:rPr>
        <w:t>//集合元素取值1..MAXN-1(注意0不能用!),默认无关</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MAXN 100000</w:t>
      </w:r>
    </w:p>
    <w:p w:rsidR="005F1F37" w:rsidRPr="00EB28BE" w:rsidRDefault="005F1F37" w:rsidP="005F1F37">
      <w:pPr>
        <w:pStyle w:val="ad"/>
        <w:rPr>
          <w:rFonts w:hAnsi="宋体" w:cs="宋体" w:hint="eastAsia"/>
        </w:rPr>
      </w:pPr>
      <w:r w:rsidRPr="00EB28BE">
        <w:rPr>
          <w:rFonts w:hAnsi="宋体" w:cs="宋体" w:hint="eastAsia"/>
        </w:rPr>
        <w:t>#define sig(x) ((x)&gt;0?1:-1)</w:t>
      </w:r>
    </w:p>
    <w:p w:rsidR="005F1F37" w:rsidRPr="00EB28BE" w:rsidRDefault="005F1F37" w:rsidP="005F1F37">
      <w:pPr>
        <w:pStyle w:val="ad"/>
        <w:rPr>
          <w:rFonts w:hAnsi="宋体" w:cs="宋体" w:hint="eastAsia"/>
        </w:rPr>
      </w:pPr>
      <w:r w:rsidRPr="00EB28BE">
        <w:rPr>
          <w:rFonts w:hAnsi="宋体" w:cs="宋体" w:hint="eastAsia"/>
        </w:rPr>
        <w:t>#define abs(x) ((x)&gt;0?(x):-(x))</w:t>
      </w:r>
    </w:p>
    <w:p w:rsidR="005F1F37" w:rsidRPr="00EB28BE" w:rsidRDefault="005F1F37" w:rsidP="005F1F37">
      <w:pPr>
        <w:pStyle w:val="ad"/>
        <w:rPr>
          <w:rFonts w:hAnsi="宋体" w:cs="宋体" w:hint="eastAsia"/>
        </w:rPr>
      </w:pPr>
      <w:r w:rsidRPr="00EB28BE">
        <w:rPr>
          <w:rFonts w:hAnsi="宋体" w:cs="宋体" w:hint="eastAsia"/>
        </w:rPr>
        <w:t>#define _ufind_run(x) for(;p[t=abs(x)];x=sig(x)*p[abs(x)],p[t]=sig(p[t])*(p[abs(x)]?p[abs(x)]:abs(p[t])))</w:t>
      </w:r>
    </w:p>
    <w:p w:rsidR="005F1F37" w:rsidRPr="00EB28BE" w:rsidRDefault="005F1F37" w:rsidP="005F1F37">
      <w:pPr>
        <w:pStyle w:val="ad"/>
        <w:rPr>
          <w:rFonts w:hAnsi="宋体" w:cs="宋体" w:hint="eastAsia"/>
        </w:rPr>
      </w:pPr>
      <w:r w:rsidRPr="00EB28BE">
        <w:rPr>
          <w:rFonts w:hAnsi="宋体" w:cs="宋体" w:hint="eastAsia"/>
        </w:rPr>
        <w:t>#define _run_both _ufind_run(i);_ufind_run(j)</w:t>
      </w:r>
    </w:p>
    <w:p w:rsidR="005F1F37" w:rsidRPr="00EB28BE" w:rsidRDefault="005F1F37" w:rsidP="005F1F37">
      <w:pPr>
        <w:pStyle w:val="ad"/>
        <w:rPr>
          <w:rFonts w:hAnsi="宋体" w:cs="宋体" w:hint="eastAsia"/>
        </w:rPr>
      </w:pPr>
      <w:r w:rsidRPr="00EB28BE">
        <w:rPr>
          <w:rFonts w:hAnsi="宋体" w:cs="宋体" w:hint="eastAsia"/>
        </w:rPr>
        <w:t>#define _set_side(x) p[abs(i)]=sig(i)*(abs(i)==abs(j)?0:(x)*j)</w:t>
      </w:r>
    </w:p>
    <w:p w:rsidR="005F1F37" w:rsidRPr="00EB28BE" w:rsidRDefault="005F1F37" w:rsidP="005F1F37">
      <w:pPr>
        <w:pStyle w:val="ad"/>
        <w:rPr>
          <w:rFonts w:hAnsi="宋体" w:cs="宋体" w:hint="eastAsia"/>
        </w:rPr>
      </w:pPr>
      <w:r w:rsidRPr="00EB28BE">
        <w:rPr>
          <w:rFonts w:hAnsi="宋体" w:cs="宋体" w:hint="eastAsia"/>
        </w:rPr>
        <w:t>#define _judge_side(x) (i==(x)*j&amp;&amp;i)</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struct ufind{</w:t>
      </w:r>
    </w:p>
    <w:p w:rsidR="005F1F37" w:rsidRPr="00EB28BE" w:rsidRDefault="005F1F37" w:rsidP="005F1F37">
      <w:pPr>
        <w:pStyle w:val="ad"/>
        <w:rPr>
          <w:rFonts w:hAnsi="宋体" w:cs="宋体" w:hint="eastAsia"/>
        </w:rPr>
      </w:pPr>
      <w:r w:rsidRPr="00EB28BE">
        <w:rPr>
          <w:rFonts w:hAnsi="宋体" w:cs="宋体" w:hint="eastAsia"/>
        </w:rPr>
        <w:t xml:space="preserve">       int p[MAXN],t;</w:t>
      </w:r>
    </w:p>
    <w:p w:rsidR="005F1F37" w:rsidRPr="00EB28BE" w:rsidRDefault="005F1F37" w:rsidP="005F1F37">
      <w:pPr>
        <w:pStyle w:val="ad"/>
        <w:rPr>
          <w:rFonts w:hAnsi="宋体" w:cs="宋体" w:hint="eastAsia"/>
        </w:rPr>
      </w:pPr>
      <w:r w:rsidRPr="00EB28BE">
        <w:rPr>
          <w:rFonts w:hAnsi="宋体" w:cs="宋体" w:hint="eastAsia"/>
        </w:rPr>
        <w:t xml:space="preserve">       void init(){memset(p,0,sizeof(p));}</w:t>
      </w:r>
    </w:p>
    <w:p w:rsidR="005F1F37" w:rsidRPr="00EB28BE" w:rsidRDefault="005F1F37" w:rsidP="005F1F37">
      <w:pPr>
        <w:pStyle w:val="ad"/>
        <w:rPr>
          <w:rFonts w:hAnsi="宋体" w:cs="宋体" w:hint="eastAsia"/>
        </w:rPr>
      </w:pPr>
      <w:r w:rsidRPr="00EB28BE">
        <w:rPr>
          <w:rFonts w:hAnsi="宋体" w:cs="宋体" w:hint="eastAsia"/>
        </w:rPr>
        <w:t xml:space="preserve">       int set_friend(int i,int j){_run_both;_set_side(1);return !_judge_side(-1);}</w:t>
      </w:r>
    </w:p>
    <w:p w:rsidR="005F1F37" w:rsidRPr="00EB28BE" w:rsidRDefault="005F1F37" w:rsidP="005F1F37">
      <w:pPr>
        <w:pStyle w:val="ad"/>
        <w:rPr>
          <w:rFonts w:hAnsi="宋体" w:cs="宋体" w:hint="eastAsia"/>
        </w:rPr>
      </w:pPr>
      <w:r w:rsidRPr="00EB28BE">
        <w:rPr>
          <w:rFonts w:hAnsi="宋体" w:cs="宋体" w:hint="eastAsia"/>
        </w:rPr>
        <w:t xml:space="preserve">       int set_enemy(int i,int j){_run_both;_set_side(-1);return !_judge_side(1);}</w:t>
      </w:r>
    </w:p>
    <w:p w:rsidR="005F1F37" w:rsidRPr="00EB28BE" w:rsidRDefault="005F1F37" w:rsidP="005F1F37">
      <w:pPr>
        <w:pStyle w:val="ad"/>
        <w:rPr>
          <w:rFonts w:hAnsi="宋体" w:cs="宋体" w:hint="eastAsia"/>
        </w:rPr>
      </w:pPr>
      <w:r w:rsidRPr="00EB28BE">
        <w:rPr>
          <w:rFonts w:hAnsi="宋体" w:cs="宋体" w:hint="eastAsia"/>
        </w:rPr>
        <w:t xml:space="preserve">       int is_friend(int i,int j){_run_both;return _judge_side(1);}</w:t>
      </w:r>
    </w:p>
    <w:p w:rsidR="005F1F37" w:rsidRPr="00EB28BE" w:rsidRDefault="005F1F37" w:rsidP="005F1F37">
      <w:pPr>
        <w:pStyle w:val="ad"/>
        <w:rPr>
          <w:rFonts w:hAnsi="宋体" w:cs="宋体" w:hint="eastAsia"/>
        </w:rPr>
      </w:pPr>
      <w:r w:rsidRPr="00EB28BE">
        <w:rPr>
          <w:rFonts w:hAnsi="宋体" w:cs="宋体" w:hint="eastAsia"/>
        </w:rPr>
        <w:t xml:space="preserve">       int is_enemy(int i,int j){_run_both;return _judge_side(-1);}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3.2 堆</w:t>
      </w:r>
    </w:p>
    <w:p w:rsidR="005F1F37" w:rsidRPr="00EB28BE" w:rsidRDefault="005F1F37" w:rsidP="005F1F37">
      <w:pPr>
        <w:pStyle w:val="ad"/>
        <w:rPr>
          <w:rFonts w:hAnsi="宋体" w:cs="宋体" w:hint="eastAsia"/>
        </w:rPr>
      </w:pPr>
      <w:r w:rsidRPr="00EB28BE">
        <w:rPr>
          <w:rFonts w:hAnsi="宋体" w:cs="宋体" w:hint="eastAsia"/>
        </w:rPr>
        <w:t>//二分堆(binary)</w:t>
      </w:r>
    </w:p>
    <w:p w:rsidR="005F1F37" w:rsidRPr="00EB28BE" w:rsidRDefault="005F1F37" w:rsidP="005F1F37">
      <w:pPr>
        <w:pStyle w:val="ad"/>
        <w:rPr>
          <w:rFonts w:hAnsi="宋体" w:cs="宋体" w:hint="eastAsia"/>
        </w:rPr>
      </w:pPr>
      <w:r w:rsidRPr="00EB28BE">
        <w:rPr>
          <w:rFonts w:hAnsi="宋体" w:cs="宋体" w:hint="eastAsia"/>
        </w:rPr>
        <w:t>//可插入,获取并删除最小(最大)元素,复杂度均O(logn)</w:t>
      </w:r>
    </w:p>
    <w:p w:rsidR="005F1F37" w:rsidRPr="00EB28BE" w:rsidRDefault="005F1F37" w:rsidP="005F1F37">
      <w:pPr>
        <w:pStyle w:val="ad"/>
        <w:rPr>
          <w:rFonts w:hAnsi="宋体" w:cs="宋体" w:hint="eastAsia"/>
        </w:rPr>
      </w:pPr>
      <w:r w:rsidRPr="00EB28BE">
        <w:rPr>
          <w:rFonts w:hAnsi="宋体" w:cs="宋体" w:hint="eastAsia"/>
        </w:rPr>
        <w:t>//可更改元素类型,修改比较符号或换成比较函数</w:t>
      </w:r>
    </w:p>
    <w:p w:rsidR="005F1F37" w:rsidRPr="00EB28BE" w:rsidRDefault="005F1F37" w:rsidP="005F1F37">
      <w:pPr>
        <w:pStyle w:val="ad"/>
        <w:rPr>
          <w:rFonts w:hAnsi="宋体" w:cs="宋体" w:hint="eastAsia"/>
        </w:rPr>
      </w:pPr>
      <w:r w:rsidRPr="00EB28BE">
        <w:rPr>
          <w:rFonts w:hAnsi="宋体" w:cs="宋体" w:hint="eastAsia"/>
        </w:rPr>
        <w:t>#define MAXN 10000</w:t>
      </w:r>
    </w:p>
    <w:p w:rsidR="005F1F37" w:rsidRPr="00EB28BE" w:rsidRDefault="005F1F37" w:rsidP="005F1F37">
      <w:pPr>
        <w:pStyle w:val="ad"/>
        <w:rPr>
          <w:rFonts w:hAnsi="宋体" w:cs="宋体" w:hint="eastAsia"/>
        </w:rPr>
      </w:pPr>
      <w:r w:rsidRPr="00EB28BE">
        <w:rPr>
          <w:rFonts w:hAnsi="宋体" w:cs="宋体" w:hint="eastAsia"/>
        </w:rPr>
        <w:lastRenderedPageBreak/>
        <w:t>#define _cp(a,b) ((a)&lt;(b))</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struct heap{</w:t>
      </w:r>
    </w:p>
    <w:p w:rsidR="005F1F37" w:rsidRPr="00EB28BE" w:rsidRDefault="005F1F37" w:rsidP="005F1F37">
      <w:pPr>
        <w:pStyle w:val="ad"/>
        <w:rPr>
          <w:rFonts w:hAnsi="宋体" w:cs="宋体" w:hint="eastAsia"/>
        </w:rPr>
      </w:pPr>
      <w:r w:rsidRPr="00EB28BE">
        <w:rPr>
          <w:rFonts w:hAnsi="宋体" w:cs="宋体" w:hint="eastAsia"/>
        </w:rPr>
        <w:t xml:space="preserve">       elem_t h[MAXN];</w:t>
      </w:r>
    </w:p>
    <w:p w:rsidR="005F1F37" w:rsidRPr="00EB28BE" w:rsidRDefault="005F1F37" w:rsidP="005F1F37">
      <w:pPr>
        <w:pStyle w:val="ad"/>
        <w:rPr>
          <w:rFonts w:hAnsi="宋体" w:cs="宋体" w:hint="eastAsia"/>
        </w:rPr>
      </w:pPr>
      <w:r w:rsidRPr="00EB28BE">
        <w:rPr>
          <w:rFonts w:hAnsi="宋体" w:cs="宋体" w:hint="eastAsia"/>
        </w:rPr>
        <w:t xml:space="preserve">       int n,p,c;</w:t>
      </w:r>
    </w:p>
    <w:p w:rsidR="005F1F37" w:rsidRPr="00EB28BE" w:rsidRDefault="005F1F37" w:rsidP="005F1F37">
      <w:pPr>
        <w:pStyle w:val="ad"/>
        <w:rPr>
          <w:rFonts w:hAnsi="宋体" w:cs="宋体" w:hint="eastAsia"/>
        </w:rPr>
      </w:pPr>
      <w:r w:rsidRPr="00EB28BE">
        <w:rPr>
          <w:rFonts w:hAnsi="宋体" w:cs="宋体" w:hint="eastAsia"/>
        </w:rPr>
        <w:t xml:space="preserve">       void init(){n=0;}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void ins(elem_t e){</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(p=++n;p&gt;1&amp;&amp;_cp(e,h[p&gt;&gt;1]);h[p]=h[p&gt;&gt;1],p&gt;&gt;=1);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h[p]=e;</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int del(elem_t&amp; e){</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(!n) return 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(e=h[p=1],c=2;c&lt;n&amp;&amp;_cp(h[c+=(c&lt;n-1&amp;&amp;_cp(h[c+1],h[c]))],h[n]);h[p]=h[c],p=c,c&lt;&lt;=1);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h[p]=h[n--];return 1;</w:t>
      </w:r>
    </w:p>
    <w:p w:rsidR="005F1F37" w:rsidRPr="00EB28BE" w:rsidRDefault="005F1F37" w:rsidP="005F1F37">
      <w:pPr>
        <w:pStyle w:val="ad"/>
        <w:rPr>
          <w:rFonts w:hAnsi="宋体" w:cs="宋体" w:hint="eastAsia"/>
        </w:rPr>
      </w:pPr>
      <w:r w:rsidRPr="00EB28BE">
        <w:rPr>
          <w:rFonts w:hAnsi="宋体" w:cs="宋体" w:hint="eastAsia"/>
          <w:lang w:val="pt-BR"/>
        </w:rPr>
        <w:t xml:space="preserve">       </w:t>
      </w: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//映射二分堆(mapped)</w:t>
      </w:r>
    </w:p>
    <w:p w:rsidR="005F1F37" w:rsidRPr="00EB28BE" w:rsidRDefault="005F1F37" w:rsidP="005F1F37">
      <w:pPr>
        <w:pStyle w:val="ad"/>
        <w:rPr>
          <w:rFonts w:hAnsi="宋体" w:cs="宋体" w:hint="eastAsia"/>
        </w:rPr>
      </w:pPr>
      <w:r w:rsidRPr="00EB28BE">
        <w:rPr>
          <w:rFonts w:hAnsi="宋体" w:cs="宋体" w:hint="eastAsia"/>
        </w:rPr>
        <w:t>//可插入,获取并删除任意元素,复杂度均O(logn)</w:t>
      </w:r>
    </w:p>
    <w:p w:rsidR="005F1F37" w:rsidRPr="00EB28BE" w:rsidRDefault="005F1F37" w:rsidP="005F1F37">
      <w:pPr>
        <w:pStyle w:val="ad"/>
        <w:rPr>
          <w:rFonts w:hAnsi="宋体" w:cs="宋体" w:hint="eastAsia"/>
        </w:rPr>
      </w:pPr>
      <w:r w:rsidRPr="00EB28BE">
        <w:rPr>
          <w:rFonts w:hAnsi="宋体" w:cs="宋体" w:hint="eastAsia"/>
        </w:rPr>
        <w:t>//插入时提供一个索引值,删除时按该索引删除,获取并删除最小元素时一起获得该索引</w:t>
      </w:r>
    </w:p>
    <w:p w:rsidR="005F1F37" w:rsidRPr="00EB28BE" w:rsidRDefault="005F1F37" w:rsidP="005F1F37">
      <w:pPr>
        <w:pStyle w:val="ad"/>
        <w:rPr>
          <w:rFonts w:hAnsi="宋体" w:cs="宋体" w:hint="eastAsia"/>
        </w:rPr>
      </w:pPr>
      <w:r w:rsidRPr="00EB28BE">
        <w:rPr>
          <w:rFonts w:hAnsi="宋体" w:cs="宋体" w:hint="eastAsia"/>
        </w:rPr>
        <w:t>//索引值范围0..MAXN-1,不能重复,不负责维护索引的唯一性,不在此返回请另外映射</w:t>
      </w:r>
    </w:p>
    <w:p w:rsidR="005F1F37" w:rsidRPr="00EB28BE" w:rsidRDefault="005F1F37" w:rsidP="005F1F37">
      <w:pPr>
        <w:pStyle w:val="ad"/>
        <w:rPr>
          <w:rFonts w:hAnsi="宋体" w:cs="宋体" w:hint="eastAsia"/>
        </w:rPr>
      </w:pPr>
      <w:r w:rsidRPr="00EB28BE">
        <w:rPr>
          <w:rFonts w:hAnsi="宋体" w:cs="宋体" w:hint="eastAsia"/>
        </w:rPr>
        <w:t>//主要用于图论算法,该索引值可以是节点的下标</w:t>
      </w:r>
    </w:p>
    <w:p w:rsidR="005F1F37" w:rsidRPr="00EB28BE" w:rsidRDefault="005F1F37" w:rsidP="005F1F37">
      <w:pPr>
        <w:pStyle w:val="ad"/>
        <w:rPr>
          <w:rFonts w:hAnsi="宋体" w:cs="宋体" w:hint="eastAsia"/>
        </w:rPr>
      </w:pPr>
      <w:r w:rsidRPr="00EB28BE">
        <w:rPr>
          <w:rFonts w:hAnsi="宋体" w:cs="宋体" w:hint="eastAsia"/>
        </w:rPr>
        <w:t>//可更改元素类型,修改比较符号或换成比较函数</w:t>
      </w:r>
    </w:p>
    <w:p w:rsidR="005F1F37" w:rsidRPr="00EB28BE" w:rsidRDefault="005F1F37" w:rsidP="005F1F37">
      <w:pPr>
        <w:pStyle w:val="ad"/>
        <w:rPr>
          <w:rFonts w:hAnsi="宋体" w:cs="宋体" w:hint="eastAsia"/>
        </w:rPr>
      </w:pPr>
      <w:r w:rsidRPr="00EB28BE">
        <w:rPr>
          <w:rFonts w:hAnsi="宋体" w:cs="宋体" w:hint="eastAsia"/>
        </w:rPr>
        <w:t>#define MAXN 10000</w:t>
      </w:r>
    </w:p>
    <w:p w:rsidR="005F1F37" w:rsidRPr="00EB28BE" w:rsidRDefault="005F1F37" w:rsidP="005F1F37">
      <w:pPr>
        <w:pStyle w:val="ad"/>
        <w:rPr>
          <w:rFonts w:hAnsi="宋体" w:cs="宋体" w:hint="eastAsia"/>
        </w:rPr>
      </w:pPr>
      <w:r w:rsidRPr="00EB28BE">
        <w:rPr>
          <w:rFonts w:hAnsi="宋体" w:cs="宋体" w:hint="eastAsia"/>
        </w:rPr>
        <w:t>#define _cp(a,b) ((a)&lt;(b))</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struct heap{</w:t>
      </w:r>
    </w:p>
    <w:p w:rsidR="005F1F37" w:rsidRPr="00EB28BE" w:rsidRDefault="005F1F37" w:rsidP="005F1F37">
      <w:pPr>
        <w:pStyle w:val="ad"/>
        <w:rPr>
          <w:rFonts w:hAnsi="宋体" w:cs="宋体" w:hint="eastAsia"/>
        </w:rPr>
      </w:pPr>
      <w:r w:rsidRPr="00EB28BE">
        <w:rPr>
          <w:rFonts w:hAnsi="宋体" w:cs="宋体" w:hint="eastAsia"/>
        </w:rPr>
        <w:t xml:space="preserve">       elem_t h[MAXN];</w:t>
      </w:r>
    </w:p>
    <w:p w:rsidR="005F1F37" w:rsidRPr="00EB28BE" w:rsidRDefault="005F1F37" w:rsidP="005F1F37">
      <w:pPr>
        <w:pStyle w:val="ad"/>
        <w:rPr>
          <w:rFonts w:hAnsi="宋体" w:cs="宋体" w:hint="eastAsia"/>
        </w:rPr>
      </w:pPr>
      <w:r w:rsidRPr="00EB28BE">
        <w:rPr>
          <w:rFonts w:hAnsi="宋体" w:cs="宋体" w:hint="eastAsia"/>
        </w:rPr>
        <w:t xml:space="preserve">       int ind[MAXN],map[MAXN],n,p,c;</w:t>
      </w:r>
    </w:p>
    <w:p w:rsidR="005F1F37" w:rsidRPr="00EB28BE" w:rsidRDefault="005F1F37" w:rsidP="005F1F37">
      <w:pPr>
        <w:pStyle w:val="ad"/>
        <w:rPr>
          <w:rFonts w:hAnsi="宋体" w:cs="宋体" w:hint="eastAsia"/>
        </w:rPr>
      </w:pPr>
      <w:r w:rsidRPr="00EB28BE">
        <w:rPr>
          <w:rFonts w:hAnsi="宋体" w:cs="宋体" w:hint="eastAsia"/>
        </w:rPr>
        <w:t xml:space="preserve">       void init(){n=0;}</w:t>
      </w:r>
    </w:p>
    <w:p w:rsidR="005F1F37" w:rsidRPr="00EB28BE" w:rsidRDefault="005F1F37" w:rsidP="005F1F37">
      <w:pPr>
        <w:pStyle w:val="ad"/>
        <w:rPr>
          <w:rFonts w:hAnsi="宋体" w:cs="宋体" w:hint="eastAsia"/>
        </w:rPr>
      </w:pPr>
      <w:r w:rsidRPr="00EB28BE">
        <w:rPr>
          <w:rFonts w:hAnsi="宋体" w:cs="宋体" w:hint="eastAsia"/>
        </w:rPr>
        <w:t xml:space="preserve">       void ins(int i,elem_t e){</w:t>
      </w:r>
    </w:p>
    <w:p w:rsidR="005F1F37" w:rsidRPr="00EB28BE" w:rsidRDefault="005F1F37" w:rsidP="005F1F37">
      <w:pPr>
        <w:pStyle w:val="ad"/>
        <w:rPr>
          <w:rFonts w:hAnsi="宋体" w:cs="宋体" w:hint="eastAsia"/>
        </w:rPr>
      </w:pPr>
      <w:r w:rsidRPr="00EB28BE">
        <w:rPr>
          <w:rFonts w:hAnsi="宋体" w:cs="宋体" w:hint="eastAsia"/>
        </w:rPr>
        <w:t xml:space="preserve">              for (p=++n;p&gt;1&amp;&amp;_cp(e,h[p&gt;&gt;1]);h[map[ind[p]=ind[p&gt;&gt;1]]=p]=h[p&gt;&gt;1],p&gt;&gt;=1);</w:t>
      </w:r>
    </w:p>
    <w:p w:rsidR="005F1F37" w:rsidRPr="00EB28BE" w:rsidRDefault="005F1F37" w:rsidP="005F1F37">
      <w:pPr>
        <w:pStyle w:val="ad"/>
        <w:rPr>
          <w:rFonts w:hAnsi="宋体" w:cs="宋体" w:hint="eastAsia"/>
        </w:rPr>
      </w:pPr>
      <w:r w:rsidRPr="00EB28BE">
        <w:rPr>
          <w:rFonts w:hAnsi="宋体" w:cs="宋体" w:hint="eastAsia"/>
        </w:rPr>
        <w:t xml:space="preserve">              h[map[ind[p]=i]=p]=e;</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del(int i,elem_t&amp; e){</w:t>
      </w:r>
    </w:p>
    <w:p w:rsidR="005F1F37" w:rsidRPr="00EB28BE" w:rsidRDefault="005F1F37" w:rsidP="005F1F37">
      <w:pPr>
        <w:pStyle w:val="ad"/>
        <w:rPr>
          <w:rFonts w:hAnsi="宋体" w:cs="宋体" w:hint="eastAsia"/>
        </w:rPr>
      </w:pPr>
      <w:r w:rsidRPr="00EB28BE">
        <w:rPr>
          <w:rFonts w:hAnsi="宋体" w:cs="宋体" w:hint="eastAsia"/>
        </w:rPr>
        <w:t xml:space="preserve">              i=map[i];if (i&lt;1||i&gt;n) return 0;</w:t>
      </w:r>
    </w:p>
    <w:p w:rsidR="005F1F37" w:rsidRPr="00EB28BE" w:rsidRDefault="005F1F37" w:rsidP="005F1F37">
      <w:pPr>
        <w:pStyle w:val="ad"/>
        <w:rPr>
          <w:rFonts w:hAnsi="宋体" w:cs="宋体" w:hint="eastAsia"/>
        </w:rPr>
      </w:pPr>
      <w:r w:rsidRPr="00EB28BE">
        <w:rPr>
          <w:rFonts w:hAnsi="宋体" w:cs="宋体" w:hint="eastAsia"/>
        </w:rPr>
        <w:t xml:space="preserve">              for (e=h[p=i];p&gt;1;h[map[ind[p]=ind[p&gt;&gt;1]]=p]=h[p&gt;&gt;1],p&gt;&gt;=1);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(c=2;c&lt;n&amp;&amp;_cp(h[c+=(c&lt;n-1&amp;&amp;_cp(h[c+1],h[c]))],h[n]);h[map[ind[p]=ind[c]]=p]=h[c],p=c,c&lt;&lt;=1);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h[map[ind[p]=ind[n]]=p]=h[n];n--;return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int delmin(int&amp; i,elem_t&amp; e){</w:t>
      </w:r>
    </w:p>
    <w:p w:rsidR="005F1F37" w:rsidRPr="00EB28BE" w:rsidRDefault="005F1F37" w:rsidP="005F1F37">
      <w:pPr>
        <w:pStyle w:val="ad"/>
        <w:rPr>
          <w:rFonts w:hAnsi="宋体" w:cs="宋体" w:hint="eastAsia"/>
        </w:rPr>
      </w:pPr>
      <w:r w:rsidRPr="00EB28BE">
        <w:rPr>
          <w:rFonts w:hAnsi="宋体" w:cs="宋体" w:hint="eastAsia"/>
        </w:rPr>
        <w:t xml:space="preserve">              if (n&lt;1) return 0;i=ind[1];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(e=h[p=1],c=2;c&lt;n&amp;&amp;_cp(h[c+=(c&lt;n-1&amp;&amp;_cp(h[c+1],h[c]))],h[n]);h[map[ind[p]=ind[c]]=p]=h[c],p=c,c&lt;&lt;=1);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h[map[ind[p]=ind[n]]=p]=h[n];n--;return 1;</w:t>
      </w:r>
    </w:p>
    <w:p w:rsidR="005F1F37" w:rsidRPr="00EB28BE" w:rsidRDefault="005F1F37" w:rsidP="005F1F37">
      <w:pPr>
        <w:pStyle w:val="ad"/>
        <w:rPr>
          <w:rFonts w:hAnsi="宋体" w:cs="宋体" w:hint="eastAsia"/>
        </w:rPr>
      </w:pPr>
      <w:r w:rsidRPr="00EB28BE">
        <w:rPr>
          <w:rFonts w:hAnsi="宋体" w:cs="宋体" w:hint="eastAsia"/>
          <w:lang w:val="pt-BR"/>
        </w:rPr>
        <w:t xml:space="preserve">       </w:t>
      </w: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3.3 线段树</w:t>
      </w:r>
    </w:p>
    <w:p w:rsidR="005F1F37" w:rsidRPr="00EB28BE" w:rsidRDefault="005F1F37" w:rsidP="005F1F37">
      <w:pPr>
        <w:pStyle w:val="ad"/>
        <w:rPr>
          <w:rFonts w:hAnsi="宋体" w:cs="宋体" w:hint="eastAsia"/>
        </w:rPr>
      </w:pPr>
      <w:r w:rsidRPr="00EB28BE">
        <w:rPr>
          <w:rFonts w:hAnsi="宋体" w:cs="宋体" w:hint="eastAsia"/>
        </w:rPr>
        <w:t>线段树应用：</w:t>
      </w:r>
    </w:p>
    <w:p w:rsidR="005F1F37" w:rsidRPr="00EB28BE" w:rsidRDefault="005F1F37" w:rsidP="005F1F37">
      <w:pPr>
        <w:pStyle w:val="ad"/>
        <w:rPr>
          <w:rFonts w:hAnsi="宋体" w:cs="宋体" w:hint="eastAsia"/>
        </w:rPr>
      </w:pPr>
      <w:r w:rsidRPr="00EB28BE">
        <w:rPr>
          <w:rFonts w:hAnsi="宋体" w:cs="宋体" w:hint="eastAsia"/>
        </w:rPr>
        <w:t>求面积:</w:t>
      </w:r>
    </w:p>
    <w:p w:rsidR="005F1F37" w:rsidRPr="00EB28BE" w:rsidRDefault="005F1F37" w:rsidP="005F1F37">
      <w:pPr>
        <w:pStyle w:val="ad"/>
        <w:rPr>
          <w:rFonts w:hAnsi="宋体" w:cs="宋体" w:hint="eastAsia"/>
        </w:rPr>
      </w:pPr>
      <w:r w:rsidRPr="00EB28BE">
        <w:rPr>
          <w:rFonts w:hAnsi="宋体" w:cs="宋体" w:hint="eastAsia"/>
        </w:rPr>
        <w:t>1) 坐标离散化</w:t>
      </w:r>
    </w:p>
    <w:p w:rsidR="005F1F37" w:rsidRPr="00EB28BE" w:rsidRDefault="005F1F37" w:rsidP="005F1F37">
      <w:pPr>
        <w:pStyle w:val="ad"/>
        <w:rPr>
          <w:rFonts w:hAnsi="宋体" w:cs="宋体" w:hint="eastAsia"/>
        </w:rPr>
      </w:pPr>
      <w:r w:rsidRPr="00EB28BE">
        <w:rPr>
          <w:rFonts w:hAnsi="宋体" w:cs="宋体" w:hint="eastAsia"/>
        </w:rPr>
        <w:t>2) 垂直边按x坐标排序</w:t>
      </w:r>
    </w:p>
    <w:p w:rsidR="005F1F37" w:rsidRPr="00EB28BE" w:rsidRDefault="005F1F37" w:rsidP="005F1F37">
      <w:pPr>
        <w:pStyle w:val="ad"/>
        <w:rPr>
          <w:rFonts w:hAnsi="宋体" w:cs="宋体" w:hint="eastAsia"/>
        </w:rPr>
      </w:pPr>
      <w:r w:rsidRPr="00EB28BE">
        <w:rPr>
          <w:rFonts w:hAnsi="宋体" w:cs="宋体" w:hint="eastAsia"/>
        </w:rPr>
        <w:t>3) 从左往右用线段树处理垂直边</w:t>
      </w:r>
    </w:p>
    <w:p w:rsidR="005F1F37" w:rsidRPr="00EB28BE" w:rsidRDefault="005F1F37" w:rsidP="005F1F37">
      <w:pPr>
        <w:pStyle w:val="ad"/>
        <w:rPr>
          <w:rFonts w:hAnsi="宋体" w:cs="宋体" w:hint="eastAsia"/>
        </w:rPr>
      </w:pPr>
      <w:r w:rsidRPr="00EB28BE">
        <w:rPr>
          <w:rFonts w:hAnsi="宋体" w:cs="宋体" w:hint="eastAsia"/>
        </w:rPr>
        <w:t xml:space="preserve">   累计每个离散x区间长度和线段树长度的乘积</w:t>
      </w:r>
    </w:p>
    <w:p w:rsidR="005F1F37" w:rsidRPr="00EB28BE" w:rsidRDefault="005F1F37" w:rsidP="005F1F37">
      <w:pPr>
        <w:pStyle w:val="ad"/>
        <w:rPr>
          <w:rFonts w:hAnsi="宋体" w:cs="宋体" w:hint="eastAsia"/>
        </w:rPr>
      </w:pPr>
      <w:r w:rsidRPr="00EB28BE">
        <w:rPr>
          <w:rFonts w:hAnsi="宋体" w:cs="宋体" w:hint="eastAsia"/>
        </w:rPr>
        <w:t>求周长:</w:t>
      </w:r>
    </w:p>
    <w:p w:rsidR="005F1F37" w:rsidRPr="00EB28BE" w:rsidRDefault="005F1F37" w:rsidP="005F1F37">
      <w:pPr>
        <w:pStyle w:val="ad"/>
        <w:rPr>
          <w:rFonts w:hAnsi="宋体" w:cs="宋体" w:hint="eastAsia"/>
        </w:rPr>
      </w:pPr>
      <w:r w:rsidRPr="00EB28BE">
        <w:rPr>
          <w:rFonts w:hAnsi="宋体" w:cs="宋体" w:hint="eastAsia"/>
        </w:rPr>
        <w:t>1) 坐标离散化</w:t>
      </w:r>
    </w:p>
    <w:p w:rsidR="005F1F37" w:rsidRPr="00EB28BE" w:rsidRDefault="005F1F37" w:rsidP="005F1F37">
      <w:pPr>
        <w:pStyle w:val="ad"/>
        <w:rPr>
          <w:rFonts w:hAnsi="宋体" w:cs="宋体" w:hint="eastAsia"/>
        </w:rPr>
      </w:pPr>
      <w:r w:rsidRPr="00EB28BE">
        <w:rPr>
          <w:rFonts w:hAnsi="宋体" w:cs="宋体" w:hint="eastAsia"/>
        </w:rPr>
        <w:t>2) 垂直边按x坐标排序, 第二关键字为入边优于出边</w:t>
      </w:r>
    </w:p>
    <w:p w:rsidR="005F1F37" w:rsidRPr="00EB28BE" w:rsidRDefault="005F1F37" w:rsidP="005F1F37">
      <w:pPr>
        <w:pStyle w:val="ad"/>
        <w:rPr>
          <w:rFonts w:hAnsi="宋体" w:cs="宋体" w:hint="eastAsia"/>
        </w:rPr>
      </w:pPr>
      <w:r w:rsidRPr="00EB28BE">
        <w:rPr>
          <w:rFonts w:hAnsi="宋体" w:cs="宋体" w:hint="eastAsia"/>
        </w:rPr>
        <w:t>3) 从左往右用线段树处理垂直边</w:t>
      </w:r>
    </w:p>
    <w:p w:rsidR="005F1F37" w:rsidRPr="00EB28BE" w:rsidRDefault="005F1F37" w:rsidP="005F1F37">
      <w:pPr>
        <w:pStyle w:val="ad"/>
        <w:rPr>
          <w:rFonts w:hAnsi="宋体" w:cs="宋体" w:hint="eastAsia"/>
        </w:rPr>
      </w:pPr>
      <w:r w:rsidRPr="00EB28BE">
        <w:rPr>
          <w:rFonts w:hAnsi="宋体" w:cs="宋体" w:hint="eastAsia"/>
        </w:rPr>
        <w:t xml:space="preserve">   在每个离散点上先加入所有入边, 累计线段树长度变化值</w:t>
      </w:r>
    </w:p>
    <w:p w:rsidR="005F1F37" w:rsidRPr="00EB28BE" w:rsidRDefault="005F1F37" w:rsidP="005F1F37">
      <w:pPr>
        <w:pStyle w:val="ad"/>
        <w:rPr>
          <w:rFonts w:hAnsi="宋体" w:cs="宋体" w:hint="eastAsia"/>
        </w:rPr>
      </w:pPr>
      <w:r w:rsidRPr="00EB28BE">
        <w:rPr>
          <w:rFonts w:hAnsi="宋体" w:cs="宋体" w:hint="eastAsia"/>
        </w:rPr>
        <w:t xml:space="preserve">   再删除所有出边, 累计线段树长度变化值</w:t>
      </w:r>
    </w:p>
    <w:p w:rsidR="005F1F37" w:rsidRPr="00EB28BE" w:rsidRDefault="005F1F37" w:rsidP="005F1F37">
      <w:pPr>
        <w:pStyle w:val="ad"/>
        <w:rPr>
          <w:rFonts w:hAnsi="宋体" w:cs="宋体" w:hint="eastAsia"/>
        </w:rPr>
      </w:pPr>
      <w:r w:rsidRPr="00EB28BE">
        <w:rPr>
          <w:rFonts w:hAnsi="宋体" w:cs="宋体" w:hint="eastAsia"/>
        </w:rPr>
        <w:t>4) 水平边按y坐标排序, 第二关键字为入边优于出边</w:t>
      </w:r>
    </w:p>
    <w:p w:rsidR="005F1F37" w:rsidRPr="00EB28BE" w:rsidRDefault="005F1F37" w:rsidP="005F1F37">
      <w:pPr>
        <w:pStyle w:val="ad"/>
        <w:rPr>
          <w:rFonts w:hAnsi="宋体" w:cs="宋体" w:hint="eastAsia"/>
        </w:rPr>
      </w:pPr>
      <w:r w:rsidRPr="00EB28BE">
        <w:rPr>
          <w:rFonts w:hAnsi="宋体" w:cs="宋体" w:hint="eastAsia"/>
        </w:rPr>
        <w:t>5) 从上往下用线段树处理水平边</w:t>
      </w:r>
    </w:p>
    <w:p w:rsidR="005F1F37" w:rsidRPr="00EB28BE" w:rsidRDefault="005F1F37" w:rsidP="005F1F37">
      <w:pPr>
        <w:pStyle w:val="ad"/>
        <w:rPr>
          <w:rFonts w:hAnsi="宋体" w:cs="宋体" w:hint="eastAsia"/>
        </w:rPr>
      </w:pPr>
      <w:r w:rsidRPr="00EB28BE">
        <w:rPr>
          <w:rFonts w:hAnsi="宋体" w:cs="宋体" w:hint="eastAsia"/>
        </w:rPr>
        <w:t xml:space="preserve">   在每个离散点上先加入所有入边, 累计线段树长度变化值</w:t>
      </w:r>
    </w:p>
    <w:p w:rsidR="005F1F37" w:rsidRPr="00EB28BE" w:rsidRDefault="005F1F37" w:rsidP="005F1F37">
      <w:pPr>
        <w:pStyle w:val="ad"/>
        <w:rPr>
          <w:rFonts w:hAnsi="宋体" w:cs="宋体" w:hint="eastAsia"/>
        </w:rPr>
      </w:pPr>
      <w:r w:rsidRPr="00EB28BE">
        <w:rPr>
          <w:rFonts w:hAnsi="宋体" w:cs="宋体" w:hint="eastAsia"/>
        </w:rPr>
        <w:t xml:space="preserve">   再删除所有出边, 累计线段树长度变化值</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//线段树</w:t>
      </w:r>
    </w:p>
    <w:p w:rsidR="005F1F37" w:rsidRPr="00EB28BE" w:rsidRDefault="005F1F37" w:rsidP="005F1F37">
      <w:pPr>
        <w:pStyle w:val="ad"/>
        <w:rPr>
          <w:rFonts w:hAnsi="宋体" w:cs="宋体" w:hint="eastAsia"/>
        </w:rPr>
      </w:pPr>
      <w:r w:rsidRPr="00EB28BE">
        <w:rPr>
          <w:rFonts w:hAnsi="宋体" w:cs="宋体" w:hint="eastAsia"/>
        </w:rPr>
        <w:t>//可以处理加入边和删除边不同的情况</w:t>
      </w:r>
    </w:p>
    <w:p w:rsidR="005F1F37" w:rsidRPr="00EB28BE" w:rsidRDefault="005F1F37" w:rsidP="005F1F37">
      <w:pPr>
        <w:pStyle w:val="ad"/>
        <w:rPr>
          <w:rFonts w:hAnsi="宋体" w:cs="宋体" w:hint="eastAsia"/>
        </w:rPr>
      </w:pPr>
      <w:r w:rsidRPr="00EB28BE">
        <w:rPr>
          <w:rFonts w:hAnsi="宋体" w:cs="宋体" w:hint="eastAsia"/>
        </w:rPr>
        <w:t>//inc_seg和dec_seg用于加入边</w:t>
      </w:r>
    </w:p>
    <w:p w:rsidR="005F1F37" w:rsidRPr="00EB28BE" w:rsidRDefault="005F1F37" w:rsidP="005F1F37">
      <w:pPr>
        <w:pStyle w:val="ad"/>
        <w:rPr>
          <w:rFonts w:hAnsi="宋体" w:cs="宋体" w:hint="eastAsia"/>
        </w:rPr>
      </w:pPr>
      <w:r w:rsidRPr="00EB28BE">
        <w:rPr>
          <w:rFonts w:hAnsi="宋体" w:cs="宋体" w:hint="eastAsia"/>
        </w:rPr>
        <w:t>//seg_len求长度</w:t>
      </w:r>
    </w:p>
    <w:p w:rsidR="005F1F37" w:rsidRPr="00EB28BE" w:rsidRDefault="005F1F37" w:rsidP="005F1F37">
      <w:pPr>
        <w:pStyle w:val="ad"/>
        <w:rPr>
          <w:rFonts w:hAnsi="宋体" w:cs="宋体" w:hint="eastAsia"/>
        </w:rPr>
      </w:pPr>
      <w:r w:rsidRPr="00EB28BE">
        <w:rPr>
          <w:rFonts w:hAnsi="宋体" w:cs="宋体" w:hint="eastAsia"/>
        </w:rPr>
        <w:t>//t传根节点(一律为1)</w:t>
      </w:r>
    </w:p>
    <w:p w:rsidR="005F1F37" w:rsidRPr="00EB28BE" w:rsidRDefault="005F1F37" w:rsidP="005F1F37">
      <w:pPr>
        <w:pStyle w:val="ad"/>
        <w:rPr>
          <w:rFonts w:hAnsi="宋体" w:cs="宋体" w:hint="eastAsia"/>
        </w:rPr>
      </w:pPr>
      <w:r w:rsidRPr="00EB28BE">
        <w:rPr>
          <w:rFonts w:hAnsi="宋体" w:cs="宋体" w:hint="eastAsia"/>
        </w:rPr>
        <w:t>//l0,r0传树的节点范围(一律为1..t)</w:t>
      </w:r>
    </w:p>
    <w:p w:rsidR="005F1F37" w:rsidRPr="00EB28BE" w:rsidRDefault="005F1F37" w:rsidP="005F1F37">
      <w:pPr>
        <w:pStyle w:val="ad"/>
        <w:rPr>
          <w:rFonts w:hAnsi="宋体" w:cs="宋体" w:hint="eastAsia"/>
        </w:rPr>
      </w:pPr>
      <w:r w:rsidRPr="00EB28BE">
        <w:rPr>
          <w:rFonts w:hAnsi="宋体" w:cs="宋体" w:hint="eastAsia"/>
        </w:rPr>
        <w:t>//l,r传线段(端点)</w:t>
      </w:r>
    </w:p>
    <w:p w:rsidR="005F1F37" w:rsidRPr="00EB28BE" w:rsidRDefault="005F1F37" w:rsidP="005F1F37">
      <w:pPr>
        <w:pStyle w:val="ad"/>
        <w:rPr>
          <w:rFonts w:hAnsi="宋体" w:cs="宋体" w:hint="eastAsia"/>
        </w:rPr>
      </w:pPr>
      <w:r w:rsidRPr="00EB28BE">
        <w:rPr>
          <w:rFonts w:hAnsi="宋体" w:cs="宋体" w:hint="eastAsia"/>
        </w:rPr>
        <w:t>#define MAXN 10000</w:t>
      </w:r>
    </w:p>
    <w:p w:rsidR="005F1F37" w:rsidRPr="00EB28BE" w:rsidRDefault="005F1F37" w:rsidP="005F1F37">
      <w:pPr>
        <w:pStyle w:val="ad"/>
        <w:rPr>
          <w:rFonts w:hAnsi="宋体" w:cs="宋体" w:hint="eastAsia"/>
        </w:rPr>
      </w:pPr>
      <w:r w:rsidRPr="00EB28BE">
        <w:rPr>
          <w:rFonts w:hAnsi="宋体" w:cs="宋体" w:hint="eastAsia"/>
        </w:rPr>
        <w:t>struct segtree{</w:t>
      </w:r>
    </w:p>
    <w:p w:rsidR="005F1F37" w:rsidRPr="00EB28BE" w:rsidRDefault="005F1F37" w:rsidP="005F1F37">
      <w:pPr>
        <w:pStyle w:val="ad"/>
        <w:rPr>
          <w:rFonts w:hAnsi="宋体" w:cs="宋体" w:hint="eastAsia"/>
        </w:rPr>
      </w:pPr>
      <w:r w:rsidRPr="00EB28BE">
        <w:rPr>
          <w:rFonts w:hAnsi="宋体" w:cs="宋体" w:hint="eastAsia"/>
        </w:rPr>
        <w:t xml:space="preserve">       int n,cnt[MAXN],len[MAXN];</w:t>
      </w:r>
    </w:p>
    <w:p w:rsidR="005F1F37" w:rsidRPr="00EB28BE" w:rsidRDefault="005F1F37" w:rsidP="005F1F37">
      <w:pPr>
        <w:pStyle w:val="ad"/>
        <w:rPr>
          <w:rFonts w:hAnsi="宋体" w:cs="宋体" w:hint="eastAsia"/>
        </w:rPr>
      </w:pPr>
      <w:r w:rsidRPr="00EB28BE">
        <w:rPr>
          <w:rFonts w:hAnsi="宋体" w:cs="宋体" w:hint="eastAsia"/>
        </w:rPr>
        <w:t xml:space="preserve">       segtree(int t):n(t){</w:t>
      </w:r>
    </w:p>
    <w:p w:rsidR="005F1F37" w:rsidRPr="00EB28BE" w:rsidRDefault="005F1F37" w:rsidP="005F1F37">
      <w:pPr>
        <w:pStyle w:val="ad"/>
        <w:rPr>
          <w:rFonts w:hAnsi="宋体" w:cs="宋体" w:hint="eastAsia"/>
        </w:rPr>
      </w:pPr>
      <w:r w:rsidRPr="00EB28BE">
        <w:rPr>
          <w:rFonts w:hAnsi="宋体" w:cs="宋体" w:hint="eastAsia"/>
        </w:rPr>
        <w:t xml:space="preserve">              for (int i=1;i&lt;=t;i++)</w:t>
      </w:r>
    </w:p>
    <w:p w:rsidR="005F1F37" w:rsidRPr="00EB28BE" w:rsidRDefault="005F1F37" w:rsidP="005F1F37">
      <w:pPr>
        <w:pStyle w:val="ad"/>
        <w:rPr>
          <w:rFonts w:hAnsi="宋体" w:cs="宋体" w:hint="eastAsia"/>
        </w:rPr>
      </w:pPr>
      <w:r w:rsidRPr="00EB28BE">
        <w:rPr>
          <w:rFonts w:hAnsi="宋体" w:cs="宋体" w:hint="eastAsia"/>
        </w:rPr>
        <w:t xml:space="preserve">                     cnt[i]=len[i]=0;</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void update(int t,int l,int r);</w:t>
      </w:r>
    </w:p>
    <w:p w:rsidR="005F1F37" w:rsidRPr="00EB28BE" w:rsidRDefault="005F1F37" w:rsidP="005F1F37">
      <w:pPr>
        <w:pStyle w:val="ad"/>
        <w:rPr>
          <w:rFonts w:hAnsi="宋体" w:cs="宋体" w:hint="eastAsia"/>
        </w:rPr>
      </w:pPr>
      <w:r w:rsidRPr="00EB28BE">
        <w:rPr>
          <w:rFonts w:hAnsi="宋体" w:cs="宋体" w:hint="eastAsia"/>
        </w:rPr>
        <w:t xml:space="preserve">       void inc_seg(int t,int l0,int r0,int l,int r);</w:t>
      </w:r>
    </w:p>
    <w:p w:rsidR="005F1F37" w:rsidRPr="00EB28BE" w:rsidRDefault="005F1F37" w:rsidP="005F1F37">
      <w:pPr>
        <w:pStyle w:val="ad"/>
        <w:rPr>
          <w:rFonts w:hAnsi="宋体" w:cs="宋体" w:hint="eastAsia"/>
        </w:rPr>
      </w:pPr>
      <w:r w:rsidRPr="00EB28BE">
        <w:rPr>
          <w:rFonts w:hAnsi="宋体" w:cs="宋体" w:hint="eastAsia"/>
        </w:rPr>
        <w:t xml:space="preserve">       void dec_seg(int t,int l0,int r0,int l,int r);</w:t>
      </w:r>
    </w:p>
    <w:p w:rsidR="005F1F37" w:rsidRPr="00EB28BE" w:rsidRDefault="005F1F37" w:rsidP="005F1F37">
      <w:pPr>
        <w:pStyle w:val="ad"/>
        <w:rPr>
          <w:rFonts w:hAnsi="宋体" w:cs="宋体" w:hint="eastAsia"/>
        </w:rPr>
      </w:pPr>
      <w:r w:rsidRPr="00EB28BE">
        <w:rPr>
          <w:rFonts w:hAnsi="宋体" w:cs="宋体" w:hint="eastAsia"/>
        </w:rPr>
        <w:t xml:space="preserve">       int seg_len(int t,int l0,int r0,int l,int r);</w:t>
      </w:r>
    </w:p>
    <w:p w:rsidR="005F1F37" w:rsidRPr="00EB28BE" w:rsidRDefault="005F1F37" w:rsidP="005F1F37">
      <w:pPr>
        <w:pStyle w:val="ad"/>
        <w:rPr>
          <w:rFonts w:hAnsi="宋体" w:cs="宋体" w:hint="eastAsia"/>
        </w:rPr>
      </w:pPr>
      <w:r w:rsidRPr="00EB28BE">
        <w:rPr>
          <w:rFonts w:hAnsi="宋体" w:cs="宋体" w:hint="eastAsia"/>
        </w:rPr>
        <w:lastRenderedPageBreak/>
        <w:t>};</w:t>
      </w:r>
    </w:p>
    <w:p w:rsidR="005F1F37" w:rsidRPr="00EB28BE" w:rsidRDefault="005F1F37" w:rsidP="005F1F37">
      <w:pPr>
        <w:pStyle w:val="ad"/>
        <w:rPr>
          <w:rFonts w:hAnsi="宋体" w:cs="宋体" w:hint="eastAsia"/>
        </w:rPr>
      </w:pPr>
      <w:r w:rsidRPr="00EB28BE">
        <w:rPr>
          <w:rFonts w:hAnsi="宋体" w:cs="宋体" w:hint="eastAsia"/>
        </w:rPr>
        <w:t>int length(int l,int r){</w:t>
      </w:r>
    </w:p>
    <w:p w:rsidR="005F1F37" w:rsidRPr="00EB28BE" w:rsidRDefault="005F1F37" w:rsidP="005F1F37">
      <w:pPr>
        <w:pStyle w:val="ad"/>
        <w:rPr>
          <w:rFonts w:hAnsi="宋体" w:cs="宋体" w:hint="eastAsia"/>
        </w:rPr>
      </w:pPr>
      <w:r w:rsidRPr="00EB28BE">
        <w:rPr>
          <w:rFonts w:hAnsi="宋体" w:cs="宋体" w:hint="eastAsia"/>
        </w:rPr>
        <w:t xml:space="preserve">       return r-l;</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segtree::update(int t,int l,int r){</w:t>
      </w:r>
    </w:p>
    <w:p w:rsidR="005F1F37" w:rsidRPr="00EB28BE" w:rsidRDefault="005F1F37" w:rsidP="005F1F37">
      <w:pPr>
        <w:pStyle w:val="ad"/>
        <w:rPr>
          <w:rFonts w:hAnsi="宋体" w:cs="宋体" w:hint="eastAsia"/>
        </w:rPr>
      </w:pPr>
      <w:r w:rsidRPr="00EB28BE">
        <w:rPr>
          <w:rFonts w:hAnsi="宋体" w:cs="宋体" w:hint="eastAsia"/>
        </w:rPr>
        <w:t xml:space="preserve">       if (cnt[t]||r-l==1)</w:t>
      </w:r>
    </w:p>
    <w:p w:rsidR="005F1F37" w:rsidRPr="00EB28BE" w:rsidRDefault="005F1F37" w:rsidP="005F1F37">
      <w:pPr>
        <w:pStyle w:val="ad"/>
        <w:rPr>
          <w:rFonts w:hAnsi="宋体" w:cs="宋体" w:hint="eastAsia"/>
        </w:rPr>
      </w:pPr>
      <w:r w:rsidRPr="00EB28BE">
        <w:rPr>
          <w:rFonts w:hAnsi="宋体" w:cs="宋体" w:hint="eastAsia"/>
        </w:rPr>
        <w:t xml:space="preserve">              len[t]=length(l,r);</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len[t]=len[t+t]+len[t+t+1];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segtree::inc_seg(int t,int l0,int r0,int l,int r){</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(l0==l&amp;&amp;r0==r)</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cnt[t]++;</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int m0=(l0+r0)&gt;&gt;1;</w:t>
      </w:r>
    </w:p>
    <w:p w:rsidR="005F1F37" w:rsidRPr="00EB28BE" w:rsidRDefault="005F1F37" w:rsidP="005F1F37">
      <w:pPr>
        <w:pStyle w:val="ad"/>
        <w:rPr>
          <w:rFonts w:hAnsi="宋体" w:cs="宋体" w:hint="eastAsia"/>
        </w:rPr>
      </w:pPr>
      <w:r w:rsidRPr="00EB28BE">
        <w:rPr>
          <w:rFonts w:hAnsi="宋体" w:cs="宋体" w:hint="eastAsia"/>
        </w:rPr>
        <w:t xml:space="preserve">              if (l&lt;m0)</w:t>
      </w:r>
    </w:p>
    <w:p w:rsidR="005F1F37" w:rsidRPr="00EB28BE" w:rsidRDefault="005F1F37" w:rsidP="005F1F37">
      <w:pPr>
        <w:pStyle w:val="ad"/>
        <w:rPr>
          <w:rFonts w:hAnsi="宋体" w:cs="宋体" w:hint="eastAsia"/>
        </w:rPr>
      </w:pPr>
      <w:r w:rsidRPr="00EB28BE">
        <w:rPr>
          <w:rFonts w:hAnsi="宋体" w:cs="宋体" w:hint="eastAsia"/>
        </w:rPr>
        <w:t xml:space="preserve">                     inc_seg(t+t,l0,m0,l,m0&lt;r?m0:r);</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(r&gt;m0)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inc_seg(t+t+1,m0,r0,m0&gt;l?m0:l,r);</w:t>
      </w:r>
    </w:p>
    <w:p w:rsidR="005F1F37" w:rsidRPr="00EB28BE" w:rsidRDefault="005F1F37" w:rsidP="005F1F37">
      <w:pPr>
        <w:pStyle w:val="ad"/>
        <w:rPr>
          <w:rFonts w:hAnsi="宋体" w:cs="宋体" w:hint="eastAsia"/>
        </w:rPr>
      </w:pPr>
      <w:r w:rsidRPr="00EB28BE">
        <w:rPr>
          <w:rFonts w:hAnsi="宋体" w:cs="宋体" w:hint="eastAsia"/>
        </w:rPr>
        <w:t xml:space="preserve">              if (cnt[t+t]&amp;&amp;cnt[t+t+1]){</w:t>
      </w:r>
    </w:p>
    <w:p w:rsidR="005F1F37" w:rsidRPr="00EB28BE" w:rsidRDefault="005F1F37" w:rsidP="005F1F37">
      <w:pPr>
        <w:pStyle w:val="ad"/>
        <w:rPr>
          <w:rFonts w:hAnsi="宋体" w:cs="宋体" w:hint="eastAsia"/>
        </w:rPr>
      </w:pPr>
      <w:r w:rsidRPr="00EB28BE">
        <w:rPr>
          <w:rFonts w:hAnsi="宋体" w:cs="宋体" w:hint="eastAsia"/>
        </w:rPr>
        <w:t xml:space="preserve">                     cnt[t+t]--;</w:t>
      </w:r>
    </w:p>
    <w:p w:rsidR="005F1F37" w:rsidRPr="00EB28BE" w:rsidRDefault="005F1F37" w:rsidP="005F1F37">
      <w:pPr>
        <w:pStyle w:val="ad"/>
        <w:rPr>
          <w:rFonts w:hAnsi="宋体" w:cs="宋体" w:hint="eastAsia"/>
        </w:rPr>
      </w:pPr>
      <w:r w:rsidRPr="00EB28BE">
        <w:rPr>
          <w:rFonts w:hAnsi="宋体" w:cs="宋体" w:hint="eastAsia"/>
        </w:rPr>
        <w:t xml:space="preserve">                     update(t+t,l0,m0);</w:t>
      </w:r>
    </w:p>
    <w:p w:rsidR="005F1F37" w:rsidRPr="00EB28BE" w:rsidRDefault="005F1F37" w:rsidP="005F1F37">
      <w:pPr>
        <w:pStyle w:val="ad"/>
        <w:rPr>
          <w:rFonts w:hAnsi="宋体" w:cs="宋体" w:hint="eastAsia"/>
        </w:rPr>
      </w:pPr>
      <w:r w:rsidRPr="00EB28BE">
        <w:rPr>
          <w:rFonts w:hAnsi="宋体" w:cs="宋体" w:hint="eastAsia"/>
        </w:rPr>
        <w:t xml:space="preserve">                     cnt[t+t+1]--;</w:t>
      </w:r>
    </w:p>
    <w:p w:rsidR="005F1F37" w:rsidRPr="00EB28BE" w:rsidRDefault="005F1F37" w:rsidP="005F1F37">
      <w:pPr>
        <w:pStyle w:val="ad"/>
        <w:rPr>
          <w:rFonts w:hAnsi="宋体" w:cs="宋体" w:hint="eastAsia"/>
        </w:rPr>
      </w:pPr>
      <w:r w:rsidRPr="00EB28BE">
        <w:rPr>
          <w:rFonts w:hAnsi="宋体" w:cs="宋体" w:hint="eastAsia"/>
        </w:rPr>
        <w:t xml:space="preserve">                     update(t+t+1,m0,r0);</w:t>
      </w:r>
    </w:p>
    <w:p w:rsidR="005F1F37" w:rsidRPr="00EB28BE" w:rsidRDefault="005F1F37" w:rsidP="005F1F37">
      <w:pPr>
        <w:pStyle w:val="ad"/>
        <w:rPr>
          <w:rFonts w:hAnsi="宋体" w:cs="宋体" w:hint="eastAsia"/>
        </w:rPr>
      </w:pPr>
      <w:r w:rsidRPr="00EB28BE">
        <w:rPr>
          <w:rFonts w:hAnsi="宋体" w:cs="宋体" w:hint="eastAsia"/>
        </w:rPr>
        <w:t xml:space="preserve">                     cnt[t]++;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update(t,l0,r0);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segtree::dec_seg(int t,int l0,int r0,int l,int r){</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(l0==l&amp;&amp;r0==r)</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cnt[t]--;</w:t>
      </w:r>
    </w:p>
    <w:p w:rsidR="005F1F37" w:rsidRPr="00EB28BE" w:rsidRDefault="005F1F37" w:rsidP="005F1F37">
      <w:pPr>
        <w:pStyle w:val="ad"/>
        <w:rPr>
          <w:rFonts w:hAnsi="宋体" w:cs="宋体" w:hint="eastAsia"/>
        </w:rPr>
      </w:pPr>
      <w:r w:rsidRPr="00EB28BE">
        <w:rPr>
          <w:rFonts w:hAnsi="宋体" w:cs="宋体" w:hint="eastAsia"/>
        </w:rPr>
        <w:t xml:space="preserve">       else if (cnt[t]){</w:t>
      </w:r>
    </w:p>
    <w:p w:rsidR="005F1F37" w:rsidRPr="00EB28BE" w:rsidRDefault="005F1F37" w:rsidP="005F1F37">
      <w:pPr>
        <w:pStyle w:val="ad"/>
        <w:rPr>
          <w:rFonts w:hAnsi="宋体" w:cs="宋体" w:hint="eastAsia"/>
        </w:rPr>
      </w:pPr>
      <w:r w:rsidRPr="00EB28BE">
        <w:rPr>
          <w:rFonts w:hAnsi="宋体" w:cs="宋体" w:hint="eastAsia"/>
        </w:rPr>
        <w:t xml:space="preserve">              cnt[t]--;</w:t>
      </w:r>
    </w:p>
    <w:p w:rsidR="005F1F37" w:rsidRPr="00EB28BE" w:rsidRDefault="005F1F37" w:rsidP="005F1F37">
      <w:pPr>
        <w:pStyle w:val="ad"/>
        <w:rPr>
          <w:rFonts w:hAnsi="宋体" w:cs="宋体" w:hint="eastAsia"/>
        </w:rPr>
      </w:pPr>
      <w:r w:rsidRPr="00EB28BE">
        <w:rPr>
          <w:rFonts w:hAnsi="宋体" w:cs="宋体" w:hint="eastAsia"/>
        </w:rPr>
        <w:t xml:space="preserve">              if (l&gt;l0)</w:t>
      </w:r>
    </w:p>
    <w:p w:rsidR="005F1F37" w:rsidRPr="00EB28BE" w:rsidRDefault="005F1F37" w:rsidP="005F1F37">
      <w:pPr>
        <w:pStyle w:val="ad"/>
        <w:rPr>
          <w:rFonts w:hAnsi="宋体" w:cs="宋体" w:hint="eastAsia"/>
        </w:rPr>
      </w:pPr>
      <w:r w:rsidRPr="00EB28BE">
        <w:rPr>
          <w:rFonts w:hAnsi="宋体" w:cs="宋体" w:hint="eastAsia"/>
        </w:rPr>
        <w:t xml:space="preserve">                     inc_seg(t,l0,r0,l0,l);</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(r&lt;r0)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inc_seg(t,l0,r0,r,r0);</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int m0=(l0+r0)&gt;&gt;1;</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if (l&lt;m0)</w:t>
      </w:r>
    </w:p>
    <w:p w:rsidR="005F1F37" w:rsidRPr="00EB28BE" w:rsidRDefault="005F1F37" w:rsidP="005F1F37">
      <w:pPr>
        <w:pStyle w:val="ad"/>
        <w:rPr>
          <w:rFonts w:hAnsi="宋体" w:cs="宋体" w:hint="eastAsia"/>
        </w:rPr>
      </w:pPr>
      <w:r w:rsidRPr="00EB28BE">
        <w:rPr>
          <w:rFonts w:hAnsi="宋体" w:cs="宋体" w:hint="eastAsia"/>
        </w:rPr>
        <w:t xml:space="preserve">                     dec_seg(t+t,l0,m0,l,m0&lt;r?m0:r);</w:t>
      </w:r>
    </w:p>
    <w:p w:rsidR="005F1F37" w:rsidRPr="00EB28BE" w:rsidRDefault="005F1F37" w:rsidP="005F1F37">
      <w:pPr>
        <w:pStyle w:val="ad"/>
        <w:rPr>
          <w:rFonts w:hAnsi="宋体" w:cs="宋体" w:hint="eastAsia"/>
        </w:rPr>
      </w:pPr>
      <w:r w:rsidRPr="00EB28BE">
        <w:rPr>
          <w:rFonts w:hAnsi="宋体" w:cs="宋体" w:hint="eastAsia"/>
        </w:rPr>
        <w:t xml:space="preserve">              if (r&gt;m0)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dec_seg(t+t+1,m0,r0,m0&gt;l?m0:l,r);</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update(t,l0,r0);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segtree::seg_len(int t,int l0,int r0,int l,int r){</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(cnt[t]||(l0==l&amp;&amp;r0==r))</w:t>
      </w:r>
    </w:p>
    <w:p w:rsidR="005F1F37" w:rsidRPr="00EB28BE" w:rsidRDefault="005F1F37" w:rsidP="005F1F37">
      <w:pPr>
        <w:pStyle w:val="ad"/>
        <w:rPr>
          <w:rFonts w:hAnsi="宋体" w:cs="宋体" w:hint="eastAsia"/>
        </w:rPr>
      </w:pPr>
      <w:r w:rsidRPr="00EB28BE">
        <w:rPr>
          <w:rFonts w:hAnsi="宋体" w:cs="宋体" w:hint="eastAsia"/>
        </w:rPr>
        <w:t xml:space="preserve">              return len[t];</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int m0=(l0+r0)&gt;&gt;1,ret=0;</w:t>
      </w:r>
    </w:p>
    <w:p w:rsidR="005F1F37" w:rsidRPr="00EB28BE" w:rsidRDefault="005F1F37" w:rsidP="005F1F37">
      <w:pPr>
        <w:pStyle w:val="ad"/>
        <w:rPr>
          <w:rFonts w:hAnsi="宋体" w:cs="宋体" w:hint="eastAsia"/>
        </w:rPr>
      </w:pPr>
      <w:r w:rsidRPr="00EB28BE">
        <w:rPr>
          <w:rFonts w:hAnsi="宋体" w:cs="宋体" w:hint="eastAsia"/>
        </w:rPr>
        <w:t xml:space="preserve">              if (l&lt;m0)</w:t>
      </w:r>
    </w:p>
    <w:p w:rsidR="005F1F37" w:rsidRPr="00EB28BE" w:rsidRDefault="005F1F37" w:rsidP="005F1F37">
      <w:pPr>
        <w:pStyle w:val="ad"/>
        <w:rPr>
          <w:rFonts w:hAnsi="宋体" w:cs="宋体" w:hint="eastAsia"/>
        </w:rPr>
      </w:pPr>
      <w:r w:rsidRPr="00EB28BE">
        <w:rPr>
          <w:rFonts w:hAnsi="宋体" w:cs="宋体" w:hint="eastAsia"/>
        </w:rPr>
        <w:t xml:space="preserve">                     ret+=seg_len(t+t,l0,m0,l,m0&lt;r?m0:r);</w:t>
      </w:r>
    </w:p>
    <w:p w:rsidR="005F1F37" w:rsidRPr="00EB28BE" w:rsidRDefault="005F1F37" w:rsidP="005F1F37">
      <w:pPr>
        <w:pStyle w:val="ad"/>
        <w:rPr>
          <w:rFonts w:hAnsi="宋体" w:cs="宋体" w:hint="eastAsia"/>
        </w:rPr>
      </w:pPr>
      <w:r w:rsidRPr="00EB28BE">
        <w:rPr>
          <w:rFonts w:hAnsi="宋体" w:cs="宋体" w:hint="eastAsia"/>
        </w:rPr>
        <w:t xml:space="preserve">              if (r&gt;m0)</w:t>
      </w:r>
    </w:p>
    <w:p w:rsidR="005F1F37" w:rsidRPr="00EB28BE" w:rsidRDefault="005F1F37" w:rsidP="005F1F37">
      <w:pPr>
        <w:pStyle w:val="ad"/>
        <w:rPr>
          <w:rFonts w:hAnsi="宋体" w:cs="宋体" w:hint="eastAsia"/>
        </w:rPr>
      </w:pPr>
      <w:r w:rsidRPr="00EB28BE">
        <w:rPr>
          <w:rFonts w:hAnsi="宋体" w:cs="宋体" w:hint="eastAsia"/>
        </w:rPr>
        <w:t xml:space="preserve">                     ret+=seg_len(t+t+1,m0,r0,m0&gt;l?m0:l,r);</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//线段树扩展</w:t>
      </w:r>
    </w:p>
    <w:p w:rsidR="005F1F37" w:rsidRPr="00EB28BE" w:rsidRDefault="005F1F37" w:rsidP="005F1F37">
      <w:pPr>
        <w:pStyle w:val="ad"/>
        <w:rPr>
          <w:rFonts w:hAnsi="宋体" w:cs="宋体" w:hint="eastAsia"/>
        </w:rPr>
      </w:pPr>
      <w:r w:rsidRPr="00EB28BE">
        <w:rPr>
          <w:rFonts w:hAnsi="宋体" w:cs="宋体" w:hint="eastAsia"/>
        </w:rPr>
        <w:t>//可以计算长度和线段数</w:t>
      </w:r>
    </w:p>
    <w:p w:rsidR="005F1F37" w:rsidRPr="00EB28BE" w:rsidRDefault="005F1F37" w:rsidP="005F1F37">
      <w:pPr>
        <w:pStyle w:val="ad"/>
        <w:rPr>
          <w:rFonts w:hAnsi="宋体" w:cs="宋体" w:hint="eastAsia"/>
        </w:rPr>
      </w:pPr>
      <w:r w:rsidRPr="00EB28BE">
        <w:rPr>
          <w:rFonts w:hAnsi="宋体" w:cs="宋体" w:hint="eastAsia"/>
        </w:rPr>
        <w:t>//可以处理加入边和删除边不同的情况</w:t>
      </w:r>
    </w:p>
    <w:p w:rsidR="005F1F37" w:rsidRPr="00EB28BE" w:rsidRDefault="005F1F37" w:rsidP="005F1F37">
      <w:pPr>
        <w:pStyle w:val="ad"/>
        <w:rPr>
          <w:rFonts w:hAnsi="宋体" w:cs="宋体" w:hint="eastAsia"/>
        </w:rPr>
      </w:pPr>
      <w:r w:rsidRPr="00EB28BE">
        <w:rPr>
          <w:rFonts w:hAnsi="宋体" w:cs="宋体" w:hint="eastAsia"/>
        </w:rPr>
        <w:t>//inc_seg和dec_seg用于加入边</w:t>
      </w:r>
    </w:p>
    <w:p w:rsidR="005F1F37" w:rsidRPr="00EB28BE" w:rsidRDefault="005F1F37" w:rsidP="005F1F37">
      <w:pPr>
        <w:pStyle w:val="ad"/>
        <w:rPr>
          <w:rFonts w:hAnsi="宋体" w:cs="宋体" w:hint="eastAsia"/>
        </w:rPr>
      </w:pPr>
      <w:r w:rsidRPr="00EB28BE">
        <w:rPr>
          <w:rFonts w:hAnsi="宋体" w:cs="宋体" w:hint="eastAsia"/>
        </w:rPr>
        <w:t>//seg_len求长度,seg_cut求线段数</w:t>
      </w:r>
    </w:p>
    <w:p w:rsidR="005F1F37" w:rsidRPr="00EB28BE" w:rsidRDefault="005F1F37" w:rsidP="005F1F37">
      <w:pPr>
        <w:pStyle w:val="ad"/>
        <w:rPr>
          <w:rFonts w:hAnsi="宋体" w:cs="宋体" w:hint="eastAsia"/>
        </w:rPr>
      </w:pPr>
      <w:r w:rsidRPr="00EB28BE">
        <w:rPr>
          <w:rFonts w:hAnsi="宋体" w:cs="宋体" w:hint="eastAsia"/>
        </w:rPr>
        <w:t>//t传根节点(一律为1)</w:t>
      </w:r>
    </w:p>
    <w:p w:rsidR="005F1F37" w:rsidRPr="00EB28BE" w:rsidRDefault="005F1F37" w:rsidP="005F1F37">
      <w:pPr>
        <w:pStyle w:val="ad"/>
        <w:rPr>
          <w:rFonts w:hAnsi="宋体" w:cs="宋体" w:hint="eastAsia"/>
        </w:rPr>
      </w:pPr>
      <w:r w:rsidRPr="00EB28BE">
        <w:rPr>
          <w:rFonts w:hAnsi="宋体" w:cs="宋体" w:hint="eastAsia"/>
        </w:rPr>
        <w:t>//l0,r0传树的节点范围(一律为1..t)</w:t>
      </w:r>
    </w:p>
    <w:p w:rsidR="005F1F37" w:rsidRPr="00EB28BE" w:rsidRDefault="005F1F37" w:rsidP="005F1F37">
      <w:pPr>
        <w:pStyle w:val="ad"/>
        <w:rPr>
          <w:rFonts w:hAnsi="宋体" w:cs="宋体" w:hint="eastAsia"/>
        </w:rPr>
      </w:pPr>
      <w:r w:rsidRPr="00EB28BE">
        <w:rPr>
          <w:rFonts w:hAnsi="宋体" w:cs="宋体" w:hint="eastAsia"/>
        </w:rPr>
        <w:t>//l,r传线段(端点)</w:t>
      </w:r>
    </w:p>
    <w:p w:rsidR="005F1F37" w:rsidRPr="00EB28BE" w:rsidRDefault="005F1F37" w:rsidP="005F1F37">
      <w:pPr>
        <w:pStyle w:val="ad"/>
        <w:rPr>
          <w:rFonts w:hAnsi="宋体" w:cs="宋体" w:hint="eastAsia"/>
        </w:rPr>
      </w:pPr>
      <w:r w:rsidRPr="00EB28BE">
        <w:rPr>
          <w:rFonts w:hAnsi="宋体" w:cs="宋体" w:hint="eastAsia"/>
        </w:rPr>
        <w:t>#define MAXN 10000</w:t>
      </w:r>
    </w:p>
    <w:p w:rsidR="005F1F37" w:rsidRPr="00EB28BE" w:rsidRDefault="005F1F37" w:rsidP="005F1F37">
      <w:pPr>
        <w:pStyle w:val="ad"/>
        <w:rPr>
          <w:rFonts w:hAnsi="宋体" w:cs="宋体" w:hint="eastAsia"/>
        </w:rPr>
      </w:pPr>
      <w:r w:rsidRPr="00EB28BE">
        <w:rPr>
          <w:rFonts w:hAnsi="宋体" w:cs="宋体" w:hint="eastAsia"/>
        </w:rPr>
        <w:t>struct segtree{</w:t>
      </w:r>
    </w:p>
    <w:p w:rsidR="005F1F37" w:rsidRPr="00EB28BE" w:rsidRDefault="005F1F37" w:rsidP="005F1F37">
      <w:pPr>
        <w:pStyle w:val="ad"/>
        <w:rPr>
          <w:rFonts w:hAnsi="宋体" w:cs="宋体" w:hint="eastAsia"/>
        </w:rPr>
      </w:pPr>
      <w:r w:rsidRPr="00EB28BE">
        <w:rPr>
          <w:rFonts w:hAnsi="宋体" w:cs="宋体" w:hint="eastAsia"/>
        </w:rPr>
        <w:t xml:space="preserve">       int n,cnt[MAXN],len[MAXN],cut[MAXN],bl[MAXN],br[MAXN];</w:t>
      </w:r>
    </w:p>
    <w:p w:rsidR="005F1F37" w:rsidRPr="00EB28BE" w:rsidRDefault="005F1F37" w:rsidP="005F1F37">
      <w:pPr>
        <w:pStyle w:val="ad"/>
        <w:rPr>
          <w:rFonts w:hAnsi="宋体" w:cs="宋体" w:hint="eastAsia"/>
        </w:rPr>
      </w:pPr>
      <w:r w:rsidRPr="00EB28BE">
        <w:rPr>
          <w:rFonts w:hAnsi="宋体" w:cs="宋体" w:hint="eastAsia"/>
        </w:rPr>
        <w:t xml:space="preserve">       segtree(int t):n(t){</w:t>
      </w:r>
    </w:p>
    <w:p w:rsidR="005F1F37" w:rsidRPr="00EB28BE" w:rsidRDefault="005F1F37" w:rsidP="005F1F37">
      <w:pPr>
        <w:pStyle w:val="ad"/>
        <w:rPr>
          <w:rFonts w:hAnsi="宋体" w:cs="宋体" w:hint="eastAsia"/>
        </w:rPr>
      </w:pPr>
      <w:r w:rsidRPr="00EB28BE">
        <w:rPr>
          <w:rFonts w:hAnsi="宋体" w:cs="宋体" w:hint="eastAsia"/>
        </w:rPr>
        <w:t xml:space="preserve">              for (int i=1;i&lt;=t;i++)</w:t>
      </w:r>
    </w:p>
    <w:p w:rsidR="005F1F37" w:rsidRPr="00EB28BE" w:rsidRDefault="005F1F37" w:rsidP="005F1F37">
      <w:pPr>
        <w:pStyle w:val="ad"/>
        <w:rPr>
          <w:rFonts w:hAnsi="宋体" w:cs="宋体" w:hint="eastAsia"/>
        </w:rPr>
      </w:pPr>
      <w:r w:rsidRPr="00EB28BE">
        <w:rPr>
          <w:rFonts w:hAnsi="宋体" w:cs="宋体" w:hint="eastAsia"/>
        </w:rPr>
        <w:t xml:space="preserve">                     cnt[i]=len[i]=cut[i]=bl[i]=br[i]=0;</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void update(int t,int l,int r);</w:t>
      </w:r>
    </w:p>
    <w:p w:rsidR="005F1F37" w:rsidRPr="00EB28BE" w:rsidRDefault="005F1F37" w:rsidP="005F1F37">
      <w:pPr>
        <w:pStyle w:val="ad"/>
        <w:rPr>
          <w:rFonts w:hAnsi="宋体" w:cs="宋体" w:hint="eastAsia"/>
        </w:rPr>
      </w:pPr>
      <w:r w:rsidRPr="00EB28BE">
        <w:rPr>
          <w:rFonts w:hAnsi="宋体" w:cs="宋体" w:hint="eastAsia"/>
        </w:rPr>
        <w:t xml:space="preserve">       void inc_seg(int t,int l0,int r0,int l,int r);</w:t>
      </w:r>
    </w:p>
    <w:p w:rsidR="005F1F37" w:rsidRPr="00EB28BE" w:rsidRDefault="005F1F37" w:rsidP="005F1F37">
      <w:pPr>
        <w:pStyle w:val="ad"/>
        <w:rPr>
          <w:rFonts w:hAnsi="宋体" w:cs="宋体" w:hint="eastAsia"/>
        </w:rPr>
      </w:pPr>
      <w:r w:rsidRPr="00EB28BE">
        <w:rPr>
          <w:rFonts w:hAnsi="宋体" w:cs="宋体" w:hint="eastAsia"/>
        </w:rPr>
        <w:t xml:space="preserve">       void dec_seg(int t,int l0,int r0,int l,int r);</w:t>
      </w:r>
    </w:p>
    <w:p w:rsidR="005F1F37" w:rsidRPr="00EB28BE" w:rsidRDefault="005F1F37" w:rsidP="005F1F37">
      <w:pPr>
        <w:pStyle w:val="ad"/>
        <w:rPr>
          <w:rFonts w:hAnsi="宋体" w:cs="宋体" w:hint="eastAsia"/>
        </w:rPr>
      </w:pPr>
      <w:r w:rsidRPr="00EB28BE">
        <w:rPr>
          <w:rFonts w:hAnsi="宋体" w:cs="宋体" w:hint="eastAsia"/>
        </w:rPr>
        <w:t xml:space="preserve">       int seg_len(int t,int l0,int r0,int l,int r);</w:t>
      </w:r>
    </w:p>
    <w:p w:rsidR="005F1F37" w:rsidRPr="00EB28BE" w:rsidRDefault="005F1F37" w:rsidP="005F1F37">
      <w:pPr>
        <w:pStyle w:val="ad"/>
        <w:rPr>
          <w:rFonts w:hAnsi="宋体" w:cs="宋体" w:hint="eastAsia"/>
        </w:rPr>
      </w:pPr>
      <w:r w:rsidRPr="00EB28BE">
        <w:rPr>
          <w:rFonts w:hAnsi="宋体" w:cs="宋体" w:hint="eastAsia"/>
        </w:rPr>
        <w:t xml:space="preserve">       int seg_cut(int t,int l0,int r0,int l,int r);</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length(int l,int r){</w:t>
      </w:r>
    </w:p>
    <w:p w:rsidR="005F1F37" w:rsidRPr="00EB28BE" w:rsidRDefault="005F1F37" w:rsidP="005F1F37">
      <w:pPr>
        <w:pStyle w:val="ad"/>
        <w:rPr>
          <w:rFonts w:hAnsi="宋体" w:cs="宋体" w:hint="eastAsia"/>
        </w:rPr>
      </w:pPr>
      <w:r w:rsidRPr="00EB28BE">
        <w:rPr>
          <w:rFonts w:hAnsi="宋体" w:cs="宋体" w:hint="eastAsia"/>
        </w:rPr>
        <w:lastRenderedPageBreak/>
        <w:t xml:space="preserve">       return r-l;</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segtree::update(int t,int l,int r){</w:t>
      </w:r>
    </w:p>
    <w:p w:rsidR="005F1F37" w:rsidRPr="00EB28BE" w:rsidRDefault="005F1F37" w:rsidP="005F1F37">
      <w:pPr>
        <w:pStyle w:val="ad"/>
        <w:rPr>
          <w:rFonts w:hAnsi="宋体" w:cs="宋体" w:hint="eastAsia"/>
        </w:rPr>
      </w:pPr>
      <w:r w:rsidRPr="00EB28BE">
        <w:rPr>
          <w:rFonts w:hAnsi="宋体" w:cs="宋体" w:hint="eastAsia"/>
        </w:rPr>
        <w:t xml:space="preserve">       if (cnt[t]||r-l==1)</w:t>
      </w:r>
    </w:p>
    <w:p w:rsidR="005F1F37" w:rsidRPr="00EB28BE" w:rsidRDefault="005F1F37" w:rsidP="005F1F37">
      <w:pPr>
        <w:pStyle w:val="ad"/>
        <w:rPr>
          <w:rFonts w:hAnsi="宋体" w:cs="宋体" w:hint="eastAsia"/>
        </w:rPr>
      </w:pPr>
      <w:r w:rsidRPr="00EB28BE">
        <w:rPr>
          <w:rFonts w:hAnsi="宋体" w:cs="宋体" w:hint="eastAsia"/>
        </w:rPr>
        <w:t xml:space="preserve">              len[t]=length(l,r),cut[t]=bl[t]=br[t]=1;</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len[t]=len[t+t]+len[t+t+1];</w:t>
      </w:r>
    </w:p>
    <w:p w:rsidR="005F1F37" w:rsidRPr="00EB28BE" w:rsidRDefault="005F1F37" w:rsidP="005F1F37">
      <w:pPr>
        <w:pStyle w:val="ad"/>
        <w:rPr>
          <w:rFonts w:hAnsi="宋体" w:cs="宋体" w:hint="eastAsia"/>
        </w:rPr>
      </w:pPr>
      <w:r w:rsidRPr="00EB28BE">
        <w:rPr>
          <w:rFonts w:hAnsi="宋体" w:cs="宋体" w:hint="eastAsia"/>
        </w:rPr>
        <w:t xml:space="preserve">              cut[t]=cut[t+t]+cut[t+t+1];</w:t>
      </w:r>
    </w:p>
    <w:p w:rsidR="005F1F37" w:rsidRPr="00EB28BE" w:rsidRDefault="005F1F37" w:rsidP="005F1F37">
      <w:pPr>
        <w:pStyle w:val="ad"/>
        <w:rPr>
          <w:rFonts w:hAnsi="宋体" w:cs="宋体" w:hint="eastAsia"/>
        </w:rPr>
      </w:pPr>
      <w:r w:rsidRPr="00EB28BE">
        <w:rPr>
          <w:rFonts w:hAnsi="宋体" w:cs="宋体" w:hint="eastAsia"/>
        </w:rPr>
        <w:t xml:space="preserve">              if (br[t+t]&amp;&amp;bl[t+t+1])</w:t>
      </w:r>
    </w:p>
    <w:p w:rsidR="005F1F37" w:rsidRPr="00EB28BE" w:rsidRDefault="005F1F37" w:rsidP="005F1F37">
      <w:pPr>
        <w:pStyle w:val="ad"/>
        <w:rPr>
          <w:rFonts w:hAnsi="宋体" w:cs="宋体" w:hint="eastAsia"/>
        </w:rPr>
      </w:pPr>
      <w:r w:rsidRPr="00EB28BE">
        <w:rPr>
          <w:rFonts w:hAnsi="宋体" w:cs="宋体" w:hint="eastAsia"/>
        </w:rPr>
        <w:t xml:space="preserve">                   cut[t]--;</w:t>
      </w:r>
    </w:p>
    <w:p w:rsidR="005F1F37" w:rsidRPr="00EB28BE" w:rsidRDefault="005F1F37" w:rsidP="005F1F37">
      <w:pPr>
        <w:pStyle w:val="ad"/>
        <w:rPr>
          <w:rFonts w:hAnsi="宋体" w:cs="宋体" w:hint="eastAsia"/>
        </w:rPr>
      </w:pPr>
      <w:r w:rsidRPr="00EB28BE">
        <w:rPr>
          <w:rFonts w:hAnsi="宋体" w:cs="宋体" w:hint="eastAsia"/>
        </w:rPr>
        <w:t xml:space="preserve">              bl[t]=bl[t+t],br[t]=br[t+t+1];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segtree::inc_seg(int t,int l0,int r0,int l,int r){</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(l0==l&amp;&amp;r0==r)</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cnt[t]++;</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int m0=(l0+r0)&gt;&gt;1;</w:t>
      </w:r>
    </w:p>
    <w:p w:rsidR="005F1F37" w:rsidRPr="00EB28BE" w:rsidRDefault="005F1F37" w:rsidP="005F1F37">
      <w:pPr>
        <w:pStyle w:val="ad"/>
        <w:rPr>
          <w:rFonts w:hAnsi="宋体" w:cs="宋体" w:hint="eastAsia"/>
        </w:rPr>
      </w:pPr>
      <w:r w:rsidRPr="00EB28BE">
        <w:rPr>
          <w:rFonts w:hAnsi="宋体" w:cs="宋体" w:hint="eastAsia"/>
        </w:rPr>
        <w:t xml:space="preserve">              if (l&lt;m0)</w:t>
      </w:r>
    </w:p>
    <w:p w:rsidR="005F1F37" w:rsidRPr="00EB28BE" w:rsidRDefault="005F1F37" w:rsidP="005F1F37">
      <w:pPr>
        <w:pStyle w:val="ad"/>
        <w:rPr>
          <w:rFonts w:hAnsi="宋体" w:cs="宋体" w:hint="eastAsia"/>
        </w:rPr>
      </w:pPr>
      <w:r w:rsidRPr="00EB28BE">
        <w:rPr>
          <w:rFonts w:hAnsi="宋体" w:cs="宋体" w:hint="eastAsia"/>
        </w:rPr>
        <w:t xml:space="preserve">                     inc_seg(t+t,l0,m0,l,m0&lt;r?m0:r);</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(r&gt;m0)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inc_seg(t+t+1,m0,r0,m0&gt;l?m0:l,r);</w:t>
      </w:r>
    </w:p>
    <w:p w:rsidR="005F1F37" w:rsidRPr="00EB28BE" w:rsidRDefault="005F1F37" w:rsidP="005F1F37">
      <w:pPr>
        <w:pStyle w:val="ad"/>
        <w:rPr>
          <w:rFonts w:hAnsi="宋体" w:cs="宋体" w:hint="eastAsia"/>
        </w:rPr>
      </w:pPr>
      <w:r w:rsidRPr="00EB28BE">
        <w:rPr>
          <w:rFonts w:hAnsi="宋体" w:cs="宋体" w:hint="eastAsia"/>
        </w:rPr>
        <w:t xml:space="preserve">              if (cnt[t+t]&amp;&amp;cnt[t+t+1]){</w:t>
      </w:r>
    </w:p>
    <w:p w:rsidR="005F1F37" w:rsidRPr="00EB28BE" w:rsidRDefault="005F1F37" w:rsidP="005F1F37">
      <w:pPr>
        <w:pStyle w:val="ad"/>
        <w:rPr>
          <w:rFonts w:hAnsi="宋体" w:cs="宋体" w:hint="eastAsia"/>
        </w:rPr>
      </w:pPr>
      <w:r w:rsidRPr="00EB28BE">
        <w:rPr>
          <w:rFonts w:hAnsi="宋体" w:cs="宋体" w:hint="eastAsia"/>
        </w:rPr>
        <w:t xml:space="preserve">                     cnt[t+t]--;</w:t>
      </w:r>
    </w:p>
    <w:p w:rsidR="005F1F37" w:rsidRPr="00EB28BE" w:rsidRDefault="005F1F37" w:rsidP="005F1F37">
      <w:pPr>
        <w:pStyle w:val="ad"/>
        <w:rPr>
          <w:rFonts w:hAnsi="宋体" w:cs="宋体" w:hint="eastAsia"/>
        </w:rPr>
      </w:pPr>
      <w:r w:rsidRPr="00EB28BE">
        <w:rPr>
          <w:rFonts w:hAnsi="宋体" w:cs="宋体" w:hint="eastAsia"/>
        </w:rPr>
        <w:t xml:space="preserve">                     update(t+t,l0,m0);</w:t>
      </w:r>
    </w:p>
    <w:p w:rsidR="005F1F37" w:rsidRPr="00EB28BE" w:rsidRDefault="005F1F37" w:rsidP="005F1F37">
      <w:pPr>
        <w:pStyle w:val="ad"/>
        <w:rPr>
          <w:rFonts w:hAnsi="宋体" w:cs="宋体" w:hint="eastAsia"/>
        </w:rPr>
      </w:pPr>
      <w:r w:rsidRPr="00EB28BE">
        <w:rPr>
          <w:rFonts w:hAnsi="宋体" w:cs="宋体" w:hint="eastAsia"/>
        </w:rPr>
        <w:t xml:space="preserve">                     cnt[t+t+1]--;</w:t>
      </w:r>
    </w:p>
    <w:p w:rsidR="005F1F37" w:rsidRPr="00EB28BE" w:rsidRDefault="005F1F37" w:rsidP="005F1F37">
      <w:pPr>
        <w:pStyle w:val="ad"/>
        <w:rPr>
          <w:rFonts w:hAnsi="宋体" w:cs="宋体" w:hint="eastAsia"/>
        </w:rPr>
      </w:pPr>
      <w:r w:rsidRPr="00EB28BE">
        <w:rPr>
          <w:rFonts w:hAnsi="宋体" w:cs="宋体" w:hint="eastAsia"/>
        </w:rPr>
        <w:t xml:space="preserve">                     update(t+t+1,m0,r0);</w:t>
      </w:r>
    </w:p>
    <w:p w:rsidR="005F1F37" w:rsidRPr="00EB28BE" w:rsidRDefault="005F1F37" w:rsidP="005F1F37">
      <w:pPr>
        <w:pStyle w:val="ad"/>
        <w:rPr>
          <w:rFonts w:hAnsi="宋体" w:cs="宋体" w:hint="eastAsia"/>
        </w:rPr>
      </w:pPr>
      <w:r w:rsidRPr="00EB28BE">
        <w:rPr>
          <w:rFonts w:hAnsi="宋体" w:cs="宋体" w:hint="eastAsia"/>
        </w:rPr>
        <w:t xml:space="preserve">                     cnt[t]++;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update(t,l0,r0);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segtree::dec_seg(int t,int l0,int r0,int l,int r){</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(l0==l&amp;&amp;r0==r)</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cnt[t]--;</w:t>
      </w:r>
    </w:p>
    <w:p w:rsidR="005F1F37" w:rsidRPr="00EB28BE" w:rsidRDefault="005F1F37" w:rsidP="005F1F37">
      <w:pPr>
        <w:pStyle w:val="ad"/>
        <w:rPr>
          <w:rFonts w:hAnsi="宋体" w:cs="宋体" w:hint="eastAsia"/>
        </w:rPr>
      </w:pPr>
      <w:r w:rsidRPr="00EB28BE">
        <w:rPr>
          <w:rFonts w:hAnsi="宋体" w:cs="宋体" w:hint="eastAsia"/>
        </w:rPr>
        <w:t xml:space="preserve">       else if (cnt[t]){</w:t>
      </w:r>
    </w:p>
    <w:p w:rsidR="005F1F37" w:rsidRPr="00EB28BE" w:rsidRDefault="005F1F37" w:rsidP="005F1F37">
      <w:pPr>
        <w:pStyle w:val="ad"/>
        <w:rPr>
          <w:rFonts w:hAnsi="宋体" w:cs="宋体" w:hint="eastAsia"/>
        </w:rPr>
      </w:pPr>
      <w:r w:rsidRPr="00EB28BE">
        <w:rPr>
          <w:rFonts w:hAnsi="宋体" w:cs="宋体" w:hint="eastAsia"/>
        </w:rPr>
        <w:t xml:space="preserve">              cnt[t]--;</w:t>
      </w:r>
    </w:p>
    <w:p w:rsidR="005F1F37" w:rsidRPr="00EB28BE" w:rsidRDefault="005F1F37" w:rsidP="005F1F37">
      <w:pPr>
        <w:pStyle w:val="ad"/>
        <w:rPr>
          <w:rFonts w:hAnsi="宋体" w:cs="宋体" w:hint="eastAsia"/>
        </w:rPr>
      </w:pPr>
      <w:r w:rsidRPr="00EB28BE">
        <w:rPr>
          <w:rFonts w:hAnsi="宋体" w:cs="宋体" w:hint="eastAsia"/>
        </w:rPr>
        <w:t xml:space="preserve">              if (l&gt;l0)</w:t>
      </w:r>
    </w:p>
    <w:p w:rsidR="005F1F37" w:rsidRPr="00EB28BE" w:rsidRDefault="005F1F37" w:rsidP="005F1F37">
      <w:pPr>
        <w:pStyle w:val="ad"/>
        <w:rPr>
          <w:rFonts w:hAnsi="宋体" w:cs="宋体" w:hint="eastAsia"/>
        </w:rPr>
      </w:pPr>
      <w:r w:rsidRPr="00EB28BE">
        <w:rPr>
          <w:rFonts w:hAnsi="宋体" w:cs="宋体" w:hint="eastAsia"/>
        </w:rPr>
        <w:t xml:space="preserve">                     inc_seg(t,l0,r0,l0,l);</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(r&lt;r0)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inc_seg(t,l0,r0,r,r0);</w:t>
      </w:r>
    </w:p>
    <w:p w:rsidR="005F1F37" w:rsidRPr="00EB28BE" w:rsidRDefault="005F1F37" w:rsidP="005F1F37">
      <w:pPr>
        <w:pStyle w:val="ad"/>
        <w:rPr>
          <w:rFonts w:hAnsi="宋体" w:cs="宋体" w:hint="eastAsia"/>
        </w:rPr>
      </w:pPr>
      <w:r w:rsidRPr="00EB28BE">
        <w:rPr>
          <w:rFonts w:hAnsi="宋体" w:cs="宋体" w:hint="eastAsia"/>
        </w:rPr>
        <w:lastRenderedPageBreak/>
        <w:t xml:space="preserve">       }</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int m0=(l0+r0)&gt;&gt;1;</w:t>
      </w:r>
    </w:p>
    <w:p w:rsidR="005F1F37" w:rsidRPr="00EB28BE" w:rsidRDefault="005F1F37" w:rsidP="005F1F37">
      <w:pPr>
        <w:pStyle w:val="ad"/>
        <w:rPr>
          <w:rFonts w:hAnsi="宋体" w:cs="宋体" w:hint="eastAsia"/>
        </w:rPr>
      </w:pPr>
      <w:r w:rsidRPr="00EB28BE">
        <w:rPr>
          <w:rFonts w:hAnsi="宋体" w:cs="宋体" w:hint="eastAsia"/>
        </w:rPr>
        <w:t xml:space="preserve">              if (l&lt;m0)</w:t>
      </w:r>
    </w:p>
    <w:p w:rsidR="005F1F37" w:rsidRPr="00EB28BE" w:rsidRDefault="005F1F37" w:rsidP="005F1F37">
      <w:pPr>
        <w:pStyle w:val="ad"/>
        <w:rPr>
          <w:rFonts w:hAnsi="宋体" w:cs="宋体" w:hint="eastAsia"/>
        </w:rPr>
      </w:pPr>
      <w:r w:rsidRPr="00EB28BE">
        <w:rPr>
          <w:rFonts w:hAnsi="宋体" w:cs="宋体" w:hint="eastAsia"/>
        </w:rPr>
        <w:t xml:space="preserve">                     dec_seg(t+t,l0,m0,l,m0&lt;r?m0:r);</w:t>
      </w:r>
    </w:p>
    <w:p w:rsidR="005F1F37" w:rsidRPr="00EB28BE" w:rsidRDefault="005F1F37" w:rsidP="005F1F37">
      <w:pPr>
        <w:pStyle w:val="ad"/>
        <w:rPr>
          <w:rFonts w:hAnsi="宋体" w:cs="宋体" w:hint="eastAsia"/>
        </w:rPr>
      </w:pPr>
      <w:r w:rsidRPr="00EB28BE">
        <w:rPr>
          <w:rFonts w:hAnsi="宋体" w:cs="宋体" w:hint="eastAsia"/>
        </w:rPr>
        <w:t xml:space="preserve">              if (r&gt;m0)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dec_seg(t+t+1,m0,r0,m0&gt;l?m0:l,r);</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update(t,l0,r0);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int segtree::seg_len(int t,int l0,int r0,int l,int r){</w:t>
      </w:r>
    </w:p>
    <w:p w:rsidR="005F1F37" w:rsidRPr="00EB28BE" w:rsidRDefault="005F1F37" w:rsidP="005F1F37">
      <w:pPr>
        <w:pStyle w:val="ad"/>
        <w:rPr>
          <w:rFonts w:hAnsi="宋体" w:cs="宋体" w:hint="eastAsia"/>
          <w:lang w:val="pt-BR"/>
        </w:rPr>
      </w:pPr>
      <w:r w:rsidRPr="00EB28BE">
        <w:rPr>
          <w:rFonts w:hAnsi="宋体" w:cs="宋体" w:hint="eastAsia"/>
        </w:rPr>
        <w:t xml:space="preserve">       </w:t>
      </w:r>
      <w:r w:rsidRPr="00EB28BE">
        <w:rPr>
          <w:rFonts w:hAnsi="宋体" w:cs="宋体" w:hint="eastAsia"/>
          <w:lang w:val="pt-BR"/>
        </w:rPr>
        <w:t>if (cnt[t]||(l0==l&amp;&amp;r0==r))</w:t>
      </w:r>
    </w:p>
    <w:p w:rsidR="005F1F37" w:rsidRPr="00EB28BE" w:rsidRDefault="005F1F37" w:rsidP="005F1F37">
      <w:pPr>
        <w:pStyle w:val="ad"/>
        <w:rPr>
          <w:rFonts w:hAnsi="宋体" w:cs="宋体" w:hint="eastAsia"/>
        </w:rPr>
      </w:pPr>
      <w:r w:rsidRPr="00EB28BE">
        <w:rPr>
          <w:rFonts w:hAnsi="宋体" w:cs="宋体" w:hint="eastAsia"/>
        </w:rPr>
        <w:t xml:space="preserve">              return len[t];</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int m0=(l0+r0)&gt;&gt;1,ret=0;</w:t>
      </w:r>
    </w:p>
    <w:p w:rsidR="005F1F37" w:rsidRPr="00EB28BE" w:rsidRDefault="005F1F37" w:rsidP="005F1F37">
      <w:pPr>
        <w:pStyle w:val="ad"/>
        <w:rPr>
          <w:rFonts w:hAnsi="宋体" w:cs="宋体" w:hint="eastAsia"/>
        </w:rPr>
      </w:pPr>
      <w:r w:rsidRPr="00EB28BE">
        <w:rPr>
          <w:rFonts w:hAnsi="宋体" w:cs="宋体" w:hint="eastAsia"/>
        </w:rPr>
        <w:t xml:space="preserve">              if (l&lt;m0)</w:t>
      </w:r>
    </w:p>
    <w:p w:rsidR="005F1F37" w:rsidRPr="00EB28BE" w:rsidRDefault="005F1F37" w:rsidP="005F1F37">
      <w:pPr>
        <w:pStyle w:val="ad"/>
        <w:rPr>
          <w:rFonts w:hAnsi="宋体" w:cs="宋体" w:hint="eastAsia"/>
        </w:rPr>
      </w:pPr>
      <w:r w:rsidRPr="00EB28BE">
        <w:rPr>
          <w:rFonts w:hAnsi="宋体" w:cs="宋体" w:hint="eastAsia"/>
        </w:rPr>
        <w:t xml:space="preserve">                     ret+=seg_len(t+t,l0,m0,l,m0&lt;r?m0:r);</w:t>
      </w:r>
    </w:p>
    <w:p w:rsidR="005F1F37" w:rsidRPr="00EB28BE" w:rsidRDefault="005F1F37" w:rsidP="005F1F37">
      <w:pPr>
        <w:pStyle w:val="ad"/>
        <w:rPr>
          <w:rFonts w:hAnsi="宋体" w:cs="宋体" w:hint="eastAsia"/>
        </w:rPr>
      </w:pPr>
      <w:r w:rsidRPr="00EB28BE">
        <w:rPr>
          <w:rFonts w:hAnsi="宋体" w:cs="宋体" w:hint="eastAsia"/>
        </w:rPr>
        <w:t xml:space="preserve">              if (r&gt;m0)</w:t>
      </w:r>
    </w:p>
    <w:p w:rsidR="005F1F37" w:rsidRPr="00EB28BE" w:rsidRDefault="005F1F37" w:rsidP="005F1F37">
      <w:pPr>
        <w:pStyle w:val="ad"/>
        <w:rPr>
          <w:rFonts w:hAnsi="宋体" w:cs="宋体" w:hint="eastAsia"/>
        </w:rPr>
      </w:pPr>
      <w:r w:rsidRPr="00EB28BE">
        <w:rPr>
          <w:rFonts w:hAnsi="宋体" w:cs="宋体" w:hint="eastAsia"/>
        </w:rPr>
        <w:t xml:space="preserve">                     ret+=seg_len(t+t+1,m0,r0,m0&gt;l?m0:l,r);</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segtree::seg_cut(int t,int l0,int r0,int l,int r){</w:t>
      </w:r>
    </w:p>
    <w:p w:rsidR="005F1F37" w:rsidRPr="00EB28BE" w:rsidRDefault="005F1F37" w:rsidP="005F1F37">
      <w:pPr>
        <w:pStyle w:val="ad"/>
        <w:rPr>
          <w:rFonts w:hAnsi="宋体" w:cs="宋体" w:hint="eastAsia"/>
        </w:rPr>
      </w:pPr>
      <w:r w:rsidRPr="00EB28BE">
        <w:rPr>
          <w:rFonts w:hAnsi="宋体" w:cs="宋体" w:hint="eastAsia"/>
        </w:rPr>
        <w:t xml:space="preserve">       if (cnt[t])</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 xml:space="preserve">       if (l0==l&amp;&amp;r0==r)</w:t>
      </w:r>
    </w:p>
    <w:p w:rsidR="005F1F37" w:rsidRPr="00EB28BE" w:rsidRDefault="005F1F37" w:rsidP="005F1F37">
      <w:pPr>
        <w:pStyle w:val="ad"/>
        <w:rPr>
          <w:rFonts w:hAnsi="宋体" w:cs="宋体" w:hint="eastAsia"/>
        </w:rPr>
      </w:pPr>
      <w:r w:rsidRPr="00EB28BE">
        <w:rPr>
          <w:rFonts w:hAnsi="宋体" w:cs="宋体" w:hint="eastAsia"/>
        </w:rPr>
        <w:t xml:space="preserve">              return cut[t];</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int m0=(l0+r0)&gt;&gt;1,ret=0;</w:t>
      </w:r>
    </w:p>
    <w:p w:rsidR="005F1F37" w:rsidRPr="00EB28BE" w:rsidRDefault="005F1F37" w:rsidP="005F1F37">
      <w:pPr>
        <w:pStyle w:val="ad"/>
        <w:rPr>
          <w:rFonts w:hAnsi="宋体" w:cs="宋体" w:hint="eastAsia"/>
        </w:rPr>
      </w:pPr>
      <w:r w:rsidRPr="00EB28BE">
        <w:rPr>
          <w:rFonts w:hAnsi="宋体" w:cs="宋体" w:hint="eastAsia"/>
        </w:rPr>
        <w:t xml:space="preserve">              if (l&lt;m0)</w:t>
      </w:r>
    </w:p>
    <w:p w:rsidR="005F1F37" w:rsidRPr="00EB28BE" w:rsidRDefault="005F1F37" w:rsidP="005F1F37">
      <w:pPr>
        <w:pStyle w:val="ad"/>
        <w:rPr>
          <w:rFonts w:hAnsi="宋体" w:cs="宋体" w:hint="eastAsia"/>
        </w:rPr>
      </w:pPr>
      <w:r w:rsidRPr="00EB28BE">
        <w:rPr>
          <w:rFonts w:hAnsi="宋体" w:cs="宋体" w:hint="eastAsia"/>
        </w:rPr>
        <w:t xml:space="preserve">                     ret+=seg_cut(t+t,l0,m0,l,m0&lt;r?m0:r);</w:t>
      </w:r>
    </w:p>
    <w:p w:rsidR="005F1F37" w:rsidRPr="00EB28BE" w:rsidRDefault="005F1F37" w:rsidP="005F1F37">
      <w:pPr>
        <w:pStyle w:val="ad"/>
        <w:rPr>
          <w:rFonts w:hAnsi="宋体" w:cs="宋体" w:hint="eastAsia"/>
        </w:rPr>
      </w:pPr>
      <w:r w:rsidRPr="00EB28BE">
        <w:rPr>
          <w:rFonts w:hAnsi="宋体" w:cs="宋体" w:hint="eastAsia"/>
        </w:rPr>
        <w:t xml:space="preserve">              if (r&gt;m0)</w:t>
      </w:r>
    </w:p>
    <w:p w:rsidR="005F1F37" w:rsidRPr="00EB28BE" w:rsidRDefault="005F1F37" w:rsidP="005F1F37">
      <w:pPr>
        <w:pStyle w:val="ad"/>
        <w:rPr>
          <w:rFonts w:hAnsi="宋体" w:cs="宋体" w:hint="eastAsia"/>
        </w:rPr>
      </w:pPr>
      <w:r w:rsidRPr="00EB28BE">
        <w:rPr>
          <w:rFonts w:hAnsi="宋体" w:cs="宋体" w:hint="eastAsia"/>
        </w:rPr>
        <w:t xml:space="preserve">                     ret+=seg_cut(t+t+1,m0,r0,m0&gt;l?m0:l,r);</w:t>
      </w:r>
    </w:p>
    <w:p w:rsidR="005F1F37" w:rsidRPr="00EB28BE" w:rsidRDefault="005F1F37" w:rsidP="005F1F37">
      <w:pPr>
        <w:pStyle w:val="ad"/>
        <w:rPr>
          <w:rFonts w:hAnsi="宋体" w:cs="宋体" w:hint="eastAsia"/>
        </w:rPr>
      </w:pPr>
      <w:r w:rsidRPr="00EB28BE">
        <w:rPr>
          <w:rFonts w:hAnsi="宋体" w:cs="宋体" w:hint="eastAsia"/>
        </w:rPr>
        <w:t xml:space="preserve">              if (l&lt;m0&amp;&amp;r&gt;m0&amp;&amp;br[t+t]&amp;&amp;bl[t+t+1])</w:t>
      </w:r>
    </w:p>
    <w:p w:rsidR="005F1F37" w:rsidRPr="00EB28BE" w:rsidRDefault="005F1F37" w:rsidP="005F1F37">
      <w:pPr>
        <w:pStyle w:val="ad"/>
        <w:rPr>
          <w:rFonts w:hAnsi="宋体" w:cs="宋体" w:hint="eastAsia"/>
        </w:rPr>
      </w:pPr>
      <w:r w:rsidRPr="00EB28BE">
        <w:rPr>
          <w:rFonts w:hAnsi="宋体" w:cs="宋体" w:hint="eastAsia"/>
        </w:rPr>
        <w:t xml:space="preserve">                     ret--;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3.4 子段和</w:t>
      </w:r>
    </w:p>
    <w:p w:rsidR="005F1F37" w:rsidRPr="00EB28BE" w:rsidRDefault="005F1F37" w:rsidP="005F1F37">
      <w:pPr>
        <w:pStyle w:val="ad"/>
        <w:rPr>
          <w:rFonts w:hAnsi="宋体" w:cs="宋体" w:hint="eastAsia"/>
        </w:rPr>
      </w:pPr>
      <w:r w:rsidRPr="00EB28BE">
        <w:rPr>
          <w:rFonts w:hAnsi="宋体" w:cs="宋体" w:hint="eastAsia"/>
        </w:rPr>
        <w:t>//求sum{[0..n-1]}</w:t>
      </w:r>
    </w:p>
    <w:p w:rsidR="005F1F37" w:rsidRPr="00EB28BE" w:rsidRDefault="005F1F37" w:rsidP="005F1F37">
      <w:pPr>
        <w:pStyle w:val="ad"/>
        <w:rPr>
          <w:rFonts w:hAnsi="宋体" w:cs="宋体" w:hint="eastAsia"/>
        </w:rPr>
      </w:pPr>
      <w:r w:rsidRPr="00EB28BE">
        <w:rPr>
          <w:rFonts w:hAnsi="宋体" w:cs="宋体" w:hint="eastAsia"/>
        </w:rPr>
        <w:t>//维护和查询复杂度均为O(logn)</w:t>
      </w:r>
    </w:p>
    <w:p w:rsidR="005F1F37" w:rsidRPr="00EB28BE" w:rsidRDefault="005F1F37" w:rsidP="005F1F37">
      <w:pPr>
        <w:pStyle w:val="ad"/>
        <w:rPr>
          <w:rFonts w:hAnsi="宋体" w:cs="宋体" w:hint="eastAsia"/>
        </w:rPr>
      </w:pPr>
      <w:r w:rsidRPr="00EB28BE">
        <w:rPr>
          <w:rFonts w:hAnsi="宋体" w:cs="宋体" w:hint="eastAsia"/>
        </w:rPr>
        <w:t>//用于动态求子段和,数组内容保存在sum.a[]中</w:t>
      </w:r>
    </w:p>
    <w:p w:rsidR="005F1F37" w:rsidRPr="00EB28BE" w:rsidRDefault="005F1F37" w:rsidP="005F1F37">
      <w:pPr>
        <w:pStyle w:val="ad"/>
        <w:rPr>
          <w:rFonts w:hAnsi="宋体" w:cs="宋体" w:hint="eastAsia"/>
        </w:rPr>
      </w:pPr>
      <w:r w:rsidRPr="00EB28BE">
        <w:rPr>
          <w:rFonts w:hAnsi="宋体" w:cs="宋体" w:hint="eastAsia"/>
        </w:rPr>
        <w:t>//可以改成其他数据类型</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lowbit(x) ((x)&amp;((x)^((x)-1)))</w:t>
      </w:r>
    </w:p>
    <w:p w:rsidR="005F1F37" w:rsidRPr="00EB28BE" w:rsidRDefault="005F1F37" w:rsidP="005F1F37">
      <w:pPr>
        <w:pStyle w:val="ad"/>
        <w:rPr>
          <w:rFonts w:hAnsi="宋体" w:cs="宋体" w:hint="eastAsia"/>
        </w:rPr>
      </w:pPr>
      <w:r w:rsidRPr="00EB28BE">
        <w:rPr>
          <w:rFonts w:hAnsi="宋体" w:cs="宋体" w:hint="eastAsia"/>
        </w:rPr>
        <w:t>#define MAXN 10000</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struct sum{</w:t>
      </w:r>
    </w:p>
    <w:p w:rsidR="005F1F37" w:rsidRPr="00EB28BE" w:rsidRDefault="005F1F37" w:rsidP="005F1F37">
      <w:pPr>
        <w:pStyle w:val="ad"/>
        <w:rPr>
          <w:rFonts w:hAnsi="宋体" w:cs="宋体" w:hint="eastAsia"/>
        </w:rPr>
      </w:pPr>
      <w:r w:rsidRPr="00EB28BE">
        <w:rPr>
          <w:rFonts w:hAnsi="宋体" w:cs="宋体" w:hint="eastAsia"/>
        </w:rPr>
        <w:t xml:space="preserve">       elem_t a[MAXN],c[MAXN],ret;</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int n;</w:t>
      </w:r>
    </w:p>
    <w:p w:rsidR="005F1F37" w:rsidRPr="00EB28BE" w:rsidRDefault="005F1F37" w:rsidP="005F1F37">
      <w:pPr>
        <w:pStyle w:val="ad"/>
        <w:rPr>
          <w:rFonts w:hAnsi="宋体" w:cs="宋体" w:hint="eastAsia"/>
        </w:rPr>
      </w:pPr>
      <w:r w:rsidRPr="00EB28BE">
        <w:rPr>
          <w:rFonts w:hAnsi="宋体" w:cs="宋体" w:hint="eastAsia"/>
        </w:rPr>
        <w:t xml:space="preserve">       void init(int i){memset(a,0,sizeof(a));memset(c,0,sizeof(c));n=i;}</w:t>
      </w:r>
    </w:p>
    <w:p w:rsidR="005F1F37" w:rsidRPr="00EB28BE" w:rsidRDefault="005F1F37" w:rsidP="005F1F37">
      <w:pPr>
        <w:pStyle w:val="ad"/>
        <w:rPr>
          <w:rFonts w:hAnsi="宋体" w:cs="宋体" w:hint="eastAsia"/>
        </w:rPr>
      </w:pPr>
      <w:r w:rsidRPr="00EB28BE">
        <w:rPr>
          <w:rFonts w:hAnsi="宋体" w:cs="宋体" w:hint="eastAsia"/>
        </w:rPr>
        <w:t xml:space="preserve">       void update(int i,elem_t v){for (v-=a[i],a[i++]+=v;i&lt;=n;c[i-1]+=v,i+=lowbit(i));}</w:t>
      </w:r>
    </w:p>
    <w:p w:rsidR="005F1F37" w:rsidRPr="00EB28BE" w:rsidRDefault="005F1F37" w:rsidP="005F1F37">
      <w:pPr>
        <w:pStyle w:val="ad"/>
        <w:rPr>
          <w:rFonts w:hAnsi="宋体" w:cs="宋体" w:hint="eastAsia"/>
        </w:rPr>
      </w:pPr>
      <w:r w:rsidRPr="00EB28BE">
        <w:rPr>
          <w:rFonts w:hAnsi="宋体" w:cs="宋体" w:hint="eastAsia"/>
        </w:rPr>
        <w:t xml:space="preserve">       elem_t query(int i){for (ret=0;i;ret+=c[i-1],i^=lowbit(i));return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3.5 子阵和</w:t>
      </w:r>
    </w:p>
    <w:p w:rsidR="005F1F37" w:rsidRPr="00EB28BE" w:rsidRDefault="005F1F37" w:rsidP="005F1F37">
      <w:pPr>
        <w:pStyle w:val="ad"/>
        <w:rPr>
          <w:rFonts w:hAnsi="宋体" w:cs="宋体" w:hint="eastAsia"/>
        </w:rPr>
      </w:pPr>
      <w:r w:rsidRPr="00EB28BE">
        <w:rPr>
          <w:rFonts w:hAnsi="宋体" w:cs="宋体" w:hint="eastAsia"/>
        </w:rPr>
        <w:t>//求sum{a[0..m-1][0..n-1]}</w:t>
      </w:r>
    </w:p>
    <w:p w:rsidR="005F1F37" w:rsidRPr="00EB28BE" w:rsidRDefault="005F1F37" w:rsidP="005F1F37">
      <w:pPr>
        <w:pStyle w:val="ad"/>
        <w:rPr>
          <w:rFonts w:hAnsi="宋体" w:cs="宋体" w:hint="eastAsia"/>
        </w:rPr>
      </w:pPr>
      <w:r w:rsidRPr="00EB28BE">
        <w:rPr>
          <w:rFonts w:hAnsi="宋体" w:cs="宋体" w:hint="eastAsia"/>
        </w:rPr>
        <w:t>//维护和查询复杂度均为O(logm*logn)</w:t>
      </w:r>
    </w:p>
    <w:p w:rsidR="005F1F37" w:rsidRPr="00EB28BE" w:rsidRDefault="005F1F37" w:rsidP="005F1F37">
      <w:pPr>
        <w:pStyle w:val="ad"/>
        <w:rPr>
          <w:rFonts w:hAnsi="宋体" w:cs="宋体" w:hint="eastAsia"/>
        </w:rPr>
      </w:pPr>
      <w:r w:rsidRPr="00EB28BE">
        <w:rPr>
          <w:rFonts w:hAnsi="宋体" w:cs="宋体" w:hint="eastAsia"/>
        </w:rPr>
        <w:t>//用于动态求子阵和,数组内容保存在sum.a[][]中</w:t>
      </w:r>
    </w:p>
    <w:p w:rsidR="005F1F37" w:rsidRPr="00EB28BE" w:rsidRDefault="005F1F37" w:rsidP="005F1F37">
      <w:pPr>
        <w:pStyle w:val="ad"/>
        <w:rPr>
          <w:rFonts w:hAnsi="宋体" w:cs="宋体" w:hint="eastAsia"/>
        </w:rPr>
      </w:pPr>
      <w:r w:rsidRPr="00EB28BE">
        <w:rPr>
          <w:rFonts w:hAnsi="宋体" w:cs="宋体" w:hint="eastAsia"/>
        </w:rPr>
        <w:t>//可以改成其他数据类型</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lowbit(x) ((x)&amp;((x)^((x)-1)))</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struct sum{</w:t>
      </w:r>
    </w:p>
    <w:p w:rsidR="005F1F37" w:rsidRPr="00EB28BE" w:rsidRDefault="005F1F37" w:rsidP="005F1F37">
      <w:pPr>
        <w:pStyle w:val="ad"/>
        <w:rPr>
          <w:rFonts w:hAnsi="宋体" w:cs="宋体" w:hint="eastAsia"/>
        </w:rPr>
      </w:pPr>
      <w:r w:rsidRPr="00EB28BE">
        <w:rPr>
          <w:rFonts w:hAnsi="宋体" w:cs="宋体" w:hint="eastAsia"/>
        </w:rPr>
        <w:t xml:space="preserve">       elem_t a[MAXN][MAXN],c[MAXN][MAXN],ret;</w:t>
      </w:r>
    </w:p>
    <w:p w:rsidR="005F1F37" w:rsidRPr="00EB28BE" w:rsidRDefault="005F1F37" w:rsidP="005F1F37">
      <w:pPr>
        <w:pStyle w:val="ad"/>
        <w:rPr>
          <w:rFonts w:hAnsi="宋体" w:cs="宋体" w:hint="eastAsia"/>
        </w:rPr>
      </w:pPr>
      <w:r w:rsidRPr="00EB28BE">
        <w:rPr>
          <w:rFonts w:hAnsi="宋体" w:cs="宋体" w:hint="eastAsia"/>
        </w:rPr>
        <w:t xml:space="preserve">       int m,n,t;</w:t>
      </w:r>
    </w:p>
    <w:p w:rsidR="005F1F37" w:rsidRPr="00EB28BE" w:rsidRDefault="005F1F37" w:rsidP="005F1F37">
      <w:pPr>
        <w:pStyle w:val="ad"/>
        <w:rPr>
          <w:rFonts w:hAnsi="宋体" w:cs="宋体" w:hint="eastAsia"/>
        </w:rPr>
      </w:pPr>
    </w:p>
    <w:p w:rsidR="005F1F37" w:rsidRPr="00EB28BE" w:rsidRDefault="005F1F37" w:rsidP="005F1F37">
      <w:pPr>
        <w:pStyle w:val="ad"/>
        <w:ind w:firstLine="420"/>
        <w:rPr>
          <w:rFonts w:hAnsi="宋体" w:cs="宋体" w:hint="eastAsia"/>
        </w:rPr>
      </w:pPr>
      <w:r w:rsidRPr="00EB28BE">
        <w:rPr>
          <w:rFonts w:hAnsi="宋体" w:cs="宋体" w:hint="eastAsia"/>
        </w:rPr>
        <w:t>void init(int i,int j)</w:t>
      </w:r>
    </w:p>
    <w:p w:rsidR="005F1F37" w:rsidRPr="00EB28BE" w:rsidRDefault="005F1F37" w:rsidP="005F1F37">
      <w:pPr>
        <w:pStyle w:val="ad"/>
        <w:ind w:firstLine="420"/>
        <w:rPr>
          <w:rFonts w:hAnsi="宋体" w:cs="宋体" w:hint="eastAsia"/>
        </w:rPr>
      </w:pPr>
      <w:r w:rsidRPr="00EB28BE">
        <w:rPr>
          <w:rFonts w:hAnsi="宋体" w:cs="宋体" w:hint="eastAsia"/>
        </w:rPr>
        <w:t>{memset(a,0,sizeof(a));memset(c,0,sizeof(c));m=i,n=j;}</w:t>
      </w:r>
    </w:p>
    <w:p w:rsidR="005F1F37" w:rsidRPr="00EB28BE" w:rsidRDefault="005F1F37" w:rsidP="005F1F37">
      <w:pPr>
        <w:pStyle w:val="ad"/>
        <w:rPr>
          <w:rFonts w:hAnsi="宋体" w:cs="宋体" w:hint="eastAsia"/>
        </w:rPr>
      </w:pPr>
      <w:r w:rsidRPr="00EB28BE">
        <w:rPr>
          <w:rFonts w:hAnsi="宋体" w:cs="宋体" w:hint="eastAsia"/>
        </w:rPr>
        <w:t xml:space="preserve">   void update(int i,int j,elem_t v){</w:t>
      </w:r>
    </w:p>
    <w:p w:rsidR="005F1F37" w:rsidRPr="00EB28BE" w:rsidRDefault="005F1F37" w:rsidP="005F1F37">
      <w:pPr>
        <w:pStyle w:val="ad"/>
        <w:rPr>
          <w:rFonts w:hAnsi="宋体" w:cs="宋体" w:hint="eastAsia"/>
        </w:rPr>
      </w:pPr>
      <w:r w:rsidRPr="00EB28BE">
        <w:rPr>
          <w:rFonts w:hAnsi="宋体" w:cs="宋体" w:hint="eastAsia"/>
        </w:rPr>
        <w:t xml:space="preserve">              for (v-=a[i][j],a[i++][j++]+=v,t=j;i&lt;=m;i+=lowbit(i))</w:t>
      </w:r>
    </w:p>
    <w:p w:rsidR="005F1F37" w:rsidRPr="00EB28BE" w:rsidRDefault="005F1F37" w:rsidP="005F1F37">
      <w:pPr>
        <w:pStyle w:val="ad"/>
        <w:rPr>
          <w:rFonts w:hAnsi="宋体" w:cs="宋体" w:hint="eastAsia"/>
        </w:rPr>
      </w:pPr>
      <w:r w:rsidRPr="00EB28BE">
        <w:rPr>
          <w:rFonts w:hAnsi="宋体" w:cs="宋体" w:hint="eastAsia"/>
        </w:rPr>
        <w:t xml:space="preserve">                     for (j=t;j&lt;=n;c[i-1][j-1]+=v,j+=lowbit(j));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elem_t query(int i,int j){</w:t>
      </w:r>
    </w:p>
    <w:p w:rsidR="005F1F37" w:rsidRPr="00EB28BE" w:rsidRDefault="005F1F37" w:rsidP="005F1F37">
      <w:pPr>
        <w:pStyle w:val="ad"/>
        <w:rPr>
          <w:rFonts w:hAnsi="宋体" w:cs="宋体" w:hint="eastAsia"/>
        </w:rPr>
      </w:pPr>
      <w:r w:rsidRPr="00EB28BE">
        <w:rPr>
          <w:rFonts w:hAnsi="宋体" w:cs="宋体" w:hint="eastAsia"/>
        </w:rPr>
        <w:t xml:space="preserve">              for (ret=0,t=j;i;i^=lowbit(i))</w:t>
      </w:r>
    </w:p>
    <w:p w:rsidR="005F1F37" w:rsidRPr="00EB28BE" w:rsidRDefault="005F1F37" w:rsidP="005F1F37">
      <w:pPr>
        <w:pStyle w:val="ad"/>
        <w:rPr>
          <w:rFonts w:hAnsi="宋体" w:cs="宋体" w:hint="eastAsia"/>
        </w:rPr>
      </w:pPr>
      <w:r w:rsidRPr="00EB28BE">
        <w:rPr>
          <w:rFonts w:hAnsi="宋体" w:cs="宋体" w:hint="eastAsia"/>
        </w:rPr>
        <w:t xml:space="preserve">                     for (j=t;j;ret+=c[i-1][j-1],j^=lowbit(j));</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sz w:val="24"/>
          <w:szCs w:val="24"/>
        </w:rPr>
      </w:pPr>
      <w:r w:rsidRPr="00EB28BE">
        <w:rPr>
          <w:rFonts w:hAnsi="宋体" w:cs="宋体" w:hint="eastAsia"/>
          <w:b/>
          <w:sz w:val="24"/>
          <w:szCs w:val="24"/>
        </w:rPr>
        <w:t>4、数论</w:t>
      </w:r>
    </w:p>
    <w:p w:rsidR="005F1F37" w:rsidRPr="00EB28BE" w:rsidRDefault="005F1F37" w:rsidP="005F1F37">
      <w:pPr>
        <w:pStyle w:val="ad"/>
        <w:rPr>
          <w:rFonts w:hAnsi="宋体" w:cs="宋体" w:hint="eastAsia"/>
          <w:b/>
        </w:rPr>
      </w:pPr>
      <w:r w:rsidRPr="00EB28BE">
        <w:rPr>
          <w:rFonts w:hAnsi="宋体" w:cs="宋体" w:hint="eastAsia"/>
          <w:b/>
        </w:rPr>
        <w:t>4.1 阶乘最后非0位</w:t>
      </w:r>
    </w:p>
    <w:p w:rsidR="005F1F37" w:rsidRPr="00EB28BE" w:rsidRDefault="005F1F37" w:rsidP="005F1F37">
      <w:pPr>
        <w:pStyle w:val="ad"/>
        <w:rPr>
          <w:rFonts w:hAnsi="宋体" w:cs="宋体" w:hint="eastAsia"/>
        </w:rPr>
      </w:pPr>
      <w:r w:rsidRPr="00EB28BE">
        <w:rPr>
          <w:rFonts w:hAnsi="宋体" w:cs="宋体" w:hint="eastAsia"/>
        </w:rPr>
        <w:t>//求阶乘最后非零位,复杂度O(nlogn)</w:t>
      </w:r>
    </w:p>
    <w:p w:rsidR="005F1F37" w:rsidRPr="00EB28BE" w:rsidRDefault="005F1F37" w:rsidP="005F1F37">
      <w:pPr>
        <w:pStyle w:val="ad"/>
        <w:rPr>
          <w:rFonts w:hAnsi="宋体" w:cs="宋体" w:hint="eastAsia"/>
        </w:rPr>
      </w:pPr>
      <w:r w:rsidRPr="00EB28BE">
        <w:rPr>
          <w:rFonts w:hAnsi="宋体" w:cs="宋体" w:hint="eastAsia"/>
        </w:rPr>
        <w:t>//返回该位,n以字符串方式传入</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MAXN 10000</w:t>
      </w:r>
    </w:p>
    <w:p w:rsidR="005F1F37" w:rsidRPr="00EB28BE" w:rsidRDefault="005F1F37" w:rsidP="005F1F37">
      <w:pPr>
        <w:pStyle w:val="ad"/>
        <w:rPr>
          <w:rFonts w:hAnsi="宋体" w:cs="宋体" w:hint="eastAsia"/>
        </w:rPr>
      </w:pPr>
      <w:r w:rsidRPr="00EB28BE">
        <w:rPr>
          <w:rFonts w:hAnsi="宋体" w:cs="宋体" w:hint="eastAsia"/>
        </w:rPr>
        <w:t>int lastdigit(char* buf){</w:t>
      </w:r>
    </w:p>
    <w:p w:rsidR="005F1F37" w:rsidRPr="00EB28BE" w:rsidRDefault="005F1F37" w:rsidP="005F1F37">
      <w:pPr>
        <w:pStyle w:val="ad"/>
        <w:rPr>
          <w:rFonts w:hAnsi="宋体" w:cs="宋体" w:hint="eastAsia"/>
        </w:rPr>
      </w:pPr>
      <w:r w:rsidRPr="00EB28BE">
        <w:rPr>
          <w:rFonts w:hAnsi="宋体" w:cs="宋体" w:hint="eastAsia"/>
        </w:rPr>
        <w:lastRenderedPageBreak/>
        <w:t xml:space="preserve">       const int mod[20]={1,1,2,6,4,2,2,4,2,8,4,4,8,4,6,8,8,6,8,2};</w:t>
      </w:r>
    </w:p>
    <w:p w:rsidR="005F1F37" w:rsidRPr="00EB28BE" w:rsidRDefault="005F1F37" w:rsidP="005F1F37">
      <w:pPr>
        <w:pStyle w:val="ad"/>
        <w:rPr>
          <w:rFonts w:hAnsi="宋体" w:cs="宋体" w:hint="eastAsia"/>
        </w:rPr>
      </w:pPr>
      <w:r w:rsidRPr="00EB28BE">
        <w:rPr>
          <w:rFonts w:hAnsi="宋体" w:cs="宋体" w:hint="eastAsia"/>
        </w:rPr>
        <w:t xml:space="preserve">       int len=strlen(buf),a[MAXN],i,c,ret=1;</w:t>
      </w:r>
    </w:p>
    <w:p w:rsidR="005F1F37" w:rsidRPr="00EB28BE" w:rsidRDefault="005F1F37" w:rsidP="005F1F37">
      <w:pPr>
        <w:pStyle w:val="ad"/>
        <w:rPr>
          <w:rFonts w:hAnsi="宋体" w:cs="宋体" w:hint="eastAsia"/>
        </w:rPr>
      </w:pPr>
      <w:r w:rsidRPr="00EB28BE">
        <w:rPr>
          <w:rFonts w:hAnsi="宋体" w:cs="宋体" w:hint="eastAsia"/>
        </w:rPr>
        <w:t xml:space="preserve">       if (len==1)</w:t>
      </w:r>
    </w:p>
    <w:p w:rsidR="005F1F37" w:rsidRPr="00EB28BE" w:rsidRDefault="005F1F37" w:rsidP="005F1F37">
      <w:pPr>
        <w:pStyle w:val="ad"/>
        <w:rPr>
          <w:rFonts w:hAnsi="宋体" w:cs="宋体" w:hint="eastAsia"/>
        </w:rPr>
      </w:pPr>
      <w:r w:rsidRPr="00EB28BE">
        <w:rPr>
          <w:rFonts w:hAnsi="宋体" w:cs="宋体" w:hint="eastAsia"/>
        </w:rPr>
        <w:t xml:space="preserve">              return mod[buf[0]-'0'];</w:t>
      </w:r>
    </w:p>
    <w:p w:rsidR="005F1F37" w:rsidRPr="00EB28BE" w:rsidRDefault="005F1F37" w:rsidP="005F1F37">
      <w:pPr>
        <w:pStyle w:val="ad"/>
        <w:rPr>
          <w:rFonts w:hAnsi="宋体" w:cs="宋体" w:hint="eastAsia"/>
        </w:rPr>
      </w:pPr>
      <w:r w:rsidRPr="00EB28BE">
        <w:rPr>
          <w:rFonts w:hAnsi="宋体" w:cs="宋体" w:hint="eastAsia"/>
        </w:rPr>
        <w:t xml:space="preserve">       for (i=0;i&lt;len;i++)</w:t>
      </w:r>
    </w:p>
    <w:p w:rsidR="005F1F37" w:rsidRPr="00EB28BE" w:rsidRDefault="005F1F37" w:rsidP="005F1F37">
      <w:pPr>
        <w:pStyle w:val="ad"/>
        <w:rPr>
          <w:rFonts w:hAnsi="宋体" w:cs="宋体" w:hint="eastAsia"/>
        </w:rPr>
      </w:pPr>
      <w:r w:rsidRPr="00EB28BE">
        <w:rPr>
          <w:rFonts w:hAnsi="宋体" w:cs="宋体" w:hint="eastAsia"/>
        </w:rPr>
        <w:t xml:space="preserve">              a[i]=buf[len-1-i]-'0';</w:t>
      </w:r>
    </w:p>
    <w:p w:rsidR="005F1F37" w:rsidRPr="00EB28BE" w:rsidRDefault="005F1F37" w:rsidP="005F1F37">
      <w:pPr>
        <w:pStyle w:val="ad"/>
        <w:rPr>
          <w:rFonts w:hAnsi="宋体" w:cs="宋体" w:hint="eastAsia"/>
        </w:rPr>
      </w:pPr>
      <w:r w:rsidRPr="00EB28BE">
        <w:rPr>
          <w:rFonts w:hAnsi="宋体" w:cs="宋体" w:hint="eastAsia"/>
        </w:rPr>
        <w:t xml:space="preserve">       for (;len;len-=!a[len-1]){</w:t>
      </w:r>
    </w:p>
    <w:p w:rsidR="005F1F37" w:rsidRPr="00EB28BE" w:rsidRDefault="005F1F37" w:rsidP="005F1F37">
      <w:pPr>
        <w:pStyle w:val="ad"/>
        <w:rPr>
          <w:rFonts w:hAnsi="宋体" w:cs="宋体" w:hint="eastAsia"/>
        </w:rPr>
      </w:pPr>
      <w:r w:rsidRPr="00EB28BE">
        <w:rPr>
          <w:rFonts w:hAnsi="宋体" w:cs="宋体" w:hint="eastAsia"/>
        </w:rPr>
        <w:t xml:space="preserve">              ret=ret*mod[a[1]%2*10+a[0]]%5;</w:t>
      </w:r>
    </w:p>
    <w:p w:rsidR="005F1F37" w:rsidRPr="00EB28BE" w:rsidRDefault="005F1F37" w:rsidP="005F1F37">
      <w:pPr>
        <w:pStyle w:val="ad"/>
        <w:rPr>
          <w:rFonts w:hAnsi="宋体" w:cs="宋体" w:hint="eastAsia"/>
        </w:rPr>
      </w:pPr>
      <w:r w:rsidRPr="00EB28BE">
        <w:rPr>
          <w:rFonts w:hAnsi="宋体" w:cs="宋体" w:hint="eastAsia"/>
        </w:rPr>
        <w:t xml:space="preserve">              for (c=0,i=len-1;i&gt;=0;i--)</w:t>
      </w:r>
    </w:p>
    <w:p w:rsidR="005F1F37" w:rsidRPr="00EB28BE" w:rsidRDefault="005F1F37" w:rsidP="005F1F37">
      <w:pPr>
        <w:pStyle w:val="ad"/>
        <w:rPr>
          <w:rFonts w:hAnsi="宋体" w:cs="宋体" w:hint="eastAsia"/>
        </w:rPr>
      </w:pPr>
      <w:r w:rsidRPr="00EB28BE">
        <w:rPr>
          <w:rFonts w:hAnsi="宋体" w:cs="宋体" w:hint="eastAsia"/>
        </w:rPr>
        <w:t xml:space="preserve">                     c=c*10+a[i],a[i]=c/5,c%=5;</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ret+ret%2*5;</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4.2 模线性方程组</w:t>
      </w:r>
    </w:p>
    <w:p w:rsidR="005F1F37" w:rsidRPr="00EB28BE" w:rsidRDefault="005F1F37" w:rsidP="005F1F37">
      <w:pPr>
        <w:pStyle w:val="ad"/>
        <w:rPr>
          <w:rFonts w:hAnsi="宋体" w:cs="宋体" w:hint="eastAsia"/>
        </w:rPr>
      </w:pPr>
      <w:r w:rsidRPr="00EB28BE">
        <w:rPr>
          <w:rFonts w:hAnsi="宋体" w:cs="宋体" w:hint="eastAsia"/>
        </w:rPr>
        <w:t>#ifdef WIN32</w:t>
      </w:r>
    </w:p>
    <w:p w:rsidR="005F1F37" w:rsidRPr="00EB28BE" w:rsidRDefault="005F1F37" w:rsidP="005F1F37">
      <w:pPr>
        <w:pStyle w:val="ad"/>
        <w:rPr>
          <w:rFonts w:hAnsi="宋体" w:cs="宋体" w:hint="eastAsia"/>
        </w:rPr>
      </w:pPr>
      <w:r w:rsidRPr="00EB28BE">
        <w:rPr>
          <w:rFonts w:hAnsi="宋体" w:cs="宋体" w:hint="eastAsia"/>
        </w:rPr>
        <w:t>typedef __int64 i64;</w:t>
      </w:r>
    </w:p>
    <w:p w:rsidR="005F1F37" w:rsidRPr="00EB28BE" w:rsidRDefault="005F1F37" w:rsidP="005F1F37">
      <w:pPr>
        <w:pStyle w:val="ad"/>
        <w:rPr>
          <w:rFonts w:hAnsi="宋体" w:cs="宋体" w:hint="eastAsia"/>
        </w:rPr>
      </w:pPr>
      <w:r w:rsidRPr="00EB28BE">
        <w:rPr>
          <w:rFonts w:hAnsi="宋体" w:cs="宋体" w:hint="eastAsia"/>
        </w:rPr>
        <w:t>#else</w:t>
      </w:r>
    </w:p>
    <w:p w:rsidR="005F1F37" w:rsidRPr="00EB28BE" w:rsidRDefault="005F1F37" w:rsidP="005F1F37">
      <w:pPr>
        <w:pStyle w:val="ad"/>
        <w:rPr>
          <w:rFonts w:hAnsi="宋体" w:cs="宋体" w:hint="eastAsia"/>
        </w:rPr>
      </w:pPr>
      <w:r w:rsidRPr="00EB28BE">
        <w:rPr>
          <w:rFonts w:hAnsi="宋体" w:cs="宋体" w:hint="eastAsia"/>
        </w:rPr>
        <w:t>typedef long long i64;</w:t>
      </w:r>
    </w:p>
    <w:p w:rsidR="005F1F37" w:rsidRPr="00EB28BE" w:rsidRDefault="005F1F37" w:rsidP="005F1F37">
      <w:pPr>
        <w:pStyle w:val="ad"/>
        <w:rPr>
          <w:rFonts w:hAnsi="宋体" w:cs="宋体" w:hint="eastAsia"/>
        </w:rPr>
      </w:pPr>
      <w:r w:rsidRPr="00EB28BE">
        <w:rPr>
          <w:rFonts w:hAnsi="宋体" w:cs="宋体" w:hint="eastAsia"/>
        </w:rPr>
        <w:t>#endif</w:t>
      </w:r>
    </w:p>
    <w:p w:rsidR="005F1F37" w:rsidRPr="00EB28BE" w:rsidRDefault="005F1F37" w:rsidP="005F1F37">
      <w:pPr>
        <w:pStyle w:val="ad"/>
        <w:rPr>
          <w:rFonts w:hAnsi="宋体" w:cs="宋体" w:hint="eastAsia"/>
        </w:rPr>
      </w:pPr>
      <w:r w:rsidRPr="00EB28BE">
        <w:rPr>
          <w:rFonts w:hAnsi="宋体" w:cs="宋体" w:hint="eastAsia"/>
        </w:rPr>
        <w:t>//扩展Euclid求解gcd(a,b)=ax+by</w:t>
      </w:r>
    </w:p>
    <w:p w:rsidR="005F1F37" w:rsidRPr="00EB28BE" w:rsidRDefault="005F1F37" w:rsidP="005F1F37">
      <w:pPr>
        <w:pStyle w:val="ad"/>
        <w:rPr>
          <w:rFonts w:hAnsi="宋体" w:cs="宋体" w:hint="eastAsia"/>
        </w:rPr>
      </w:pPr>
      <w:r w:rsidRPr="00EB28BE">
        <w:rPr>
          <w:rFonts w:hAnsi="宋体" w:cs="宋体" w:hint="eastAsia"/>
        </w:rPr>
        <w:t>int ext_gcd(int a,int b,int&amp; x,int&amp; y){</w:t>
      </w:r>
    </w:p>
    <w:p w:rsidR="005F1F37" w:rsidRPr="00EB28BE" w:rsidRDefault="005F1F37" w:rsidP="005F1F37">
      <w:pPr>
        <w:pStyle w:val="ad"/>
        <w:rPr>
          <w:rFonts w:hAnsi="宋体" w:cs="宋体" w:hint="eastAsia"/>
        </w:rPr>
      </w:pPr>
      <w:r w:rsidRPr="00EB28BE">
        <w:rPr>
          <w:rFonts w:hAnsi="宋体" w:cs="宋体" w:hint="eastAsia"/>
        </w:rPr>
        <w:t xml:space="preserve">       int t,ret;</w:t>
      </w:r>
    </w:p>
    <w:p w:rsidR="005F1F37" w:rsidRPr="00EB28BE" w:rsidRDefault="005F1F37" w:rsidP="005F1F37">
      <w:pPr>
        <w:pStyle w:val="ad"/>
        <w:rPr>
          <w:rFonts w:hAnsi="宋体" w:cs="宋体" w:hint="eastAsia"/>
        </w:rPr>
      </w:pPr>
      <w:r w:rsidRPr="00EB28BE">
        <w:rPr>
          <w:rFonts w:hAnsi="宋体" w:cs="宋体" w:hint="eastAsia"/>
        </w:rPr>
        <w:t xml:space="preserve">       if (!b){</w:t>
      </w:r>
    </w:p>
    <w:p w:rsidR="005F1F37" w:rsidRPr="00EB28BE" w:rsidRDefault="005F1F37" w:rsidP="005F1F37">
      <w:pPr>
        <w:pStyle w:val="ad"/>
        <w:rPr>
          <w:rFonts w:hAnsi="宋体" w:cs="宋体" w:hint="eastAsia"/>
        </w:rPr>
      </w:pPr>
      <w:r w:rsidRPr="00EB28BE">
        <w:rPr>
          <w:rFonts w:hAnsi="宋体" w:cs="宋体" w:hint="eastAsia"/>
        </w:rPr>
        <w:t xml:space="preserve">              x=1,y=0;</w:t>
      </w:r>
    </w:p>
    <w:p w:rsidR="005F1F37" w:rsidRPr="00EB28BE" w:rsidRDefault="005F1F37" w:rsidP="005F1F37">
      <w:pPr>
        <w:pStyle w:val="ad"/>
        <w:rPr>
          <w:rFonts w:hAnsi="宋体" w:cs="宋体" w:hint="eastAsia"/>
        </w:rPr>
      </w:pPr>
      <w:r w:rsidRPr="00EB28BE">
        <w:rPr>
          <w:rFonts w:hAnsi="宋体" w:cs="宋体" w:hint="eastAsia"/>
        </w:rPr>
        <w:t xml:space="preserve">              return a;</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ret=ext_gcd(b,a%b,x,y);</w:t>
      </w:r>
    </w:p>
    <w:p w:rsidR="005F1F37" w:rsidRPr="00EB28BE" w:rsidRDefault="005F1F37" w:rsidP="005F1F37">
      <w:pPr>
        <w:pStyle w:val="ad"/>
        <w:rPr>
          <w:rFonts w:hAnsi="宋体" w:cs="宋体" w:hint="eastAsia"/>
        </w:rPr>
      </w:pPr>
      <w:r w:rsidRPr="00EB28BE">
        <w:rPr>
          <w:rFonts w:hAnsi="宋体" w:cs="宋体" w:hint="eastAsia"/>
        </w:rPr>
        <w:t xml:space="preserve">       t=x,x=y,y=t-a/b*y;</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//计算m^a, O(loga), 本身没什么用, 注意这个按位处理的方法 :-P</w:t>
      </w:r>
    </w:p>
    <w:p w:rsidR="005F1F37" w:rsidRPr="00EB28BE" w:rsidRDefault="005F1F37" w:rsidP="005F1F37">
      <w:pPr>
        <w:pStyle w:val="ad"/>
        <w:rPr>
          <w:rFonts w:hAnsi="宋体" w:cs="宋体" w:hint="eastAsia"/>
        </w:rPr>
      </w:pPr>
      <w:r w:rsidRPr="00EB28BE">
        <w:rPr>
          <w:rFonts w:hAnsi="宋体" w:cs="宋体" w:hint="eastAsia"/>
        </w:rPr>
        <w:t>int exponent(int m,int a){</w:t>
      </w:r>
    </w:p>
    <w:p w:rsidR="005F1F37" w:rsidRPr="00EB28BE" w:rsidRDefault="005F1F37" w:rsidP="005F1F37">
      <w:pPr>
        <w:pStyle w:val="ad"/>
        <w:rPr>
          <w:rFonts w:hAnsi="宋体" w:cs="宋体" w:hint="eastAsia"/>
        </w:rPr>
      </w:pPr>
      <w:r w:rsidRPr="00EB28BE">
        <w:rPr>
          <w:rFonts w:hAnsi="宋体" w:cs="宋体" w:hint="eastAsia"/>
        </w:rPr>
        <w:t xml:space="preserve">       int ret=1;</w:t>
      </w:r>
    </w:p>
    <w:p w:rsidR="005F1F37" w:rsidRPr="00EB28BE" w:rsidRDefault="005F1F37" w:rsidP="005F1F37">
      <w:pPr>
        <w:pStyle w:val="ad"/>
        <w:rPr>
          <w:rFonts w:hAnsi="宋体" w:cs="宋体" w:hint="eastAsia"/>
        </w:rPr>
      </w:pPr>
      <w:r w:rsidRPr="00EB28BE">
        <w:rPr>
          <w:rFonts w:hAnsi="宋体" w:cs="宋体" w:hint="eastAsia"/>
        </w:rPr>
        <w:t xml:space="preserve">       for (;a;a&gt;&gt;=1,m*=m)</w:t>
      </w:r>
    </w:p>
    <w:p w:rsidR="005F1F37" w:rsidRPr="00EB28BE" w:rsidRDefault="005F1F37" w:rsidP="005F1F37">
      <w:pPr>
        <w:pStyle w:val="ad"/>
        <w:rPr>
          <w:rFonts w:hAnsi="宋体" w:cs="宋体" w:hint="eastAsia"/>
        </w:rPr>
      </w:pPr>
      <w:r w:rsidRPr="00EB28BE">
        <w:rPr>
          <w:rFonts w:hAnsi="宋体" w:cs="宋体" w:hint="eastAsia"/>
        </w:rPr>
        <w:t xml:space="preserve">              if (a&amp;1)</w:t>
      </w:r>
    </w:p>
    <w:p w:rsidR="005F1F37" w:rsidRPr="00EB28BE" w:rsidRDefault="005F1F37" w:rsidP="005F1F37">
      <w:pPr>
        <w:pStyle w:val="ad"/>
        <w:rPr>
          <w:rFonts w:hAnsi="宋体" w:cs="宋体" w:hint="eastAsia"/>
        </w:rPr>
      </w:pPr>
      <w:r w:rsidRPr="00EB28BE">
        <w:rPr>
          <w:rFonts w:hAnsi="宋体" w:cs="宋体" w:hint="eastAsia"/>
        </w:rPr>
        <w:t xml:space="preserve">                     ret*=m;</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//计算幂取模a^b mod n, O(logb)</w:t>
      </w:r>
    </w:p>
    <w:p w:rsidR="005F1F37" w:rsidRPr="00EB28BE" w:rsidRDefault="005F1F37" w:rsidP="005F1F37">
      <w:pPr>
        <w:pStyle w:val="ad"/>
        <w:rPr>
          <w:rFonts w:hAnsi="宋体" w:cs="宋体" w:hint="eastAsia"/>
        </w:rPr>
      </w:pPr>
      <w:r w:rsidRPr="00EB28BE">
        <w:rPr>
          <w:rFonts w:hAnsi="宋体" w:cs="宋体" w:hint="eastAsia"/>
        </w:rPr>
        <w:t>int modular_exponent(int a,int b,int n){ //a^b mod n</w:t>
      </w:r>
    </w:p>
    <w:p w:rsidR="005F1F37" w:rsidRPr="00EB28BE" w:rsidRDefault="005F1F37" w:rsidP="005F1F37">
      <w:pPr>
        <w:pStyle w:val="ad"/>
        <w:rPr>
          <w:rFonts w:hAnsi="宋体" w:cs="宋体" w:hint="eastAsia"/>
        </w:rPr>
      </w:pPr>
      <w:r w:rsidRPr="00EB28BE">
        <w:rPr>
          <w:rFonts w:hAnsi="宋体" w:cs="宋体" w:hint="eastAsia"/>
        </w:rPr>
        <w:t xml:space="preserve">       int ret=1;</w:t>
      </w:r>
    </w:p>
    <w:p w:rsidR="005F1F37" w:rsidRPr="00EB28BE" w:rsidRDefault="005F1F37" w:rsidP="005F1F37">
      <w:pPr>
        <w:pStyle w:val="ad"/>
        <w:rPr>
          <w:rFonts w:hAnsi="宋体" w:cs="宋体" w:hint="eastAsia"/>
        </w:rPr>
      </w:pPr>
      <w:r w:rsidRPr="00EB28BE">
        <w:rPr>
          <w:rFonts w:hAnsi="宋体" w:cs="宋体" w:hint="eastAsia"/>
        </w:rPr>
        <w:t xml:space="preserve">       for (;b;b&gt;&gt;=1,a=(int)((i64)a)*a%n)</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if (b&amp;1)</w:t>
      </w:r>
    </w:p>
    <w:p w:rsidR="005F1F37" w:rsidRPr="00EB28BE" w:rsidRDefault="005F1F37" w:rsidP="005F1F37">
      <w:pPr>
        <w:pStyle w:val="ad"/>
        <w:rPr>
          <w:rFonts w:hAnsi="宋体" w:cs="宋体" w:hint="eastAsia"/>
        </w:rPr>
      </w:pPr>
      <w:r w:rsidRPr="00EB28BE">
        <w:rPr>
          <w:rFonts w:hAnsi="宋体" w:cs="宋体" w:hint="eastAsia"/>
        </w:rPr>
        <w:t xml:space="preserve">                     ret=(int)((i64)ret)*a%n;</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//求解模线性方程ax=b (mod n)</w:t>
      </w:r>
    </w:p>
    <w:p w:rsidR="005F1F37" w:rsidRPr="00EB28BE" w:rsidRDefault="005F1F37" w:rsidP="005F1F37">
      <w:pPr>
        <w:pStyle w:val="ad"/>
        <w:rPr>
          <w:rFonts w:hAnsi="宋体" w:cs="宋体" w:hint="eastAsia"/>
        </w:rPr>
      </w:pPr>
      <w:r w:rsidRPr="00EB28BE">
        <w:rPr>
          <w:rFonts w:hAnsi="宋体" w:cs="宋体" w:hint="eastAsia"/>
        </w:rPr>
        <w:t>//返回解的个数,解保存在sol[]中</w:t>
      </w:r>
    </w:p>
    <w:p w:rsidR="005F1F37" w:rsidRPr="00EB28BE" w:rsidRDefault="005F1F37" w:rsidP="005F1F37">
      <w:pPr>
        <w:pStyle w:val="ad"/>
        <w:rPr>
          <w:rFonts w:hAnsi="宋体" w:cs="宋体" w:hint="eastAsia"/>
        </w:rPr>
      </w:pPr>
      <w:r w:rsidRPr="00EB28BE">
        <w:rPr>
          <w:rFonts w:hAnsi="宋体" w:cs="宋体" w:hint="eastAsia"/>
        </w:rPr>
        <w:t>//要求n&gt;0,解的范围0..n-1</w:t>
      </w:r>
    </w:p>
    <w:p w:rsidR="005F1F37" w:rsidRPr="00EB28BE" w:rsidRDefault="005F1F37" w:rsidP="005F1F37">
      <w:pPr>
        <w:pStyle w:val="ad"/>
        <w:rPr>
          <w:rFonts w:hAnsi="宋体" w:cs="宋体" w:hint="eastAsia"/>
        </w:rPr>
      </w:pPr>
      <w:r w:rsidRPr="00EB28BE">
        <w:rPr>
          <w:rFonts w:hAnsi="宋体" w:cs="宋体" w:hint="eastAsia"/>
        </w:rPr>
        <w:t>int modular_linear(int a,int b,int n,int* sol){</w:t>
      </w:r>
    </w:p>
    <w:p w:rsidR="005F1F37" w:rsidRPr="00EB28BE" w:rsidRDefault="005F1F37" w:rsidP="005F1F37">
      <w:pPr>
        <w:pStyle w:val="ad"/>
        <w:rPr>
          <w:rFonts w:hAnsi="宋体" w:cs="宋体" w:hint="eastAsia"/>
        </w:rPr>
      </w:pPr>
      <w:r w:rsidRPr="00EB28BE">
        <w:rPr>
          <w:rFonts w:hAnsi="宋体" w:cs="宋体" w:hint="eastAsia"/>
        </w:rPr>
        <w:t xml:space="preserve">       int d,e,x,y,i;</w:t>
      </w:r>
    </w:p>
    <w:p w:rsidR="005F1F37" w:rsidRPr="00EB28BE" w:rsidRDefault="005F1F37" w:rsidP="005F1F37">
      <w:pPr>
        <w:pStyle w:val="ad"/>
        <w:rPr>
          <w:rFonts w:hAnsi="宋体" w:cs="宋体" w:hint="eastAsia"/>
        </w:rPr>
      </w:pPr>
      <w:r w:rsidRPr="00EB28BE">
        <w:rPr>
          <w:rFonts w:hAnsi="宋体" w:cs="宋体" w:hint="eastAsia"/>
        </w:rPr>
        <w:t xml:space="preserve">       d=ext_gcd(a,n,x,y);</w:t>
      </w:r>
    </w:p>
    <w:p w:rsidR="005F1F37" w:rsidRPr="00EB28BE" w:rsidRDefault="005F1F37" w:rsidP="005F1F37">
      <w:pPr>
        <w:pStyle w:val="ad"/>
        <w:rPr>
          <w:rFonts w:hAnsi="宋体" w:cs="宋体" w:hint="eastAsia"/>
        </w:rPr>
      </w:pPr>
      <w:r w:rsidRPr="00EB28BE">
        <w:rPr>
          <w:rFonts w:hAnsi="宋体" w:cs="宋体" w:hint="eastAsia"/>
        </w:rPr>
        <w:t xml:space="preserve">       if (b%d)</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return 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e=(x*(b/d)%n+n)%n;</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(i=0;i&lt;d;i++)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sol[i]=(e+i*(n/d))%n;</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return d;</w:t>
      </w:r>
    </w:p>
    <w:p w:rsidR="005F1F37" w:rsidRPr="00EB28BE" w:rsidRDefault="005F1F37" w:rsidP="005F1F37">
      <w:pPr>
        <w:pStyle w:val="ad"/>
        <w:rPr>
          <w:rFonts w:hAnsi="宋体" w:cs="宋体" w:hint="eastAsia"/>
          <w:lang w:val="pt-BR"/>
        </w:rPr>
      </w:pPr>
      <w:r w:rsidRPr="00EB28BE">
        <w:rPr>
          <w:rFonts w:hAnsi="宋体" w:cs="宋体" w:hint="eastAsia"/>
          <w:lang w:val="pt-BR"/>
        </w:rPr>
        <w: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w:t>
      </w:r>
      <w:r w:rsidRPr="00EB28BE">
        <w:rPr>
          <w:rFonts w:hAnsi="宋体" w:cs="宋体" w:hint="eastAsia"/>
        </w:rPr>
        <w:t>求解模线性方程组</w:t>
      </w:r>
      <w:r w:rsidRPr="00EB28BE">
        <w:rPr>
          <w:rFonts w:hAnsi="宋体" w:cs="宋体" w:hint="eastAsia"/>
          <w:lang w:val="pt-BR"/>
        </w:rPr>
        <w:t>(</w:t>
      </w:r>
      <w:r w:rsidRPr="00EB28BE">
        <w:rPr>
          <w:rFonts w:hAnsi="宋体" w:cs="宋体" w:hint="eastAsia"/>
        </w:rPr>
        <w:t>中国余数定理</w:t>
      </w:r>
      <w:r w:rsidRPr="00EB28BE">
        <w:rPr>
          <w:rFonts w:hAnsi="宋体" w:cs="宋体" w:hint="eastAsia"/>
          <w:lang w:val="pt-BR"/>
        </w:rPr>
        <w:t>)</w:t>
      </w:r>
    </w:p>
    <w:p w:rsidR="005F1F37" w:rsidRPr="00EB28BE" w:rsidRDefault="005F1F37" w:rsidP="005F1F37">
      <w:pPr>
        <w:pStyle w:val="ad"/>
        <w:rPr>
          <w:rFonts w:hAnsi="宋体" w:cs="宋体" w:hint="eastAsia"/>
          <w:lang w:val="pt-BR"/>
        </w:rPr>
      </w:pPr>
      <w:r w:rsidRPr="00EB28BE">
        <w:rPr>
          <w:rFonts w:hAnsi="宋体" w:cs="宋体" w:hint="eastAsia"/>
          <w:lang w:val="pt-BR"/>
        </w:rPr>
        <w:t>//  x = b[0] (mod w[0])</w:t>
      </w:r>
    </w:p>
    <w:p w:rsidR="005F1F37" w:rsidRPr="00EB28BE" w:rsidRDefault="005F1F37" w:rsidP="005F1F37">
      <w:pPr>
        <w:pStyle w:val="ad"/>
        <w:rPr>
          <w:rFonts w:hAnsi="宋体" w:cs="宋体" w:hint="eastAsia"/>
          <w:lang w:val="pt-BR"/>
        </w:rPr>
      </w:pPr>
      <w:r w:rsidRPr="00EB28BE">
        <w:rPr>
          <w:rFonts w:hAnsi="宋体" w:cs="宋体" w:hint="eastAsia"/>
          <w:lang w:val="pt-BR"/>
        </w:rPr>
        <w:t>//  x = b[1] (mod w[1])</w:t>
      </w:r>
    </w:p>
    <w:p w:rsidR="005F1F37" w:rsidRPr="00EB28BE" w:rsidRDefault="005F1F37" w:rsidP="005F1F37">
      <w:pPr>
        <w:pStyle w:val="ad"/>
        <w:rPr>
          <w:rFonts w:hAnsi="宋体" w:cs="宋体" w:hint="eastAsia"/>
          <w:lang w:val="pt-BR"/>
        </w:rPr>
      </w:pPr>
      <w:r w:rsidRPr="00EB28BE">
        <w:rPr>
          <w:rFonts w:hAnsi="宋体" w:cs="宋体" w:hint="eastAsia"/>
          <w:lang w:val="pt-BR"/>
        </w:rPr>
        <w:t>//  ...</w:t>
      </w:r>
    </w:p>
    <w:p w:rsidR="005F1F37" w:rsidRPr="00EB28BE" w:rsidRDefault="005F1F37" w:rsidP="005F1F37">
      <w:pPr>
        <w:pStyle w:val="ad"/>
        <w:rPr>
          <w:rFonts w:hAnsi="宋体" w:cs="宋体" w:hint="eastAsia"/>
          <w:lang w:val="pt-BR"/>
        </w:rPr>
      </w:pPr>
      <w:r w:rsidRPr="00EB28BE">
        <w:rPr>
          <w:rFonts w:hAnsi="宋体" w:cs="宋体" w:hint="eastAsia"/>
          <w:lang w:val="pt-BR"/>
        </w:rPr>
        <w:t>//  x = b[k-1] (mod w[k-1])</w:t>
      </w:r>
    </w:p>
    <w:p w:rsidR="005F1F37" w:rsidRPr="00EB28BE" w:rsidRDefault="005F1F37" w:rsidP="005F1F37">
      <w:pPr>
        <w:pStyle w:val="ad"/>
        <w:rPr>
          <w:rFonts w:hAnsi="宋体" w:cs="宋体" w:hint="eastAsia"/>
          <w:lang w:val="pt-BR"/>
        </w:rPr>
      </w:pPr>
      <w:r w:rsidRPr="00EB28BE">
        <w:rPr>
          <w:rFonts w:hAnsi="宋体" w:cs="宋体" w:hint="eastAsia"/>
          <w:lang w:val="pt-BR"/>
        </w:rPr>
        <w:t>//</w:t>
      </w:r>
      <w:r w:rsidRPr="00EB28BE">
        <w:rPr>
          <w:rFonts w:hAnsi="宋体" w:cs="宋体" w:hint="eastAsia"/>
        </w:rPr>
        <w:t>要求</w:t>
      </w:r>
      <w:r w:rsidRPr="00EB28BE">
        <w:rPr>
          <w:rFonts w:hAnsi="宋体" w:cs="宋体" w:hint="eastAsia"/>
          <w:lang w:val="pt-BR"/>
        </w:rPr>
        <w:t>w[i]&gt;0,w[i]</w:t>
      </w:r>
      <w:r w:rsidRPr="00EB28BE">
        <w:rPr>
          <w:rFonts w:hAnsi="宋体" w:cs="宋体" w:hint="eastAsia"/>
        </w:rPr>
        <w:t>与</w:t>
      </w:r>
      <w:r w:rsidRPr="00EB28BE">
        <w:rPr>
          <w:rFonts w:hAnsi="宋体" w:cs="宋体" w:hint="eastAsia"/>
          <w:lang w:val="pt-BR"/>
        </w:rPr>
        <w:t>w[j]</w:t>
      </w:r>
      <w:r w:rsidRPr="00EB28BE">
        <w:rPr>
          <w:rFonts w:hAnsi="宋体" w:cs="宋体" w:hint="eastAsia"/>
        </w:rPr>
        <w:t>互质</w:t>
      </w:r>
      <w:r w:rsidRPr="00EB28BE">
        <w:rPr>
          <w:rFonts w:hAnsi="宋体" w:cs="宋体" w:hint="eastAsia"/>
          <w:lang w:val="pt-BR"/>
        </w:rPr>
        <w:t>,</w:t>
      </w:r>
      <w:r w:rsidRPr="00EB28BE">
        <w:rPr>
          <w:rFonts w:hAnsi="宋体" w:cs="宋体" w:hint="eastAsia"/>
        </w:rPr>
        <w:t>解的范围</w:t>
      </w:r>
      <w:r w:rsidRPr="00EB28BE">
        <w:rPr>
          <w:rFonts w:hAnsi="宋体" w:cs="宋体" w:hint="eastAsia"/>
          <w:lang w:val="pt-BR"/>
        </w:rPr>
        <w:t>1..n,n=w[0]*w[1]*...*w[k-1]</w:t>
      </w:r>
    </w:p>
    <w:p w:rsidR="005F1F37" w:rsidRPr="00EB28BE" w:rsidRDefault="005F1F37" w:rsidP="005F1F37">
      <w:pPr>
        <w:pStyle w:val="ad"/>
        <w:rPr>
          <w:rFonts w:hAnsi="宋体" w:cs="宋体" w:hint="eastAsia"/>
          <w:lang w:val="pt-BR"/>
        </w:rPr>
      </w:pPr>
      <w:r w:rsidRPr="00EB28BE">
        <w:rPr>
          <w:rFonts w:hAnsi="宋体" w:cs="宋体" w:hint="eastAsia"/>
          <w:lang w:val="pt-BR"/>
        </w:rPr>
        <w:t>int modular_linear_system(int b[],int w[],int k){</w:t>
      </w:r>
    </w:p>
    <w:p w:rsidR="005F1F37" w:rsidRPr="00EB28BE" w:rsidRDefault="005F1F37" w:rsidP="005F1F37">
      <w:pPr>
        <w:pStyle w:val="ad"/>
        <w:rPr>
          <w:rFonts w:hAnsi="宋体" w:cs="宋体" w:hint="eastAsia"/>
        </w:rPr>
      </w:pPr>
      <w:r w:rsidRPr="00EB28BE">
        <w:rPr>
          <w:rFonts w:hAnsi="宋体" w:cs="宋体" w:hint="eastAsia"/>
          <w:lang w:val="pt-BR"/>
        </w:rPr>
        <w:t xml:space="preserve">       </w:t>
      </w:r>
      <w:r w:rsidRPr="00EB28BE">
        <w:rPr>
          <w:rFonts w:hAnsi="宋体" w:cs="宋体" w:hint="eastAsia"/>
        </w:rPr>
        <w:t>int d,x,y,a=0,m,n=1,i;</w:t>
      </w:r>
    </w:p>
    <w:p w:rsidR="005F1F37" w:rsidRPr="00EB28BE" w:rsidRDefault="005F1F37" w:rsidP="005F1F37">
      <w:pPr>
        <w:pStyle w:val="ad"/>
        <w:rPr>
          <w:rFonts w:hAnsi="宋体" w:cs="宋体" w:hint="eastAsia"/>
        </w:rPr>
      </w:pPr>
      <w:r w:rsidRPr="00EB28BE">
        <w:rPr>
          <w:rFonts w:hAnsi="宋体" w:cs="宋体" w:hint="eastAsia"/>
        </w:rPr>
        <w:t xml:space="preserve">       for (i=0;i&lt;k;i++)</w:t>
      </w:r>
    </w:p>
    <w:p w:rsidR="005F1F37" w:rsidRPr="00EB28BE" w:rsidRDefault="005F1F37" w:rsidP="005F1F37">
      <w:pPr>
        <w:pStyle w:val="ad"/>
        <w:rPr>
          <w:rFonts w:hAnsi="宋体" w:cs="宋体" w:hint="eastAsia"/>
        </w:rPr>
      </w:pPr>
      <w:r w:rsidRPr="00EB28BE">
        <w:rPr>
          <w:rFonts w:hAnsi="宋体" w:cs="宋体" w:hint="eastAsia"/>
        </w:rPr>
        <w:t xml:space="preserve">              n*=w[i];</w:t>
      </w:r>
    </w:p>
    <w:p w:rsidR="005F1F37" w:rsidRPr="00EB28BE" w:rsidRDefault="005F1F37" w:rsidP="005F1F37">
      <w:pPr>
        <w:pStyle w:val="ad"/>
        <w:rPr>
          <w:rFonts w:hAnsi="宋体" w:cs="宋体" w:hint="eastAsia"/>
        </w:rPr>
      </w:pPr>
      <w:r w:rsidRPr="00EB28BE">
        <w:rPr>
          <w:rFonts w:hAnsi="宋体" w:cs="宋体" w:hint="eastAsia"/>
        </w:rPr>
        <w:t xml:space="preserve">       for (i=0;i&lt;k;i++){</w:t>
      </w:r>
    </w:p>
    <w:p w:rsidR="005F1F37" w:rsidRPr="00EB28BE" w:rsidRDefault="005F1F37" w:rsidP="005F1F37">
      <w:pPr>
        <w:pStyle w:val="ad"/>
        <w:rPr>
          <w:rFonts w:hAnsi="宋体" w:cs="宋体" w:hint="eastAsia"/>
        </w:rPr>
      </w:pPr>
      <w:r w:rsidRPr="00EB28BE">
        <w:rPr>
          <w:rFonts w:hAnsi="宋体" w:cs="宋体" w:hint="eastAsia"/>
        </w:rPr>
        <w:t xml:space="preserve">              m=n/w[i];</w:t>
      </w:r>
    </w:p>
    <w:p w:rsidR="005F1F37" w:rsidRPr="00EB28BE" w:rsidRDefault="005F1F37" w:rsidP="005F1F37">
      <w:pPr>
        <w:pStyle w:val="ad"/>
        <w:rPr>
          <w:rFonts w:hAnsi="宋体" w:cs="宋体" w:hint="eastAsia"/>
        </w:rPr>
      </w:pPr>
      <w:r w:rsidRPr="00EB28BE">
        <w:rPr>
          <w:rFonts w:hAnsi="宋体" w:cs="宋体" w:hint="eastAsia"/>
        </w:rPr>
        <w:t xml:space="preserve">              d=ext_gcd(w[i],m,x,y);</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a=(a+y*m*b[i])%n;</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return (a+n)%n;</w:t>
      </w:r>
    </w:p>
    <w:p w:rsidR="005F1F37" w:rsidRPr="00EB28BE" w:rsidRDefault="005F1F37" w:rsidP="005F1F37">
      <w:pPr>
        <w:pStyle w:val="ad"/>
        <w:rPr>
          <w:rFonts w:hAnsi="宋体" w:cs="宋体" w:hint="eastAsia"/>
          <w:lang w:val="pt-BR"/>
        </w:rPr>
      </w:pPr>
      <w:r w:rsidRPr="00EB28BE">
        <w:rPr>
          <w:rFonts w:hAnsi="宋体" w:cs="宋体" w:hint="eastAsia"/>
          <w:lang w:val="pt-BR"/>
        </w:rPr>
        <w:t>}</w:t>
      </w:r>
    </w:p>
    <w:p w:rsidR="005F1F37" w:rsidRPr="00EB28BE" w:rsidRDefault="005F1F37" w:rsidP="005F1F37">
      <w:pPr>
        <w:pStyle w:val="ad"/>
        <w:rPr>
          <w:rFonts w:hAnsi="宋体" w:cs="宋体" w:hint="eastAsia"/>
          <w:lang w:val="pt-BR"/>
        </w:rPr>
      </w:pPr>
    </w:p>
    <w:p w:rsidR="005F1F37" w:rsidRPr="00EB28BE" w:rsidRDefault="005F1F37" w:rsidP="005F1F37">
      <w:pPr>
        <w:pStyle w:val="ad"/>
        <w:rPr>
          <w:rFonts w:hAnsi="宋体" w:cs="宋体" w:hint="eastAsia"/>
          <w:b/>
          <w:lang w:val="pt-BR"/>
        </w:rPr>
      </w:pPr>
      <w:r w:rsidRPr="00EB28BE">
        <w:rPr>
          <w:rFonts w:hAnsi="宋体" w:cs="宋体" w:hint="eastAsia"/>
          <w:b/>
          <w:lang w:val="pt-BR"/>
        </w:rPr>
        <w:t xml:space="preserve">4.3 </w:t>
      </w:r>
      <w:r w:rsidRPr="00EB28BE">
        <w:rPr>
          <w:rFonts w:hAnsi="宋体" w:cs="宋体" w:hint="eastAsia"/>
          <w:b/>
        </w:rPr>
        <w:t>素数</w:t>
      </w:r>
    </w:p>
    <w:p w:rsidR="005F1F37" w:rsidRPr="00EB28BE" w:rsidRDefault="005F1F37" w:rsidP="005F1F37">
      <w:pPr>
        <w:pStyle w:val="ad"/>
        <w:rPr>
          <w:rFonts w:hAnsi="宋体" w:cs="宋体" w:hint="eastAsia"/>
          <w:lang w:val="pt-BR"/>
        </w:rPr>
      </w:pPr>
      <w:r w:rsidRPr="00EB28BE">
        <w:rPr>
          <w:rFonts w:hAnsi="宋体" w:cs="宋体" w:hint="eastAsia"/>
          <w:lang w:val="pt-BR"/>
        </w:rPr>
        <w:t>//</w:t>
      </w:r>
      <w:r w:rsidRPr="00EB28BE">
        <w:rPr>
          <w:rFonts w:hAnsi="宋体" w:cs="宋体" w:hint="eastAsia"/>
        </w:rPr>
        <w:t>用素数表判定素数</w:t>
      </w:r>
      <w:r w:rsidRPr="00EB28BE">
        <w:rPr>
          <w:rFonts w:hAnsi="宋体" w:cs="宋体" w:hint="eastAsia"/>
          <w:lang w:val="pt-BR"/>
        </w:rPr>
        <w:t>,</w:t>
      </w:r>
      <w:r w:rsidRPr="00EB28BE">
        <w:rPr>
          <w:rFonts w:hAnsi="宋体" w:cs="宋体" w:hint="eastAsia"/>
        </w:rPr>
        <w:t>先调用</w:t>
      </w:r>
      <w:r w:rsidRPr="00EB28BE">
        <w:rPr>
          <w:rFonts w:hAnsi="宋体" w:cs="宋体" w:hint="eastAsia"/>
          <w:lang w:val="pt-BR"/>
        </w:rPr>
        <w:t>initprime</w:t>
      </w:r>
    </w:p>
    <w:p w:rsidR="005F1F37" w:rsidRPr="00EB28BE" w:rsidRDefault="005F1F37" w:rsidP="005F1F37">
      <w:pPr>
        <w:pStyle w:val="ad"/>
        <w:rPr>
          <w:rFonts w:hAnsi="宋体" w:cs="宋体" w:hint="eastAsia"/>
          <w:lang w:val="pt-BR"/>
        </w:rPr>
      </w:pPr>
      <w:r w:rsidRPr="00EB28BE">
        <w:rPr>
          <w:rFonts w:hAnsi="宋体" w:cs="宋体" w:hint="eastAsia"/>
          <w:lang w:val="pt-BR"/>
        </w:rPr>
        <w:t>int plist[10000],pcount=0;</w:t>
      </w:r>
    </w:p>
    <w:p w:rsidR="005F1F37" w:rsidRPr="00EB28BE" w:rsidRDefault="005F1F37" w:rsidP="005F1F37">
      <w:pPr>
        <w:pStyle w:val="ad"/>
        <w:rPr>
          <w:rFonts w:hAnsi="宋体" w:cs="宋体" w:hint="eastAsia"/>
          <w:lang w:val="pt-BR"/>
        </w:rPr>
      </w:pPr>
      <w:r w:rsidRPr="00EB28BE">
        <w:rPr>
          <w:rFonts w:hAnsi="宋体" w:cs="宋体" w:hint="eastAsia"/>
          <w:lang w:val="pt-BR"/>
        </w:rPr>
        <w:t>int prime(int n){</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int 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((n!=2&amp;&amp;!(n%2))||(n!=3&amp;&amp;!(n%3))||(n!=5&amp;&amp;!(n%5))||(n!=7&amp;&amp;!(n%7)))</w:t>
      </w:r>
    </w:p>
    <w:p w:rsidR="005F1F37" w:rsidRPr="00EB28BE" w:rsidRDefault="005F1F37" w:rsidP="005F1F37">
      <w:pPr>
        <w:pStyle w:val="ad"/>
        <w:rPr>
          <w:rFonts w:hAnsi="宋体" w:cs="宋体" w:hint="eastAsia"/>
        </w:rPr>
      </w:pPr>
      <w:r w:rsidRPr="00EB28BE">
        <w:rPr>
          <w:rFonts w:hAnsi="宋体" w:cs="宋体" w:hint="eastAsia"/>
          <w:lang w:val="pt-BR"/>
        </w:rPr>
        <w:t xml:space="preserve">              </w:t>
      </w:r>
      <w:r w:rsidRPr="00EB28BE">
        <w:rPr>
          <w:rFonts w:hAnsi="宋体" w:cs="宋体" w:hint="eastAsia"/>
        </w:rPr>
        <w:t>return 0;</w:t>
      </w:r>
    </w:p>
    <w:p w:rsidR="005F1F37" w:rsidRPr="00EB28BE" w:rsidRDefault="005F1F37" w:rsidP="005F1F37">
      <w:pPr>
        <w:pStyle w:val="ad"/>
        <w:rPr>
          <w:rFonts w:hAnsi="宋体" w:cs="宋体" w:hint="eastAsia"/>
        </w:rPr>
      </w:pPr>
      <w:r w:rsidRPr="00EB28BE">
        <w:rPr>
          <w:rFonts w:hAnsi="宋体" w:cs="宋体" w:hint="eastAsia"/>
        </w:rPr>
        <w:lastRenderedPageBreak/>
        <w:t xml:space="preserve">       for (i=0;plist[i]*plist[i]&lt;=n;i++)</w:t>
      </w:r>
    </w:p>
    <w:p w:rsidR="005F1F37" w:rsidRPr="00EB28BE" w:rsidRDefault="005F1F37" w:rsidP="005F1F37">
      <w:pPr>
        <w:pStyle w:val="ad"/>
        <w:rPr>
          <w:rFonts w:hAnsi="宋体" w:cs="宋体" w:hint="eastAsia"/>
        </w:rPr>
      </w:pPr>
      <w:r w:rsidRPr="00EB28BE">
        <w:rPr>
          <w:rFonts w:hAnsi="宋体" w:cs="宋体" w:hint="eastAsia"/>
        </w:rPr>
        <w:t xml:space="preserve">              if (!(n%plist[i]))</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return n&gt;1;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initprime(){</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for (plist[pcount++]=2,i=3;i&lt;50000;i++)</w:t>
      </w:r>
    </w:p>
    <w:p w:rsidR="005F1F37" w:rsidRPr="00EB28BE" w:rsidRDefault="005F1F37" w:rsidP="005F1F37">
      <w:pPr>
        <w:pStyle w:val="ad"/>
        <w:rPr>
          <w:rFonts w:hAnsi="宋体" w:cs="宋体" w:hint="eastAsia"/>
        </w:rPr>
      </w:pPr>
      <w:r w:rsidRPr="00EB28BE">
        <w:rPr>
          <w:rFonts w:hAnsi="宋体" w:cs="宋体" w:hint="eastAsia"/>
        </w:rPr>
        <w:t xml:space="preserve">              if (prime(i))</w:t>
      </w:r>
    </w:p>
    <w:p w:rsidR="005F1F37" w:rsidRPr="00EB28BE" w:rsidRDefault="005F1F37" w:rsidP="005F1F37">
      <w:pPr>
        <w:pStyle w:val="ad"/>
        <w:rPr>
          <w:rFonts w:hAnsi="宋体" w:cs="宋体" w:hint="eastAsia"/>
        </w:rPr>
      </w:pPr>
      <w:r w:rsidRPr="00EB28BE">
        <w:rPr>
          <w:rFonts w:hAnsi="宋体" w:cs="宋体" w:hint="eastAsia"/>
        </w:rPr>
        <w:t xml:space="preserve">                     plist[pcount++]=i;</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//miller rabin</w:t>
      </w:r>
    </w:p>
    <w:p w:rsidR="005F1F37" w:rsidRPr="00EB28BE" w:rsidRDefault="005F1F37" w:rsidP="005F1F37">
      <w:pPr>
        <w:pStyle w:val="ad"/>
        <w:rPr>
          <w:rFonts w:hAnsi="宋体" w:cs="宋体" w:hint="eastAsia"/>
        </w:rPr>
      </w:pPr>
      <w:r w:rsidRPr="00EB28BE">
        <w:rPr>
          <w:rFonts w:hAnsi="宋体" w:cs="宋体" w:hint="eastAsia"/>
        </w:rPr>
        <w:t>//判断自然数n是否为素数</w:t>
      </w:r>
    </w:p>
    <w:p w:rsidR="005F1F37" w:rsidRPr="00EB28BE" w:rsidRDefault="005F1F37" w:rsidP="005F1F37">
      <w:pPr>
        <w:pStyle w:val="ad"/>
        <w:rPr>
          <w:rFonts w:hAnsi="宋体" w:cs="宋体" w:hint="eastAsia"/>
        </w:rPr>
      </w:pPr>
      <w:r w:rsidRPr="00EB28BE">
        <w:rPr>
          <w:rFonts w:hAnsi="宋体" w:cs="宋体" w:hint="eastAsia"/>
        </w:rPr>
        <w:t>//time越高失败概率越低,一般取10到50</w:t>
      </w:r>
    </w:p>
    <w:p w:rsidR="005F1F37" w:rsidRPr="00EB28BE" w:rsidRDefault="005F1F37" w:rsidP="005F1F37">
      <w:pPr>
        <w:pStyle w:val="ad"/>
        <w:rPr>
          <w:rFonts w:hAnsi="宋体" w:cs="宋体" w:hint="eastAsia"/>
        </w:rPr>
      </w:pPr>
      <w:r w:rsidRPr="00EB28BE">
        <w:rPr>
          <w:rFonts w:hAnsi="宋体" w:cs="宋体" w:hint="eastAsia"/>
        </w:rPr>
        <w:t>#include &lt;stdlib.h&gt;</w:t>
      </w:r>
    </w:p>
    <w:p w:rsidR="005F1F37" w:rsidRPr="00EB28BE" w:rsidRDefault="005F1F37" w:rsidP="005F1F37">
      <w:pPr>
        <w:pStyle w:val="ad"/>
        <w:rPr>
          <w:rFonts w:hAnsi="宋体" w:cs="宋体" w:hint="eastAsia"/>
        </w:rPr>
      </w:pPr>
      <w:r w:rsidRPr="00EB28BE">
        <w:rPr>
          <w:rFonts w:hAnsi="宋体" w:cs="宋体" w:hint="eastAsia"/>
        </w:rPr>
        <w:t>#ifdef WIN32</w:t>
      </w:r>
    </w:p>
    <w:p w:rsidR="005F1F37" w:rsidRPr="00EB28BE" w:rsidRDefault="005F1F37" w:rsidP="005F1F37">
      <w:pPr>
        <w:pStyle w:val="ad"/>
        <w:rPr>
          <w:rFonts w:hAnsi="宋体" w:cs="宋体" w:hint="eastAsia"/>
        </w:rPr>
      </w:pPr>
      <w:r w:rsidRPr="00EB28BE">
        <w:rPr>
          <w:rFonts w:hAnsi="宋体" w:cs="宋体" w:hint="eastAsia"/>
        </w:rPr>
        <w:t>typedef __int64 i64;</w:t>
      </w:r>
    </w:p>
    <w:p w:rsidR="005F1F37" w:rsidRPr="00EB28BE" w:rsidRDefault="005F1F37" w:rsidP="005F1F37">
      <w:pPr>
        <w:pStyle w:val="ad"/>
        <w:rPr>
          <w:rFonts w:hAnsi="宋体" w:cs="宋体" w:hint="eastAsia"/>
        </w:rPr>
      </w:pPr>
      <w:r w:rsidRPr="00EB28BE">
        <w:rPr>
          <w:rFonts w:hAnsi="宋体" w:cs="宋体" w:hint="eastAsia"/>
        </w:rPr>
        <w:t>#else</w:t>
      </w:r>
    </w:p>
    <w:p w:rsidR="005F1F37" w:rsidRPr="00EB28BE" w:rsidRDefault="005F1F37" w:rsidP="005F1F37">
      <w:pPr>
        <w:pStyle w:val="ad"/>
        <w:rPr>
          <w:rFonts w:hAnsi="宋体" w:cs="宋体" w:hint="eastAsia"/>
        </w:rPr>
      </w:pPr>
      <w:r w:rsidRPr="00EB28BE">
        <w:rPr>
          <w:rFonts w:hAnsi="宋体" w:cs="宋体" w:hint="eastAsia"/>
        </w:rPr>
        <w:t>typedef long long i64;</w:t>
      </w:r>
    </w:p>
    <w:p w:rsidR="005F1F37" w:rsidRPr="00EB28BE" w:rsidRDefault="005F1F37" w:rsidP="005F1F37">
      <w:pPr>
        <w:pStyle w:val="ad"/>
        <w:rPr>
          <w:rFonts w:hAnsi="宋体" w:cs="宋体" w:hint="eastAsia"/>
        </w:rPr>
      </w:pPr>
      <w:r w:rsidRPr="00EB28BE">
        <w:rPr>
          <w:rFonts w:hAnsi="宋体" w:cs="宋体" w:hint="eastAsia"/>
        </w:rPr>
        <w:t>#endif</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modular_exponent(int a,int b,int n){ //a^b mod n</w:t>
      </w:r>
    </w:p>
    <w:p w:rsidR="005F1F37" w:rsidRPr="00EB28BE" w:rsidRDefault="005F1F37" w:rsidP="005F1F37">
      <w:pPr>
        <w:pStyle w:val="ad"/>
        <w:rPr>
          <w:rFonts w:hAnsi="宋体" w:cs="宋体" w:hint="eastAsia"/>
        </w:rPr>
      </w:pPr>
      <w:r w:rsidRPr="00EB28BE">
        <w:rPr>
          <w:rFonts w:hAnsi="宋体" w:cs="宋体" w:hint="eastAsia"/>
        </w:rPr>
        <w:t xml:space="preserve">       int ret;</w:t>
      </w:r>
    </w:p>
    <w:p w:rsidR="005F1F37" w:rsidRPr="00EB28BE" w:rsidRDefault="005F1F37" w:rsidP="005F1F37">
      <w:pPr>
        <w:pStyle w:val="ad"/>
        <w:rPr>
          <w:rFonts w:hAnsi="宋体" w:cs="宋体" w:hint="eastAsia"/>
        </w:rPr>
      </w:pPr>
      <w:r w:rsidRPr="00EB28BE">
        <w:rPr>
          <w:rFonts w:hAnsi="宋体" w:cs="宋体" w:hint="eastAsia"/>
        </w:rPr>
        <w:t xml:space="preserve">       for (;b;b&gt;&gt;=1,a=(int)((i64)a)*a%n)</w:t>
      </w:r>
    </w:p>
    <w:p w:rsidR="005F1F37" w:rsidRPr="00EB28BE" w:rsidRDefault="005F1F37" w:rsidP="005F1F37">
      <w:pPr>
        <w:pStyle w:val="ad"/>
        <w:rPr>
          <w:rFonts w:hAnsi="宋体" w:cs="宋体" w:hint="eastAsia"/>
        </w:rPr>
      </w:pPr>
      <w:r w:rsidRPr="00EB28BE">
        <w:rPr>
          <w:rFonts w:hAnsi="宋体" w:cs="宋体" w:hint="eastAsia"/>
        </w:rPr>
        <w:t xml:space="preserve">              if (b&amp;1)</w:t>
      </w:r>
    </w:p>
    <w:p w:rsidR="005F1F37" w:rsidRPr="00EB28BE" w:rsidRDefault="005F1F37" w:rsidP="005F1F37">
      <w:pPr>
        <w:pStyle w:val="ad"/>
        <w:rPr>
          <w:rFonts w:hAnsi="宋体" w:cs="宋体" w:hint="eastAsia"/>
        </w:rPr>
      </w:pPr>
      <w:r w:rsidRPr="00EB28BE">
        <w:rPr>
          <w:rFonts w:hAnsi="宋体" w:cs="宋体" w:hint="eastAsia"/>
        </w:rPr>
        <w:t xml:space="preserve">                     ret=(int)((i64)ret)*a%n;</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Carmicheal number: 561,41041,825265,321197185</w:t>
      </w:r>
    </w:p>
    <w:p w:rsidR="005F1F37" w:rsidRPr="00EB28BE" w:rsidRDefault="005F1F37" w:rsidP="005F1F37">
      <w:pPr>
        <w:pStyle w:val="ad"/>
        <w:rPr>
          <w:rFonts w:hAnsi="宋体" w:cs="宋体" w:hint="eastAsia"/>
        </w:rPr>
      </w:pPr>
      <w:r w:rsidRPr="00EB28BE">
        <w:rPr>
          <w:rFonts w:hAnsi="宋体" w:cs="宋体" w:hint="eastAsia"/>
        </w:rPr>
        <w:t>int miller_rabin(int n,int time=10){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 (n==1||(n!=2&amp;&amp;!(n%2))||(n!=3&amp;&amp;!(n%3))||(n!=5&amp;&amp;!(n%5))||(n!=7&amp;&amp;!(n%7)))</w:t>
      </w:r>
    </w:p>
    <w:p w:rsidR="005F1F37" w:rsidRPr="00EB28BE" w:rsidRDefault="005F1F37" w:rsidP="005F1F37">
      <w:pPr>
        <w:pStyle w:val="ad"/>
        <w:rPr>
          <w:rFonts w:hAnsi="宋体" w:cs="宋体" w:hint="eastAsia"/>
        </w:rPr>
      </w:pPr>
      <w:r w:rsidRPr="00EB28BE">
        <w:rPr>
          <w:rFonts w:hAnsi="宋体" w:cs="宋体" w:hint="eastAsia"/>
          <w:lang w:val="pt-BR"/>
        </w:rPr>
        <w:t xml:space="preserve">              </w:t>
      </w:r>
      <w:r w:rsidRPr="00EB28BE">
        <w:rPr>
          <w:rFonts w:hAnsi="宋体" w:cs="宋体" w:hint="eastAsia"/>
        </w:rPr>
        <w:t>return 0;</w:t>
      </w:r>
    </w:p>
    <w:p w:rsidR="005F1F37" w:rsidRPr="00EB28BE" w:rsidRDefault="005F1F37" w:rsidP="005F1F37">
      <w:pPr>
        <w:pStyle w:val="ad"/>
        <w:rPr>
          <w:rFonts w:hAnsi="宋体" w:cs="宋体" w:hint="eastAsia"/>
        </w:rPr>
      </w:pPr>
      <w:r w:rsidRPr="00EB28BE">
        <w:rPr>
          <w:rFonts w:hAnsi="宋体" w:cs="宋体" w:hint="eastAsia"/>
        </w:rPr>
        <w:t xml:space="preserve">       while (time--)</w:t>
      </w:r>
    </w:p>
    <w:p w:rsidR="005F1F37" w:rsidRPr="00EB28BE" w:rsidRDefault="005F1F37" w:rsidP="005F1F37">
      <w:pPr>
        <w:pStyle w:val="ad"/>
        <w:rPr>
          <w:rFonts w:hAnsi="宋体" w:cs="宋体" w:hint="eastAsia"/>
        </w:rPr>
      </w:pPr>
      <w:r w:rsidRPr="00EB28BE">
        <w:rPr>
          <w:rFonts w:hAnsi="宋体" w:cs="宋体" w:hint="eastAsia"/>
        </w:rPr>
        <w:t xml:space="preserve">              if (modular_exponent(((rand()&amp;0x7fff&lt;&lt;16)+rand()&amp;0x7fff+rand()&amp;0x7fff)%(n-1)+1,n-1,n)!=1)</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4.4 欧拉函数</w:t>
      </w:r>
    </w:p>
    <w:p w:rsidR="005F1F37" w:rsidRPr="00EB28BE" w:rsidRDefault="005F1F37" w:rsidP="005F1F37">
      <w:pPr>
        <w:pStyle w:val="ad"/>
        <w:rPr>
          <w:rFonts w:hAnsi="宋体" w:cs="宋体" w:hint="eastAsia"/>
        </w:rPr>
      </w:pPr>
      <w:r w:rsidRPr="00EB28BE">
        <w:rPr>
          <w:rFonts w:hAnsi="宋体" w:cs="宋体" w:hint="eastAsia"/>
        </w:rPr>
        <w:lastRenderedPageBreak/>
        <w:t>int gcd(int a,int b){</w:t>
      </w:r>
    </w:p>
    <w:p w:rsidR="005F1F37" w:rsidRPr="00EB28BE" w:rsidRDefault="005F1F37" w:rsidP="005F1F37">
      <w:pPr>
        <w:pStyle w:val="ad"/>
        <w:rPr>
          <w:rFonts w:hAnsi="宋体" w:cs="宋体" w:hint="eastAsia"/>
        </w:rPr>
      </w:pPr>
      <w:r w:rsidRPr="00EB28BE">
        <w:rPr>
          <w:rFonts w:hAnsi="宋体" w:cs="宋体" w:hint="eastAsia"/>
        </w:rPr>
        <w:t xml:space="preserve">       return b?gcd(b,a%b):a;</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inline int lcm(int a,int b){</w:t>
      </w:r>
    </w:p>
    <w:p w:rsidR="005F1F37" w:rsidRPr="00EB28BE" w:rsidRDefault="005F1F37" w:rsidP="005F1F37">
      <w:pPr>
        <w:pStyle w:val="ad"/>
        <w:rPr>
          <w:rFonts w:hAnsi="宋体" w:cs="宋体" w:hint="eastAsia"/>
        </w:rPr>
      </w:pPr>
      <w:r w:rsidRPr="00EB28BE">
        <w:rPr>
          <w:rFonts w:hAnsi="宋体" w:cs="宋体" w:hint="eastAsia"/>
        </w:rPr>
        <w:t xml:space="preserve">       return a/gcd(a,b)*b;</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//求1..n-1中与n互质的数的个数</w:t>
      </w:r>
    </w:p>
    <w:p w:rsidR="005F1F37" w:rsidRPr="00EB28BE" w:rsidRDefault="005F1F37" w:rsidP="005F1F37">
      <w:pPr>
        <w:pStyle w:val="ad"/>
        <w:rPr>
          <w:rFonts w:hAnsi="宋体" w:cs="宋体" w:hint="eastAsia"/>
        </w:rPr>
      </w:pPr>
      <w:r w:rsidRPr="00EB28BE">
        <w:rPr>
          <w:rFonts w:hAnsi="宋体" w:cs="宋体" w:hint="eastAsia"/>
        </w:rPr>
        <w:t>int eular(int n){</w:t>
      </w:r>
    </w:p>
    <w:p w:rsidR="005F1F37" w:rsidRPr="00EB28BE" w:rsidRDefault="005F1F37" w:rsidP="005F1F37">
      <w:pPr>
        <w:pStyle w:val="ad"/>
        <w:rPr>
          <w:rFonts w:hAnsi="宋体" w:cs="宋体" w:hint="eastAsia"/>
        </w:rPr>
      </w:pPr>
      <w:r w:rsidRPr="00EB28BE">
        <w:rPr>
          <w:rFonts w:hAnsi="宋体" w:cs="宋体" w:hint="eastAsia"/>
        </w:rPr>
        <w:t xml:space="preserve">       int ret=1,i;</w:t>
      </w:r>
    </w:p>
    <w:p w:rsidR="005F1F37" w:rsidRPr="00EB28BE" w:rsidRDefault="005F1F37" w:rsidP="005F1F37">
      <w:pPr>
        <w:pStyle w:val="ad"/>
        <w:rPr>
          <w:rFonts w:hAnsi="宋体" w:cs="宋体" w:hint="eastAsia"/>
        </w:rPr>
      </w:pPr>
      <w:r w:rsidRPr="00EB28BE">
        <w:rPr>
          <w:rFonts w:hAnsi="宋体" w:cs="宋体" w:hint="eastAsia"/>
        </w:rPr>
        <w:t xml:space="preserve">       for (i=2;i*i&lt;=n;i++)</w:t>
      </w:r>
    </w:p>
    <w:p w:rsidR="005F1F37" w:rsidRPr="00EB28BE" w:rsidRDefault="005F1F37" w:rsidP="005F1F37">
      <w:pPr>
        <w:pStyle w:val="ad"/>
        <w:rPr>
          <w:rFonts w:hAnsi="宋体" w:cs="宋体" w:hint="eastAsia"/>
        </w:rPr>
      </w:pPr>
      <w:r w:rsidRPr="00EB28BE">
        <w:rPr>
          <w:rFonts w:hAnsi="宋体" w:cs="宋体" w:hint="eastAsia"/>
        </w:rPr>
        <w:t xml:space="preserve">              if (n%i==0){</w:t>
      </w:r>
    </w:p>
    <w:p w:rsidR="005F1F37" w:rsidRPr="00EB28BE" w:rsidRDefault="005F1F37" w:rsidP="005F1F37">
      <w:pPr>
        <w:pStyle w:val="ad"/>
        <w:rPr>
          <w:rFonts w:hAnsi="宋体" w:cs="宋体" w:hint="eastAsia"/>
        </w:rPr>
      </w:pPr>
      <w:r w:rsidRPr="00EB28BE">
        <w:rPr>
          <w:rFonts w:hAnsi="宋体" w:cs="宋体" w:hint="eastAsia"/>
        </w:rPr>
        <w:t xml:space="preserve">                     n/=i,ret*=i-1;</w:t>
      </w:r>
    </w:p>
    <w:p w:rsidR="005F1F37" w:rsidRPr="00EB28BE" w:rsidRDefault="005F1F37" w:rsidP="005F1F37">
      <w:pPr>
        <w:pStyle w:val="ad"/>
        <w:rPr>
          <w:rFonts w:hAnsi="宋体" w:cs="宋体" w:hint="eastAsia"/>
        </w:rPr>
      </w:pPr>
      <w:r w:rsidRPr="00EB28BE">
        <w:rPr>
          <w:rFonts w:hAnsi="宋体" w:cs="宋体" w:hint="eastAsia"/>
        </w:rPr>
        <w:t xml:space="preserve">                     while (n%i==0)</w:t>
      </w:r>
    </w:p>
    <w:p w:rsidR="005F1F37" w:rsidRPr="00EB28BE" w:rsidRDefault="005F1F37" w:rsidP="005F1F37">
      <w:pPr>
        <w:pStyle w:val="ad"/>
        <w:rPr>
          <w:rFonts w:hAnsi="宋体" w:cs="宋体" w:hint="eastAsia"/>
        </w:rPr>
      </w:pPr>
      <w:r w:rsidRPr="00EB28BE">
        <w:rPr>
          <w:rFonts w:hAnsi="宋体" w:cs="宋体" w:hint="eastAsia"/>
        </w:rPr>
        <w:t xml:space="preserve">                            n/=i,ret*=i;</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if (n&gt;1)</w:t>
      </w:r>
    </w:p>
    <w:p w:rsidR="005F1F37" w:rsidRPr="00EB28BE" w:rsidRDefault="005F1F37" w:rsidP="005F1F37">
      <w:pPr>
        <w:pStyle w:val="ad"/>
        <w:rPr>
          <w:rFonts w:hAnsi="宋体" w:cs="宋体" w:hint="eastAsia"/>
        </w:rPr>
      </w:pPr>
      <w:r w:rsidRPr="00EB28BE">
        <w:rPr>
          <w:rFonts w:hAnsi="宋体" w:cs="宋体" w:hint="eastAsia"/>
        </w:rPr>
        <w:t xml:space="preserve">              ret*=n-1;</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sz w:val="24"/>
          <w:szCs w:val="24"/>
        </w:rPr>
      </w:pPr>
      <w:r w:rsidRPr="00EB28BE">
        <w:rPr>
          <w:rFonts w:hAnsi="宋体" w:cs="宋体" w:hint="eastAsia"/>
          <w:b/>
          <w:sz w:val="24"/>
          <w:szCs w:val="24"/>
        </w:rPr>
        <w:t>5、数值计算</w:t>
      </w:r>
    </w:p>
    <w:p w:rsidR="005F1F37" w:rsidRPr="00EB28BE" w:rsidRDefault="005F1F37" w:rsidP="005F1F37">
      <w:pPr>
        <w:pStyle w:val="ad"/>
        <w:rPr>
          <w:rFonts w:hAnsi="宋体" w:cs="宋体" w:hint="eastAsia"/>
          <w:b/>
        </w:rPr>
      </w:pPr>
      <w:r w:rsidRPr="00EB28BE">
        <w:rPr>
          <w:rFonts w:hAnsi="宋体" w:cs="宋体" w:hint="eastAsia"/>
          <w:b/>
        </w:rPr>
        <w:t>5.1 定积分计算(Romberg)</w:t>
      </w:r>
    </w:p>
    <w:p w:rsidR="005F1F37" w:rsidRPr="00EB28BE" w:rsidRDefault="005F1F37" w:rsidP="005F1F37">
      <w:pPr>
        <w:pStyle w:val="ad"/>
        <w:rPr>
          <w:rFonts w:hAnsi="宋体" w:cs="宋体" w:hint="eastAsia"/>
        </w:rPr>
      </w:pPr>
      <w:r w:rsidRPr="00EB28BE">
        <w:rPr>
          <w:rFonts w:hAnsi="宋体" w:cs="宋体" w:hint="eastAsia"/>
        </w:rPr>
        <w:t>/*  Romberg求定积分</w:t>
      </w:r>
    </w:p>
    <w:p w:rsidR="005F1F37" w:rsidRPr="00EB28BE" w:rsidRDefault="005F1F37" w:rsidP="005F1F37">
      <w:pPr>
        <w:pStyle w:val="ad"/>
        <w:rPr>
          <w:rFonts w:hAnsi="宋体" w:cs="宋体" w:hint="eastAsia"/>
        </w:rPr>
      </w:pPr>
      <w:r w:rsidRPr="00EB28BE">
        <w:rPr>
          <w:rFonts w:hAnsi="宋体" w:cs="宋体" w:hint="eastAsia"/>
        </w:rPr>
        <w:t xml:space="preserve">    输入：积分区间[a,b]，被积函数f(x,y,z)</w:t>
      </w:r>
    </w:p>
    <w:p w:rsidR="005F1F37" w:rsidRPr="00EB28BE" w:rsidRDefault="005F1F37" w:rsidP="005F1F37">
      <w:pPr>
        <w:pStyle w:val="ad"/>
        <w:rPr>
          <w:rFonts w:hAnsi="宋体" w:cs="宋体" w:hint="eastAsia"/>
        </w:rPr>
      </w:pPr>
      <w:r w:rsidRPr="00EB28BE">
        <w:rPr>
          <w:rFonts w:hAnsi="宋体" w:cs="宋体" w:hint="eastAsia"/>
        </w:rPr>
        <w:t xml:space="preserve">    输出：积分结果</w:t>
      </w:r>
    </w:p>
    <w:p w:rsidR="005F1F37" w:rsidRPr="00EB28BE" w:rsidRDefault="005F1F37" w:rsidP="005F1F37">
      <w:pPr>
        <w:pStyle w:val="ad"/>
        <w:rPr>
          <w:rFonts w:hAnsi="宋体" w:cs="宋体" w:hint="eastAsia"/>
        </w:rPr>
      </w:pPr>
      <w:r w:rsidRPr="00EB28BE">
        <w:rPr>
          <w:rFonts w:hAnsi="宋体" w:cs="宋体" w:hint="eastAsia"/>
        </w:rPr>
        <w:t xml:space="preserve">    f(x,y,z)示例：</w:t>
      </w:r>
    </w:p>
    <w:p w:rsidR="005F1F37" w:rsidRPr="00EB28BE" w:rsidRDefault="005F1F37" w:rsidP="005F1F37">
      <w:pPr>
        <w:pStyle w:val="ad"/>
        <w:rPr>
          <w:rFonts w:hAnsi="宋体" w:cs="宋体" w:hint="eastAsia"/>
        </w:rPr>
      </w:pPr>
      <w:r w:rsidRPr="00EB28BE">
        <w:rPr>
          <w:rFonts w:hAnsi="宋体" w:cs="宋体" w:hint="eastAsia"/>
        </w:rPr>
        <w:t xml:space="preserve">    double f0( double x, double l, double t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sqrt(1.0+l*l*t*t*cos(t*x)*cos(t*x));</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double Integral(double a, double b, double (*f)(double x, double y, double z), double eps, </w:t>
      </w:r>
    </w:p>
    <w:p w:rsidR="005F1F37" w:rsidRPr="00EB28BE" w:rsidRDefault="005F1F37" w:rsidP="005F1F37">
      <w:pPr>
        <w:pStyle w:val="ad"/>
        <w:rPr>
          <w:rFonts w:hAnsi="宋体" w:cs="宋体" w:hint="eastAsia"/>
        </w:rPr>
      </w:pPr>
      <w:r w:rsidRPr="00EB28BE">
        <w:rPr>
          <w:rFonts w:hAnsi="宋体" w:cs="宋体" w:hint="eastAsia"/>
        </w:rPr>
        <w:t xml:space="preserve">                            double l, double 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double Romberg (double a, double b, double (*f)(double x, double y, double z), double eps, </w:t>
      </w:r>
    </w:p>
    <w:p w:rsidR="005F1F37" w:rsidRPr="00EB28BE" w:rsidRDefault="005F1F37" w:rsidP="005F1F37">
      <w:pPr>
        <w:pStyle w:val="ad"/>
        <w:rPr>
          <w:rFonts w:hAnsi="宋体" w:cs="宋体" w:hint="eastAsia"/>
        </w:rPr>
      </w:pPr>
      <w:r w:rsidRPr="00EB28BE">
        <w:rPr>
          <w:rFonts w:hAnsi="宋体" w:cs="宋体" w:hint="eastAsia"/>
        </w:rPr>
        <w:t xml:space="preserve">                            double l, double 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#define MAX_N  1000</w:t>
      </w:r>
    </w:p>
    <w:p w:rsidR="005F1F37" w:rsidRPr="00EB28BE" w:rsidRDefault="005F1F37" w:rsidP="005F1F37">
      <w:pPr>
        <w:pStyle w:val="ad"/>
        <w:rPr>
          <w:rFonts w:hAnsi="宋体" w:cs="宋体" w:hint="eastAsia"/>
        </w:rPr>
      </w:pPr>
      <w:r w:rsidRPr="00EB28BE">
        <w:rPr>
          <w:rFonts w:hAnsi="宋体" w:cs="宋体" w:hint="eastAsia"/>
        </w:rPr>
        <w:t xml:space="preserve">       int i, j, temp2, min;</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double h, R[2][MAX_N], temp4;</w:t>
      </w:r>
    </w:p>
    <w:p w:rsidR="005F1F37" w:rsidRPr="00EB28BE" w:rsidRDefault="005F1F37" w:rsidP="005F1F37">
      <w:pPr>
        <w:pStyle w:val="ad"/>
        <w:rPr>
          <w:rFonts w:hAnsi="宋体" w:cs="宋体" w:hint="eastAsia"/>
          <w:lang w:val="pt-BR"/>
        </w:rPr>
      </w:pPr>
      <w:r w:rsidRPr="00EB28BE">
        <w:rPr>
          <w:rFonts w:hAnsi="宋体" w:cs="宋体" w:hint="eastAsia"/>
          <w:lang w:val="pt-BR"/>
        </w:rPr>
        <w:lastRenderedPageBreak/>
        <w:t xml:space="preserve">       for (i=0; i&lt;MAX_N; i++)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R[0][i] = 0.0;</w:t>
      </w:r>
    </w:p>
    <w:p w:rsidR="005F1F37" w:rsidRPr="00EB28BE" w:rsidRDefault="005F1F37" w:rsidP="005F1F37">
      <w:pPr>
        <w:pStyle w:val="ad"/>
        <w:rPr>
          <w:rFonts w:hAnsi="宋体" w:cs="宋体" w:hint="eastAsia"/>
        </w:rPr>
      </w:pPr>
      <w:r w:rsidRPr="00EB28BE">
        <w:rPr>
          <w:rFonts w:hAnsi="宋体" w:cs="宋体" w:hint="eastAsia"/>
        </w:rPr>
        <w:t xml:space="preserve">              R[1][i] = 0.0;</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h = b-a;</w:t>
      </w:r>
    </w:p>
    <w:p w:rsidR="005F1F37" w:rsidRPr="00EB28BE" w:rsidRDefault="005F1F37" w:rsidP="005F1F37">
      <w:pPr>
        <w:pStyle w:val="ad"/>
        <w:rPr>
          <w:rFonts w:hAnsi="宋体" w:cs="宋体" w:hint="eastAsia"/>
        </w:rPr>
      </w:pPr>
      <w:r w:rsidRPr="00EB28BE">
        <w:rPr>
          <w:rFonts w:hAnsi="宋体" w:cs="宋体" w:hint="eastAsia"/>
        </w:rPr>
        <w:t xml:space="preserve">       min = (int)(log(h*10.0)/log(2.0)); //h should be at most 0.1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R[0][0] = ((*f)(a, l, t)+(*f)(b, l, t))*h*0.50;</w:t>
      </w:r>
    </w:p>
    <w:p w:rsidR="005F1F37" w:rsidRPr="00EB28BE" w:rsidRDefault="005F1F37" w:rsidP="005F1F37">
      <w:pPr>
        <w:pStyle w:val="ad"/>
        <w:rPr>
          <w:rFonts w:hAnsi="宋体" w:cs="宋体" w:hint="eastAsia"/>
        </w:rPr>
      </w:pPr>
      <w:r w:rsidRPr="00EB28BE">
        <w:rPr>
          <w:rFonts w:hAnsi="宋体" w:cs="宋体" w:hint="eastAsia"/>
        </w:rPr>
        <w:t xml:space="preserve">       i = 1;</w:t>
      </w:r>
    </w:p>
    <w:p w:rsidR="005F1F37" w:rsidRPr="00EB28BE" w:rsidRDefault="005F1F37" w:rsidP="005F1F37">
      <w:pPr>
        <w:pStyle w:val="ad"/>
        <w:rPr>
          <w:rFonts w:hAnsi="宋体" w:cs="宋体" w:hint="eastAsia"/>
        </w:rPr>
      </w:pPr>
      <w:r w:rsidRPr="00EB28BE">
        <w:rPr>
          <w:rFonts w:hAnsi="宋体" w:cs="宋体" w:hint="eastAsia"/>
        </w:rPr>
        <w:t xml:space="preserve">       temp2 = 1;</w:t>
      </w:r>
    </w:p>
    <w:p w:rsidR="005F1F37" w:rsidRPr="00EB28BE" w:rsidRDefault="005F1F37" w:rsidP="005F1F37">
      <w:pPr>
        <w:pStyle w:val="ad"/>
        <w:rPr>
          <w:rFonts w:hAnsi="宋体" w:cs="宋体" w:hint="eastAsia"/>
        </w:rPr>
      </w:pPr>
      <w:r w:rsidRPr="00EB28BE">
        <w:rPr>
          <w:rFonts w:hAnsi="宋体" w:cs="宋体" w:hint="eastAsia"/>
        </w:rPr>
        <w:t xml:space="preserve">       while (i&lt;MAX_N){</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R[1][0] = 0.0;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(j=1; j&lt;=temp2; 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R[1][0] += (*f)(a+h*((double)j-0.50), l, 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R[1][0] = (R[0][0] + h*R[1][0])*0.50;</w:t>
      </w:r>
    </w:p>
    <w:p w:rsidR="005F1F37" w:rsidRPr="00EB28BE" w:rsidRDefault="005F1F37" w:rsidP="005F1F37">
      <w:pPr>
        <w:pStyle w:val="ad"/>
        <w:rPr>
          <w:rFonts w:hAnsi="宋体" w:cs="宋体" w:hint="eastAsia"/>
        </w:rPr>
      </w:pPr>
      <w:r w:rsidRPr="00EB28BE">
        <w:rPr>
          <w:rFonts w:hAnsi="宋体" w:cs="宋体" w:hint="eastAsia"/>
        </w:rPr>
        <w:t xml:space="preserve">              temp4 = 4.0;</w:t>
      </w:r>
    </w:p>
    <w:p w:rsidR="005F1F37" w:rsidRPr="00EB28BE" w:rsidRDefault="005F1F37" w:rsidP="005F1F37">
      <w:pPr>
        <w:pStyle w:val="ad"/>
        <w:rPr>
          <w:rFonts w:hAnsi="宋体" w:cs="宋体" w:hint="eastAsia"/>
        </w:rPr>
      </w:pPr>
      <w:r w:rsidRPr="00EB28BE">
        <w:rPr>
          <w:rFonts w:hAnsi="宋体" w:cs="宋体" w:hint="eastAsia"/>
        </w:rPr>
        <w:t xml:space="preserve">              for (j=1; j&lt;i; j++)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R[1][j] = R[1][j-1] + (R[1][j-1]-R[0][j-1])/(temp4-1.0);</w:t>
      </w:r>
    </w:p>
    <w:p w:rsidR="005F1F37" w:rsidRPr="00EB28BE" w:rsidRDefault="005F1F37" w:rsidP="005F1F37">
      <w:pPr>
        <w:pStyle w:val="ad"/>
        <w:rPr>
          <w:rFonts w:hAnsi="宋体" w:cs="宋体" w:hint="eastAsia"/>
        </w:rPr>
      </w:pPr>
      <w:r w:rsidRPr="00EB28BE">
        <w:rPr>
          <w:rFonts w:hAnsi="宋体" w:cs="宋体" w:hint="eastAsia"/>
        </w:rPr>
        <w:t xml:space="preserve">                     temp4 *= 4.0;</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if ((fabs(R[1][i-1]-R[0][i-2])&lt;eps)&amp;&amp;(i&gt;min))</w:t>
      </w:r>
    </w:p>
    <w:p w:rsidR="005F1F37" w:rsidRPr="00EB28BE" w:rsidRDefault="005F1F37" w:rsidP="005F1F37">
      <w:pPr>
        <w:pStyle w:val="ad"/>
        <w:rPr>
          <w:rFonts w:hAnsi="宋体" w:cs="宋体" w:hint="eastAsia"/>
        </w:rPr>
      </w:pPr>
      <w:r w:rsidRPr="00EB28BE">
        <w:rPr>
          <w:rFonts w:hAnsi="宋体" w:cs="宋体" w:hint="eastAsia"/>
        </w:rPr>
        <w:t xml:space="preserve">                     return R[1][i-1];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 *= 0.50;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temp2 *= 2;</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(j=0; j&lt;i; 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R[0][j] = R[1][j];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R[1][MAX_N-1];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double Integral(double a, double b, double (*f)(double x, double y, double z), double eps, </w:t>
      </w:r>
    </w:p>
    <w:p w:rsidR="005F1F37" w:rsidRPr="00EB28BE" w:rsidRDefault="005F1F37" w:rsidP="005F1F37">
      <w:pPr>
        <w:pStyle w:val="ad"/>
        <w:rPr>
          <w:rFonts w:hAnsi="宋体" w:cs="宋体" w:hint="eastAsia"/>
        </w:rPr>
      </w:pPr>
      <w:r w:rsidRPr="00EB28BE">
        <w:rPr>
          <w:rFonts w:hAnsi="宋体" w:cs="宋体" w:hint="eastAsia"/>
        </w:rPr>
        <w:t xml:space="preserve">                            double l, double 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#define pi 3.1415926535897932</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n;</w:t>
      </w:r>
    </w:p>
    <w:p w:rsidR="005F1F37" w:rsidRPr="00EB28BE" w:rsidRDefault="005F1F37" w:rsidP="005F1F37">
      <w:pPr>
        <w:pStyle w:val="ad"/>
        <w:rPr>
          <w:rFonts w:hAnsi="宋体" w:cs="宋体" w:hint="eastAsia"/>
        </w:rPr>
      </w:pPr>
      <w:r w:rsidRPr="00EB28BE">
        <w:rPr>
          <w:rFonts w:hAnsi="宋体" w:cs="宋体" w:hint="eastAsia"/>
        </w:rPr>
        <w:t xml:space="preserve">       double R, p, res;</w:t>
      </w:r>
    </w:p>
    <w:p w:rsidR="005F1F37" w:rsidRPr="00EB28BE" w:rsidRDefault="005F1F37" w:rsidP="005F1F37">
      <w:pPr>
        <w:pStyle w:val="ad"/>
        <w:rPr>
          <w:rFonts w:hAnsi="宋体" w:cs="宋体" w:hint="eastAsia"/>
        </w:rPr>
      </w:pPr>
      <w:r w:rsidRPr="00EB28BE">
        <w:rPr>
          <w:rFonts w:hAnsi="宋体" w:cs="宋体" w:hint="eastAsia"/>
        </w:rPr>
        <w:t xml:space="preserve">       n = (int)(floor)(b * t * 0.50 / pi);</w:t>
      </w:r>
    </w:p>
    <w:p w:rsidR="005F1F37" w:rsidRPr="00EB28BE" w:rsidRDefault="005F1F37" w:rsidP="005F1F37">
      <w:pPr>
        <w:pStyle w:val="ad"/>
        <w:rPr>
          <w:rFonts w:hAnsi="宋体" w:cs="宋体" w:hint="eastAsia"/>
        </w:rPr>
      </w:pPr>
      <w:r w:rsidRPr="00EB28BE">
        <w:rPr>
          <w:rFonts w:hAnsi="宋体" w:cs="宋体" w:hint="eastAsia"/>
        </w:rPr>
        <w:t xml:space="preserve">       p = 2.0 * pi / t;</w:t>
      </w:r>
    </w:p>
    <w:p w:rsidR="005F1F37" w:rsidRPr="00EB28BE" w:rsidRDefault="005F1F37" w:rsidP="005F1F37">
      <w:pPr>
        <w:pStyle w:val="ad"/>
        <w:rPr>
          <w:rFonts w:hAnsi="宋体" w:cs="宋体" w:hint="eastAsia"/>
        </w:rPr>
      </w:pPr>
      <w:r w:rsidRPr="00EB28BE">
        <w:rPr>
          <w:rFonts w:hAnsi="宋体" w:cs="宋体" w:hint="eastAsia"/>
        </w:rPr>
        <w:t xml:space="preserve">       res = b - (double)n * p;</w:t>
      </w:r>
    </w:p>
    <w:p w:rsidR="005F1F37" w:rsidRPr="00EB28BE" w:rsidRDefault="005F1F37" w:rsidP="005F1F37">
      <w:pPr>
        <w:pStyle w:val="ad"/>
        <w:rPr>
          <w:rFonts w:hAnsi="宋体" w:cs="宋体" w:hint="eastAsia"/>
        </w:rPr>
      </w:pPr>
      <w:r w:rsidRPr="00EB28BE">
        <w:rPr>
          <w:rFonts w:hAnsi="宋体" w:cs="宋体" w:hint="eastAsia"/>
        </w:rPr>
        <w:t xml:space="preserve">       if (n) </w:t>
      </w:r>
    </w:p>
    <w:p w:rsidR="005F1F37" w:rsidRPr="00EB28BE" w:rsidRDefault="005F1F37" w:rsidP="005F1F37">
      <w:pPr>
        <w:pStyle w:val="ad"/>
        <w:rPr>
          <w:rFonts w:hAnsi="宋体" w:cs="宋体" w:hint="eastAsia"/>
        </w:rPr>
      </w:pPr>
      <w:r w:rsidRPr="00EB28BE">
        <w:rPr>
          <w:rFonts w:hAnsi="宋体" w:cs="宋体" w:hint="eastAsia"/>
        </w:rPr>
        <w:t xml:space="preserve">              R = Romberg (a, p, f0, eps/(double)n, l, t);</w:t>
      </w:r>
    </w:p>
    <w:p w:rsidR="005F1F37" w:rsidRPr="00EB28BE" w:rsidRDefault="005F1F37" w:rsidP="005F1F37">
      <w:pPr>
        <w:pStyle w:val="ad"/>
        <w:rPr>
          <w:rFonts w:hAnsi="宋体" w:cs="宋体" w:hint="eastAsia"/>
        </w:rPr>
      </w:pPr>
      <w:r w:rsidRPr="00EB28BE">
        <w:rPr>
          <w:rFonts w:hAnsi="宋体" w:cs="宋体" w:hint="eastAsia"/>
        </w:rPr>
        <w:t xml:space="preserve">       R = R * (double)n + Romberg( 0.0, res, f0, eps, l, t );</w:t>
      </w:r>
    </w:p>
    <w:p w:rsidR="005F1F37" w:rsidRPr="00EB28BE" w:rsidRDefault="005F1F37" w:rsidP="005F1F37">
      <w:pPr>
        <w:pStyle w:val="ad"/>
        <w:rPr>
          <w:rFonts w:hAnsi="宋体" w:cs="宋体" w:hint="eastAsia"/>
        </w:rPr>
      </w:pPr>
      <w:r w:rsidRPr="00EB28BE">
        <w:rPr>
          <w:rFonts w:hAnsi="宋体" w:cs="宋体" w:hint="eastAsia"/>
        </w:rPr>
        <w:lastRenderedPageBreak/>
        <w:t xml:space="preserve">       return R/100.0;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5.2 多项式求根(牛顿法)</w:t>
      </w:r>
    </w:p>
    <w:p w:rsidR="005F1F37" w:rsidRPr="00EB28BE" w:rsidRDefault="005F1F37" w:rsidP="005F1F37">
      <w:pPr>
        <w:pStyle w:val="ad"/>
        <w:rPr>
          <w:rFonts w:hAnsi="宋体" w:cs="宋体" w:hint="eastAsia"/>
        </w:rPr>
      </w:pPr>
      <w:r w:rsidRPr="00EB28BE">
        <w:rPr>
          <w:rFonts w:hAnsi="宋体" w:cs="宋体" w:hint="eastAsia"/>
        </w:rPr>
        <w:t>/* 牛顿法解多项式的根</w:t>
      </w:r>
    </w:p>
    <w:p w:rsidR="005F1F37" w:rsidRPr="00EB28BE" w:rsidRDefault="005F1F37" w:rsidP="005F1F37">
      <w:pPr>
        <w:pStyle w:val="ad"/>
        <w:rPr>
          <w:rFonts w:hAnsi="宋体" w:cs="宋体" w:hint="eastAsia"/>
        </w:rPr>
      </w:pPr>
      <w:r w:rsidRPr="00EB28BE">
        <w:rPr>
          <w:rFonts w:hAnsi="宋体" w:cs="宋体" w:hint="eastAsia"/>
        </w:rPr>
        <w:t xml:space="preserve">   输入：多项式系数c[]，多项式度数n，求在[a,b]间的根</w:t>
      </w:r>
    </w:p>
    <w:p w:rsidR="005F1F37" w:rsidRPr="00EB28BE" w:rsidRDefault="005F1F37" w:rsidP="005F1F37">
      <w:pPr>
        <w:pStyle w:val="ad"/>
        <w:rPr>
          <w:rFonts w:hAnsi="宋体" w:cs="宋体" w:hint="eastAsia"/>
        </w:rPr>
      </w:pPr>
      <w:r w:rsidRPr="00EB28BE">
        <w:rPr>
          <w:rFonts w:hAnsi="宋体" w:cs="宋体" w:hint="eastAsia"/>
        </w:rPr>
        <w:t xml:space="preserve">   输出：根</w:t>
      </w:r>
    </w:p>
    <w:p w:rsidR="005F1F37" w:rsidRPr="00EB28BE" w:rsidRDefault="005F1F37" w:rsidP="005F1F37">
      <w:pPr>
        <w:pStyle w:val="ad"/>
        <w:rPr>
          <w:rFonts w:hAnsi="宋体" w:cs="宋体" w:hint="eastAsia"/>
        </w:rPr>
      </w:pPr>
      <w:r w:rsidRPr="00EB28BE">
        <w:rPr>
          <w:rFonts w:hAnsi="宋体" w:cs="宋体" w:hint="eastAsia"/>
        </w:rPr>
        <w:t xml:space="preserve">   要求保证[a,b]间有根</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fabs( double x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return (x&lt;0)? -x : x;</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double f(int m, double c[], double x)</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double p = c[m];</w:t>
      </w:r>
    </w:p>
    <w:p w:rsidR="005F1F37" w:rsidRPr="00EB28BE" w:rsidRDefault="005F1F37" w:rsidP="005F1F37">
      <w:pPr>
        <w:pStyle w:val="ad"/>
        <w:rPr>
          <w:rFonts w:hAnsi="宋体" w:cs="宋体" w:hint="eastAsia"/>
        </w:rPr>
      </w:pPr>
      <w:r w:rsidRPr="00EB28BE">
        <w:rPr>
          <w:rFonts w:hAnsi="宋体" w:cs="宋体" w:hint="eastAsia"/>
        </w:rPr>
        <w:t xml:space="preserve">       for (i=m; i&gt;0; i--)</w:t>
      </w:r>
    </w:p>
    <w:p w:rsidR="005F1F37" w:rsidRPr="00EB28BE" w:rsidRDefault="005F1F37" w:rsidP="005F1F37">
      <w:pPr>
        <w:pStyle w:val="ad"/>
        <w:rPr>
          <w:rFonts w:hAnsi="宋体" w:cs="宋体" w:hint="eastAsia"/>
        </w:rPr>
      </w:pPr>
      <w:r w:rsidRPr="00EB28BE">
        <w:rPr>
          <w:rFonts w:hAnsi="宋体" w:cs="宋体" w:hint="eastAsia"/>
        </w:rPr>
        <w:t xml:space="preserve">              p = p*x + c[i-1];</w:t>
      </w:r>
    </w:p>
    <w:p w:rsidR="005F1F37" w:rsidRPr="00EB28BE" w:rsidRDefault="005F1F37" w:rsidP="005F1F37">
      <w:pPr>
        <w:pStyle w:val="ad"/>
        <w:rPr>
          <w:rFonts w:hAnsi="宋体" w:cs="宋体" w:hint="eastAsia"/>
        </w:rPr>
      </w:pPr>
      <w:r w:rsidRPr="00EB28BE">
        <w:rPr>
          <w:rFonts w:hAnsi="宋体" w:cs="宋体" w:hint="eastAsia"/>
        </w:rPr>
        <w:t xml:space="preserve">       return p;</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int newton(double x0, double *r, </w:t>
      </w:r>
    </w:p>
    <w:p w:rsidR="005F1F37" w:rsidRPr="00EB28BE" w:rsidRDefault="005F1F37" w:rsidP="005F1F37">
      <w:pPr>
        <w:pStyle w:val="ad"/>
        <w:rPr>
          <w:rFonts w:hAnsi="宋体" w:cs="宋体" w:hint="eastAsia"/>
        </w:rPr>
      </w:pPr>
      <w:r w:rsidRPr="00EB28BE">
        <w:rPr>
          <w:rFonts w:hAnsi="宋体" w:cs="宋体" w:hint="eastAsia"/>
        </w:rPr>
        <w:t xml:space="preserve">                 double c[], double cp[], int n, </w:t>
      </w:r>
    </w:p>
    <w:p w:rsidR="005F1F37" w:rsidRPr="00EB28BE" w:rsidRDefault="005F1F37" w:rsidP="005F1F37">
      <w:pPr>
        <w:pStyle w:val="ad"/>
        <w:rPr>
          <w:rFonts w:hAnsi="宋体" w:cs="宋体" w:hint="eastAsia"/>
        </w:rPr>
      </w:pPr>
      <w:r w:rsidRPr="00EB28BE">
        <w:rPr>
          <w:rFonts w:hAnsi="宋体" w:cs="宋体" w:hint="eastAsia"/>
        </w:rPr>
        <w:t xml:space="preserve">                 double a, double b, double 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int MAX_ITERATION = 1000;</w:t>
      </w:r>
    </w:p>
    <w:p w:rsidR="005F1F37" w:rsidRPr="00EB28BE" w:rsidRDefault="005F1F37" w:rsidP="005F1F37">
      <w:pPr>
        <w:pStyle w:val="ad"/>
        <w:rPr>
          <w:rFonts w:hAnsi="宋体" w:cs="宋体" w:hint="eastAsia"/>
        </w:rPr>
      </w:pPr>
      <w:r w:rsidRPr="00EB28BE">
        <w:rPr>
          <w:rFonts w:hAnsi="宋体" w:cs="宋体" w:hint="eastAsia"/>
        </w:rPr>
        <w:t xml:space="preserve">       int i = 1;</w:t>
      </w:r>
    </w:p>
    <w:p w:rsidR="005F1F37" w:rsidRPr="00EB28BE" w:rsidRDefault="005F1F37" w:rsidP="005F1F37">
      <w:pPr>
        <w:pStyle w:val="ad"/>
        <w:rPr>
          <w:rFonts w:hAnsi="宋体" w:cs="宋体" w:hint="eastAsia"/>
        </w:rPr>
      </w:pPr>
      <w:r w:rsidRPr="00EB28BE">
        <w:rPr>
          <w:rFonts w:hAnsi="宋体" w:cs="宋体" w:hint="eastAsia"/>
        </w:rPr>
        <w:t xml:space="preserve">       double x1, x2, fp, eps2 = eps/10.0;</w:t>
      </w:r>
    </w:p>
    <w:p w:rsidR="005F1F37" w:rsidRPr="00EB28BE" w:rsidRDefault="005F1F37" w:rsidP="005F1F37">
      <w:pPr>
        <w:pStyle w:val="ad"/>
        <w:rPr>
          <w:rFonts w:hAnsi="宋体" w:cs="宋体" w:hint="eastAsia"/>
        </w:rPr>
      </w:pPr>
      <w:r w:rsidRPr="00EB28BE">
        <w:rPr>
          <w:rFonts w:hAnsi="宋体" w:cs="宋体" w:hint="eastAsia"/>
        </w:rPr>
        <w:t xml:space="preserve">      x1 = x0;</w:t>
      </w:r>
    </w:p>
    <w:p w:rsidR="005F1F37" w:rsidRPr="00EB28BE" w:rsidRDefault="005F1F37" w:rsidP="005F1F37">
      <w:pPr>
        <w:pStyle w:val="ad"/>
        <w:rPr>
          <w:rFonts w:hAnsi="宋体" w:cs="宋体" w:hint="eastAsia"/>
        </w:rPr>
      </w:pPr>
      <w:r w:rsidRPr="00EB28BE">
        <w:rPr>
          <w:rFonts w:hAnsi="宋体" w:cs="宋体" w:hint="eastAsia"/>
        </w:rPr>
        <w:t xml:space="preserve">       while (i &lt; MAX_ITERATION)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x2 = f(n, c, x1);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fp = f(n-1, cp, x1);</w:t>
      </w:r>
    </w:p>
    <w:p w:rsidR="005F1F37" w:rsidRPr="00EB28BE" w:rsidRDefault="005F1F37" w:rsidP="005F1F37">
      <w:pPr>
        <w:pStyle w:val="ad"/>
        <w:rPr>
          <w:rFonts w:hAnsi="宋体" w:cs="宋体" w:hint="eastAsia"/>
        </w:rPr>
      </w:pPr>
      <w:r w:rsidRPr="00EB28BE">
        <w:rPr>
          <w:rFonts w:hAnsi="宋体" w:cs="宋体" w:hint="eastAsia"/>
        </w:rPr>
        <w:t xml:space="preserve">              if ((fabs(fp)&lt;0.000000001) &amp;&amp; (fabs(x2)&gt;1.0))</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x2 = x1 - x2/fp;</w:t>
      </w:r>
    </w:p>
    <w:p w:rsidR="005F1F37" w:rsidRPr="00EB28BE" w:rsidRDefault="005F1F37" w:rsidP="005F1F37">
      <w:pPr>
        <w:pStyle w:val="ad"/>
        <w:rPr>
          <w:rFonts w:hAnsi="宋体" w:cs="宋体" w:hint="eastAsia"/>
        </w:rPr>
      </w:pPr>
      <w:r w:rsidRPr="00EB28BE">
        <w:rPr>
          <w:rFonts w:hAnsi="宋体" w:cs="宋体" w:hint="eastAsia"/>
        </w:rPr>
        <w:t xml:space="preserve">              if (fabs(x1-x2)&lt;eps2) {</w:t>
      </w:r>
    </w:p>
    <w:p w:rsidR="005F1F37" w:rsidRPr="00EB28BE" w:rsidRDefault="005F1F37" w:rsidP="005F1F37">
      <w:pPr>
        <w:pStyle w:val="ad"/>
        <w:rPr>
          <w:rFonts w:hAnsi="宋体" w:cs="宋体" w:hint="eastAsia"/>
        </w:rPr>
      </w:pPr>
      <w:r w:rsidRPr="00EB28BE">
        <w:rPr>
          <w:rFonts w:hAnsi="宋体" w:cs="宋体" w:hint="eastAsia"/>
        </w:rPr>
        <w:t xml:space="preserve">                     if (x2&lt;a || x2&gt;b)</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 = x2;</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return 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x1 = x2;</w:t>
      </w:r>
    </w:p>
    <w:p w:rsidR="005F1F37" w:rsidRPr="00EB28BE" w:rsidRDefault="005F1F37" w:rsidP="005F1F37">
      <w:pPr>
        <w:pStyle w:val="ad"/>
        <w:rPr>
          <w:rFonts w:hAnsi="宋体" w:cs="宋体" w:hint="eastAsia"/>
        </w:rPr>
      </w:pPr>
      <w:r w:rsidRPr="00EB28BE">
        <w:rPr>
          <w:rFonts w:hAnsi="宋体" w:cs="宋体" w:hint="eastAsia"/>
        </w:rPr>
        <w:t xml:space="preserve">              i++;</w:t>
      </w:r>
    </w:p>
    <w:p w:rsidR="005F1F37" w:rsidRPr="00EB28BE" w:rsidRDefault="005F1F37" w:rsidP="005F1F37">
      <w:pPr>
        <w:pStyle w:val="ad"/>
        <w:rPr>
          <w:rFonts w:hAnsi="宋体" w:cs="宋体" w:hint="eastAsia"/>
        </w:rPr>
      </w:pPr>
      <w:r w:rsidRPr="00EB28BE">
        <w:rPr>
          <w:rFonts w:hAnsi="宋体" w:cs="宋体" w:hint="eastAsia"/>
        </w:rPr>
        <w:lastRenderedPageBreak/>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double Polynomial_Root(double c[], int n, double a, double b, double eps)</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double *cp;</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double root;</w:t>
      </w:r>
    </w:p>
    <w:p w:rsidR="005F1F37" w:rsidRPr="00EB28BE" w:rsidRDefault="005F1F37" w:rsidP="005F1F37">
      <w:pPr>
        <w:pStyle w:val="ad"/>
        <w:rPr>
          <w:rFonts w:hAnsi="宋体" w:cs="宋体" w:hint="eastAsia"/>
        </w:rPr>
      </w:pPr>
      <w:r w:rsidRPr="00EB28BE">
        <w:rPr>
          <w:rFonts w:hAnsi="宋体" w:cs="宋体" w:hint="eastAsia"/>
        </w:rPr>
        <w:t xml:space="preserve">       cp = (double *)calloc(n, sizeof(double));</w:t>
      </w:r>
    </w:p>
    <w:p w:rsidR="005F1F37" w:rsidRPr="00EB28BE" w:rsidRDefault="005F1F37" w:rsidP="005F1F37">
      <w:pPr>
        <w:pStyle w:val="ad"/>
        <w:rPr>
          <w:rFonts w:hAnsi="宋体" w:cs="宋体" w:hint="eastAsia"/>
        </w:rPr>
      </w:pPr>
      <w:r w:rsidRPr="00EB28BE">
        <w:rPr>
          <w:rFonts w:hAnsi="宋体" w:cs="宋体" w:hint="eastAsia"/>
        </w:rPr>
        <w:t xml:space="preserve">       for (i=n-1; i&gt;=0; i--) {</w:t>
      </w:r>
    </w:p>
    <w:p w:rsidR="005F1F37" w:rsidRPr="00EB28BE" w:rsidRDefault="005F1F37" w:rsidP="005F1F37">
      <w:pPr>
        <w:pStyle w:val="ad"/>
        <w:rPr>
          <w:rFonts w:hAnsi="宋体" w:cs="宋体" w:hint="eastAsia"/>
        </w:rPr>
      </w:pPr>
      <w:r w:rsidRPr="00EB28BE">
        <w:rPr>
          <w:rFonts w:hAnsi="宋体" w:cs="宋体" w:hint="eastAsia"/>
        </w:rPr>
        <w:t xml:space="preserve">              cp[i] = (i+1)*c[i+1];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if (a&gt;b) {</w:t>
      </w:r>
    </w:p>
    <w:p w:rsidR="005F1F37" w:rsidRPr="00EB28BE" w:rsidRDefault="005F1F37" w:rsidP="005F1F37">
      <w:pPr>
        <w:pStyle w:val="ad"/>
        <w:rPr>
          <w:rFonts w:hAnsi="宋体" w:cs="宋体" w:hint="eastAsia"/>
        </w:rPr>
      </w:pPr>
      <w:r w:rsidRPr="00EB28BE">
        <w:rPr>
          <w:rFonts w:hAnsi="宋体" w:cs="宋体" w:hint="eastAsia"/>
        </w:rPr>
        <w:t xml:space="preserve">                     root = a; a = b; b = root;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if ((!newton(a, &amp;root, c, cp, n, a, b, eps)) &amp;&amp; </w:t>
      </w:r>
    </w:p>
    <w:p w:rsidR="005F1F37" w:rsidRPr="00EB28BE" w:rsidRDefault="005F1F37" w:rsidP="005F1F37">
      <w:pPr>
        <w:pStyle w:val="ad"/>
        <w:rPr>
          <w:rFonts w:hAnsi="宋体" w:cs="宋体" w:hint="eastAsia"/>
        </w:rPr>
      </w:pPr>
      <w:r w:rsidRPr="00EB28BE">
        <w:rPr>
          <w:rFonts w:hAnsi="宋体" w:cs="宋体" w:hint="eastAsia"/>
        </w:rPr>
        <w:t xml:space="preserve">              (!newton(b, &amp;root, c, cp, n, a, b, eps)))</w:t>
      </w:r>
    </w:p>
    <w:p w:rsidR="005F1F37" w:rsidRPr="00EB28BE" w:rsidRDefault="005F1F37" w:rsidP="005F1F37">
      <w:pPr>
        <w:pStyle w:val="ad"/>
        <w:rPr>
          <w:rFonts w:hAnsi="宋体" w:cs="宋体" w:hint="eastAsia"/>
        </w:rPr>
      </w:pPr>
      <w:r w:rsidRPr="00EB28BE">
        <w:rPr>
          <w:rFonts w:hAnsi="宋体" w:cs="宋体" w:hint="eastAsia"/>
        </w:rPr>
        <w:t xml:space="preserve">                     newton((a+b)*0.5, &amp;root, c, cp, n, a, b, eps);</w:t>
      </w:r>
    </w:p>
    <w:p w:rsidR="005F1F37" w:rsidRPr="00EB28BE" w:rsidRDefault="005F1F37" w:rsidP="005F1F37">
      <w:pPr>
        <w:pStyle w:val="ad"/>
        <w:rPr>
          <w:rFonts w:hAnsi="宋体" w:cs="宋体" w:hint="eastAsia"/>
        </w:rPr>
      </w:pPr>
      <w:r w:rsidRPr="00EB28BE">
        <w:rPr>
          <w:rFonts w:hAnsi="宋体" w:cs="宋体" w:hint="eastAsia"/>
        </w:rPr>
        <w:t xml:space="preserve">       free(cp);</w:t>
      </w:r>
    </w:p>
    <w:p w:rsidR="005F1F37" w:rsidRPr="00EB28BE" w:rsidRDefault="005F1F37" w:rsidP="005F1F37">
      <w:pPr>
        <w:pStyle w:val="ad"/>
        <w:rPr>
          <w:rFonts w:hAnsi="宋体" w:cs="宋体" w:hint="eastAsia"/>
        </w:rPr>
      </w:pPr>
      <w:r w:rsidRPr="00EB28BE">
        <w:rPr>
          <w:rFonts w:hAnsi="宋体" w:cs="宋体" w:hint="eastAsia"/>
        </w:rPr>
        <w:t xml:space="preserve">       if (fabs(root)&lt;eps)</w:t>
      </w:r>
    </w:p>
    <w:p w:rsidR="005F1F37" w:rsidRPr="00EB28BE" w:rsidRDefault="005F1F37" w:rsidP="005F1F37">
      <w:pPr>
        <w:pStyle w:val="ad"/>
        <w:rPr>
          <w:rFonts w:hAnsi="宋体" w:cs="宋体" w:hint="eastAsia"/>
        </w:rPr>
      </w:pPr>
      <w:r w:rsidRPr="00EB28BE">
        <w:rPr>
          <w:rFonts w:hAnsi="宋体" w:cs="宋体" w:hint="eastAsia"/>
        </w:rPr>
        <w:t xml:space="preserve">              return fabs(root);</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return root;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rPr>
      </w:pPr>
    </w:p>
    <w:p w:rsidR="005F1F37" w:rsidRPr="00EB28BE" w:rsidRDefault="005F1F37" w:rsidP="005F1F37">
      <w:pPr>
        <w:pStyle w:val="ad"/>
        <w:rPr>
          <w:rFonts w:hAnsi="宋体" w:cs="宋体" w:hint="eastAsia"/>
          <w:b/>
        </w:rPr>
      </w:pPr>
      <w:r w:rsidRPr="00EB28BE">
        <w:rPr>
          <w:rFonts w:hAnsi="宋体" w:cs="宋体" w:hint="eastAsia"/>
          <w:b/>
        </w:rPr>
        <w:t>5.3 周期性方程(追赶法)</w:t>
      </w:r>
    </w:p>
    <w:p w:rsidR="005F1F37" w:rsidRPr="00EB28BE" w:rsidRDefault="005F1F37" w:rsidP="005F1F37">
      <w:pPr>
        <w:pStyle w:val="ad"/>
        <w:rPr>
          <w:rFonts w:hAnsi="宋体" w:cs="宋体" w:hint="eastAsia"/>
        </w:rPr>
      </w:pPr>
      <w:r w:rsidRPr="00EB28BE">
        <w:rPr>
          <w:rFonts w:hAnsi="宋体" w:cs="宋体" w:hint="eastAsia"/>
        </w:rPr>
        <w:t>/*  追赶法解周期性方程</w:t>
      </w:r>
    </w:p>
    <w:p w:rsidR="005F1F37" w:rsidRPr="00EB28BE" w:rsidRDefault="005F1F37" w:rsidP="005F1F37">
      <w:pPr>
        <w:pStyle w:val="ad"/>
        <w:rPr>
          <w:rFonts w:hAnsi="宋体" w:cs="宋体" w:hint="eastAsia"/>
        </w:rPr>
      </w:pPr>
      <w:r w:rsidRPr="00EB28BE">
        <w:rPr>
          <w:rFonts w:hAnsi="宋体" w:cs="宋体" w:hint="eastAsia"/>
        </w:rPr>
        <w:t xml:space="preserve">    周期性方程定义：| a1 b</w:t>
      </w:r>
      <w:smartTag w:uri="urn:schemas-microsoft-com:office:smarttags" w:element="chmetcnv">
        <w:smartTagPr>
          <w:attr w:name="TCSC" w:val="0"/>
          <w:attr w:name="NumberType" w:val="1"/>
          <w:attr w:name="Negative" w:val="False"/>
          <w:attr w:name="HasSpace" w:val="True"/>
          <w:attr w:name="SourceValue" w:val="1"/>
          <w:attr w:name="UnitName" w:val="C"/>
        </w:smartTagPr>
        <w:r w:rsidRPr="00EB28BE">
          <w:rPr>
            <w:rFonts w:hAnsi="宋体" w:cs="宋体" w:hint="eastAsia"/>
          </w:rPr>
          <w:t>1 c</w:t>
        </w:r>
      </w:smartTag>
      <w:r w:rsidRPr="00EB28BE">
        <w:rPr>
          <w:rFonts w:hAnsi="宋体" w:cs="宋体" w:hint="eastAsia"/>
        </w:rPr>
        <w:t>1 ...                |         =  x1</w:t>
      </w:r>
    </w:p>
    <w:p w:rsidR="005F1F37" w:rsidRPr="00EB28BE" w:rsidRDefault="005F1F37" w:rsidP="005F1F37">
      <w:pPr>
        <w:pStyle w:val="ad"/>
        <w:rPr>
          <w:rFonts w:hAnsi="宋体" w:cs="宋体" w:hint="eastAsia"/>
        </w:rPr>
      </w:pPr>
      <w:r w:rsidRPr="00EB28BE">
        <w:rPr>
          <w:rFonts w:hAnsi="宋体" w:cs="宋体" w:hint="eastAsia"/>
        </w:rPr>
        <w:t xml:space="preserve">                    |    a2 b</w:t>
      </w:r>
      <w:smartTag w:uri="urn:schemas-microsoft-com:office:smarttags" w:element="chmetcnv">
        <w:smartTagPr>
          <w:attr w:name="TCSC" w:val="0"/>
          <w:attr w:name="NumberType" w:val="1"/>
          <w:attr w:name="Negative" w:val="False"/>
          <w:attr w:name="HasSpace" w:val="True"/>
          <w:attr w:name="SourceValue" w:val="2"/>
          <w:attr w:name="UnitName" w:val="C"/>
        </w:smartTagPr>
        <w:r w:rsidRPr="00EB28BE">
          <w:rPr>
            <w:rFonts w:hAnsi="宋体" w:cs="宋体" w:hint="eastAsia"/>
          </w:rPr>
          <w:t>2 c</w:t>
        </w:r>
      </w:smartTag>
      <w:r w:rsidRPr="00EB28BE">
        <w:rPr>
          <w:rFonts w:hAnsi="宋体" w:cs="宋体" w:hint="eastAsia"/>
        </w:rPr>
        <w:t>2 ...             |         =  x2</w:t>
      </w:r>
    </w:p>
    <w:p w:rsidR="005F1F37" w:rsidRPr="00EB28BE" w:rsidRDefault="005F1F37" w:rsidP="005F1F37">
      <w:pPr>
        <w:pStyle w:val="ad"/>
        <w:rPr>
          <w:rFonts w:hAnsi="宋体" w:cs="宋体" w:hint="eastAsia"/>
        </w:rPr>
      </w:pPr>
      <w:r w:rsidRPr="00EB28BE">
        <w:rPr>
          <w:rFonts w:hAnsi="宋体" w:cs="宋体" w:hint="eastAsia"/>
        </w:rPr>
        <w:t xml:space="preserve">                    |       ...                   | *   X   =  ...</w:t>
      </w:r>
    </w:p>
    <w:p w:rsidR="005F1F37" w:rsidRPr="00EB28BE" w:rsidRDefault="005F1F37" w:rsidP="005F1F37">
      <w:pPr>
        <w:pStyle w:val="ad"/>
        <w:rPr>
          <w:rFonts w:hAnsi="宋体" w:cs="宋体" w:hint="eastAsia"/>
        </w:rPr>
      </w:pPr>
      <w:r w:rsidRPr="00EB28BE">
        <w:rPr>
          <w:rFonts w:hAnsi="宋体" w:cs="宋体" w:hint="eastAsia"/>
        </w:rPr>
        <w:t xml:space="preserve">                    | cn-1 ...         an-1 bn-1  |         =  xn-1</w:t>
      </w:r>
    </w:p>
    <w:p w:rsidR="005F1F37" w:rsidRPr="00EB28BE" w:rsidRDefault="005F1F37" w:rsidP="005F1F37">
      <w:pPr>
        <w:pStyle w:val="ad"/>
        <w:rPr>
          <w:rFonts w:hAnsi="宋体" w:cs="宋体" w:hint="eastAsia"/>
        </w:rPr>
      </w:pPr>
      <w:r w:rsidRPr="00EB28BE">
        <w:rPr>
          <w:rFonts w:hAnsi="宋体" w:cs="宋体" w:hint="eastAsia"/>
        </w:rPr>
        <w:t xml:space="preserve">                    | bn   cn                an   |         =  xn</w:t>
      </w:r>
    </w:p>
    <w:p w:rsidR="005F1F37" w:rsidRPr="00EB28BE" w:rsidRDefault="005F1F37" w:rsidP="005F1F37">
      <w:pPr>
        <w:pStyle w:val="ad"/>
        <w:rPr>
          <w:rFonts w:hAnsi="宋体" w:cs="宋体" w:hint="eastAsia"/>
        </w:rPr>
      </w:pPr>
      <w:r w:rsidRPr="00EB28BE">
        <w:rPr>
          <w:rFonts w:hAnsi="宋体" w:cs="宋体" w:hint="eastAsia"/>
        </w:rPr>
        <w:t xml:space="preserve">    输入：a[],b[],c[],x[]</w:t>
      </w:r>
    </w:p>
    <w:p w:rsidR="005F1F37" w:rsidRPr="00EB28BE" w:rsidRDefault="005F1F37" w:rsidP="005F1F37">
      <w:pPr>
        <w:pStyle w:val="ad"/>
        <w:rPr>
          <w:rFonts w:hAnsi="宋体" w:cs="宋体" w:hint="eastAsia"/>
        </w:rPr>
      </w:pPr>
      <w:r w:rsidRPr="00EB28BE">
        <w:rPr>
          <w:rFonts w:hAnsi="宋体" w:cs="宋体" w:hint="eastAsia"/>
        </w:rPr>
        <w:t xml:space="preserve">    输出：求解结果X在x[]中</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void run()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c[0] /= b[0]; a[0] /= b[0]; x[0] /= b[0];</w:t>
      </w:r>
    </w:p>
    <w:p w:rsidR="005F1F37" w:rsidRPr="00EB28BE" w:rsidRDefault="005F1F37" w:rsidP="005F1F37">
      <w:pPr>
        <w:pStyle w:val="ad"/>
        <w:rPr>
          <w:rFonts w:hAnsi="宋体" w:cs="宋体" w:hint="eastAsia"/>
        </w:rPr>
      </w:pPr>
      <w:r w:rsidRPr="00EB28BE">
        <w:rPr>
          <w:rFonts w:hAnsi="宋体" w:cs="宋体" w:hint="eastAsia"/>
        </w:rPr>
        <w:t xml:space="preserve">       for (int i = 1; i &lt; N - 1; i ++) {</w:t>
      </w:r>
    </w:p>
    <w:p w:rsidR="005F1F37" w:rsidRPr="00EB28BE" w:rsidRDefault="005F1F37" w:rsidP="005F1F37">
      <w:pPr>
        <w:pStyle w:val="ad"/>
        <w:rPr>
          <w:rFonts w:hAnsi="宋体" w:cs="宋体" w:hint="eastAsia"/>
        </w:rPr>
      </w:pPr>
      <w:r w:rsidRPr="00EB28BE">
        <w:rPr>
          <w:rFonts w:hAnsi="宋体" w:cs="宋体" w:hint="eastAsia"/>
        </w:rPr>
        <w:t xml:space="preserve">              double temp = b[i] - a[i] * c[i - 1];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c[i] /= temp;</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x[i] = (x[i] - a[i] * x[i - 1]) / temp;</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a[i] = -a[i] * a[i - 1] / temp;</w:t>
      </w:r>
    </w:p>
    <w:p w:rsidR="005F1F37" w:rsidRPr="00EB28BE" w:rsidRDefault="005F1F37" w:rsidP="005F1F37">
      <w:pPr>
        <w:pStyle w:val="ad"/>
        <w:rPr>
          <w:rFonts w:hAnsi="宋体" w:cs="宋体" w:hint="eastAsia"/>
          <w:lang w:val="pt-BR"/>
        </w:rPr>
      </w:pPr>
      <w:r w:rsidRPr="00EB28BE">
        <w:rPr>
          <w:rFonts w:hAnsi="宋体" w:cs="宋体" w:hint="eastAsia"/>
          <w:lang w:val="pt-BR"/>
        </w:rPr>
        <w:lastRenderedPageBreak/>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a[N - 2] = -a[N - 2] - c[N - 2];</w:t>
      </w:r>
    </w:p>
    <w:p w:rsidR="005F1F37" w:rsidRPr="00EB28BE" w:rsidRDefault="005F1F37" w:rsidP="005F1F37">
      <w:pPr>
        <w:pStyle w:val="ad"/>
        <w:rPr>
          <w:rFonts w:hAnsi="宋体" w:cs="宋体" w:hint="eastAsia"/>
        </w:rPr>
      </w:pPr>
      <w:r w:rsidRPr="00EB28BE">
        <w:rPr>
          <w:rFonts w:hAnsi="宋体" w:cs="宋体" w:hint="eastAsia"/>
        </w:rPr>
        <w:t xml:space="preserve">       for (int i = N - 3; i &gt;= 0; i --)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a[i] = -a[i] - c[i] * a[i + 1];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x[i] -= c[i] * x[i + 1];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x[N - 1] -= (c[N - 1] * x[0] + a[N - 1] * x[N - 2]);</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x[N - 1] /= (c[N - 1] * a[0] + a[N - 1] * a[N - 2] + b[N - 1]);</w:t>
      </w:r>
    </w:p>
    <w:p w:rsidR="005F1F37" w:rsidRPr="00EB28BE" w:rsidRDefault="005F1F37" w:rsidP="005F1F37">
      <w:pPr>
        <w:pStyle w:val="ad"/>
        <w:rPr>
          <w:rFonts w:hAnsi="宋体" w:cs="宋体" w:hint="eastAsia"/>
        </w:rPr>
      </w:pPr>
      <w:r w:rsidRPr="00EB28BE">
        <w:rPr>
          <w:rFonts w:hAnsi="宋体" w:cs="宋体" w:hint="eastAsia"/>
        </w:rPr>
        <w:t xml:space="preserve">       for (int i = N - 2; i &gt;= 0; i --)</w:t>
      </w:r>
    </w:p>
    <w:p w:rsidR="005F1F37" w:rsidRPr="00EB28BE" w:rsidRDefault="005F1F37" w:rsidP="005F1F37">
      <w:pPr>
        <w:pStyle w:val="ad"/>
        <w:rPr>
          <w:rFonts w:hAnsi="宋体" w:cs="宋体" w:hint="eastAsia"/>
        </w:rPr>
      </w:pPr>
      <w:r w:rsidRPr="00EB28BE">
        <w:rPr>
          <w:rFonts w:hAnsi="宋体" w:cs="宋体" w:hint="eastAsia"/>
        </w:rPr>
        <w:t xml:space="preserve">              x[i] += a[i] * x[N - 1];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sz w:val="24"/>
          <w:szCs w:val="24"/>
        </w:rPr>
      </w:pPr>
      <w:r w:rsidRPr="00EB28BE">
        <w:rPr>
          <w:rFonts w:hAnsi="宋体" w:cs="宋体" w:hint="eastAsia"/>
          <w:b/>
          <w:sz w:val="24"/>
          <w:szCs w:val="24"/>
        </w:rPr>
        <w:t>6、图论—NP搜索</w:t>
      </w:r>
    </w:p>
    <w:p w:rsidR="005F1F37" w:rsidRPr="00EB28BE" w:rsidRDefault="005F1F37" w:rsidP="005F1F37">
      <w:pPr>
        <w:pStyle w:val="ad"/>
        <w:rPr>
          <w:rFonts w:hAnsi="宋体" w:cs="宋体" w:hint="eastAsia"/>
          <w:b/>
        </w:rPr>
      </w:pPr>
      <w:r w:rsidRPr="00EB28BE">
        <w:rPr>
          <w:rFonts w:hAnsi="宋体" w:cs="宋体" w:hint="eastAsia"/>
          <w:b/>
        </w:rPr>
        <w:t>6.1 最大团</w:t>
      </w:r>
    </w:p>
    <w:p w:rsidR="005F1F37" w:rsidRPr="00EB28BE" w:rsidRDefault="005F1F37" w:rsidP="005F1F37">
      <w:pPr>
        <w:pStyle w:val="ad"/>
        <w:rPr>
          <w:rFonts w:hAnsi="宋体" w:cs="宋体" w:hint="eastAsia"/>
        </w:rPr>
      </w:pPr>
      <w:r w:rsidRPr="00EB28BE">
        <w:rPr>
          <w:rFonts w:hAnsi="宋体" w:cs="宋体" w:hint="eastAsia"/>
        </w:rPr>
        <w:t>//最大团</w:t>
      </w:r>
    </w:p>
    <w:p w:rsidR="005F1F37" w:rsidRPr="00EB28BE" w:rsidRDefault="005F1F37" w:rsidP="005F1F37">
      <w:pPr>
        <w:pStyle w:val="ad"/>
        <w:rPr>
          <w:rFonts w:hAnsi="宋体" w:cs="宋体" w:hint="eastAsia"/>
        </w:rPr>
      </w:pPr>
      <w:r w:rsidRPr="00EB28BE">
        <w:rPr>
          <w:rFonts w:hAnsi="宋体" w:cs="宋体" w:hint="eastAsia"/>
        </w:rPr>
        <w:t>//返回最大团大小和一个方案,传入图的大小n和邻接阵mat</w:t>
      </w:r>
    </w:p>
    <w:p w:rsidR="005F1F37" w:rsidRPr="00EB28BE" w:rsidRDefault="005F1F37" w:rsidP="005F1F37">
      <w:pPr>
        <w:pStyle w:val="ad"/>
        <w:rPr>
          <w:rFonts w:hAnsi="宋体" w:cs="宋体" w:hint="eastAsia"/>
        </w:rPr>
      </w:pPr>
      <w:r w:rsidRPr="00EB28BE">
        <w:rPr>
          <w:rFonts w:hAnsi="宋体" w:cs="宋体" w:hint="eastAsia"/>
        </w:rPr>
        <w:t>//mat[i][j]为布尔量</w:t>
      </w:r>
    </w:p>
    <w:p w:rsidR="005F1F37" w:rsidRPr="00EB28BE" w:rsidRDefault="005F1F37" w:rsidP="005F1F37">
      <w:pPr>
        <w:pStyle w:val="ad"/>
        <w:rPr>
          <w:rFonts w:hAnsi="宋体" w:cs="宋体" w:hint="eastAsia"/>
        </w:rPr>
      </w:pPr>
      <w:r w:rsidRPr="00EB28BE">
        <w:rPr>
          <w:rFonts w:hAnsi="宋体" w:cs="宋体" w:hint="eastAsia"/>
        </w:rPr>
        <w:t>#define MAXN 60</w:t>
      </w:r>
    </w:p>
    <w:p w:rsidR="005F1F37" w:rsidRPr="00EB28BE" w:rsidRDefault="005F1F37" w:rsidP="005F1F37">
      <w:pPr>
        <w:pStyle w:val="ad"/>
        <w:rPr>
          <w:rFonts w:hAnsi="宋体" w:cs="宋体" w:hint="eastAsia"/>
        </w:rPr>
      </w:pPr>
      <w:r w:rsidRPr="00EB28BE">
        <w:rPr>
          <w:rFonts w:hAnsi="宋体" w:cs="宋体" w:hint="eastAsia"/>
        </w:rPr>
        <w:t>void clique(int n, int* u, int mat[][MAXN], int size, int&amp; max, int&amp; bb, int* res, int* rr, int* c) {</w:t>
      </w:r>
    </w:p>
    <w:p w:rsidR="005F1F37" w:rsidRPr="00EB28BE" w:rsidRDefault="005F1F37" w:rsidP="005F1F37">
      <w:pPr>
        <w:pStyle w:val="ad"/>
        <w:rPr>
          <w:rFonts w:hAnsi="宋体" w:cs="宋体" w:hint="eastAsia"/>
        </w:rPr>
      </w:pPr>
      <w:r w:rsidRPr="00EB28BE">
        <w:rPr>
          <w:rFonts w:hAnsi="宋体" w:cs="宋体" w:hint="eastAsia"/>
        </w:rPr>
        <w:t xml:space="preserve">       int i, j, vn, v[MAXN];</w:t>
      </w:r>
    </w:p>
    <w:p w:rsidR="005F1F37" w:rsidRPr="00EB28BE" w:rsidRDefault="005F1F37" w:rsidP="005F1F37">
      <w:pPr>
        <w:pStyle w:val="ad"/>
        <w:rPr>
          <w:rFonts w:hAnsi="宋体" w:cs="宋体" w:hint="eastAsia"/>
        </w:rPr>
      </w:pPr>
      <w:r w:rsidRPr="00EB28BE">
        <w:rPr>
          <w:rFonts w:hAnsi="宋体" w:cs="宋体" w:hint="eastAsia"/>
        </w:rPr>
        <w:t xml:space="preserve">       if (n) {</w:t>
      </w:r>
    </w:p>
    <w:p w:rsidR="005F1F37" w:rsidRPr="00EB28BE" w:rsidRDefault="005F1F37" w:rsidP="005F1F37">
      <w:pPr>
        <w:pStyle w:val="ad"/>
        <w:rPr>
          <w:rFonts w:hAnsi="宋体" w:cs="宋体" w:hint="eastAsia"/>
        </w:rPr>
      </w:pPr>
      <w:r w:rsidRPr="00EB28BE">
        <w:rPr>
          <w:rFonts w:hAnsi="宋体" w:cs="宋体" w:hint="eastAsia"/>
        </w:rPr>
        <w:t xml:space="preserve">              if (size + c[u[0]] &lt;= max) return;</w:t>
      </w:r>
    </w:p>
    <w:p w:rsidR="005F1F37" w:rsidRPr="00EB28BE" w:rsidRDefault="005F1F37" w:rsidP="005F1F37">
      <w:pPr>
        <w:pStyle w:val="ad"/>
        <w:rPr>
          <w:rFonts w:hAnsi="宋体" w:cs="宋体" w:hint="eastAsia"/>
        </w:rPr>
      </w:pPr>
      <w:r w:rsidRPr="00EB28BE">
        <w:rPr>
          <w:rFonts w:hAnsi="宋体" w:cs="宋体" w:hint="eastAsia"/>
        </w:rPr>
        <w:t xml:space="preserve">              for (i = 0; i &lt; n + size - max &amp;&amp; i &lt; n; ++ i) {</w:t>
      </w:r>
    </w:p>
    <w:p w:rsidR="005F1F37" w:rsidRPr="00EB28BE" w:rsidRDefault="005F1F37" w:rsidP="005F1F37">
      <w:pPr>
        <w:pStyle w:val="ad"/>
        <w:rPr>
          <w:rFonts w:hAnsi="宋体" w:cs="宋体" w:hint="eastAsia"/>
        </w:rPr>
      </w:pPr>
      <w:r w:rsidRPr="00EB28BE">
        <w:rPr>
          <w:rFonts w:hAnsi="宋体" w:cs="宋体" w:hint="eastAsia"/>
        </w:rPr>
        <w:t xml:space="preserve">                     for (j = i + 1, vn = 0; j &lt; n; ++ j)</w:t>
      </w:r>
    </w:p>
    <w:p w:rsidR="005F1F37" w:rsidRPr="00EB28BE" w:rsidRDefault="005F1F37" w:rsidP="005F1F37">
      <w:pPr>
        <w:pStyle w:val="ad"/>
        <w:rPr>
          <w:rFonts w:hAnsi="宋体" w:cs="宋体" w:hint="eastAsia"/>
        </w:rPr>
      </w:pPr>
      <w:r w:rsidRPr="00EB28BE">
        <w:rPr>
          <w:rFonts w:hAnsi="宋体" w:cs="宋体" w:hint="eastAsia"/>
        </w:rPr>
        <w:t xml:space="preserve">                            if (mat[u[i]][u[j]])</w:t>
      </w:r>
    </w:p>
    <w:p w:rsidR="005F1F37" w:rsidRPr="00EB28BE" w:rsidRDefault="005F1F37" w:rsidP="005F1F37">
      <w:pPr>
        <w:pStyle w:val="ad"/>
        <w:rPr>
          <w:rFonts w:hAnsi="宋体" w:cs="宋体" w:hint="eastAsia"/>
        </w:rPr>
      </w:pPr>
      <w:r w:rsidRPr="00EB28BE">
        <w:rPr>
          <w:rFonts w:hAnsi="宋体" w:cs="宋体" w:hint="eastAsia"/>
        </w:rPr>
        <w:t xml:space="preserve">                                   v[vn ++] = u[j];</w:t>
      </w:r>
    </w:p>
    <w:p w:rsidR="005F1F37" w:rsidRPr="00EB28BE" w:rsidRDefault="005F1F37" w:rsidP="005F1F37">
      <w:pPr>
        <w:pStyle w:val="ad"/>
        <w:rPr>
          <w:rFonts w:hAnsi="宋体" w:cs="宋体" w:hint="eastAsia"/>
        </w:rPr>
      </w:pPr>
      <w:r w:rsidRPr="00EB28BE">
        <w:rPr>
          <w:rFonts w:hAnsi="宋体" w:cs="宋体" w:hint="eastAsia"/>
        </w:rPr>
        <w:t xml:space="preserve">                     rr[size] = u[i];</w:t>
      </w:r>
    </w:p>
    <w:p w:rsidR="005F1F37" w:rsidRPr="00EB28BE" w:rsidRDefault="005F1F37" w:rsidP="005F1F37">
      <w:pPr>
        <w:pStyle w:val="ad"/>
        <w:rPr>
          <w:rFonts w:hAnsi="宋体" w:cs="宋体" w:hint="eastAsia"/>
        </w:rPr>
      </w:pPr>
      <w:r w:rsidRPr="00EB28BE">
        <w:rPr>
          <w:rFonts w:hAnsi="宋体" w:cs="宋体" w:hint="eastAsia"/>
        </w:rPr>
        <w:t xml:space="preserve">                     clique(vn, v, mat, size + 1, max, bb, res, rr, c);</w:t>
      </w:r>
    </w:p>
    <w:p w:rsidR="005F1F37" w:rsidRPr="00EB28BE" w:rsidRDefault="005F1F37" w:rsidP="005F1F37">
      <w:pPr>
        <w:pStyle w:val="ad"/>
        <w:rPr>
          <w:rFonts w:hAnsi="宋体" w:cs="宋体" w:hint="eastAsia"/>
        </w:rPr>
      </w:pPr>
      <w:r w:rsidRPr="00EB28BE">
        <w:rPr>
          <w:rFonts w:hAnsi="宋体" w:cs="宋体" w:hint="eastAsia"/>
        </w:rPr>
        <w:t xml:space="preserve">                     if (bb) return;</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 else if (size &gt; max) {</w:t>
      </w:r>
    </w:p>
    <w:p w:rsidR="005F1F37" w:rsidRPr="00EB28BE" w:rsidRDefault="005F1F37" w:rsidP="005F1F37">
      <w:pPr>
        <w:pStyle w:val="ad"/>
        <w:rPr>
          <w:rFonts w:hAnsi="宋体" w:cs="宋体" w:hint="eastAsia"/>
        </w:rPr>
      </w:pPr>
      <w:r w:rsidRPr="00EB28BE">
        <w:rPr>
          <w:rFonts w:hAnsi="宋体" w:cs="宋体" w:hint="eastAsia"/>
        </w:rPr>
        <w:t xml:space="preserve">              max = size;</w:t>
      </w:r>
    </w:p>
    <w:p w:rsidR="005F1F37" w:rsidRPr="00EB28BE" w:rsidRDefault="005F1F37" w:rsidP="005F1F37">
      <w:pPr>
        <w:pStyle w:val="ad"/>
        <w:rPr>
          <w:rFonts w:hAnsi="宋体" w:cs="宋体" w:hint="eastAsia"/>
        </w:rPr>
      </w:pPr>
      <w:r w:rsidRPr="00EB28BE">
        <w:rPr>
          <w:rFonts w:hAnsi="宋体" w:cs="宋体" w:hint="eastAsia"/>
        </w:rPr>
        <w:t xml:space="preserve">              for (i = 0; i &lt; size; ++ i)</w:t>
      </w:r>
    </w:p>
    <w:p w:rsidR="005F1F37" w:rsidRPr="00EB28BE" w:rsidRDefault="005F1F37" w:rsidP="005F1F37">
      <w:pPr>
        <w:pStyle w:val="ad"/>
        <w:rPr>
          <w:rFonts w:hAnsi="宋体" w:cs="宋体" w:hint="eastAsia"/>
        </w:rPr>
      </w:pPr>
      <w:r w:rsidRPr="00EB28BE">
        <w:rPr>
          <w:rFonts w:hAnsi="宋体" w:cs="宋体" w:hint="eastAsia"/>
        </w:rPr>
        <w:t xml:space="preserve">                     res[i] = rr[i];</w:t>
      </w:r>
    </w:p>
    <w:p w:rsidR="005F1F37" w:rsidRPr="00EB28BE" w:rsidRDefault="005F1F37" w:rsidP="005F1F37">
      <w:pPr>
        <w:pStyle w:val="ad"/>
        <w:rPr>
          <w:rFonts w:hAnsi="宋体" w:cs="宋体" w:hint="eastAsia"/>
        </w:rPr>
      </w:pPr>
      <w:r w:rsidRPr="00EB28BE">
        <w:rPr>
          <w:rFonts w:hAnsi="宋体" w:cs="宋体" w:hint="eastAsia"/>
        </w:rPr>
        <w:t xml:space="preserve">              bb =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maxclique(int n, int mat[][MAXN], int *ret) {</w:t>
      </w:r>
    </w:p>
    <w:p w:rsidR="005F1F37" w:rsidRPr="00EB28BE" w:rsidRDefault="005F1F37" w:rsidP="005F1F37">
      <w:pPr>
        <w:pStyle w:val="ad"/>
        <w:rPr>
          <w:rFonts w:hAnsi="宋体" w:cs="宋体" w:hint="eastAsia"/>
        </w:rPr>
      </w:pPr>
      <w:r w:rsidRPr="00EB28BE">
        <w:rPr>
          <w:rFonts w:hAnsi="宋体" w:cs="宋体" w:hint="eastAsia"/>
        </w:rPr>
        <w:t xml:space="preserve">       int max = 0, bb, c[MAXN], i, j;</w:t>
      </w:r>
    </w:p>
    <w:p w:rsidR="005F1F37" w:rsidRPr="00EB28BE" w:rsidRDefault="005F1F37" w:rsidP="005F1F37">
      <w:pPr>
        <w:pStyle w:val="ad"/>
        <w:rPr>
          <w:rFonts w:hAnsi="宋体" w:cs="宋体" w:hint="eastAsia"/>
        </w:rPr>
      </w:pPr>
      <w:r w:rsidRPr="00EB28BE">
        <w:rPr>
          <w:rFonts w:hAnsi="宋体" w:cs="宋体" w:hint="eastAsia"/>
        </w:rPr>
        <w:t xml:space="preserve">       int vn, v[MAXN], rr[MAXN];</w:t>
      </w:r>
    </w:p>
    <w:p w:rsidR="005F1F37" w:rsidRPr="00EB28BE" w:rsidRDefault="005F1F37" w:rsidP="005F1F37">
      <w:pPr>
        <w:pStyle w:val="ad"/>
        <w:rPr>
          <w:rFonts w:hAnsi="宋体" w:cs="宋体" w:hint="eastAsia"/>
        </w:rPr>
      </w:pPr>
      <w:r w:rsidRPr="00EB28BE">
        <w:rPr>
          <w:rFonts w:hAnsi="宋体" w:cs="宋体" w:hint="eastAsia"/>
        </w:rPr>
        <w:t xml:space="preserve">       for (c[i = n - 1] = 0; i &gt;= 0; -- i) {</w:t>
      </w:r>
    </w:p>
    <w:p w:rsidR="005F1F37" w:rsidRPr="00EB28BE" w:rsidRDefault="005F1F37" w:rsidP="005F1F37">
      <w:pPr>
        <w:pStyle w:val="ad"/>
        <w:rPr>
          <w:rFonts w:hAnsi="宋体" w:cs="宋体" w:hint="eastAsia"/>
        </w:rPr>
      </w:pPr>
      <w:r w:rsidRPr="00EB28BE">
        <w:rPr>
          <w:rFonts w:hAnsi="宋体" w:cs="宋体" w:hint="eastAsia"/>
        </w:rPr>
        <w:t xml:space="preserve">              for (vn = 0, j = i + 1; j &lt; n; ++ j)</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if (mat[i][j])</w:t>
      </w:r>
    </w:p>
    <w:p w:rsidR="005F1F37" w:rsidRPr="00EB28BE" w:rsidRDefault="005F1F37" w:rsidP="005F1F37">
      <w:pPr>
        <w:pStyle w:val="ad"/>
        <w:rPr>
          <w:rFonts w:hAnsi="宋体" w:cs="宋体" w:hint="eastAsia"/>
        </w:rPr>
      </w:pPr>
      <w:r w:rsidRPr="00EB28BE">
        <w:rPr>
          <w:rFonts w:hAnsi="宋体" w:cs="宋体" w:hint="eastAsia"/>
        </w:rPr>
        <w:t xml:space="preserve">                            v[vn ++] = j;</w:t>
      </w:r>
    </w:p>
    <w:p w:rsidR="005F1F37" w:rsidRPr="00EB28BE" w:rsidRDefault="005F1F37" w:rsidP="005F1F37">
      <w:pPr>
        <w:pStyle w:val="ad"/>
        <w:rPr>
          <w:rFonts w:hAnsi="宋体" w:cs="宋体" w:hint="eastAsia"/>
        </w:rPr>
      </w:pPr>
      <w:r w:rsidRPr="00EB28BE">
        <w:rPr>
          <w:rFonts w:hAnsi="宋体" w:cs="宋体" w:hint="eastAsia"/>
        </w:rPr>
        <w:t xml:space="preserve">              bb = 0;</w:t>
      </w:r>
    </w:p>
    <w:p w:rsidR="005F1F37" w:rsidRPr="00EB28BE" w:rsidRDefault="005F1F37" w:rsidP="005F1F37">
      <w:pPr>
        <w:pStyle w:val="ad"/>
        <w:rPr>
          <w:rFonts w:hAnsi="宋体" w:cs="宋体" w:hint="eastAsia"/>
        </w:rPr>
      </w:pPr>
      <w:r w:rsidRPr="00EB28BE">
        <w:rPr>
          <w:rFonts w:hAnsi="宋体" w:cs="宋体" w:hint="eastAsia"/>
        </w:rPr>
        <w:t xml:space="preserve">              rr[0] = i;</w:t>
      </w:r>
    </w:p>
    <w:p w:rsidR="005F1F37" w:rsidRPr="00EB28BE" w:rsidRDefault="005F1F37" w:rsidP="005F1F37">
      <w:pPr>
        <w:pStyle w:val="ad"/>
        <w:rPr>
          <w:rFonts w:hAnsi="宋体" w:cs="宋体" w:hint="eastAsia"/>
        </w:rPr>
      </w:pPr>
      <w:r w:rsidRPr="00EB28BE">
        <w:rPr>
          <w:rFonts w:hAnsi="宋体" w:cs="宋体" w:hint="eastAsia"/>
        </w:rPr>
        <w:t xml:space="preserve">              clique(vn, v, mat, 1, max, bb, ret, rr, c);</w:t>
      </w:r>
    </w:p>
    <w:p w:rsidR="005F1F37" w:rsidRPr="00EB28BE" w:rsidRDefault="005F1F37" w:rsidP="005F1F37">
      <w:pPr>
        <w:pStyle w:val="ad"/>
        <w:rPr>
          <w:rFonts w:hAnsi="宋体" w:cs="宋体" w:hint="eastAsia"/>
        </w:rPr>
      </w:pPr>
      <w:r w:rsidRPr="00EB28BE">
        <w:rPr>
          <w:rFonts w:hAnsi="宋体" w:cs="宋体" w:hint="eastAsia"/>
        </w:rPr>
        <w:t xml:space="preserve">              c[i] = max;</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max;</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6.2 最大团(n&lt;64)(faster)</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 WishingBone's ACM/ICPC Routine Library</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 maximum clique solver</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#include &lt;vector&gt;</w:t>
      </w:r>
    </w:p>
    <w:p w:rsidR="005F1F37" w:rsidRPr="00EB28BE" w:rsidRDefault="005F1F37" w:rsidP="005F1F37">
      <w:pPr>
        <w:pStyle w:val="ad"/>
        <w:rPr>
          <w:rFonts w:hAnsi="宋体" w:cs="宋体" w:hint="eastAsia"/>
        </w:rPr>
      </w:pPr>
      <w:r w:rsidRPr="00EB28BE">
        <w:rPr>
          <w:rFonts w:hAnsi="宋体" w:cs="宋体" w:hint="eastAsia"/>
        </w:rPr>
        <w:t>using std::vector;</w:t>
      </w:r>
    </w:p>
    <w:p w:rsidR="005F1F37" w:rsidRPr="00EB28BE" w:rsidRDefault="005F1F37" w:rsidP="005F1F37">
      <w:pPr>
        <w:pStyle w:val="ad"/>
        <w:rPr>
          <w:rFonts w:hAnsi="宋体" w:cs="宋体" w:hint="eastAsia"/>
        </w:rPr>
      </w:pPr>
      <w:r w:rsidRPr="00EB28BE">
        <w:rPr>
          <w:rFonts w:hAnsi="宋体" w:cs="宋体" w:hint="eastAsia"/>
        </w:rPr>
        <w:t>// clique solver calculates both size and consitution of maximum clique</w:t>
      </w:r>
    </w:p>
    <w:p w:rsidR="005F1F37" w:rsidRPr="00EB28BE" w:rsidRDefault="005F1F37" w:rsidP="005F1F37">
      <w:pPr>
        <w:pStyle w:val="ad"/>
        <w:rPr>
          <w:rFonts w:hAnsi="宋体" w:cs="宋体" w:hint="eastAsia"/>
        </w:rPr>
      </w:pPr>
      <w:r w:rsidRPr="00EB28BE">
        <w:rPr>
          <w:rFonts w:hAnsi="宋体" w:cs="宋体" w:hint="eastAsia"/>
        </w:rPr>
        <w:t>// uses bit operation to accelerate searching</w:t>
      </w:r>
    </w:p>
    <w:p w:rsidR="005F1F37" w:rsidRPr="00EB28BE" w:rsidRDefault="005F1F37" w:rsidP="005F1F37">
      <w:pPr>
        <w:pStyle w:val="ad"/>
        <w:rPr>
          <w:rFonts w:hAnsi="宋体" w:cs="宋体" w:hint="eastAsia"/>
        </w:rPr>
      </w:pPr>
      <w:r w:rsidRPr="00EB28BE">
        <w:rPr>
          <w:rFonts w:hAnsi="宋体" w:cs="宋体" w:hint="eastAsia"/>
        </w:rPr>
        <w:t>// graph size limit is 63, the graph should be undirected</w:t>
      </w:r>
    </w:p>
    <w:p w:rsidR="005F1F37" w:rsidRPr="00EB28BE" w:rsidRDefault="005F1F37" w:rsidP="005F1F37">
      <w:pPr>
        <w:pStyle w:val="ad"/>
        <w:rPr>
          <w:rFonts w:hAnsi="宋体" w:cs="宋体" w:hint="eastAsia"/>
        </w:rPr>
      </w:pPr>
      <w:r w:rsidRPr="00EB28BE">
        <w:rPr>
          <w:rFonts w:hAnsi="宋体" w:cs="宋体" w:hint="eastAsia"/>
        </w:rPr>
        <w:t>// can optimize to calculate on each component, and sort on vertex degrees</w:t>
      </w:r>
    </w:p>
    <w:p w:rsidR="005F1F37" w:rsidRPr="00EB28BE" w:rsidRDefault="005F1F37" w:rsidP="005F1F37">
      <w:pPr>
        <w:pStyle w:val="ad"/>
        <w:rPr>
          <w:rFonts w:hAnsi="宋体" w:cs="宋体" w:hint="eastAsia"/>
        </w:rPr>
      </w:pPr>
      <w:r w:rsidRPr="00EB28BE">
        <w:rPr>
          <w:rFonts w:hAnsi="宋体" w:cs="宋体" w:hint="eastAsia"/>
        </w:rPr>
        <w:t>// can be used to solve maximum independent set</w:t>
      </w:r>
    </w:p>
    <w:p w:rsidR="005F1F37" w:rsidRPr="00EB28BE" w:rsidRDefault="005F1F37" w:rsidP="005F1F37">
      <w:pPr>
        <w:pStyle w:val="ad"/>
        <w:rPr>
          <w:rFonts w:hAnsi="宋体" w:cs="宋体" w:hint="eastAsia"/>
        </w:rPr>
      </w:pPr>
      <w:r w:rsidRPr="00EB28BE">
        <w:rPr>
          <w:rFonts w:hAnsi="宋体" w:cs="宋体" w:hint="eastAsia"/>
        </w:rPr>
        <w:t>class clique {</w:t>
      </w:r>
    </w:p>
    <w:p w:rsidR="005F1F37" w:rsidRPr="00EB28BE" w:rsidRDefault="005F1F37" w:rsidP="005F1F37">
      <w:pPr>
        <w:pStyle w:val="ad"/>
        <w:rPr>
          <w:rFonts w:hAnsi="宋体" w:cs="宋体" w:hint="eastAsia"/>
        </w:rPr>
      </w:pPr>
      <w:r w:rsidRPr="00EB28BE">
        <w:rPr>
          <w:rFonts w:hAnsi="宋体" w:cs="宋体" w:hint="eastAsia"/>
        </w:rPr>
        <w:t>public:</w:t>
      </w:r>
    </w:p>
    <w:p w:rsidR="005F1F37" w:rsidRPr="00EB28BE" w:rsidRDefault="005F1F37" w:rsidP="005F1F37">
      <w:pPr>
        <w:pStyle w:val="ad"/>
        <w:rPr>
          <w:rFonts w:hAnsi="宋体" w:cs="宋体" w:hint="eastAsia"/>
        </w:rPr>
      </w:pPr>
      <w:r w:rsidRPr="00EB28BE">
        <w:rPr>
          <w:rFonts w:hAnsi="宋体" w:cs="宋体" w:hint="eastAsia"/>
        </w:rPr>
        <w:t xml:space="preserve">    static const long long ONE = 1;</w:t>
      </w:r>
    </w:p>
    <w:p w:rsidR="005F1F37" w:rsidRPr="00EB28BE" w:rsidRDefault="005F1F37" w:rsidP="005F1F37">
      <w:pPr>
        <w:pStyle w:val="ad"/>
        <w:rPr>
          <w:rFonts w:hAnsi="宋体" w:cs="宋体" w:hint="eastAsia"/>
        </w:rPr>
      </w:pPr>
      <w:r w:rsidRPr="00EB28BE">
        <w:rPr>
          <w:rFonts w:hAnsi="宋体" w:cs="宋体" w:hint="eastAsia"/>
        </w:rPr>
        <w:t xml:space="preserve">    static const long long MASK = (1 &lt;&lt; 21) - 1;</w:t>
      </w:r>
    </w:p>
    <w:p w:rsidR="005F1F37" w:rsidRPr="00EB28BE" w:rsidRDefault="005F1F37" w:rsidP="005F1F37">
      <w:pPr>
        <w:pStyle w:val="ad"/>
        <w:rPr>
          <w:rFonts w:hAnsi="宋体" w:cs="宋体" w:hint="eastAsia"/>
        </w:rPr>
      </w:pPr>
      <w:r w:rsidRPr="00EB28BE">
        <w:rPr>
          <w:rFonts w:hAnsi="宋体" w:cs="宋体" w:hint="eastAsia"/>
        </w:rPr>
        <w:t xml:space="preserve">    char* bits;</w:t>
      </w:r>
    </w:p>
    <w:p w:rsidR="005F1F37" w:rsidRPr="00EB28BE" w:rsidRDefault="005F1F37" w:rsidP="005F1F37">
      <w:pPr>
        <w:pStyle w:val="ad"/>
        <w:rPr>
          <w:rFonts w:hAnsi="宋体" w:cs="宋体" w:hint="eastAsia"/>
        </w:rPr>
      </w:pPr>
      <w:r w:rsidRPr="00EB28BE">
        <w:rPr>
          <w:rFonts w:hAnsi="宋体" w:cs="宋体" w:hint="eastAsia"/>
        </w:rPr>
        <w:t xml:space="preserve">    int n, size, cmax[63];</w:t>
      </w:r>
    </w:p>
    <w:p w:rsidR="005F1F37" w:rsidRPr="00EB28BE" w:rsidRDefault="005F1F37" w:rsidP="005F1F37">
      <w:pPr>
        <w:pStyle w:val="ad"/>
        <w:rPr>
          <w:rFonts w:hAnsi="宋体" w:cs="宋体" w:hint="eastAsia"/>
        </w:rPr>
      </w:pPr>
      <w:r w:rsidRPr="00EB28BE">
        <w:rPr>
          <w:rFonts w:hAnsi="宋体" w:cs="宋体" w:hint="eastAsia"/>
        </w:rPr>
        <w:t xml:space="preserve">    long long mask[63], cons;</w:t>
      </w:r>
    </w:p>
    <w:p w:rsidR="005F1F37" w:rsidRPr="00EB28BE" w:rsidRDefault="005F1F37" w:rsidP="005F1F37">
      <w:pPr>
        <w:pStyle w:val="ad"/>
        <w:rPr>
          <w:rFonts w:hAnsi="宋体" w:cs="宋体" w:hint="eastAsia"/>
        </w:rPr>
      </w:pPr>
      <w:r w:rsidRPr="00EB28BE">
        <w:rPr>
          <w:rFonts w:hAnsi="宋体" w:cs="宋体" w:hint="eastAsia"/>
        </w:rPr>
        <w:t xml:space="preserve">    // initiate lookup table</w:t>
      </w:r>
    </w:p>
    <w:p w:rsidR="005F1F37" w:rsidRPr="00EB28BE" w:rsidRDefault="005F1F37" w:rsidP="005F1F37">
      <w:pPr>
        <w:pStyle w:val="ad"/>
        <w:rPr>
          <w:rFonts w:hAnsi="宋体" w:cs="宋体" w:hint="eastAsia"/>
        </w:rPr>
      </w:pPr>
      <w:r w:rsidRPr="00EB28BE">
        <w:rPr>
          <w:rFonts w:hAnsi="宋体" w:cs="宋体" w:hint="eastAsia"/>
        </w:rPr>
        <w:t xml:space="preserve">    clique() {</w:t>
      </w:r>
    </w:p>
    <w:p w:rsidR="005F1F37" w:rsidRPr="00EB28BE" w:rsidRDefault="005F1F37" w:rsidP="005F1F37">
      <w:pPr>
        <w:pStyle w:val="ad"/>
        <w:rPr>
          <w:rFonts w:hAnsi="宋体" w:cs="宋体" w:hint="eastAsia"/>
        </w:rPr>
      </w:pPr>
      <w:r w:rsidRPr="00EB28BE">
        <w:rPr>
          <w:rFonts w:hAnsi="宋体" w:cs="宋体" w:hint="eastAsia"/>
        </w:rPr>
        <w:t xml:space="preserve">        bits = new char[1 &lt;&lt; 21];</w:t>
      </w:r>
    </w:p>
    <w:p w:rsidR="005F1F37" w:rsidRPr="00EB28BE" w:rsidRDefault="005F1F37" w:rsidP="005F1F37">
      <w:pPr>
        <w:pStyle w:val="ad"/>
        <w:rPr>
          <w:rFonts w:hAnsi="宋体" w:cs="宋体" w:hint="eastAsia"/>
        </w:rPr>
      </w:pPr>
      <w:r w:rsidRPr="00EB28BE">
        <w:rPr>
          <w:rFonts w:hAnsi="宋体" w:cs="宋体" w:hint="eastAsia"/>
        </w:rPr>
        <w:t xml:space="preserve">        bits[0] = 0;</w:t>
      </w:r>
    </w:p>
    <w:p w:rsidR="005F1F37" w:rsidRPr="00EB28BE" w:rsidRDefault="005F1F37" w:rsidP="005F1F37">
      <w:pPr>
        <w:pStyle w:val="ad"/>
        <w:rPr>
          <w:rFonts w:hAnsi="宋体" w:cs="宋体" w:hint="eastAsia"/>
        </w:rPr>
      </w:pPr>
      <w:r w:rsidRPr="00EB28BE">
        <w:rPr>
          <w:rFonts w:hAnsi="宋体" w:cs="宋体" w:hint="eastAsia"/>
        </w:rPr>
        <w:t xml:space="preserve">        for (int i = 1; i &lt; 1 &lt;&lt; 21; ++i) bits[i] = bits[i &gt;&gt; 1] + (i &amp;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~clique() {</w:t>
      </w:r>
    </w:p>
    <w:p w:rsidR="005F1F37" w:rsidRPr="00EB28BE" w:rsidRDefault="005F1F37" w:rsidP="005F1F37">
      <w:pPr>
        <w:pStyle w:val="ad"/>
        <w:rPr>
          <w:rFonts w:hAnsi="宋体" w:cs="宋体" w:hint="eastAsia"/>
        </w:rPr>
      </w:pPr>
      <w:r w:rsidRPr="00EB28BE">
        <w:rPr>
          <w:rFonts w:hAnsi="宋体" w:cs="宋体" w:hint="eastAsia"/>
        </w:rPr>
        <w:t xml:space="preserve">        delete bits;</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 search routine</w:t>
      </w:r>
    </w:p>
    <w:p w:rsidR="005F1F37" w:rsidRPr="00EB28BE" w:rsidRDefault="005F1F37" w:rsidP="005F1F37">
      <w:pPr>
        <w:pStyle w:val="ad"/>
        <w:rPr>
          <w:rFonts w:hAnsi="宋体" w:cs="宋体" w:hint="eastAsia"/>
        </w:rPr>
      </w:pPr>
      <w:r w:rsidRPr="00EB28BE">
        <w:rPr>
          <w:rFonts w:hAnsi="宋体" w:cs="宋体" w:hint="eastAsia"/>
        </w:rPr>
        <w:t xml:space="preserve">    bool search(int step, int size, long long more, long long con);</w:t>
      </w:r>
    </w:p>
    <w:p w:rsidR="005F1F37" w:rsidRPr="00EB28BE" w:rsidRDefault="005F1F37" w:rsidP="005F1F37">
      <w:pPr>
        <w:pStyle w:val="ad"/>
        <w:rPr>
          <w:rFonts w:hAnsi="宋体" w:cs="宋体" w:hint="eastAsia"/>
        </w:rPr>
      </w:pPr>
      <w:r w:rsidRPr="00EB28BE">
        <w:rPr>
          <w:rFonts w:hAnsi="宋体" w:cs="宋体" w:hint="eastAsia"/>
        </w:rPr>
        <w:t xml:space="preserve">    // solve maximum clique and return size</w:t>
      </w:r>
    </w:p>
    <w:p w:rsidR="005F1F37" w:rsidRPr="00EB28BE" w:rsidRDefault="005F1F37" w:rsidP="005F1F37">
      <w:pPr>
        <w:pStyle w:val="ad"/>
        <w:rPr>
          <w:rFonts w:hAnsi="宋体" w:cs="宋体" w:hint="eastAsia"/>
        </w:rPr>
      </w:pPr>
      <w:r w:rsidRPr="00EB28BE">
        <w:rPr>
          <w:rFonts w:hAnsi="宋体" w:cs="宋体" w:hint="eastAsia"/>
        </w:rPr>
        <w:t xml:space="preserve">    int sizeClique(vector&lt;vector&lt;int&gt; &gt;&amp; mat);</w:t>
      </w:r>
    </w:p>
    <w:p w:rsidR="005F1F37" w:rsidRPr="00EB28BE" w:rsidRDefault="005F1F37" w:rsidP="005F1F37">
      <w:pPr>
        <w:pStyle w:val="ad"/>
        <w:rPr>
          <w:rFonts w:hAnsi="宋体" w:cs="宋体" w:hint="eastAsia"/>
        </w:rPr>
      </w:pPr>
      <w:r w:rsidRPr="00EB28BE">
        <w:rPr>
          <w:rFonts w:hAnsi="宋体" w:cs="宋体" w:hint="eastAsia"/>
        </w:rPr>
        <w:lastRenderedPageBreak/>
        <w:t xml:space="preserve">    // solve maximum clique and return constitution</w:t>
      </w:r>
    </w:p>
    <w:p w:rsidR="005F1F37" w:rsidRPr="00EB28BE" w:rsidRDefault="005F1F37" w:rsidP="005F1F37">
      <w:pPr>
        <w:pStyle w:val="ad"/>
        <w:rPr>
          <w:rFonts w:hAnsi="宋体" w:cs="宋体" w:hint="eastAsia"/>
        </w:rPr>
      </w:pPr>
      <w:r w:rsidRPr="00EB28BE">
        <w:rPr>
          <w:rFonts w:hAnsi="宋体" w:cs="宋体" w:hint="eastAsia"/>
        </w:rPr>
        <w:t xml:space="preserve">    vector&lt;int&gt; consClique(vector&lt;vector&lt;int&gt; &gt;&amp; mat);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search routine</w:t>
      </w:r>
    </w:p>
    <w:p w:rsidR="005F1F37" w:rsidRPr="00EB28BE" w:rsidRDefault="005F1F37" w:rsidP="005F1F37">
      <w:pPr>
        <w:pStyle w:val="ad"/>
        <w:rPr>
          <w:rFonts w:hAnsi="宋体" w:cs="宋体" w:hint="eastAsia"/>
        </w:rPr>
      </w:pPr>
      <w:r w:rsidRPr="00EB28BE">
        <w:rPr>
          <w:rFonts w:hAnsi="宋体" w:cs="宋体" w:hint="eastAsia"/>
        </w:rPr>
        <w:t>// step is node id, size is current solution, more is available mask, cons is</w:t>
      </w:r>
    </w:p>
    <w:p w:rsidR="005F1F37" w:rsidRPr="00EB28BE" w:rsidRDefault="005F1F37" w:rsidP="005F1F37">
      <w:pPr>
        <w:pStyle w:val="ad"/>
        <w:rPr>
          <w:rFonts w:hAnsi="宋体" w:cs="宋体" w:hint="eastAsia"/>
        </w:rPr>
      </w:pPr>
      <w:r w:rsidRPr="00EB28BE">
        <w:rPr>
          <w:rFonts w:hAnsi="宋体" w:cs="宋体" w:hint="eastAsia"/>
        </w:rPr>
        <w:t>constitution mask</w:t>
      </w:r>
    </w:p>
    <w:p w:rsidR="005F1F37" w:rsidRPr="00EB28BE" w:rsidRDefault="005F1F37" w:rsidP="005F1F37">
      <w:pPr>
        <w:pStyle w:val="ad"/>
        <w:rPr>
          <w:rFonts w:hAnsi="宋体" w:cs="宋体" w:hint="eastAsia"/>
        </w:rPr>
      </w:pPr>
      <w:r w:rsidRPr="00EB28BE">
        <w:rPr>
          <w:rFonts w:hAnsi="宋体" w:cs="宋体" w:hint="eastAsia"/>
        </w:rPr>
        <w:t>bool clique::search(int step, int size, long long more, long long cons) {</w:t>
      </w:r>
    </w:p>
    <w:p w:rsidR="005F1F37" w:rsidRPr="00EB28BE" w:rsidRDefault="005F1F37" w:rsidP="005F1F37">
      <w:pPr>
        <w:pStyle w:val="ad"/>
        <w:rPr>
          <w:rFonts w:hAnsi="宋体" w:cs="宋体" w:hint="eastAsia"/>
        </w:rPr>
      </w:pPr>
      <w:r w:rsidRPr="00EB28BE">
        <w:rPr>
          <w:rFonts w:hAnsi="宋体" w:cs="宋体" w:hint="eastAsia"/>
        </w:rPr>
        <w:t xml:space="preserve">    if (step &gt;= n) {</w:t>
      </w:r>
    </w:p>
    <w:p w:rsidR="005F1F37" w:rsidRPr="00EB28BE" w:rsidRDefault="005F1F37" w:rsidP="005F1F37">
      <w:pPr>
        <w:pStyle w:val="ad"/>
        <w:rPr>
          <w:rFonts w:hAnsi="宋体" w:cs="宋体" w:hint="eastAsia"/>
        </w:rPr>
      </w:pPr>
      <w:r w:rsidRPr="00EB28BE">
        <w:rPr>
          <w:rFonts w:hAnsi="宋体" w:cs="宋体" w:hint="eastAsia"/>
        </w:rPr>
        <w:t xml:space="preserve">        // a new solution reached</w:t>
      </w:r>
    </w:p>
    <w:p w:rsidR="005F1F37" w:rsidRPr="00EB28BE" w:rsidRDefault="005F1F37" w:rsidP="005F1F37">
      <w:pPr>
        <w:pStyle w:val="ad"/>
        <w:rPr>
          <w:rFonts w:hAnsi="宋体" w:cs="宋体" w:hint="eastAsia"/>
        </w:rPr>
      </w:pPr>
      <w:r w:rsidRPr="00EB28BE">
        <w:rPr>
          <w:rFonts w:hAnsi="宋体" w:cs="宋体" w:hint="eastAsia"/>
        </w:rPr>
        <w:t xml:space="preserve">        this-&gt;size = size;</w:t>
      </w:r>
    </w:p>
    <w:p w:rsidR="005F1F37" w:rsidRPr="00EB28BE" w:rsidRDefault="005F1F37" w:rsidP="005F1F37">
      <w:pPr>
        <w:pStyle w:val="ad"/>
        <w:rPr>
          <w:rFonts w:hAnsi="宋体" w:cs="宋体" w:hint="eastAsia"/>
        </w:rPr>
      </w:pPr>
      <w:r w:rsidRPr="00EB28BE">
        <w:rPr>
          <w:rFonts w:hAnsi="宋体" w:cs="宋体" w:hint="eastAsia"/>
        </w:rPr>
        <w:t xml:space="preserve">        this-&gt;cons = cons;</w:t>
      </w:r>
    </w:p>
    <w:p w:rsidR="005F1F37" w:rsidRPr="00EB28BE" w:rsidRDefault="005F1F37" w:rsidP="005F1F37">
      <w:pPr>
        <w:pStyle w:val="ad"/>
        <w:rPr>
          <w:rFonts w:hAnsi="宋体" w:cs="宋体" w:hint="eastAsia"/>
        </w:rPr>
      </w:pPr>
      <w:r w:rsidRPr="00EB28BE">
        <w:rPr>
          <w:rFonts w:hAnsi="宋体" w:cs="宋体" w:hint="eastAsia"/>
        </w:rPr>
        <w:t xml:space="preserve">        return true;</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long long now = ONE &lt;&lt; step;</w:t>
      </w:r>
    </w:p>
    <w:p w:rsidR="005F1F37" w:rsidRPr="00EB28BE" w:rsidRDefault="005F1F37" w:rsidP="005F1F37">
      <w:pPr>
        <w:pStyle w:val="ad"/>
        <w:rPr>
          <w:rFonts w:hAnsi="宋体" w:cs="宋体" w:hint="eastAsia"/>
        </w:rPr>
      </w:pPr>
      <w:r w:rsidRPr="00EB28BE">
        <w:rPr>
          <w:rFonts w:hAnsi="宋体" w:cs="宋体" w:hint="eastAsia"/>
        </w:rPr>
        <w:t xml:space="preserve">    if ((now &amp; more) &gt; 0) {</w:t>
      </w:r>
    </w:p>
    <w:p w:rsidR="005F1F37" w:rsidRPr="00EB28BE" w:rsidRDefault="005F1F37" w:rsidP="005F1F37">
      <w:pPr>
        <w:pStyle w:val="ad"/>
        <w:rPr>
          <w:rFonts w:hAnsi="宋体" w:cs="宋体" w:hint="eastAsia"/>
        </w:rPr>
      </w:pPr>
      <w:r w:rsidRPr="00EB28BE">
        <w:rPr>
          <w:rFonts w:hAnsi="宋体" w:cs="宋体" w:hint="eastAsia"/>
        </w:rPr>
        <w:t xml:space="preserve">        long long next = more &amp; mask[step];</w:t>
      </w:r>
    </w:p>
    <w:p w:rsidR="005F1F37" w:rsidRPr="00EB28BE" w:rsidRDefault="005F1F37" w:rsidP="005F1F37">
      <w:pPr>
        <w:pStyle w:val="ad"/>
        <w:rPr>
          <w:rFonts w:hAnsi="宋体" w:cs="宋体" w:hint="eastAsia"/>
        </w:rPr>
      </w:pPr>
      <w:r w:rsidRPr="00EB28BE">
        <w:rPr>
          <w:rFonts w:hAnsi="宋体" w:cs="宋体" w:hint="eastAsia"/>
        </w:rPr>
        <w:t xml:space="preserve">        if (size + bits[next &amp; MASK] + bits[(next &gt;&gt; 21) &amp; MASK] + bits[next &gt;&gt;</w:t>
      </w:r>
    </w:p>
    <w:p w:rsidR="005F1F37" w:rsidRPr="00EB28BE" w:rsidRDefault="005F1F37" w:rsidP="005F1F37">
      <w:pPr>
        <w:pStyle w:val="ad"/>
        <w:rPr>
          <w:rFonts w:hAnsi="宋体" w:cs="宋体" w:hint="eastAsia"/>
        </w:rPr>
      </w:pPr>
      <w:r w:rsidRPr="00EB28BE">
        <w:rPr>
          <w:rFonts w:hAnsi="宋体" w:cs="宋体" w:hint="eastAsia"/>
        </w:rPr>
        <w:t>42] &gt;= this-&gt;size</w:t>
      </w:r>
    </w:p>
    <w:p w:rsidR="005F1F37" w:rsidRPr="00EB28BE" w:rsidRDefault="005F1F37" w:rsidP="005F1F37">
      <w:pPr>
        <w:pStyle w:val="ad"/>
        <w:rPr>
          <w:rFonts w:hAnsi="宋体" w:cs="宋体" w:hint="eastAsia"/>
        </w:rPr>
      </w:pPr>
      <w:r w:rsidRPr="00EB28BE">
        <w:rPr>
          <w:rFonts w:hAnsi="宋体" w:cs="宋体" w:hint="eastAsia"/>
        </w:rPr>
        <w:t xml:space="preserve">                &amp;&amp; size + cmax[step] &gt; this-&gt;size) {</w:t>
      </w:r>
    </w:p>
    <w:p w:rsidR="005F1F37" w:rsidRPr="00EB28BE" w:rsidRDefault="005F1F37" w:rsidP="005F1F37">
      <w:pPr>
        <w:pStyle w:val="ad"/>
        <w:rPr>
          <w:rFonts w:hAnsi="宋体" w:cs="宋体" w:hint="eastAsia"/>
        </w:rPr>
      </w:pPr>
      <w:r w:rsidRPr="00EB28BE">
        <w:rPr>
          <w:rFonts w:hAnsi="宋体" w:cs="宋体" w:hint="eastAsia"/>
        </w:rPr>
        <w:t xml:space="preserve">            // the current node is in the clique</w:t>
      </w:r>
    </w:p>
    <w:p w:rsidR="005F1F37" w:rsidRPr="00EB28BE" w:rsidRDefault="005F1F37" w:rsidP="005F1F37">
      <w:pPr>
        <w:pStyle w:val="ad"/>
        <w:rPr>
          <w:rFonts w:hAnsi="宋体" w:cs="宋体" w:hint="eastAsia"/>
        </w:rPr>
      </w:pPr>
      <w:r w:rsidRPr="00EB28BE">
        <w:rPr>
          <w:rFonts w:hAnsi="宋体" w:cs="宋体" w:hint="eastAsia"/>
        </w:rPr>
        <w:t xml:space="preserve">            if (search(step + 1, size + 1, next, cons | now)) return true;</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long long next = more &amp; ~now;</w:t>
      </w:r>
    </w:p>
    <w:p w:rsidR="005F1F37" w:rsidRPr="00EB28BE" w:rsidRDefault="005F1F37" w:rsidP="005F1F37">
      <w:pPr>
        <w:pStyle w:val="ad"/>
        <w:rPr>
          <w:rFonts w:hAnsi="宋体" w:cs="宋体" w:hint="eastAsia"/>
        </w:rPr>
      </w:pPr>
      <w:r w:rsidRPr="00EB28BE">
        <w:rPr>
          <w:rFonts w:hAnsi="宋体" w:cs="宋体" w:hint="eastAsia"/>
        </w:rPr>
        <w:t xml:space="preserve">    if (size + bits[next &amp; MASK] + bits[(next &gt;&gt; 21) &amp; MASK] + bits[next &gt;&gt; 42]</w:t>
      </w:r>
    </w:p>
    <w:p w:rsidR="005F1F37" w:rsidRPr="00EB28BE" w:rsidRDefault="005F1F37" w:rsidP="005F1F37">
      <w:pPr>
        <w:pStyle w:val="ad"/>
        <w:rPr>
          <w:rFonts w:hAnsi="宋体" w:cs="宋体" w:hint="eastAsia"/>
        </w:rPr>
      </w:pPr>
      <w:r w:rsidRPr="00EB28BE">
        <w:rPr>
          <w:rFonts w:hAnsi="宋体" w:cs="宋体" w:hint="eastAsia"/>
        </w:rPr>
        <w:t>&gt; this-&gt;size) {</w:t>
      </w:r>
    </w:p>
    <w:p w:rsidR="005F1F37" w:rsidRPr="00EB28BE" w:rsidRDefault="005F1F37" w:rsidP="005F1F37">
      <w:pPr>
        <w:pStyle w:val="ad"/>
        <w:rPr>
          <w:rFonts w:hAnsi="宋体" w:cs="宋体" w:hint="eastAsia"/>
        </w:rPr>
      </w:pPr>
      <w:r w:rsidRPr="00EB28BE">
        <w:rPr>
          <w:rFonts w:hAnsi="宋体" w:cs="宋体" w:hint="eastAsia"/>
        </w:rPr>
        <w:t xml:space="preserve">        // the current node is not in the clique</w:t>
      </w:r>
    </w:p>
    <w:p w:rsidR="005F1F37" w:rsidRPr="00EB28BE" w:rsidRDefault="005F1F37" w:rsidP="005F1F37">
      <w:pPr>
        <w:pStyle w:val="ad"/>
        <w:rPr>
          <w:rFonts w:hAnsi="宋体" w:cs="宋体" w:hint="eastAsia"/>
        </w:rPr>
      </w:pPr>
      <w:r w:rsidRPr="00EB28BE">
        <w:rPr>
          <w:rFonts w:hAnsi="宋体" w:cs="宋体" w:hint="eastAsia"/>
        </w:rPr>
        <w:t xml:space="preserve">        if (search(step + 1, size, next, cons)) return true;</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false;</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solve maximum clique and return size</w:t>
      </w:r>
    </w:p>
    <w:p w:rsidR="005F1F37" w:rsidRPr="00EB28BE" w:rsidRDefault="005F1F37" w:rsidP="005F1F37">
      <w:pPr>
        <w:pStyle w:val="ad"/>
        <w:rPr>
          <w:rFonts w:hAnsi="宋体" w:cs="宋体" w:hint="eastAsia"/>
        </w:rPr>
      </w:pPr>
      <w:r w:rsidRPr="00EB28BE">
        <w:rPr>
          <w:rFonts w:hAnsi="宋体" w:cs="宋体" w:hint="eastAsia"/>
        </w:rPr>
        <w:t>int clique::sizeClique(vector&lt;vector&lt;int&gt; &gt;&amp; mat) {</w:t>
      </w:r>
    </w:p>
    <w:p w:rsidR="005F1F37" w:rsidRPr="00EB28BE" w:rsidRDefault="005F1F37" w:rsidP="005F1F37">
      <w:pPr>
        <w:pStyle w:val="ad"/>
        <w:rPr>
          <w:rFonts w:hAnsi="宋体" w:cs="宋体" w:hint="eastAsia"/>
        </w:rPr>
      </w:pPr>
      <w:r w:rsidRPr="00EB28BE">
        <w:rPr>
          <w:rFonts w:hAnsi="宋体" w:cs="宋体" w:hint="eastAsia"/>
        </w:rPr>
        <w:t xml:space="preserve">    n = mat.size();</w:t>
      </w:r>
    </w:p>
    <w:p w:rsidR="005F1F37" w:rsidRPr="00EB28BE" w:rsidRDefault="005F1F37" w:rsidP="005F1F37">
      <w:pPr>
        <w:pStyle w:val="ad"/>
        <w:rPr>
          <w:rFonts w:hAnsi="宋体" w:cs="宋体" w:hint="eastAsia"/>
        </w:rPr>
      </w:pPr>
      <w:r w:rsidRPr="00EB28BE">
        <w:rPr>
          <w:rFonts w:hAnsi="宋体" w:cs="宋体" w:hint="eastAsia"/>
        </w:rPr>
        <w:t xml:space="preserve">    // generate mask vectors</w:t>
      </w:r>
    </w:p>
    <w:p w:rsidR="005F1F37" w:rsidRPr="00EB28BE" w:rsidRDefault="005F1F37" w:rsidP="005F1F37">
      <w:pPr>
        <w:pStyle w:val="ad"/>
        <w:rPr>
          <w:rFonts w:hAnsi="宋体" w:cs="宋体" w:hint="eastAsia"/>
        </w:rPr>
      </w:pPr>
      <w:r w:rsidRPr="00EB28BE">
        <w:rPr>
          <w:rFonts w:hAnsi="宋体" w:cs="宋体" w:hint="eastAsia"/>
        </w:rPr>
        <w:t xml:space="preserve">    for (int i = 0; i &lt; n; ++i) {</w:t>
      </w:r>
    </w:p>
    <w:p w:rsidR="005F1F37" w:rsidRPr="00EB28BE" w:rsidRDefault="005F1F37" w:rsidP="005F1F37">
      <w:pPr>
        <w:pStyle w:val="ad"/>
        <w:rPr>
          <w:rFonts w:hAnsi="宋体" w:cs="宋体" w:hint="eastAsia"/>
        </w:rPr>
      </w:pPr>
      <w:r w:rsidRPr="00EB28BE">
        <w:rPr>
          <w:rFonts w:hAnsi="宋体" w:cs="宋体" w:hint="eastAsia"/>
        </w:rPr>
        <w:t xml:space="preserve">        mask[i] = 0;</w:t>
      </w:r>
    </w:p>
    <w:p w:rsidR="005F1F37" w:rsidRPr="00EB28BE" w:rsidRDefault="005F1F37" w:rsidP="005F1F37">
      <w:pPr>
        <w:pStyle w:val="ad"/>
        <w:rPr>
          <w:rFonts w:hAnsi="宋体" w:cs="宋体" w:hint="eastAsia"/>
        </w:rPr>
      </w:pPr>
      <w:r w:rsidRPr="00EB28BE">
        <w:rPr>
          <w:rFonts w:hAnsi="宋体" w:cs="宋体" w:hint="eastAsia"/>
        </w:rPr>
        <w:t xml:space="preserve">        for (int j = 0; j &lt; n; ++j) if (mat[i][j] &gt; 0) mask[i] |= ONE &lt;&lt; 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size = 0;</w:t>
      </w:r>
    </w:p>
    <w:p w:rsidR="005F1F37" w:rsidRPr="00EB28BE" w:rsidRDefault="005F1F37" w:rsidP="005F1F37">
      <w:pPr>
        <w:pStyle w:val="ad"/>
        <w:rPr>
          <w:rFonts w:hAnsi="宋体" w:cs="宋体" w:hint="eastAsia"/>
        </w:rPr>
      </w:pPr>
      <w:r w:rsidRPr="00EB28BE">
        <w:rPr>
          <w:rFonts w:hAnsi="宋体" w:cs="宋体" w:hint="eastAsia"/>
        </w:rPr>
        <w:t xml:space="preserve">    for (int i = n - 1; i &gt;= 0; --i) {</w:t>
      </w:r>
    </w:p>
    <w:p w:rsidR="005F1F37" w:rsidRPr="00EB28BE" w:rsidRDefault="005F1F37" w:rsidP="005F1F37">
      <w:pPr>
        <w:pStyle w:val="ad"/>
        <w:rPr>
          <w:rFonts w:hAnsi="宋体" w:cs="宋体" w:hint="eastAsia"/>
        </w:rPr>
      </w:pPr>
      <w:r w:rsidRPr="00EB28BE">
        <w:rPr>
          <w:rFonts w:hAnsi="宋体" w:cs="宋体" w:hint="eastAsia"/>
        </w:rPr>
        <w:t xml:space="preserve">        search(i + 1, 1, mask[i], ONE &lt;&lt; i);</w:t>
      </w:r>
    </w:p>
    <w:p w:rsidR="005F1F37" w:rsidRPr="00EB28BE" w:rsidRDefault="005F1F37" w:rsidP="005F1F37">
      <w:pPr>
        <w:pStyle w:val="ad"/>
        <w:rPr>
          <w:rFonts w:hAnsi="宋体" w:cs="宋体" w:hint="eastAsia"/>
        </w:rPr>
      </w:pPr>
      <w:r w:rsidRPr="00EB28BE">
        <w:rPr>
          <w:rFonts w:hAnsi="宋体" w:cs="宋体" w:hint="eastAsia"/>
        </w:rPr>
        <w:lastRenderedPageBreak/>
        <w:t xml:space="preserve">       cmax[i] = size;</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size;</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solve maximum clique and return constitution</w:t>
      </w:r>
    </w:p>
    <w:p w:rsidR="005F1F37" w:rsidRPr="00EB28BE" w:rsidRDefault="005F1F37" w:rsidP="005F1F37">
      <w:pPr>
        <w:pStyle w:val="ad"/>
        <w:rPr>
          <w:rFonts w:hAnsi="宋体" w:cs="宋体" w:hint="eastAsia"/>
        </w:rPr>
      </w:pPr>
      <w:r w:rsidRPr="00EB28BE">
        <w:rPr>
          <w:rFonts w:hAnsi="宋体" w:cs="宋体" w:hint="eastAsia"/>
        </w:rPr>
        <w:t>// calls sizeClique and restore cons</w:t>
      </w:r>
    </w:p>
    <w:p w:rsidR="005F1F37" w:rsidRPr="00EB28BE" w:rsidRDefault="005F1F37" w:rsidP="005F1F37">
      <w:pPr>
        <w:pStyle w:val="ad"/>
        <w:rPr>
          <w:rFonts w:hAnsi="宋体" w:cs="宋体" w:hint="eastAsia"/>
        </w:rPr>
      </w:pPr>
      <w:r w:rsidRPr="00EB28BE">
        <w:rPr>
          <w:rFonts w:hAnsi="宋体" w:cs="宋体" w:hint="eastAsia"/>
        </w:rPr>
        <w:t>vector&lt;int&gt; clique::consClique(vector&lt;vector&lt;int&gt; &gt;&amp; mat) {</w:t>
      </w:r>
    </w:p>
    <w:p w:rsidR="005F1F37" w:rsidRPr="00EB28BE" w:rsidRDefault="005F1F37" w:rsidP="005F1F37">
      <w:pPr>
        <w:pStyle w:val="ad"/>
        <w:rPr>
          <w:rFonts w:hAnsi="宋体" w:cs="宋体" w:hint="eastAsia"/>
        </w:rPr>
      </w:pPr>
      <w:r w:rsidRPr="00EB28BE">
        <w:rPr>
          <w:rFonts w:hAnsi="宋体" w:cs="宋体" w:hint="eastAsia"/>
        </w:rPr>
        <w:t xml:space="preserve">    sizeClique(mat);</w:t>
      </w:r>
    </w:p>
    <w:p w:rsidR="005F1F37" w:rsidRPr="00EB28BE" w:rsidRDefault="005F1F37" w:rsidP="005F1F37">
      <w:pPr>
        <w:pStyle w:val="ad"/>
        <w:rPr>
          <w:rFonts w:hAnsi="宋体" w:cs="宋体" w:hint="eastAsia"/>
        </w:rPr>
      </w:pPr>
      <w:r w:rsidRPr="00EB28BE">
        <w:rPr>
          <w:rFonts w:hAnsi="宋体" w:cs="宋体" w:hint="eastAsia"/>
        </w:rPr>
        <w:t xml:space="preserve">    vector&lt;int&gt; ret;</w:t>
      </w:r>
    </w:p>
    <w:p w:rsidR="005F1F37" w:rsidRPr="00EB28BE" w:rsidRDefault="005F1F37" w:rsidP="005F1F37">
      <w:pPr>
        <w:pStyle w:val="ad"/>
        <w:rPr>
          <w:rFonts w:hAnsi="宋体" w:cs="宋体" w:hint="eastAsia"/>
        </w:rPr>
      </w:pPr>
      <w:r w:rsidRPr="00EB28BE">
        <w:rPr>
          <w:rFonts w:hAnsi="宋体" w:cs="宋体" w:hint="eastAsia"/>
        </w:rPr>
        <w:t xml:space="preserve">    for (int i = 0; i &lt; n; ++i) if ((cons &amp; (ONE &lt;&lt; i)) &gt; 0) ret.push_back(i);</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sz w:val="24"/>
          <w:szCs w:val="24"/>
        </w:rPr>
      </w:pPr>
      <w:r w:rsidRPr="00EB28BE">
        <w:rPr>
          <w:rFonts w:hAnsi="宋体" w:cs="宋体" w:hint="eastAsia"/>
          <w:b/>
          <w:sz w:val="24"/>
          <w:szCs w:val="24"/>
        </w:rPr>
        <w:t>7、图论—连通性</w:t>
      </w:r>
    </w:p>
    <w:p w:rsidR="005F1F37" w:rsidRPr="00EB28BE" w:rsidRDefault="005F1F37" w:rsidP="005F1F37">
      <w:pPr>
        <w:pStyle w:val="ad"/>
        <w:rPr>
          <w:rFonts w:hAnsi="宋体" w:cs="宋体" w:hint="eastAsia"/>
          <w:b/>
        </w:rPr>
      </w:pPr>
      <w:r w:rsidRPr="00EB28BE">
        <w:rPr>
          <w:rFonts w:hAnsi="宋体" w:cs="宋体" w:hint="eastAsia"/>
          <w:b/>
        </w:rPr>
        <w:t>7.1 无向图关键点(dfs邻接阵)</w:t>
      </w:r>
    </w:p>
    <w:p w:rsidR="005F1F37" w:rsidRPr="00EB28BE" w:rsidRDefault="005F1F37" w:rsidP="005F1F37">
      <w:pPr>
        <w:pStyle w:val="ad"/>
        <w:rPr>
          <w:rFonts w:hAnsi="宋体" w:cs="宋体" w:hint="eastAsia"/>
        </w:rPr>
      </w:pPr>
      <w:r w:rsidRPr="00EB28BE">
        <w:rPr>
          <w:rFonts w:hAnsi="宋体" w:cs="宋体" w:hint="eastAsia"/>
        </w:rPr>
        <w:t>//无向图的关键点,dfs邻接阵形式,O(n^2)</w:t>
      </w:r>
    </w:p>
    <w:p w:rsidR="005F1F37" w:rsidRPr="00EB28BE" w:rsidRDefault="005F1F37" w:rsidP="005F1F37">
      <w:pPr>
        <w:pStyle w:val="ad"/>
        <w:rPr>
          <w:rFonts w:hAnsi="宋体" w:cs="宋体" w:hint="eastAsia"/>
        </w:rPr>
      </w:pPr>
      <w:r w:rsidRPr="00EB28BE">
        <w:rPr>
          <w:rFonts w:hAnsi="宋体" w:cs="宋体" w:hint="eastAsia"/>
        </w:rPr>
        <w:t>//返回关键点个数,key[]返回点集</w:t>
      </w:r>
    </w:p>
    <w:p w:rsidR="005F1F37" w:rsidRPr="00EB28BE" w:rsidRDefault="005F1F37" w:rsidP="005F1F37">
      <w:pPr>
        <w:pStyle w:val="ad"/>
        <w:rPr>
          <w:rFonts w:hAnsi="宋体" w:cs="宋体" w:hint="eastAsia"/>
        </w:rPr>
      </w:pPr>
      <w:r w:rsidRPr="00EB28BE">
        <w:rPr>
          <w:rFonts w:hAnsi="宋体" w:cs="宋体" w:hint="eastAsia"/>
        </w:rPr>
        <w:t>//传入图的大小n和邻接阵mat,不相邻点边权0</w:t>
      </w:r>
    </w:p>
    <w:p w:rsidR="005F1F37" w:rsidRPr="00EB28BE" w:rsidRDefault="005F1F37" w:rsidP="005F1F37">
      <w:pPr>
        <w:pStyle w:val="ad"/>
        <w:rPr>
          <w:rFonts w:hAnsi="宋体" w:cs="宋体" w:hint="eastAsia"/>
        </w:rPr>
      </w:pPr>
      <w:r w:rsidRPr="00EB28BE">
        <w:rPr>
          <w:rFonts w:hAnsi="宋体" w:cs="宋体" w:hint="eastAsia"/>
        </w:rPr>
        <w:t>#define MAXN 110</w:t>
      </w:r>
    </w:p>
    <w:p w:rsidR="005F1F37" w:rsidRPr="00EB28BE" w:rsidRDefault="005F1F37" w:rsidP="005F1F37">
      <w:pPr>
        <w:pStyle w:val="ad"/>
        <w:rPr>
          <w:rFonts w:hAnsi="宋体" w:cs="宋体" w:hint="eastAsia"/>
        </w:rPr>
      </w:pPr>
      <w:r w:rsidRPr="00EB28BE">
        <w:rPr>
          <w:rFonts w:hAnsi="宋体" w:cs="宋体" w:hint="eastAsia"/>
        </w:rPr>
        <w:t>void search(int n,int mat[][MAXN],int* dfn,int* low,int now,int&amp; ret,int* key,int&amp; cnt,int root,int&amp; rd,int* bb){</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dfn[now]=low[now]=++cnt;</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if (mat[now][i]){</w:t>
      </w:r>
    </w:p>
    <w:p w:rsidR="005F1F37" w:rsidRPr="00EB28BE" w:rsidRDefault="005F1F37" w:rsidP="005F1F37">
      <w:pPr>
        <w:pStyle w:val="ad"/>
        <w:rPr>
          <w:rFonts w:hAnsi="宋体" w:cs="宋体" w:hint="eastAsia"/>
        </w:rPr>
      </w:pPr>
      <w:r w:rsidRPr="00EB28BE">
        <w:rPr>
          <w:rFonts w:hAnsi="宋体" w:cs="宋体" w:hint="eastAsia"/>
        </w:rPr>
        <w:t xml:space="preserve">                     if (!dfn[i]){</w:t>
      </w:r>
    </w:p>
    <w:p w:rsidR="005F1F37" w:rsidRPr="00EB28BE" w:rsidRDefault="005F1F37" w:rsidP="005F1F37">
      <w:pPr>
        <w:pStyle w:val="ad"/>
        <w:rPr>
          <w:rFonts w:hAnsi="宋体" w:cs="宋体" w:hint="eastAsia"/>
        </w:rPr>
      </w:pPr>
      <w:r w:rsidRPr="00EB28BE">
        <w:rPr>
          <w:rFonts w:hAnsi="宋体" w:cs="宋体" w:hint="eastAsia"/>
        </w:rPr>
        <w:t xml:space="preserve">                            search(n,mat,dfn,low,i,ret,key,cnt,root,rd,bb);</w:t>
      </w:r>
    </w:p>
    <w:p w:rsidR="005F1F37" w:rsidRPr="00EB28BE" w:rsidRDefault="005F1F37" w:rsidP="005F1F37">
      <w:pPr>
        <w:pStyle w:val="ad"/>
        <w:rPr>
          <w:rFonts w:hAnsi="宋体" w:cs="宋体" w:hint="eastAsia"/>
        </w:rPr>
      </w:pPr>
      <w:r w:rsidRPr="00EB28BE">
        <w:rPr>
          <w:rFonts w:hAnsi="宋体" w:cs="宋体" w:hint="eastAsia"/>
        </w:rPr>
        <w:t xml:space="preserve">                            if (low[i]&lt;low[now])</w:t>
      </w:r>
    </w:p>
    <w:p w:rsidR="005F1F37" w:rsidRPr="00EB28BE" w:rsidRDefault="005F1F37" w:rsidP="005F1F37">
      <w:pPr>
        <w:pStyle w:val="ad"/>
        <w:rPr>
          <w:rFonts w:hAnsi="宋体" w:cs="宋体" w:hint="eastAsia"/>
        </w:rPr>
      </w:pPr>
      <w:r w:rsidRPr="00EB28BE">
        <w:rPr>
          <w:rFonts w:hAnsi="宋体" w:cs="宋体" w:hint="eastAsia"/>
        </w:rPr>
        <w:t xml:space="preserve">                                   low[now]=low[i];</w:t>
      </w:r>
    </w:p>
    <w:p w:rsidR="005F1F37" w:rsidRPr="00EB28BE" w:rsidRDefault="005F1F37" w:rsidP="005F1F37">
      <w:pPr>
        <w:pStyle w:val="ad"/>
        <w:rPr>
          <w:rFonts w:hAnsi="宋体" w:cs="宋体" w:hint="eastAsia"/>
        </w:rPr>
      </w:pPr>
      <w:r w:rsidRPr="00EB28BE">
        <w:rPr>
          <w:rFonts w:hAnsi="宋体" w:cs="宋体" w:hint="eastAsia"/>
        </w:rPr>
        <w:t xml:space="preserve">                            if (low[i]&gt;=dfn[now]){</w:t>
      </w:r>
    </w:p>
    <w:p w:rsidR="005F1F37" w:rsidRPr="00EB28BE" w:rsidRDefault="005F1F37" w:rsidP="005F1F37">
      <w:pPr>
        <w:pStyle w:val="ad"/>
        <w:rPr>
          <w:rFonts w:hAnsi="宋体" w:cs="宋体" w:hint="eastAsia"/>
        </w:rPr>
      </w:pPr>
      <w:r w:rsidRPr="00EB28BE">
        <w:rPr>
          <w:rFonts w:hAnsi="宋体" w:cs="宋体" w:hint="eastAsia"/>
        </w:rPr>
        <w:t xml:space="preserve">                                   if (now!=root&amp;&amp;!bb[now])</w:t>
      </w:r>
    </w:p>
    <w:p w:rsidR="005F1F37" w:rsidRPr="00EB28BE" w:rsidRDefault="005F1F37" w:rsidP="005F1F37">
      <w:pPr>
        <w:pStyle w:val="ad"/>
        <w:rPr>
          <w:rFonts w:hAnsi="宋体" w:cs="宋体" w:hint="eastAsia"/>
        </w:rPr>
      </w:pPr>
      <w:r w:rsidRPr="00EB28BE">
        <w:rPr>
          <w:rFonts w:hAnsi="宋体" w:cs="宋体" w:hint="eastAsia"/>
        </w:rPr>
        <w:t xml:space="preserve">                                          key[ret++]=now,bb[now]=1;</w:t>
      </w:r>
    </w:p>
    <w:p w:rsidR="005F1F37" w:rsidRPr="00EB28BE" w:rsidRDefault="005F1F37" w:rsidP="005F1F37">
      <w:pPr>
        <w:pStyle w:val="ad"/>
        <w:rPr>
          <w:rFonts w:hAnsi="宋体" w:cs="宋体" w:hint="eastAsia"/>
        </w:rPr>
      </w:pPr>
      <w:r w:rsidRPr="00EB28BE">
        <w:rPr>
          <w:rFonts w:hAnsi="宋体" w:cs="宋体" w:hint="eastAsia"/>
        </w:rPr>
        <w:t xml:space="preserve">                                   else if(now==root)</w:t>
      </w:r>
    </w:p>
    <w:p w:rsidR="005F1F37" w:rsidRPr="00EB28BE" w:rsidRDefault="005F1F37" w:rsidP="005F1F37">
      <w:pPr>
        <w:pStyle w:val="ad"/>
        <w:rPr>
          <w:rFonts w:hAnsi="宋体" w:cs="宋体" w:hint="eastAsia"/>
        </w:rPr>
      </w:pPr>
      <w:r w:rsidRPr="00EB28BE">
        <w:rPr>
          <w:rFonts w:hAnsi="宋体" w:cs="宋体" w:hint="eastAsia"/>
        </w:rPr>
        <w:t xml:space="preserve">                                          rd++;</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else if (dfn[i]&lt;low[now])</w:t>
      </w:r>
    </w:p>
    <w:p w:rsidR="005F1F37" w:rsidRPr="00EB28BE" w:rsidRDefault="005F1F37" w:rsidP="005F1F37">
      <w:pPr>
        <w:pStyle w:val="ad"/>
        <w:rPr>
          <w:rFonts w:hAnsi="宋体" w:cs="宋体" w:hint="eastAsia"/>
        </w:rPr>
      </w:pPr>
      <w:r w:rsidRPr="00EB28BE">
        <w:rPr>
          <w:rFonts w:hAnsi="宋体" w:cs="宋体" w:hint="eastAsia"/>
        </w:rPr>
        <w:t xml:space="preserve">                            low[now]=dfn[i];</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key_vertex(int n,int mat[][MAXN],int* key){</w:t>
      </w:r>
    </w:p>
    <w:p w:rsidR="005F1F37" w:rsidRPr="00EB28BE" w:rsidRDefault="005F1F37" w:rsidP="005F1F37">
      <w:pPr>
        <w:pStyle w:val="ad"/>
        <w:rPr>
          <w:rFonts w:hAnsi="宋体" w:cs="宋体" w:hint="eastAsia"/>
        </w:rPr>
      </w:pPr>
      <w:r w:rsidRPr="00EB28BE">
        <w:rPr>
          <w:rFonts w:hAnsi="宋体" w:cs="宋体" w:hint="eastAsia"/>
        </w:rPr>
        <w:t xml:space="preserve">       int ret=0,i,cnt,rd,dfn[MAXN],low[MAXN],bb[MAXN];</w:t>
      </w:r>
    </w:p>
    <w:p w:rsidR="005F1F37" w:rsidRPr="00EB28BE" w:rsidRDefault="005F1F37" w:rsidP="005F1F37">
      <w:pPr>
        <w:pStyle w:val="ad"/>
        <w:rPr>
          <w:rFonts w:hAnsi="宋体" w:cs="宋体" w:hint="eastAsia"/>
        </w:rPr>
      </w:pPr>
      <w:r w:rsidRPr="00EB28BE">
        <w:rPr>
          <w:rFonts w:hAnsi="宋体" w:cs="宋体" w:hint="eastAsia"/>
        </w:rPr>
        <w:t xml:space="preserve">       for (i=0;i&lt;n;dfn[i++]=bb[i]=0);</w:t>
      </w:r>
    </w:p>
    <w:p w:rsidR="005F1F37" w:rsidRPr="00EB28BE" w:rsidRDefault="005F1F37" w:rsidP="005F1F37">
      <w:pPr>
        <w:pStyle w:val="ad"/>
        <w:rPr>
          <w:rFonts w:hAnsi="宋体" w:cs="宋体" w:hint="eastAsia"/>
        </w:rPr>
      </w:pPr>
      <w:r w:rsidRPr="00EB28BE">
        <w:rPr>
          <w:rFonts w:hAnsi="宋体" w:cs="宋体" w:hint="eastAsia"/>
        </w:rPr>
        <w:lastRenderedPageBreak/>
        <w:t xml:space="preserve">       for (cnt=i=0;i&lt;n;i++)</w:t>
      </w:r>
    </w:p>
    <w:p w:rsidR="005F1F37" w:rsidRPr="00EB28BE" w:rsidRDefault="005F1F37" w:rsidP="005F1F37">
      <w:pPr>
        <w:pStyle w:val="ad"/>
        <w:rPr>
          <w:rFonts w:hAnsi="宋体" w:cs="宋体" w:hint="eastAsia"/>
        </w:rPr>
      </w:pPr>
      <w:r w:rsidRPr="00EB28BE">
        <w:rPr>
          <w:rFonts w:hAnsi="宋体" w:cs="宋体" w:hint="eastAsia"/>
        </w:rPr>
        <w:t xml:space="preserve">              if (!dfn[i]){</w:t>
      </w:r>
    </w:p>
    <w:p w:rsidR="005F1F37" w:rsidRPr="00EB28BE" w:rsidRDefault="005F1F37" w:rsidP="005F1F37">
      <w:pPr>
        <w:pStyle w:val="ad"/>
        <w:rPr>
          <w:rFonts w:hAnsi="宋体" w:cs="宋体" w:hint="eastAsia"/>
        </w:rPr>
      </w:pPr>
      <w:r w:rsidRPr="00EB28BE">
        <w:rPr>
          <w:rFonts w:hAnsi="宋体" w:cs="宋体" w:hint="eastAsia"/>
        </w:rPr>
        <w:t xml:space="preserve">                     rd=0;</w:t>
      </w:r>
    </w:p>
    <w:p w:rsidR="005F1F37" w:rsidRPr="00EB28BE" w:rsidRDefault="005F1F37" w:rsidP="005F1F37">
      <w:pPr>
        <w:pStyle w:val="ad"/>
        <w:rPr>
          <w:rFonts w:hAnsi="宋体" w:cs="宋体" w:hint="eastAsia"/>
        </w:rPr>
      </w:pPr>
      <w:r w:rsidRPr="00EB28BE">
        <w:rPr>
          <w:rFonts w:hAnsi="宋体" w:cs="宋体" w:hint="eastAsia"/>
        </w:rPr>
        <w:t xml:space="preserve">                     search(n,mat,dfn,low,i,ret,key,cnt,i,rd,bb);</w:t>
      </w:r>
    </w:p>
    <w:p w:rsidR="005F1F37" w:rsidRPr="00EB28BE" w:rsidRDefault="005F1F37" w:rsidP="005F1F37">
      <w:pPr>
        <w:pStyle w:val="ad"/>
        <w:rPr>
          <w:rFonts w:hAnsi="宋体" w:cs="宋体" w:hint="eastAsia"/>
        </w:rPr>
      </w:pPr>
      <w:r w:rsidRPr="00EB28BE">
        <w:rPr>
          <w:rFonts w:hAnsi="宋体" w:cs="宋体" w:hint="eastAsia"/>
        </w:rPr>
        <w:t xml:space="preserve">                     if (rd&gt;1&amp;&amp;!bb[i])</w:t>
      </w:r>
    </w:p>
    <w:p w:rsidR="005F1F37" w:rsidRPr="00EB28BE" w:rsidRDefault="005F1F37" w:rsidP="005F1F37">
      <w:pPr>
        <w:pStyle w:val="ad"/>
        <w:rPr>
          <w:rFonts w:hAnsi="宋体" w:cs="宋体" w:hint="eastAsia"/>
        </w:rPr>
      </w:pPr>
      <w:r w:rsidRPr="00EB28BE">
        <w:rPr>
          <w:rFonts w:hAnsi="宋体" w:cs="宋体" w:hint="eastAsia"/>
        </w:rPr>
        <w:t xml:space="preserve">                            key[ret++]=i,bb[i]=1;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7.2 无向图关键边(dfs邻接阵)</w:t>
      </w:r>
    </w:p>
    <w:p w:rsidR="005F1F37" w:rsidRPr="00EB28BE" w:rsidRDefault="005F1F37" w:rsidP="005F1F37">
      <w:pPr>
        <w:pStyle w:val="ad"/>
        <w:rPr>
          <w:rFonts w:hAnsi="宋体" w:cs="宋体" w:hint="eastAsia"/>
        </w:rPr>
      </w:pPr>
      <w:r w:rsidRPr="00EB28BE">
        <w:rPr>
          <w:rFonts w:hAnsi="宋体" w:cs="宋体" w:hint="eastAsia"/>
        </w:rPr>
        <w:t>//无向图的关键边,dfs邻接阵形式,O(n^2)</w:t>
      </w:r>
    </w:p>
    <w:p w:rsidR="005F1F37" w:rsidRPr="00EB28BE" w:rsidRDefault="005F1F37" w:rsidP="005F1F37">
      <w:pPr>
        <w:pStyle w:val="ad"/>
        <w:rPr>
          <w:rFonts w:hAnsi="宋体" w:cs="宋体" w:hint="eastAsia"/>
        </w:rPr>
      </w:pPr>
      <w:r w:rsidRPr="00EB28BE">
        <w:rPr>
          <w:rFonts w:hAnsi="宋体" w:cs="宋体" w:hint="eastAsia"/>
        </w:rPr>
        <w:t>//返回关键边条数,key[][2]返回边集</w:t>
      </w:r>
    </w:p>
    <w:p w:rsidR="005F1F37" w:rsidRPr="00EB28BE" w:rsidRDefault="005F1F37" w:rsidP="005F1F37">
      <w:pPr>
        <w:pStyle w:val="ad"/>
        <w:rPr>
          <w:rFonts w:hAnsi="宋体" w:cs="宋体" w:hint="eastAsia"/>
        </w:rPr>
      </w:pPr>
      <w:r w:rsidRPr="00EB28BE">
        <w:rPr>
          <w:rFonts w:hAnsi="宋体" w:cs="宋体" w:hint="eastAsia"/>
        </w:rPr>
        <w:t>//传入图的大小n和邻接阵mat,不相邻点边权0</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void search(int n,int mat[][MAXN],int* dfn,int* low,int now,int&amp; cnt,int key[][2]){</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for (low[now]=dfn[now],i=0;i&lt;n;i++)</w:t>
      </w:r>
    </w:p>
    <w:p w:rsidR="005F1F37" w:rsidRPr="00EB28BE" w:rsidRDefault="005F1F37" w:rsidP="005F1F37">
      <w:pPr>
        <w:pStyle w:val="ad"/>
        <w:rPr>
          <w:rFonts w:hAnsi="宋体" w:cs="宋体" w:hint="eastAsia"/>
        </w:rPr>
      </w:pPr>
      <w:r w:rsidRPr="00EB28BE">
        <w:rPr>
          <w:rFonts w:hAnsi="宋体" w:cs="宋体" w:hint="eastAsia"/>
        </w:rPr>
        <w:t xml:space="preserve">              if (mat[now][i]){</w:t>
      </w:r>
    </w:p>
    <w:p w:rsidR="005F1F37" w:rsidRPr="00EB28BE" w:rsidRDefault="005F1F37" w:rsidP="005F1F37">
      <w:pPr>
        <w:pStyle w:val="ad"/>
        <w:rPr>
          <w:rFonts w:hAnsi="宋体" w:cs="宋体" w:hint="eastAsia"/>
        </w:rPr>
      </w:pPr>
      <w:r w:rsidRPr="00EB28BE">
        <w:rPr>
          <w:rFonts w:hAnsi="宋体" w:cs="宋体" w:hint="eastAsia"/>
        </w:rPr>
        <w:t xml:space="preserve">                     if (!dfn[i]){</w:t>
      </w:r>
    </w:p>
    <w:p w:rsidR="005F1F37" w:rsidRPr="00EB28BE" w:rsidRDefault="005F1F37" w:rsidP="005F1F37">
      <w:pPr>
        <w:pStyle w:val="ad"/>
        <w:rPr>
          <w:rFonts w:hAnsi="宋体" w:cs="宋体" w:hint="eastAsia"/>
        </w:rPr>
      </w:pPr>
      <w:r w:rsidRPr="00EB28BE">
        <w:rPr>
          <w:rFonts w:hAnsi="宋体" w:cs="宋体" w:hint="eastAsia"/>
        </w:rPr>
        <w:t xml:space="preserve">                            dfn[i]=dfn[now]+1;</w:t>
      </w:r>
    </w:p>
    <w:p w:rsidR="005F1F37" w:rsidRPr="00EB28BE" w:rsidRDefault="005F1F37" w:rsidP="005F1F37">
      <w:pPr>
        <w:pStyle w:val="ad"/>
        <w:rPr>
          <w:rFonts w:hAnsi="宋体" w:cs="宋体" w:hint="eastAsia"/>
        </w:rPr>
      </w:pPr>
      <w:r w:rsidRPr="00EB28BE">
        <w:rPr>
          <w:rFonts w:hAnsi="宋体" w:cs="宋体" w:hint="eastAsia"/>
        </w:rPr>
        <w:t xml:space="preserve">                            search(n,mat,dfn,low,i,cnt,key);</w:t>
      </w:r>
    </w:p>
    <w:p w:rsidR="005F1F37" w:rsidRPr="00EB28BE" w:rsidRDefault="005F1F37" w:rsidP="005F1F37">
      <w:pPr>
        <w:pStyle w:val="ad"/>
        <w:rPr>
          <w:rFonts w:hAnsi="宋体" w:cs="宋体" w:hint="eastAsia"/>
        </w:rPr>
      </w:pPr>
      <w:r w:rsidRPr="00EB28BE">
        <w:rPr>
          <w:rFonts w:hAnsi="宋体" w:cs="宋体" w:hint="eastAsia"/>
        </w:rPr>
        <w:t xml:space="preserve">                            if (low[i]&gt;dfn[now])</w:t>
      </w:r>
    </w:p>
    <w:p w:rsidR="005F1F37" w:rsidRPr="00EB28BE" w:rsidRDefault="005F1F37" w:rsidP="005F1F37">
      <w:pPr>
        <w:pStyle w:val="ad"/>
        <w:rPr>
          <w:rFonts w:hAnsi="宋体" w:cs="宋体" w:hint="eastAsia"/>
        </w:rPr>
      </w:pPr>
      <w:r w:rsidRPr="00EB28BE">
        <w:rPr>
          <w:rFonts w:hAnsi="宋体" w:cs="宋体" w:hint="eastAsia"/>
        </w:rPr>
        <w:t xml:space="preserve">                                   key[cnt][0]=i,key[cnt++][1]=now;</w:t>
      </w:r>
    </w:p>
    <w:p w:rsidR="005F1F37" w:rsidRPr="00EB28BE" w:rsidRDefault="005F1F37" w:rsidP="005F1F37">
      <w:pPr>
        <w:pStyle w:val="ad"/>
        <w:rPr>
          <w:rFonts w:hAnsi="宋体" w:cs="宋体" w:hint="eastAsia"/>
        </w:rPr>
      </w:pPr>
      <w:r w:rsidRPr="00EB28BE">
        <w:rPr>
          <w:rFonts w:hAnsi="宋体" w:cs="宋体" w:hint="eastAsia"/>
        </w:rPr>
        <w:t xml:space="preserve">                            if (low[i]&lt;low[now])</w:t>
      </w:r>
    </w:p>
    <w:p w:rsidR="005F1F37" w:rsidRPr="00EB28BE" w:rsidRDefault="005F1F37" w:rsidP="005F1F37">
      <w:pPr>
        <w:pStyle w:val="ad"/>
        <w:rPr>
          <w:rFonts w:hAnsi="宋体" w:cs="宋体" w:hint="eastAsia"/>
        </w:rPr>
      </w:pPr>
      <w:r w:rsidRPr="00EB28BE">
        <w:rPr>
          <w:rFonts w:hAnsi="宋体" w:cs="宋体" w:hint="eastAsia"/>
        </w:rPr>
        <w:t xml:space="preserve">                                   low[now]=low[i];</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else if (dfn[i]&lt;dfn[now]-1&amp;&amp;dfn[i]&lt;low[now])</w:t>
      </w:r>
    </w:p>
    <w:p w:rsidR="005F1F37" w:rsidRPr="00EB28BE" w:rsidRDefault="005F1F37" w:rsidP="005F1F37">
      <w:pPr>
        <w:pStyle w:val="ad"/>
        <w:rPr>
          <w:rFonts w:hAnsi="宋体" w:cs="宋体" w:hint="eastAsia"/>
        </w:rPr>
      </w:pPr>
      <w:r w:rsidRPr="00EB28BE">
        <w:rPr>
          <w:rFonts w:hAnsi="宋体" w:cs="宋体" w:hint="eastAsia"/>
        </w:rPr>
        <w:t xml:space="preserve">                            low[now]=lev[i];</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key_edge(int n,int mat[][MAXN],int key[][2]){</w:t>
      </w:r>
    </w:p>
    <w:p w:rsidR="005F1F37" w:rsidRPr="00EB28BE" w:rsidRDefault="005F1F37" w:rsidP="005F1F37">
      <w:pPr>
        <w:pStyle w:val="ad"/>
        <w:rPr>
          <w:rFonts w:hAnsi="宋体" w:cs="宋体" w:hint="eastAsia"/>
        </w:rPr>
      </w:pPr>
      <w:r w:rsidRPr="00EB28BE">
        <w:rPr>
          <w:rFonts w:hAnsi="宋体" w:cs="宋体" w:hint="eastAsia"/>
        </w:rPr>
        <w:t xml:space="preserve">       int ret=0,i,dfn[MAXN],low[MAXN];</w:t>
      </w:r>
    </w:p>
    <w:p w:rsidR="005F1F37" w:rsidRPr="00EB28BE" w:rsidRDefault="005F1F37" w:rsidP="005F1F37">
      <w:pPr>
        <w:pStyle w:val="ad"/>
        <w:rPr>
          <w:rFonts w:hAnsi="宋体" w:cs="宋体" w:hint="eastAsia"/>
        </w:rPr>
      </w:pPr>
      <w:r w:rsidRPr="00EB28BE">
        <w:rPr>
          <w:rFonts w:hAnsi="宋体" w:cs="宋体" w:hint="eastAsia"/>
        </w:rPr>
        <w:t xml:space="preserve">       for (i=0;i&lt;n;dfn[i++]=0);</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if (!dfn[i])</w:t>
      </w:r>
    </w:p>
    <w:p w:rsidR="005F1F37" w:rsidRPr="00EB28BE" w:rsidRDefault="005F1F37" w:rsidP="005F1F37">
      <w:pPr>
        <w:pStyle w:val="ad"/>
        <w:rPr>
          <w:rFonts w:hAnsi="宋体" w:cs="宋体" w:hint="eastAsia"/>
        </w:rPr>
      </w:pPr>
      <w:r w:rsidRPr="00EB28BE">
        <w:rPr>
          <w:rFonts w:hAnsi="宋体" w:cs="宋体" w:hint="eastAsia"/>
        </w:rPr>
        <w:t xml:space="preserve">                     dfn[i]=1,bridge(n,mat,dfn,low,i,ret,key);</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7.3 无向图的块(bfs邻接阵)</w:t>
      </w:r>
    </w:p>
    <w:p w:rsidR="005F1F37" w:rsidRPr="00EB28BE" w:rsidRDefault="005F1F37" w:rsidP="005F1F37">
      <w:pPr>
        <w:pStyle w:val="ad"/>
        <w:rPr>
          <w:rFonts w:hAnsi="宋体" w:cs="宋体" w:hint="eastAsia"/>
        </w:rPr>
      </w:pPr>
      <w:r w:rsidRPr="00EB28BE">
        <w:rPr>
          <w:rFonts w:hAnsi="宋体" w:cs="宋体" w:hint="eastAsia"/>
        </w:rPr>
        <w:t>//无向图的块,dfs邻接阵形式,O(n^2)</w:t>
      </w:r>
    </w:p>
    <w:p w:rsidR="005F1F37" w:rsidRPr="00EB28BE" w:rsidRDefault="005F1F37" w:rsidP="005F1F37">
      <w:pPr>
        <w:pStyle w:val="ad"/>
        <w:rPr>
          <w:rFonts w:hAnsi="宋体" w:cs="宋体" w:hint="eastAsia"/>
        </w:rPr>
      </w:pPr>
      <w:r w:rsidRPr="00EB28BE">
        <w:rPr>
          <w:rFonts w:hAnsi="宋体" w:cs="宋体" w:hint="eastAsia"/>
        </w:rPr>
        <w:lastRenderedPageBreak/>
        <w:t>//每产生一个块调用dummy</w:t>
      </w:r>
    </w:p>
    <w:p w:rsidR="005F1F37" w:rsidRPr="00EB28BE" w:rsidRDefault="005F1F37" w:rsidP="005F1F37">
      <w:pPr>
        <w:pStyle w:val="ad"/>
        <w:rPr>
          <w:rFonts w:hAnsi="宋体" w:cs="宋体" w:hint="eastAsia"/>
        </w:rPr>
      </w:pPr>
      <w:r w:rsidRPr="00EB28BE">
        <w:rPr>
          <w:rFonts w:hAnsi="宋体" w:cs="宋体" w:hint="eastAsia"/>
        </w:rPr>
        <w:t>//传入图的大小n和邻接阵mat,不相邻点边权0</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#include &lt;iostream.h&gt;</w:t>
      </w:r>
    </w:p>
    <w:p w:rsidR="005F1F37" w:rsidRPr="00EB28BE" w:rsidRDefault="005F1F37" w:rsidP="005F1F37">
      <w:pPr>
        <w:pStyle w:val="ad"/>
        <w:rPr>
          <w:rFonts w:hAnsi="宋体" w:cs="宋体" w:hint="eastAsia"/>
        </w:rPr>
      </w:pPr>
      <w:r w:rsidRPr="00EB28BE">
        <w:rPr>
          <w:rFonts w:hAnsi="宋体" w:cs="宋体" w:hint="eastAsia"/>
        </w:rPr>
        <w:t>void dummy(int n,int* a){</w:t>
      </w:r>
    </w:p>
    <w:p w:rsidR="005F1F37" w:rsidRPr="00EB28BE" w:rsidRDefault="005F1F37" w:rsidP="005F1F37">
      <w:pPr>
        <w:pStyle w:val="ad"/>
        <w:rPr>
          <w:rFonts w:hAnsi="宋体" w:cs="宋体" w:hint="eastAsia"/>
        </w:rPr>
      </w:pPr>
      <w:r w:rsidRPr="00EB28BE">
        <w:rPr>
          <w:rFonts w:hAnsi="宋体" w:cs="宋体" w:hint="eastAsia"/>
        </w:rPr>
        <w:t xml:space="preserve">      for (int i=0;i&lt;n;i++)</w:t>
      </w:r>
    </w:p>
    <w:p w:rsidR="005F1F37" w:rsidRPr="00EB28BE" w:rsidRDefault="005F1F37" w:rsidP="005F1F37">
      <w:pPr>
        <w:pStyle w:val="ad"/>
        <w:rPr>
          <w:rFonts w:hAnsi="宋体" w:cs="宋体" w:hint="eastAsia"/>
        </w:rPr>
      </w:pPr>
      <w:r w:rsidRPr="00EB28BE">
        <w:rPr>
          <w:rFonts w:hAnsi="宋体" w:cs="宋体" w:hint="eastAsia"/>
        </w:rPr>
        <w:t xml:space="preserve">              cout&lt;&lt;a[i]&lt;&lt;' ';</w:t>
      </w:r>
    </w:p>
    <w:p w:rsidR="005F1F37" w:rsidRPr="00EB28BE" w:rsidRDefault="005F1F37" w:rsidP="005F1F37">
      <w:pPr>
        <w:pStyle w:val="ad"/>
        <w:rPr>
          <w:rFonts w:hAnsi="宋体" w:cs="宋体" w:hint="eastAsia"/>
        </w:rPr>
      </w:pPr>
      <w:r w:rsidRPr="00EB28BE">
        <w:rPr>
          <w:rFonts w:hAnsi="宋体" w:cs="宋体" w:hint="eastAsia"/>
        </w:rPr>
        <w:t xml:space="preserve">       cout&lt;&lt;endl;</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search(int n,int mat[][MAXN],int* dfn,int* low,int now,int&amp; cnt,int* st,int&amp; sp){</w:t>
      </w:r>
    </w:p>
    <w:p w:rsidR="005F1F37" w:rsidRPr="00EB28BE" w:rsidRDefault="005F1F37" w:rsidP="005F1F37">
      <w:pPr>
        <w:pStyle w:val="ad"/>
        <w:rPr>
          <w:rFonts w:hAnsi="宋体" w:cs="宋体" w:hint="eastAsia"/>
        </w:rPr>
      </w:pPr>
      <w:r w:rsidRPr="00EB28BE">
        <w:rPr>
          <w:rFonts w:hAnsi="宋体" w:cs="宋体" w:hint="eastAsia"/>
        </w:rPr>
        <w:t xml:space="preserve">       int i,m,a[MAXN];</w:t>
      </w:r>
    </w:p>
    <w:p w:rsidR="005F1F37" w:rsidRPr="00EB28BE" w:rsidRDefault="005F1F37" w:rsidP="005F1F37">
      <w:pPr>
        <w:pStyle w:val="ad"/>
        <w:rPr>
          <w:rFonts w:hAnsi="宋体" w:cs="宋体" w:hint="eastAsia"/>
        </w:rPr>
      </w:pPr>
      <w:r w:rsidRPr="00EB28BE">
        <w:rPr>
          <w:rFonts w:hAnsi="宋体" w:cs="宋体" w:hint="eastAsia"/>
        </w:rPr>
        <w:t xml:space="preserve">       dfn[st[sp++]=now]=low[now]=++cnt;</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if (mat[now][i]){</w:t>
      </w:r>
    </w:p>
    <w:p w:rsidR="005F1F37" w:rsidRPr="00EB28BE" w:rsidRDefault="005F1F37" w:rsidP="005F1F37">
      <w:pPr>
        <w:pStyle w:val="ad"/>
        <w:rPr>
          <w:rFonts w:hAnsi="宋体" w:cs="宋体" w:hint="eastAsia"/>
        </w:rPr>
      </w:pPr>
      <w:r w:rsidRPr="00EB28BE">
        <w:rPr>
          <w:rFonts w:hAnsi="宋体" w:cs="宋体" w:hint="eastAsia"/>
        </w:rPr>
        <w:t xml:space="preserve">                     if (!dfn[i]){</w:t>
      </w:r>
    </w:p>
    <w:p w:rsidR="005F1F37" w:rsidRPr="00EB28BE" w:rsidRDefault="005F1F37" w:rsidP="005F1F37">
      <w:pPr>
        <w:pStyle w:val="ad"/>
        <w:rPr>
          <w:rFonts w:hAnsi="宋体" w:cs="宋体" w:hint="eastAsia"/>
        </w:rPr>
      </w:pPr>
      <w:r w:rsidRPr="00EB28BE">
        <w:rPr>
          <w:rFonts w:hAnsi="宋体" w:cs="宋体" w:hint="eastAsia"/>
        </w:rPr>
        <w:t xml:space="preserve">                            search(n,mat,dfn,low,i,cnt,st,sp);</w:t>
      </w:r>
    </w:p>
    <w:p w:rsidR="005F1F37" w:rsidRPr="00EB28BE" w:rsidRDefault="005F1F37" w:rsidP="005F1F37">
      <w:pPr>
        <w:pStyle w:val="ad"/>
        <w:rPr>
          <w:rFonts w:hAnsi="宋体" w:cs="宋体" w:hint="eastAsia"/>
        </w:rPr>
      </w:pPr>
      <w:r w:rsidRPr="00EB28BE">
        <w:rPr>
          <w:rFonts w:hAnsi="宋体" w:cs="宋体" w:hint="eastAsia"/>
        </w:rPr>
        <w:t xml:space="preserve">                            if (low[i]&lt;low[now])</w:t>
      </w:r>
    </w:p>
    <w:p w:rsidR="005F1F37" w:rsidRPr="00EB28BE" w:rsidRDefault="005F1F37" w:rsidP="005F1F37">
      <w:pPr>
        <w:pStyle w:val="ad"/>
        <w:rPr>
          <w:rFonts w:hAnsi="宋体" w:cs="宋体" w:hint="eastAsia"/>
        </w:rPr>
      </w:pPr>
      <w:r w:rsidRPr="00EB28BE">
        <w:rPr>
          <w:rFonts w:hAnsi="宋体" w:cs="宋体" w:hint="eastAsia"/>
        </w:rPr>
        <w:t xml:space="preserve">                                   low[now]=low[i];</w:t>
      </w:r>
    </w:p>
    <w:p w:rsidR="005F1F37" w:rsidRPr="00EB28BE" w:rsidRDefault="005F1F37" w:rsidP="005F1F37">
      <w:pPr>
        <w:pStyle w:val="ad"/>
        <w:rPr>
          <w:rFonts w:hAnsi="宋体" w:cs="宋体" w:hint="eastAsia"/>
        </w:rPr>
      </w:pPr>
      <w:r w:rsidRPr="00EB28BE">
        <w:rPr>
          <w:rFonts w:hAnsi="宋体" w:cs="宋体" w:hint="eastAsia"/>
        </w:rPr>
        <w:t xml:space="preserve">                            if (low[i]&gt;=dfn[now]){</w:t>
      </w:r>
    </w:p>
    <w:p w:rsidR="005F1F37" w:rsidRPr="00EB28BE" w:rsidRDefault="005F1F37" w:rsidP="005F1F37">
      <w:pPr>
        <w:pStyle w:val="ad"/>
        <w:rPr>
          <w:rFonts w:hAnsi="宋体" w:cs="宋体" w:hint="eastAsia"/>
        </w:rPr>
      </w:pPr>
      <w:r w:rsidRPr="00EB28BE">
        <w:rPr>
          <w:rFonts w:hAnsi="宋体" w:cs="宋体" w:hint="eastAsia"/>
        </w:rPr>
        <w:t xml:space="preserve">                                   for (st[sp]=-1,a[0]=now,m=1;st[sp]!=i;a[m++]=st[--sp]);</w:t>
      </w:r>
    </w:p>
    <w:p w:rsidR="005F1F37" w:rsidRPr="00EB28BE" w:rsidRDefault="005F1F37" w:rsidP="005F1F37">
      <w:pPr>
        <w:pStyle w:val="ad"/>
        <w:rPr>
          <w:rFonts w:hAnsi="宋体" w:cs="宋体" w:hint="eastAsia"/>
        </w:rPr>
      </w:pPr>
      <w:r w:rsidRPr="00EB28BE">
        <w:rPr>
          <w:rFonts w:hAnsi="宋体" w:cs="宋体" w:hint="eastAsia"/>
        </w:rPr>
        <w:t xml:space="preserve">                                   dummy(m,a);</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else if (dfn[i]&lt;low[now])</w:t>
      </w:r>
    </w:p>
    <w:p w:rsidR="005F1F37" w:rsidRPr="00EB28BE" w:rsidRDefault="005F1F37" w:rsidP="005F1F37">
      <w:pPr>
        <w:pStyle w:val="ad"/>
        <w:rPr>
          <w:rFonts w:hAnsi="宋体" w:cs="宋体" w:hint="eastAsia"/>
        </w:rPr>
      </w:pPr>
      <w:r w:rsidRPr="00EB28BE">
        <w:rPr>
          <w:rFonts w:hAnsi="宋体" w:cs="宋体" w:hint="eastAsia"/>
        </w:rPr>
        <w:t xml:space="preserve">                            low[now]=dfn[i];</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block(int n,int mat[][MAXN]){</w:t>
      </w:r>
    </w:p>
    <w:p w:rsidR="005F1F37" w:rsidRPr="00EB28BE" w:rsidRDefault="005F1F37" w:rsidP="005F1F37">
      <w:pPr>
        <w:pStyle w:val="ad"/>
        <w:rPr>
          <w:rFonts w:hAnsi="宋体" w:cs="宋体" w:hint="eastAsia"/>
        </w:rPr>
      </w:pPr>
      <w:r w:rsidRPr="00EB28BE">
        <w:rPr>
          <w:rFonts w:hAnsi="宋体" w:cs="宋体" w:hint="eastAsia"/>
        </w:rPr>
        <w:t xml:space="preserve">       int i,cnt,dfn[MAXN],low[MAXN],st[MAXN],sp=0;</w:t>
      </w:r>
    </w:p>
    <w:p w:rsidR="005F1F37" w:rsidRPr="00EB28BE" w:rsidRDefault="005F1F37" w:rsidP="005F1F37">
      <w:pPr>
        <w:pStyle w:val="ad"/>
        <w:rPr>
          <w:rFonts w:hAnsi="宋体" w:cs="宋体" w:hint="eastAsia"/>
        </w:rPr>
      </w:pPr>
      <w:r w:rsidRPr="00EB28BE">
        <w:rPr>
          <w:rFonts w:hAnsi="宋体" w:cs="宋体" w:hint="eastAsia"/>
        </w:rPr>
        <w:t xml:space="preserve">       for (i=0;i&lt;n;dfn[i++]=0);</w:t>
      </w:r>
    </w:p>
    <w:p w:rsidR="005F1F37" w:rsidRPr="00EB28BE" w:rsidRDefault="005F1F37" w:rsidP="005F1F37">
      <w:pPr>
        <w:pStyle w:val="ad"/>
        <w:rPr>
          <w:rFonts w:hAnsi="宋体" w:cs="宋体" w:hint="eastAsia"/>
        </w:rPr>
      </w:pPr>
      <w:r w:rsidRPr="00EB28BE">
        <w:rPr>
          <w:rFonts w:hAnsi="宋体" w:cs="宋体" w:hint="eastAsia"/>
        </w:rPr>
        <w:t xml:space="preserve">       for (cnt=i=0;i&lt;n;i++)</w:t>
      </w:r>
    </w:p>
    <w:p w:rsidR="005F1F37" w:rsidRPr="00EB28BE" w:rsidRDefault="005F1F37" w:rsidP="005F1F37">
      <w:pPr>
        <w:pStyle w:val="ad"/>
        <w:rPr>
          <w:rFonts w:hAnsi="宋体" w:cs="宋体" w:hint="eastAsia"/>
        </w:rPr>
      </w:pPr>
      <w:r w:rsidRPr="00EB28BE">
        <w:rPr>
          <w:rFonts w:hAnsi="宋体" w:cs="宋体" w:hint="eastAsia"/>
        </w:rPr>
        <w:t xml:space="preserve">              if (!dfn[i])</w:t>
      </w:r>
    </w:p>
    <w:p w:rsidR="005F1F37" w:rsidRPr="00EB28BE" w:rsidRDefault="005F1F37" w:rsidP="005F1F37">
      <w:pPr>
        <w:pStyle w:val="ad"/>
        <w:rPr>
          <w:rFonts w:hAnsi="宋体" w:cs="宋体" w:hint="eastAsia"/>
        </w:rPr>
      </w:pPr>
      <w:r w:rsidRPr="00EB28BE">
        <w:rPr>
          <w:rFonts w:hAnsi="宋体" w:cs="宋体" w:hint="eastAsia"/>
        </w:rPr>
        <w:t xml:space="preserve">                     search(n,mat,dfn,low,i,cnt,st,sp);</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rPr>
      </w:pPr>
      <w:r w:rsidRPr="00EB28BE">
        <w:rPr>
          <w:rFonts w:hAnsi="宋体" w:cs="宋体" w:hint="eastAsia"/>
          <w:b/>
        </w:rPr>
        <w:t>7.4 无向图连通分支(dfs/bfs邻接阵)</w:t>
      </w:r>
    </w:p>
    <w:p w:rsidR="005F1F37" w:rsidRPr="00EB28BE" w:rsidRDefault="005F1F37" w:rsidP="005F1F37">
      <w:pPr>
        <w:pStyle w:val="ad"/>
        <w:rPr>
          <w:rFonts w:hAnsi="宋体" w:cs="宋体" w:hint="eastAsia"/>
        </w:rPr>
      </w:pPr>
      <w:r w:rsidRPr="00EB28BE">
        <w:rPr>
          <w:rFonts w:hAnsi="宋体" w:cs="宋体" w:hint="eastAsia"/>
        </w:rPr>
        <w:t>//无向图连通分支,dfs邻接阵形式,O(n^2)</w:t>
      </w:r>
    </w:p>
    <w:p w:rsidR="005F1F37" w:rsidRPr="00EB28BE" w:rsidRDefault="005F1F37" w:rsidP="005F1F37">
      <w:pPr>
        <w:pStyle w:val="ad"/>
        <w:rPr>
          <w:rFonts w:hAnsi="宋体" w:cs="宋体" w:hint="eastAsia"/>
        </w:rPr>
      </w:pPr>
      <w:r w:rsidRPr="00EB28BE">
        <w:rPr>
          <w:rFonts w:hAnsi="宋体" w:cs="宋体" w:hint="eastAsia"/>
        </w:rPr>
        <w:t>//返回分支数,id返回1..分支数的值</w:t>
      </w:r>
    </w:p>
    <w:p w:rsidR="005F1F37" w:rsidRPr="00EB28BE" w:rsidRDefault="005F1F37" w:rsidP="005F1F37">
      <w:pPr>
        <w:pStyle w:val="ad"/>
        <w:rPr>
          <w:rFonts w:hAnsi="宋体" w:cs="宋体" w:hint="eastAsia"/>
        </w:rPr>
      </w:pPr>
      <w:r w:rsidRPr="00EB28BE">
        <w:rPr>
          <w:rFonts w:hAnsi="宋体" w:cs="宋体" w:hint="eastAsia"/>
        </w:rPr>
        <w:t>//传入图的大小n和邻接阵mat,不相邻点边权0</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void floodfill(int n,int mat[][MAXN],int* id,int now,int tag){</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int i; </w:t>
      </w:r>
    </w:p>
    <w:p w:rsidR="005F1F37" w:rsidRPr="00EB28BE" w:rsidRDefault="005F1F37" w:rsidP="005F1F37">
      <w:pPr>
        <w:pStyle w:val="ad"/>
        <w:rPr>
          <w:rFonts w:hAnsi="宋体" w:cs="宋体" w:hint="eastAsia"/>
        </w:rPr>
      </w:pPr>
      <w:r w:rsidRPr="00EB28BE">
        <w:rPr>
          <w:rFonts w:hAnsi="宋体" w:cs="宋体" w:hint="eastAsia"/>
        </w:rPr>
        <w:t xml:space="preserve">       for (id[now]=tag,i=0;i&lt;n;i++)</w:t>
      </w:r>
    </w:p>
    <w:p w:rsidR="005F1F37" w:rsidRPr="00EB28BE" w:rsidRDefault="005F1F37" w:rsidP="005F1F37">
      <w:pPr>
        <w:pStyle w:val="ad"/>
        <w:rPr>
          <w:rFonts w:hAnsi="宋体" w:cs="宋体" w:hint="eastAsia"/>
        </w:rPr>
      </w:pPr>
      <w:r w:rsidRPr="00EB28BE">
        <w:rPr>
          <w:rFonts w:hAnsi="宋体" w:cs="宋体" w:hint="eastAsia"/>
        </w:rPr>
        <w:t xml:space="preserve">              if (!id[i]&amp;&amp;mat[now][i])</w:t>
      </w:r>
    </w:p>
    <w:p w:rsidR="005F1F37" w:rsidRPr="00EB28BE" w:rsidRDefault="005F1F37" w:rsidP="005F1F37">
      <w:pPr>
        <w:pStyle w:val="ad"/>
        <w:rPr>
          <w:rFonts w:hAnsi="宋体" w:cs="宋体" w:hint="eastAsia"/>
        </w:rPr>
      </w:pPr>
      <w:r w:rsidRPr="00EB28BE">
        <w:rPr>
          <w:rFonts w:hAnsi="宋体" w:cs="宋体" w:hint="eastAsia"/>
        </w:rPr>
        <w:t xml:space="preserve">                     floodfill(n,mat,id,i,tag);</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find_components(int n,int mat[][MAXN],int* id){</w:t>
      </w:r>
    </w:p>
    <w:p w:rsidR="005F1F37" w:rsidRPr="00EB28BE" w:rsidRDefault="005F1F37" w:rsidP="005F1F37">
      <w:pPr>
        <w:pStyle w:val="ad"/>
        <w:rPr>
          <w:rFonts w:hAnsi="宋体" w:cs="宋体" w:hint="eastAsia"/>
        </w:rPr>
      </w:pPr>
      <w:r w:rsidRPr="00EB28BE">
        <w:rPr>
          <w:rFonts w:hAnsi="宋体" w:cs="宋体" w:hint="eastAsia"/>
        </w:rPr>
        <w:t xml:space="preserve">       int ret,i;</w:t>
      </w:r>
    </w:p>
    <w:p w:rsidR="005F1F37" w:rsidRPr="00EB28BE" w:rsidRDefault="005F1F37" w:rsidP="005F1F37">
      <w:pPr>
        <w:pStyle w:val="ad"/>
        <w:rPr>
          <w:rFonts w:hAnsi="宋体" w:cs="宋体" w:hint="eastAsia"/>
        </w:rPr>
      </w:pPr>
      <w:r w:rsidRPr="00EB28BE">
        <w:rPr>
          <w:rFonts w:hAnsi="宋体" w:cs="宋体" w:hint="eastAsia"/>
        </w:rPr>
        <w:t xml:space="preserve">       for (i=0;i&lt;n;id[i++]=0);</w:t>
      </w:r>
    </w:p>
    <w:p w:rsidR="005F1F37" w:rsidRPr="00EB28BE" w:rsidRDefault="005F1F37" w:rsidP="005F1F37">
      <w:pPr>
        <w:pStyle w:val="ad"/>
        <w:rPr>
          <w:rFonts w:hAnsi="宋体" w:cs="宋体" w:hint="eastAsia"/>
        </w:rPr>
      </w:pPr>
      <w:r w:rsidRPr="00EB28BE">
        <w:rPr>
          <w:rFonts w:hAnsi="宋体" w:cs="宋体" w:hint="eastAsia"/>
        </w:rPr>
        <w:t xml:space="preserve">       for (ret=i=0;i&lt;n;i++)</w:t>
      </w:r>
    </w:p>
    <w:p w:rsidR="005F1F37" w:rsidRPr="00EB28BE" w:rsidRDefault="005F1F37" w:rsidP="005F1F37">
      <w:pPr>
        <w:pStyle w:val="ad"/>
        <w:rPr>
          <w:rFonts w:hAnsi="宋体" w:cs="宋体" w:hint="eastAsia"/>
        </w:rPr>
      </w:pPr>
      <w:r w:rsidRPr="00EB28BE">
        <w:rPr>
          <w:rFonts w:hAnsi="宋体" w:cs="宋体" w:hint="eastAsia"/>
        </w:rPr>
        <w:t xml:space="preserve">              if (!id[i])</w:t>
      </w:r>
    </w:p>
    <w:p w:rsidR="005F1F37" w:rsidRPr="00EB28BE" w:rsidRDefault="005F1F37" w:rsidP="005F1F37">
      <w:pPr>
        <w:pStyle w:val="ad"/>
        <w:rPr>
          <w:rFonts w:hAnsi="宋体" w:cs="宋体" w:hint="eastAsia"/>
        </w:rPr>
      </w:pPr>
      <w:r w:rsidRPr="00EB28BE">
        <w:rPr>
          <w:rFonts w:hAnsi="宋体" w:cs="宋体" w:hint="eastAsia"/>
        </w:rPr>
        <w:t xml:space="preserve">                     floodfill(n,mat,id,i,++ret);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//无向图连通分支,bfs邻接阵形式,O(n^2)</w:t>
      </w:r>
    </w:p>
    <w:p w:rsidR="005F1F37" w:rsidRPr="00EB28BE" w:rsidRDefault="005F1F37" w:rsidP="005F1F37">
      <w:pPr>
        <w:pStyle w:val="ad"/>
        <w:rPr>
          <w:rFonts w:hAnsi="宋体" w:cs="宋体" w:hint="eastAsia"/>
        </w:rPr>
      </w:pPr>
      <w:r w:rsidRPr="00EB28BE">
        <w:rPr>
          <w:rFonts w:hAnsi="宋体" w:cs="宋体" w:hint="eastAsia"/>
        </w:rPr>
        <w:t>//返回分支数,id返回1..分支数的值</w:t>
      </w:r>
    </w:p>
    <w:p w:rsidR="005F1F37" w:rsidRPr="00EB28BE" w:rsidRDefault="005F1F37" w:rsidP="005F1F37">
      <w:pPr>
        <w:pStyle w:val="ad"/>
        <w:rPr>
          <w:rFonts w:hAnsi="宋体" w:cs="宋体" w:hint="eastAsia"/>
        </w:rPr>
      </w:pPr>
      <w:r w:rsidRPr="00EB28BE">
        <w:rPr>
          <w:rFonts w:hAnsi="宋体" w:cs="宋体" w:hint="eastAsia"/>
        </w:rPr>
        <w:t>//传入图的大小n和邻接阵mat,不相邻点边权0</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int find_components(int n,int mat[][MAXN],int* id){</w:t>
      </w:r>
    </w:p>
    <w:p w:rsidR="005F1F37" w:rsidRPr="00EB28BE" w:rsidRDefault="005F1F37" w:rsidP="005F1F37">
      <w:pPr>
        <w:pStyle w:val="ad"/>
        <w:rPr>
          <w:rFonts w:hAnsi="宋体" w:cs="宋体" w:hint="eastAsia"/>
        </w:rPr>
      </w:pPr>
      <w:r w:rsidRPr="00EB28BE">
        <w:rPr>
          <w:rFonts w:hAnsi="宋体" w:cs="宋体" w:hint="eastAsia"/>
        </w:rPr>
        <w:t xml:space="preserve">   int ret,k,i,j,m;</w:t>
      </w:r>
    </w:p>
    <w:p w:rsidR="005F1F37" w:rsidRPr="00EB28BE" w:rsidRDefault="005F1F37" w:rsidP="005F1F37">
      <w:pPr>
        <w:pStyle w:val="ad"/>
        <w:rPr>
          <w:rFonts w:hAnsi="宋体" w:cs="宋体" w:hint="eastAsia"/>
        </w:rPr>
      </w:pPr>
      <w:r w:rsidRPr="00EB28BE">
        <w:rPr>
          <w:rFonts w:hAnsi="宋体" w:cs="宋体" w:hint="eastAsia"/>
        </w:rPr>
        <w:t xml:space="preserve">   for (k=0;k&lt;n;id[k++]=0);</w:t>
      </w:r>
    </w:p>
    <w:p w:rsidR="005F1F37" w:rsidRPr="00EB28BE" w:rsidRDefault="005F1F37" w:rsidP="005F1F37">
      <w:pPr>
        <w:pStyle w:val="ad"/>
        <w:rPr>
          <w:rFonts w:hAnsi="宋体" w:cs="宋体" w:hint="eastAsia"/>
        </w:rPr>
      </w:pPr>
      <w:r w:rsidRPr="00EB28BE">
        <w:rPr>
          <w:rFonts w:hAnsi="宋体" w:cs="宋体" w:hint="eastAsia"/>
        </w:rPr>
        <w:t xml:space="preserve">   for (ret=k=0;k&lt;n;k++)</w:t>
      </w:r>
    </w:p>
    <w:p w:rsidR="005F1F37" w:rsidRPr="00EB28BE" w:rsidRDefault="005F1F37" w:rsidP="005F1F37">
      <w:pPr>
        <w:pStyle w:val="ad"/>
        <w:rPr>
          <w:rFonts w:hAnsi="宋体" w:cs="宋体" w:hint="eastAsia"/>
        </w:rPr>
      </w:pPr>
      <w:r w:rsidRPr="00EB28BE">
        <w:rPr>
          <w:rFonts w:hAnsi="宋体" w:cs="宋体" w:hint="eastAsia"/>
        </w:rPr>
        <w:t xml:space="preserve">          if (!id[k])</w:t>
      </w:r>
    </w:p>
    <w:p w:rsidR="005F1F37" w:rsidRPr="00EB28BE" w:rsidRDefault="005F1F37" w:rsidP="005F1F37">
      <w:pPr>
        <w:pStyle w:val="ad"/>
        <w:rPr>
          <w:rFonts w:hAnsi="宋体" w:cs="宋体" w:hint="eastAsia"/>
        </w:rPr>
      </w:pPr>
      <w:r w:rsidRPr="00EB28BE">
        <w:rPr>
          <w:rFonts w:hAnsi="宋体" w:cs="宋体" w:hint="eastAsia"/>
        </w:rPr>
        <w:t xml:space="preserve">                 for (id[k]=-1,ret++,m=1;m;)</w:t>
      </w:r>
    </w:p>
    <w:p w:rsidR="005F1F37" w:rsidRPr="00EB28BE" w:rsidRDefault="005F1F37" w:rsidP="005F1F37">
      <w:pPr>
        <w:pStyle w:val="ad"/>
        <w:rPr>
          <w:rFonts w:hAnsi="宋体" w:cs="宋体" w:hint="eastAsia"/>
        </w:rPr>
      </w:pPr>
      <w:r w:rsidRPr="00EB28BE">
        <w:rPr>
          <w:rFonts w:hAnsi="宋体" w:cs="宋体" w:hint="eastAsia"/>
        </w:rPr>
        <w:t xml:space="preserve">                        for (m=i=0;i&lt;n;i++)</w:t>
      </w:r>
    </w:p>
    <w:p w:rsidR="005F1F37" w:rsidRPr="00EB28BE" w:rsidRDefault="005F1F37" w:rsidP="005F1F37">
      <w:pPr>
        <w:pStyle w:val="ad"/>
        <w:rPr>
          <w:rFonts w:hAnsi="宋体" w:cs="宋体" w:hint="eastAsia"/>
        </w:rPr>
      </w:pPr>
      <w:r w:rsidRPr="00EB28BE">
        <w:rPr>
          <w:rFonts w:hAnsi="宋体" w:cs="宋体" w:hint="eastAsia"/>
        </w:rPr>
        <w:t xml:space="preserve">                               if (id[i]==-1)</w:t>
      </w:r>
    </w:p>
    <w:p w:rsidR="005F1F37" w:rsidRPr="00EB28BE" w:rsidRDefault="005F1F37" w:rsidP="005F1F37">
      <w:pPr>
        <w:pStyle w:val="ad"/>
        <w:rPr>
          <w:rFonts w:hAnsi="宋体" w:cs="宋体" w:hint="eastAsia"/>
        </w:rPr>
      </w:pPr>
      <w:r w:rsidRPr="00EB28BE">
        <w:rPr>
          <w:rFonts w:hAnsi="宋体" w:cs="宋体" w:hint="eastAsia"/>
        </w:rPr>
        <w:t xml:space="preserve">                                      for (m++,id[i]=ret,j=0;j&lt;n;j++)</w:t>
      </w:r>
    </w:p>
    <w:p w:rsidR="005F1F37" w:rsidRPr="00EB28BE" w:rsidRDefault="005F1F37" w:rsidP="005F1F37">
      <w:pPr>
        <w:pStyle w:val="ad"/>
        <w:rPr>
          <w:rFonts w:hAnsi="宋体" w:cs="宋体" w:hint="eastAsia"/>
        </w:rPr>
      </w:pPr>
      <w:r w:rsidRPr="00EB28BE">
        <w:rPr>
          <w:rFonts w:hAnsi="宋体" w:cs="宋体" w:hint="eastAsia"/>
        </w:rPr>
        <w:t xml:space="preserve">                                             if (!id[j]&amp;&amp;mat[i][j])</w:t>
      </w:r>
    </w:p>
    <w:p w:rsidR="005F1F37" w:rsidRPr="00EB28BE" w:rsidRDefault="005F1F37" w:rsidP="005F1F37">
      <w:pPr>
        <w:pStyle w:val="ad"/>
        <w:rPr>
          <w:rFonts w:hAnsi="宋体" w:cs="宋体" w:hint="eastAsia"/>
        </w:rPr>
      </w:pPr>
      <w:r w:rsidRPr="00EB28BE">
        <w:rPr>
          <w:rFonts w:hAnsi="宋体" w:cs="宋体" w:hint="eastAsia"/>
        </w:rPr>
        <w:t xml:space="preserve">                                                   id[j]=-1;</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7.5 有向图强连通分支(dfs/bfs邻接阵)</w:t>
      </w:r>
    </w:p>
    <w:p w:rsidR="005F1F37" w:rsidRPr="00EB28BE" w:rsidRDefault="005F1F37" w:rsidP="005F1F37">
      <w:pPr>
        <w:pStyle w:val="ad"/>
        <w:rPr>
          <w:rFonts w:hAnsi="宋体" w:cs="宋体" w:hint="eastAsia"/>
        </w:rPr>
      </w:pPr>
      <w:r w:rsidRPr="00EB28BE">
        <w:rPr>
          <w:rFonts w:hAnsi="宋体" w:cs="宋体" w:hint="eastAsia"/>
        </w:rPr>
        <w:t>//有向图强连通分支,dfs邻接阵形式,O(n^2)</w:t>
      </w:r>
    </w:p>
    <w:p w:rsidR="005F1F37" w:rsidRPr="00EB28BE" w:rsidRDefault="005F1F37" w:rsidP="005F1F37">
      <w:pPr>
        <w:pStyle w:val="ad"/>
        <w:rPr>
          <w:rFonts w:hAnsi="宋体" w:cs="宋体" w:hint="eastAsia"/>
        </w:rPr>
      </w:pPr>
      <w:r w:rsidRPr="00EB28BE">
        <w:rPr>
          <w:rFonts w:hAnsi="宋体" w:cs="宋体" w:hint="eastAsia"/>
        </w:rPr>
        <w:t>//返回分支数,id返回1..分支数的值</w:t>
      </w:r>
    </w:p>
    <w:p w:rsidR="005F1F37" w:rsidRPr="00EB28BE" w:rsidRDefault="005F1F37" w:rsidP="005F1F37">
      <w:pPr>
        <w:pStyle w:val="ad"/>
        <w:rPr>
          <w:rFonts w:hAnsi="宋体" w:cs="宋体" w:hint="eastAsia"/>
        </w:rPr>
      </w:pPr>
      <w:r w:rsidRPr="00EB28BE">
        <w:rPr>
          <w:rFonts w:hAnsi="宋体" w:cs="宋体" w:hint="eastAsia"/>
        </w:rPr>
        <w:t>//传入图的大小n和邻接阵mat,不相邻点边权0</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void search(int n,int mat[][MAXN],int* dfn,int* low,int now,int&amp; cnt,int&amp; tag,int* id,int* st,int&amp; sp){</w:t>
      </w:r>
    </w:p>
    <w:p w:rsidR="005F1F37" w:rsidRPr="00EB28BE" w:rsidRDefault="005F1F37" w:rsidP="005F1F37">
      <w:pPr>
        <w:pStyle w:val="ad"/>
        <w:rPr>
          <w:rFonts w:hAnsi="宋体" w:cs="宋体" w:hint="eastAsia"/>
        </w:rPr>
      </w:pPr>
      <w:r w:rsidRPr="00EB28BE">
        <w:rPr>
          <w:rFonts w:hAnsi="宋体" w:cs="宋体" w:hint="eastAsia"/>
        </w:rPr>
        <w:t xml:space="preserve">       int i,j;</w:t>
      </w:r>
    </w:p>
    <w:p w:rsidR="005F1F37" w:rsidRPr="00EB28BE" w:rsidRDefault="005F1F37" w:rsidP="005F1F37">
      <w:pPr>
        <w:pStyle w:val="ad"/>
        <w:rPr>
          <w:rFonts w:hAnsi="宋体" w:cs="宋体" w:hint="eastAsia"/>
        </w:rPr>
      </w:pPr>
      <w:r w:rsidRPr="00EB28BE">
        <w:rPr>
          <w:rFonts w:hAnsi="宋体" w:cs="宋体" w:hint="eastAsia"/>
        </w:rPr>
        <w:t xml:space="preserve">       dfn[st[sp++]=now]=low[now]=++cnt;</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if (mat[now][i]){</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if (!dfn[i]){</w:t>
      </w:r>
    </w:p>
    <w:p w:rsidR="005F1F37" w:rsidRPr="00EB28BE" w:rsidRDefault="005F1F37" w:rsidP="005F1F37">
      <w:pPr>
        <w:pStyle w:val="ad"/>
        <w:rPr>
          <w:rFonts w:hAnsi="宋体" w:cs="宋体" w:hint="eastAsia"/>
        </w:rPr>
      </w:pPr>
      <w:r w:rsidRPr="00EB28BE">
        <w:rPr>
          <w:rFonts w:hAnsi="宋体" w:cs="宋体" w:hint="eastAsia"/>
        </w:rPr>
        <w:t xml:space="preserve">                            ssearch(n,mat,dfn,low,i,cnt,tag,id,st,sp);</w:t>
      </w:r>
    </w:p>
    <w:p w:rsidR="005F1F37" w:rsidRPr="00EB28BE" w:rsidRDefault="005F1F37" w:rsidP="005F1F37">
      <w:pPr>
        <w:pStyle w:val="ad"/>
        <w:rPr>
          <w:rFonts w:hAnsi="宋体" w:cs="宋体" w:hint="eastAsia"/>
        </w:rPr>
      </w:pPr>
      <w:r w:rsidRPr="00EB28BE">
        <w:rPr>
          <w:rFonts w:hAnsi="宋体" w:cs="宋体" w:hint="eastAsia"/>
        </w:rPr>
        <w:t xml:space="preserve">                            if (low[i]&lt;low[now])</w:t>
      </w:r>
    </w:p>
    <w:p w:rsidR="005F1F37" w:rsidRPr="00EB28BE" w:rsidRDefault="005F1F37" w:rsidP="005F1F37">
      <w:pPr>
        <w:pStyle w:val="ad"/>
        <w:rPr>
          <w:rFonts w:hAnsi="宋体" w:cs="宋体" w:hint="eastAsia"/>
        </w:rPr>
      </w:pPr>
      <w:r w:rsidRPr="00EB28BE">
        <w:rPr>
          <w:rFonts w:hAnsi="宋体" w:cs="宋体" w:hint="eastAsia"/>
        </w:rPr>
        <w:t xml:space="preserve">                                   low[now]=low[i];</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else if (dfn[i]&lt;dfn[now]){</w:t>
      </w:r>
    </w:p>
    <w:p w:rsidR="005F1F37" w:rsidRPr="00EB28BE" w:rsidRDefault="005F1F37" w:rsidP="005F1F37">
      <w:pPr>
        <w:pStyle w:val="ad"/>
        <w:rPr>
          <w:rFonts w:hAnsi="宋体" w:cs="宋体" w:hint="eastAsia"/>
        </w:rPr>
      </w:pPr>
      <w:r w:rsidRPr="00EB28BE">
        <w:rPr>
          <w:rFonts w:hAnsi="宋体" w:cs="宋体" w:hint="eastAsia"/>
        </w:rPr>
        <w:t xml:space="preserve">                           for (j=0;j&lt;sp&amp;&amp;st[j]!=i;j++);</w:t>
      </w:r>
    </w:p>
    <w:p w:rsidR="005F1F37" w:rsidRPr="00EB28BE" w:rsidRDefault="005F1F37" w:rsidP="005F1F37">
      <w:pPr>
        <w:pStyle w:val="ad"/>
        <w:rPr>
          <w:rFonts w:hAnsi="宋体" w:cs="宋体" w:hint="eastAsia"/>
        </w:rPr>
      </w:pPr>
      <w:r w:rsidRPr="00EB28BE">
        <w:rPr>
          <w:rFonts w:hAnsi="宋体" w:cs="宋体" w:hint="eastAsia"/>
        </w:rPr>
        <w:t xml:space="preserve">                            if (j&lt;cnt&amp;&amp;dfn[i]&lt;low[now])</w:t>
      </w:r>
    </w:p>
    <w:p w:rsidR="005F1F37" w:rsidRPr="00EB28BE" w:rsidRDefault="005F1F37" w:rsidP="005F1F37">
      <w:pPr>
        <w:pStyle w:val="ad"/>
        <w:rPr>
          <w:rFonts w:hAnsi="宋体" w:cs="宋体" w:hint="eastAsia"/>
        </w:rPr>
      </w:pPr>
      <w:r w:rsidRPr="00EB28BE">
        <w:rPr>
          <w:rFonts w:hAnsi="宋体" w:cs="宋体" w:hint="eastAsia"/>
        </w:rPr>
        <w:t xml:space="preserve">                                   low[now]=dfn[i];</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if (low[now]==dfn[now])</w:t>
      </w:r>
    </w:p>
    <w:p w:rsidR="005F1F37" w:rsidRPr="00EB28BE" w:rsidRDefault="005F1F37" w:rsidP="005F1F37">
      <w:pPr>
        <w:pStyle w:val="ad"/>
        <w:rPr>
          <w:rFonts w:hAnsi="宋体" w:cs="宋体" w:hint="eastAsia"/>
        </w:rPr>
      </w:pPr>
      <w:r w:rsidRPr="00EB28BE">
        <w:rPr>
          <w:rFonts w:hAnsi="宋体" w:cs="宋体" w:hint="eastAsia"/>
        </w:rPr>
        <w:t xml:space="preserve">              for (tag++;st[sp]!=now;id[st[--sp]]=tag);</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find_components(int n,int mat[][MAXN],int* id){</w:t>
      </w:r>
    </w:p>
    <w:p w:rsidR="005F1F37" w:rsidRPr="00EB28BE" w:rsidRDefault="005F1F37" w:rsidP="005F1F37">
      <w:pPr>
        <w:pStyle w:val="ad"/>
        <w:rPr>
          <w:rFonts w:hAnsi="宋体" w:cs="宋体" w:hint="eastAsia"/>
        </w:rPr>
      </w:pPr>
      <w:r w:rsidRPr="00EB28BE">
        <w:rPr>
          <w:rFonts w:hAnsi="宋体" w:cs="宋体" w:hint="eastAsia"/>
        </w:rPr>
        <w:t xml:space="preserve">       int ret=0,i,cnt,sp,st[MAXN],dfn[MAXN],low[MAXN];</w:t>
      </w:r>
    </w:p>
    <w:p w:rsidR="005F1F37" w:rsidRPr="00EB28BE" w:rsidRDefault="005F1F37" w:rsidP="005F1F37">
      <w:pPr>
        <w:pStyle w:val="ad"/>
        <w:rPr>
          <w:rFonts w:hAnsi="宋体" w:cs="宋体" w:hint="eastAsia"/>
        </w:rPr>
      </w:pPr>
      <w:r w:rsidRPr="00EB28BE">
        <w:rPr>
          <w:rFonts w:hAnsi="宋体" w:cs="宋体" w:hint="eastAsia"/>
        </w:rPr>
        <w:t xml:space="preserve">       for (i=0;i&lt;n;dfn[i++]=0);</w:t>
      </w:r>
    </w:p>
    <w:p w:rsidR="005F1F37" w:rsidRPr="00EB28BE" w:rsidRDefault="005F1F37" w:rsidP="005F1F37">
      <w:pPr>
        <w:pStyle w:val="ad"/>
        <w:rPr>
          <w:rFonts w:hAnsi="宋体" w:cs="宋体" w:hint="eastAsia"/>
        </w:rPr>
      </w:pPr>
      <w:r w:rsidRPr="00EB28BE">
        <w:rPr>
          <w:rFonts w:hAnsi="宋体" w:cs="宋体" w:hint="eastAsia"/>
        </w:rPr>
        <w:t xml:space="preserve">       for (sp=cnt=i=0;i&lt;n;i++)</w:t>
      </w:r>
    </w:p>
    <w:p w:rsidR="005F1F37" w:rsidRPr="00EB28BE" w:rsidRDefault="005F1F37" w:rsidP="005F1F37">
      <w:pPr>
        <w:pStyle w:val="ad"/>
        <w:rPr>
          <w:rFonts w:hAnsi="宋体" w:cs="宋体" w:hint="eastAsia"/>
        </w:rPr>
      </w:pPr>
      <w:r w:rsidRPr="00EB28BE">
        <w:rPr>
          <w:rFonts w:hAnsi="宋体" w:cs="宋体" w:hint="eastAsia"/>
        </w:rPr>
        <w:t xml:space="preserve">              if (!dfn[i])</w:t>
      </w:r>
    </w:p>
    <w:p w:rsidR="005F1F37" w:rsidRPr="00EB28BE" w:rsidRDefault="005F1F37" w:rsidP="005F1F37">
      <w:pPr>
        <w:pStyle w:val="ad"/>
        <w:rPr>
          <w:rFonts w:hAnsi="宋体" w:cs="宋体" w:hint="eastAsia"/>
        </w:rPr>
      </w:pPr>
      <w:r w:rsidRPr="00EB28BE">
        <w:rPr>
          <w:rFonts w:hAnsi="宋体" w:cs="宋体" w:hint="eastAsia"/>
        </w:rPr>
        <w:t xml:space="preserve">                     search(n,mat,dfn,low,i,cnt,ret,id,st,sp);</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//有向图强连通分支,bfs邻接阵形式,O(n^2)</w:t>
      </w:r>
    </w:p>
    <w:p w:rsidR="005F1F37" w:rsidRPr="00EB28BE" w:rsidRDefault="005F1F37" w:rsidP="005F1F37">
      <w:pPr>
        <w:pStyle w:val="ad"/>
        <w:rPr>
          <w:rFonts w:hAnsi="宋体" w:cs="宋体" w:hint="eastAsia"/>
        </w:rPr>
      </w:pPr>
      <w:r w:rsidRPr="00EB28BE">
        <w:rPr>
          <w:rFonts w:hAnsi="宋体" w:cs="宋体" w:hint="eastAsia"/>
        </w:rPr>
        <w:t>//返回分支数,id返回1..分支数的值</w:t>
      </w:r>
    </w:p>
    <w:p w:rsidR="005F1F37" w:rsidRPr="00EB28BE" w:rsidRDefault="005F1F37" w:rsidP="005F1F37">
      <w:pPr>
        <w:pStyle w:val="ad"/>
        <w:rPr>
          <w:rFonts w:hAnsi="宋体" w:cs="宋体" w:hint="eastAsia"/>
        </w:rPr>
      </w:pPr>
      <w:r w:rsidRPr="00EB28BE">
        <w:rPr>
          <w:rFonts w:hAnsi="宋体" w:cs="宋体" w:hint="eastAsia"/>
        </w:rPr>
        <w:t>//传入图的大小n和邻接阵mat,不相邻点边权0</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int find_components(int n,int mat[][MAXN],int* id){</w:t>
      </w:r>
    </w:p>
    <w:p w:rsidR="005F1F37" w:rsidRPr="00EB28BE" w:rsidRDefault="005F1F37" w:rsidP="005F1F37">
      <w:pPr>
        <w:pStyle w:val="ad"/>
        <w:rPr>
          <w:rFonts w:hAnsi="宋体" w:cs="宋体" w:hint="eastAsia"/>
        </w:rPr>
      </w:pPr>
      <w:r w:rsidRPr="00EB28BE">
        <w:rPr>
          <w:rFonts w:hAnsi="宋体" w:cs="宋体" w:hint="eastAsia"/>
        </w:rPr>
        <w:t xml:space="preserve">       int ret=0,a[MAXN],b[MAXN],c[MAXN],d[MAXN],i,j,k,t;</w:t>
      </w:r>
    </w:p>
    <w:p w:rsidR="005F1F37" w:rsidRPr="00EB28BE" w:rsidRDefault="005F1F37" w:rsidP="005F1F37">
      <w:pPr>
        <w:pStyle w:val="ad"/>
        <w:rPr>
          <w:rFonts w:hAnsi="宋体" w:cs="宋体" w:hint="eastAsia"/>
        </w:rPr>
      </w:pPr>
      <w:r w:rsidRPr="00EB28BE">
        <w:rPr>
          <w:rFonts w:hAnsi="宋体" w:cs="宋体" w:hint="eastAsia"/>
        </w:rPr>
        <w:t xml:space="preserve">       for (k=0;k&lt;n;id[k++]=0);</w:t>
      </w:r>
    </w:p>
    <w:p w:rsidR="005F1F37" w:rsidRPr="00EB28BE" w:rsidRDefault="005F1F37" w:rsidP="005F1F37">
      <w:pPr>
        <w:pStyle w:val="ad"/>
        <w:rPr>
          <w:rFonts w:hAnsi="宋体" w:cs="宋体" w:hint="eastAsia"/>
        </w:rPr>
      </w:pPr>
      <w:r w:rsidRPr="00EB28BE">
        <w:rPr>
          <w:rFonts w:hAnsi="宋体" w:cs="宋体" w:hint="eastAsia"/>
        </w:rPr>
        <w:t xml:space="preserve">       for (k=0;k&lt;n;k++)</w:t>
      </w:r>
    </w:p>
    <w:p w:rsidR="005F1F37" w:rsidRPr="00EB28BE" w:rsidRDefault="005F1F37" w:rsidP="005F1F37">
      <w:pPr>
        <w:pStyle w:val="ad"/>
        <w:rPr>
          <w:rFonts w:hAnsi="宋体" w:cs="宋体" w:hint="eastAsia"/>
        </w:rPr>
      </w:pPr>
      <w:r w:rsidRPr="00EB28BE">
        <w:rPr>
          <w:rFonts w:hAnsi="宋体" w:cs="宋体" w:hint="eastAsia"/>
        </w:rPr>
        <w:t xml:space="preserve">             if (!id[k]){</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a[i]=b[i]=c[i]=d[i]=0;</w:t>
      </w:r>
    </w:p>
    <w:p w:rsidR="005F1F37" w:rsidRPr="00EB28BE" w:rsidRDefault="005F1F37" w:rsidP="005F1F37">
      <w:pPr>
        <w:pStyle w:val="ad"/>
        <w:rPr>
          <w:rFonts w:hAnsi="宋体" w:cs="宋体" w:hint="eastAsia"/>
        </w:rPr>
      </w:pPr>
      <w:r w:rsidRPr="00EB28BE">
        <w:rPr>
          <w:rFonts w:hAnsi="宋体" w:cs="宋体" w:hint="eastAsia"/>
        </w:rPr>
        <w:t xml:space="preserve">                     a[k]=b[k]=1;</w:t>
      </w:r>
    </w:p>
    <w:p w:rsidR="005F1F37" w:rsidRPr="00EB28BE" w:rsidRDefault="005F1F37" w:rsidP="005F1F37">
      <w:pPr>
        <w:pStyle w:val="ad"/>
        <w:rPr>
          <w:rFonts w:hAnsi="宋体" w:cs="宋体" w:hint="eastAsia"/>
        </w:rPr>
      </w:pPr>
      <w:r w:rsidRPr="00EB28BE">
        <w:rPr>
          <w:rFonts w:hAnsi="宋体" w:cs="宋体" w:hint="eastAsia"/>
        </w:rPr>
        <w:t xml:space="preserve">                    for (t=1;t;)</w:t>
      </w:r>
    </w:p>
    <w:p w:rsidR="005F1F37" w:rsidRPr="00EB28BE" w:rsidRDefault="005F1F37" w:rsidP="005F1F37">
      <w:pPr>
        <w:pStyle w:val="ad"/>
        <w:rPr>
          <w:rFonts w:hAnsi="宋体" w:cs="宋体" w:hint="eastAsia"/>
        </w:rPr>
      </w:pPr>
      <w:r w:rsidRPr="00EB28BE">
        <w:rPr>
          <w:rFonts w:hAnsi="宋体" w:cs="宋体" w:hint="eastAsia"/>
        </w:rPr>
        <w:t xml:space="preserve">                            for (t=i=0;i&lt;n;i++){</w:t>
      </w:r>
    </w:p>
    <w:p w:rsidR="005F1F37" w:rsidRPr="00EB28BE" w:rsidRDefault="005F1F37" w:rsidP="005F1F37">
      <w:pPr>
        <w:pStyle w:val="ad"/>
        <w:rPr>
          <w:rFonts w:hAnsi="宋体" w:cs="宋体" w:hint="eastAsia"/>
        </w:rPr>
      </w:pPr>
      <w:r w:rsidRPr="00EB28BE">
        <w:rPr>
          <w:rFonts w:hAnsi="宋体" w:cs="宋体" w:hint="eastAsia"/>
        </w:rPr>
        <w:t xml:space="preserve">                                   if (a[i]&amp;&amp;!c[i])</w:t>
      </w:r>
    </w:p>
    <w:p w:rsidR="005F1F37" w:rsidRPr="00EB28BE" w:rsidRDefault="005F1F37" w:rsidP="005F1F37">
      <w:pPr>
        <w:pStyle w:val="ad"/>
        <w:rPr>
          <w:rFonts w:hAnsi="宋体" w:cs="宋体" w:hint="eastAsia"/>
        </w:rPr>
      </w:pPr>
      <w:r w:rsidRPr="00EB28BE">
        <w:rPr>
          <w:rFonts w:hAnsi="宋体" w:cs="宋体" w:hint="eastAsia"/>
        </w:rPr>
        <w:t xml:space="preserve">                                          for (c[i]=t=1,j=0;j&lt;n;j++)</w:t>
      </w:r>
    </w:p>
    <w:p w:rsidR="005F1F37" w:rsidRPr="00EB28BE" w:rsidRDefault="005F1F37" w:rsidP="005F1F37">
      <w:pPr>
        <w:pStyle w:val="ad"/>
        <w:rPr>
          <w:rFonts w:hAnsi="宋体" w:cs="宋体" w:hint="eastAsia"/>
        </w:rPr>
      </w:pPr>
      <w:r w:rsidRPr="00EB28BE">
        <w:rPr>
          <w:rFonts w:hAnsi="宋体" w:cs="宋体" w:hint="eastAsia"/>
        </w:rPr>
        <w:t xml:space="preserve">                                                 if (mat[i][j]&amp;&amp;!a[j])</w:t>
      </w:r>
    </w:p>
    <w:p w:rsidR="005F1F37" w:rsidRPr="00EB28BE" w:rsidRDefault="005F1F37" w:rsidP="005F1F37">
      <w:pPr>
        <w:pStyle w:val="ad"/>
        <w:rPr>
          <w:rFonts w:hAnsi="宋体" w:cs="宋体" w:hint="eastAsia"/>
        </w:rPr>
      </w:pPr>
      <w:r w:rsidRPr="00EB28BE">
        <w:rPr>
          <w:rFonts w:hAnsi="宋体" w:cs="宋体" w:hint="eastAsia"/>
        </w:rPr>
        <w:t xml:space="preserve">                                                        a[j]=1;</w:t>
      </w:r>
    </w:p>
    <w:p w:rsidR="005F1F37" w:rsidRPr="00EB28BE" w:rsidRDefault="005F1F37" w:rsidP="005F1F37">
      <w:pPr>
        <w:pStyle w:val="ad"/>
        <w:rPr>
          <w:rFonts w:hAnsi="宋体" w:cs="宋体" w:hint="eastAsia"/>
        </w:rPr>
      </w:pPr>
      <w:r w:rsidRPr="00EB28BE">
        <w:rPr>
          <w:rFonts w:hAnsi="宋体" w:cs="宋体" w:hint="eastAsia"/>
        </w:rPr>
        <w:t xml:space="preserve">                                   if (b[i]&amp;&amp;!d[i])</w:t>
      </w:r>
    </w:p>
    <w:p w:rsidR="005F1F37" w:rsidRPr="00EB28BE" w:rsidRDefault="005F1F37" w:rsidP="005F1F37">
      <w:pPr>
        <w:pStyle w:val="ad"/>
        <w:rPr>
          <w:rFonts w:hAnsi="宋体" w:cs="宋体" w:hint="eastAsia"/>
        </w:rPr>
      </w:pPr>
      <w:r w:rsidRPr="00EB28BE">
        <w:rPr>
          <w:rFonts w:hAnsi="宋体" w:cs="宋体" w:hint="eastAsia"/>
        </w:rPr>
        <w:t xml:space="preserve">                                          for (d[i]=t=1,j=0;j&lt;n;j++)</w:t>
      </w:r>
    </w:p>
    <w:p w:rsidR="005F1F37" w:rsidRPr="00EB28BE" w:rsidRDefault="005F1F37" w:rsidP="005F1F37">
      <w:pPr>
        <w:pStyle w:val="ad"/>
        <w:rPr>
          <w:rFonts w:hAnsi="宋体" w:cs="宋体" w:hint="eastAsia"/>
        </w:rPr>
      </w:pPr>
      <w:r w:rsidRPr="00EB28BE">
        <w:rPr>
          <w:rFonts w:hAnsi="宋体" w:cs="宋体" w:hint="eastAsia"/>
        </w:rPr>
        <w:t xml:space="preserve">                                                 if (mat[j][i]&amp;&amp;!b[j])</w:t>
      </w:r>
    </w:p>
    <w:p w:rsidR="005F1F37" w:rsidRPr="00EB28BE" w:rsidRDefault="005F1F37" w:rsidP="005F1F37">
      <w:pPr>
        <w:pStyle w:val="ad"/>
        <w:rPr>
          <w:rFonts w:hAnsi="宋体" w:cs="宋体" w:hint="eastAsia"/>
        </w:rPr>
      </w:pPr>
      <w:r w:rsidRPr="00EB28BE">
        <w:rPr>
          <w:rFonts w:hAnsi="宋体" w:cs="宋体" w:hint="eastAsia"/>
        </w:rPr>
        <w:t xml:space="preserve">                                                        b[j]=1;</w:t>
      </w:r>
    </w:p>
    <w:p w:rsidR="005F1F37" w:rsidRPr="00EB28BE" w:rsidRDefault="005F1F37" w:rsidP="005F1F37">
      <w:pPr>
        <w:pStyle w:val="ad"/>
        <w:rPr>
          <w:rFonts w:hAnsi="宋体" w:cs="宋体" w:hint="eastAsia"/>
        </w:rPr>
      </w:pPr>
      <w:r w:rsidRPr="00EB28BE">
        <w:rPr>
          <w:rFonts w:hAnsi="宋体" w:cs="宋体" w:hint="eastAsia"/>
        </w:rPr>
        <w:lastRenderedPageBreak/>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(ret++,i=0;i&lt;n;i++)</w:t>
      </w:r>
    </w:p>
    <w:p w:rsidR="005F1F37" w:rsidRPr="00EB28BE" w:rsidRDefault="005F1F37" w:rsidP="005F1F37">
      <w:pPr>
        <w:pStyle w:val="ad"/>
        <w:rPr>
          <w:rFonts w:hAnsi="宋体" w:cs="宋体" w:hint="eastAsia"/>
        </w:rPr>
      </w:pPr>
      <w:r w:rsidRPr="00EB28BE">
        <w:rPr>
          <w:rFonts w:hAnsi="宋体" w:cs="宋体" w:hint="eastAsia"/>
        </w:rPr>
        <w:t xml:space="preserve">                            if (a[i]&amp;b[i])</w:t>
      </w:r>
    </w:p>
    <w:p w:rsidR="005F1F37" w:rsidRPr="00EB28BE" w:rsidRDefault="005F1F37" w:rsidP="005F1F37">
      <w:pPr>
        <w:pStyle w:val="ad"/>
        <w:rPr>
          <w:rFonts w:hAnsi="宋体" w:cs="宋体" w:hint="eastAsia"/>
        </w:rPr>
      </w:pPr>
      <w:r w:rsidRPr="00EB28BE">
        <w:rPr>
          <w:rFonts w:hAnsi="宋体" w:cs="宋体" w:hint="eastAsia"/>
        </w:rPr>
        <w:t xml:space="preserve">                                   id[i]=ret;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7.6 有向图最小点基(邻接阵)</w:t>
      </w:r>
    </w:p>
    <w:p w:rsidR="005F1F37" w:rsidRPr="00EB28BE" w:rsidRDefault="005F1F37" w:rsidP="005F1F37">
      <w:pPr>
        <w:pStyle w:val="ad"/>
        <w:rPr>
          <w:rFonts w:hAnsi="宋体" w:cs="宋体" w:hint="eastAsia"/>
        </w:rPr>
      </w:pPr>
      <w:r w:rsidRPr="00EB28BE">
        <w:rPr>
          <w:rFonts w:hAnsi="宋体" w:cs="宋体" w:hint="eastAsia"/>
        </w:rPr>
        <w:t>//有向图最小点基,邻接阵形式,O(n^2)</w:t>
      </w:r>
    </w:p>
    <w:p w:rsidR="005F1F37" w:rsidRPr="00EB28BE" w:rsidRDefault="005F1F37" w:rsidP="005F1F37">
      <w:pPr>
        <w:pStyle w:val="ad"/>
        <w:rPr>
          <w:rFonts w:hAnsi="宋体" w:cs="宋体" w:hint="eastAsia"/>
        </w:rPr>
      </w:pPr>
      <w:r w:rsidRPr="00EB28BE">
        <w:rPr>
          <w:rFonts w:hAnsi="宋体" w:cs="宋体" w:hint="eastAsia"/>
        </w:rPr>
        <w:t>//返回电集大小和点集</w:t>
      </w:r>
    </w:p>
    <w:p w:rsidR="005F1F37" w:rsidRPr="00EB28BE" w:rsidRDefault="005F1F37" w:rsidP="005F1F37">
      <w:pPr>
        <w:pStyle w:val="ad"/>
        <w:rPr>
          <w:rFonts w:hAnsi="宋体" w:cs="宋体" w:hint="eastAsia"/>
        </w:rPr>
      </w:pPr>
      <w:r w:rsidRPr="00EB28BE">
        <w:rPr>
          <w:rFonts w:hAnsi="宋体" w:cs="宋体" w:hint="eastAsia"/>
        </w:rPr>
        <w:t>//传入图的大小n和邻接阵mat,不相邻点边权0</w:t>
      </w:r>
    </w:p>
    <w:p w:rsidR="005F1F37" w:rsidRPr="00EB28BE" w:rsidRDefault="005F1F37" w:rsidP="005F1F37">
      <w:pPr>
        <w:pStyle w:val="ad"/>
        <w:rPr>
          <w:rFonts w:hAnsi="宋体" w:cs="宋体" w:hint="eastAsia"/>
        </w:rPr>
      </w:pPr>
      <w:r w:rsidRPr="00EB28BE">
        <w:rPr>
          <w:rFonts w:hAnsi="宋体" w:cs="宋体" w:hint="eastAsia"/>
        </w:rPr>
        <w:t>//需要调用强连通分支</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int base_vertex(int n,int mat[][MAXN],int* sets){</w:t>
      </w:r>
    </w:p>
    <w:p w:rsidR="005F1F37" w:rsidRPr="00EB28BE" w:rsidRDefault="005F1F37" w:rsidP="005F1F37">
      <w:pPr>
        <w:pStyle w:val="ad"/>
        <w:rPr>
          <w:rFonts w:hAnsi="宋体" w:cs="宋体" w:hint="eastAsia"/>
        </w:rPr>
      </w:pPr>
      <w:r w:rsidRPr="00EB28BE">
        <w:rPr>
          <w:rFonts w:hAnsi="宋体" w:cs="宋体" w:hint="eastAsia"/>
        </w:rPr>
        <w:t xml:space="preserve">       int ret=0,id[MAXN],v[MAXN],i,j;</w:t>
      </w:r>
    </w:p>
    <w:p w:rsidR="005F1F37" w:rsidRPr="00EB28BE" w:rsidRDefault="005F1F37" w:rsidP="005F1F37">
      <w:pPr>
        <w:pStyle w:val="ad"/>
        <w:rPr>
          <w:rFonts w:hAnsi="宋体" w:cs="宋体" w:hint="eastAsia"/>
        </w:rPr>
      </w:pPr>
      <w:r w:rsidRPr="00EB28BE">
        <w:rPr>
          <w:rFonts w:hAnsi="宋体" w:cs="宋体" w:hint="eastAsia"/>
        </w:rPr>
        <w:t xml:space="preserve">       j=find_components(n,mat,id);</w:t>
      </w:r>
    </w:p>
    <w:p w:rsidR="005F1F37" w:rsidRPr="00EB28BE" w:rsidRDefault="005F1F37" w:rsidP="005F1F37">
      <w:pPr>
        <w:pStyle w:val="ad"/>
        <w:rPr>
          <w:rFonts w:hAnsi="宋体" w:cs="宋体" w:hint="eastAsia"/>
        </w:rPr>
      </w:pPr>
      <w:r w:rsidRPr="00EB28BE">
        <w:rPr>
          <w:rFonts w:hAnsi="宋体" w:cs="宋体" w:hint="eastAsia"/>
        </w:rPr>
        <w:t xml:space="preserve">      for (i=0;i&lt;j;v[i++]=1);</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if (id[i]!=id[j]&amp;&amp;mat[i][j])</w:t>
      </w:r>
    </w:p>
    <w:p w:rsidR="005F1F37" w:rsidRPr="00EB28BE" w:rsidRDefault="005F1F37" w:rsidP="005F1F37">
      <w:pPr>
        <w:pStyle w:val="ad"/>
        <w:rPr>
          <w:rFonts w:hAnsi="宋体" w:cs="宋体" w:hint="eastAsia"/>
        </w:rPr>
      </w:pPr>
      <w:r w:rsidRPr="00EB28BE">
        <w:rPr>
          <w:rFonts w:hAnsi="宋体" w:cs="宋体" w:hint="eastAsia"/>
        </w:rPr>
        <w:t xml:space="preserve">                            v[id[j]-1]=0;</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if (v[id[i]-1])</w:t>
      </w:r>
    </w:p>
    <w:p w:rsidR="005F1F37" w:rsidRPr="00EB28BE" w:rsidRDefault="005F1F37" w:rsidP="005F1F37">
      <w:pPr>
        <w:pStyle w:val="ad"/>
        <w:rPr>
          <w:rFonts w:hAnsi="宋体" w:cs="宋体" w:hint="eastAsia"/>
        </w:rPr>
      </w:pPr>
      <w:r w:rsidRPr="00EB28BE">
        <w:rPr>
          <w:rFonts w:hAnsi="宋体" w:cs="宋体" w:hint="eastAsia"/>
        </w:rPr>
        <w:t xml:space="preserve">                     v[id[sets[ret++]=i]-1]=0;</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sz w:val="24"/>
          <w:szCs w:val="24"/>
        </w:rPr>
      </w:pPr>
      <w:r w:rsidRPr="00EB28BE">
        <w:rPr>
          <w:rFonts w:hAnsi="宋体" w:cs="宋体" w:hint="eastAsia"/>
          <w:b/>
          <w:sz w:val="24"/>
          <w:szCs w:val="24"/>
        </w:rPr>
        <w:t>8、图论—匹配</w:t>
      </w:r>
    </w:p>
    <w:p w:rsidR="005F1F37" w:rsidRPr="00EB28BE" w:rsidRDefault="005F1F37" w:rsidP="005F1F37">
      <w:pPr>
        <w:pStyle w:val="ad"/>
        <w:rPr>
          <w:rFonts w:hAnsi="宋体" w:cs="宋体" w:hint="eastAsia"/>
          <w:b/>
        </w:rPr>
      </w:pPr>
      <w:r w:rsidRPr="00EB28BE">
        <w:rPr>
          <w:rFonts w:hAnsi="宋体" w:cs="宋体" w:hint="eastAsia"/>
          <w:b/>
        </w:rPr>
        <w:t xml:space="preserve">8.1 二分图最大匹配(hungary邻接表) </w:t>
      </w:r>
    </w:p>
    <w:p w:rsidR="005F1F37" w:rsidRPr="00EB28BE" w:rsidRDefault="005F1F37" w:rsidP="005F1F37">
      <w:pPr>
        <w:pStyle w:val="ad"/>
        <w:rPr>
          <w:rFonts w:hAnsi="宋体" w:cs="宋体" w:hint="eastAsia"/>
        </w:rPr>
      </w:pPr>
      <w:r w:rsidRPr="00EB28BE">
        <w:rPr>
          <w:rFonts w:hAnsi="宋体" w:cs="宋体" w:hint="eastAsia"/>
        </w:rPr>
        <w:t>//二分图最大匹配,hungary算法,邻接表形式,复杂度O(m*e)</w:t>
      </w:r>
    </w:p>
    <w:p w:rsidR="005F1F37" w:rsidRPr="00EB28BE" w:rsidRDefault="005F1F37" w:rsidP="005F1F37">
      <w:pPr>
        <w:pStyle w:val="ad"/>
        <w:rPr>
          <w:rFonts w:hAnsi="宋体" w:cs="宋体" w:hint="eastAsia"/>
        </w:rPr>
      </w:pPr>
      <w:r w:rsidRPr="00EB28BE">
        <w:rPr>
          <w:rFonts w:hAnsi="宋体" w:cs="宋体" w:hint="eastAsia"/>
        </w:rPr>
        <w:t>//返回最大匹配数,传入二分图大小m,n和邻接表list(只需一边)</w:t>
      </w:r>
    </w:p>
    <w:p w:rsidR="005F1F37" w:rsidRPr="00EB28BE" w:rsidRDefault="005F1F37" w:rsidP="005F1F37">
      <w:pPr>
        <w:pStyle w:val="ad"/>
        <w:rPr>
          <w:rFonts w:hAnsi="宋体" w:cs="宋体" w:hint="eastAsia"/>
        </w:rPr>
      </w:pPr>
      <w:r w:rsidRPr="00EB28BE">
        <w:rPr>
          <w:rFonts w:hAnsi="宋体" w:cs="宋体" w:hint="eastAsia"/>
        </w:rPr>
        <w:t>//match1,match2返回一个最大匹配,未匹配顶点match值为-1</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MAXN 310</w:t>
      </w:r>
    </w:p>
    <w:p w:rsidR="005F1F37" w:rsidRPr="00EB28BE" w:rsidRDefault="005F1F37" w:rsidP="005F1F37">
      <w:pPr>
        <w:pStyle w:val="ad"/>
        <w:rPr>
          <w:rFonts w:hAnsi="宋体" w:cs="宋体" w:hint="eastAsia"/>
        </w:rPr>
      </w:pPr>
      <w:r w:rsidRPr="00EB28BE">
        <w:rPr>
          <w:rFonts w:hAnsi="宋体" w:cs="宋体" w:hint="eastAsia"/>
        </w:rPr>
        <w:t>#define _clr(x) memset(x,0xff,sizeof(int)*MAXN)</w:t>
      </w:r>
    </w:p>
    <w:p w:rsidR="005F1F37" w:rsidRPr="00EB28BE" w:rsidRDefault="005F1F37" w:rsidP="005F1F37">
      <w:pPr>
        <w:pStyle w:val="ad"/>
        <w:rPr>
          <w:rFonts w:hAnsi="宋体" w:cs="宋体" w:hint="eastAsia"/>
        </w:rPr>
      </w:pPr>
      <w:r w:rsidRPr="00EB28BE">
        <w:rPr>
          <w:rFonts w:hAnsi="宋体" w:cs="宋体" w:hint="eastAsia"/>
        </w:rPr>
        <w:t>struct edge_t{</w:t>
      </w:r>
    </w:p>
    <w:p w:rsidR="005F1F37" w:rsidRPr="00EB28BE" w:rsidRDefault="005F1F37" w:rsidP="005F1F37">
      <w:pPr>
        <w:pStyle w:val="ad"/>
        <w:rPr>
          <w:rFonts w:hAnsi="宋体" w:cs="宋体" w:hint="eastAsia"/>
        </w:rPr>
      </w:pPr>
      <w:r w:rsidRPr="00EB28BE">
        <w:rPr>
          <w:rFonts w:hAnsi="宋体" w:cs="宋体" w:hint="eastAsia"/>
        </w:rPr>
        <w:t xml:space="preserve">       int from,to;</w:t>
      </w:r>
    </w:p>
    <w:p w:rsidR="005F1F37" w:rsidRPr="00EB28BE" w:rsidRDefault="005F1F37" w:rsidP="005F1F37">
      <w:pPr>
        <w:pStyle w:val="ad"/>
        <w:rPr>
          <w:rFonts w:hAnsi="宋体" w:cs="宋体" w:hint="eastAsia"/>
        </w:rPr>
      </w:pPr>
      <w:r w:rsidRPr="00EB28BE">
        <w:rPr>
          <w:rFonts w:hAnsi="宋体" w:cs="宋体" w:hint="eastAsia"/>
        </w:rPr>
        <w:t xml:space="preserve">       edge_t* next;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int hungary(int m,int n,edge_t* list[],int* match1,int* match2){</w:t>
      </w:r>
    </w:p>
    <w:p w:rsidR="005F1F37" w:rsidRPr="00EB28BE" w:rsidRDefault="005F1F37" w:rsidP="005F1F37">
      <w:pPr>
        <w:pStyle w:val="ad"/>
        <w:rPr>
          <w:rFonts w:hAnsi="宋体" w:cs="宋体" w:hint="eastAsia"/>
        </w:rPr>
      </w:pPr>
      <w:r w:rsidRPr="00EB28BE">
        <w:rPr>
          <w:rFonts w:hAnsi="宋体" w:cs="宋体" w:hint="eastAsia"/>
        </w:rPr>
        <w:t xml:space="preserve">       int s[MAXN],t[MAXN],p,q,ret=0,i,j,k;edge_t* e;</w:t>
      </w:r>
    </w:p>
    <w:p w:rsidR="005F1F37" w:rsidRPr="00EB28BE" w:rsidRDefault="005F1F37" w:rsidP="005F1F37">
      <w:pPr>
        <w:pStyle w:val="ad"/>
        <w:rPr>
          <w:rFonts w:hAnsi="宋体" w:cs="宋体" w:hint="eastAsia"/>
        </w:rPr>
      </w:pPr>
      <w:r w:rsidRPr="00EB28BE">
        <w:rPr>
          <w:rFonts w:hAnsi="宋体" w:cs="宋体" w:hint="eastAsia"/>
        </w:rPr>
        <w:t xml:space="preserve">       for (_clr(match1),_clr(match2),i=0;i&lt;m;ret+=(match1[i++]&gt;=0))</w:t>
      </w:r>
    </w:p>
    <w:p w:rsidR="005F1F37" w:rsidRPr="00EB28BE" w:rsidRDefault="005F1F37" w:rsidP="005F1F37">
      <w:pPr>
        <w:pStyle w:val="ad"/>
        <w:rPr>
          <w:rFonts w:hAnsi="宋体" w:cs="宋体" w:hint="eastAsia"/>
        </w:rPr>
      </w:pPr>
      <w:r w:rsidRPr="00EB28BE">
        <w:rPr>
          <w:rFonts w:hAnsi="宋体" w:cs="宋体" w:hint="eastAsia"/>
        </w:rPr>
        <w:lastRenderedPageBreak/>
        <w:t xml:space="preserve">              for (_clr(t),s[p=q=0]=i;p&lt;=q&amp;&amp;match1[i]&lt;0;p++)</w:t>
      </w:r>
    </w:p>
    <w:p w:rsidR="005F1F37" w:rsidRPr="00EB28BE" w:rsidRDefault="005F1F37" w:rsidP="005F1F37">
      <w:pPr>
        <w:pStyle w:val="ad"/>
        <w:rPr>
          <w:rFonts w:hAnsi="宋体" w:cs="宋体" w:hint="eastAsia"/>
        </w:rPr>
      </w:pPr>
      <w:r w:rsidRPr="00EB28BE">
        <w:rPr>
          <w:rFonts w:hAnsi="宋体" w:cs="宋体" w:hint="eastAsia"/>
        </w:rPr>
        <w:t xml:space="preserve">                     for (e=list[k=s[p]];e&amp;&amp;match1[i]&lt;0;e=e-&gt;next)</w:t>
      </w:r>
    </w:p>
    <w:p w:rsidR="005F1F37" w:rsidRPr="00EB28BE" w:rsidRDefault="005F1F37" w:rsidP="005F1F37">
      <w:pPr>
        <w:pStyle w:val="ad"/>
        <w:rPr>
          <w:rFonts w:hAnsi="宋体" w:cs="宋体" w:hint="eastAsia"/>
        </w:rPr>
      </w:pPr>
      <w:r w:rsidRPr="00EB28BE">
        <w:rPr>
          <w:rFonts w:hAnsi="宋体" w:cs="宋体" w:hint="eastAsia"/>
        </w:rPr>
        <w:t xml:space="preserve">                            if (t[j=e-&gt;to]&lt;0){</w:t>
      </w:r>
    </w:p>
    <w:p w:rsidR="005F1F37" w:rsidRPr="00EB28BE" w:rsidRDefault="005F1F37" w:rsidP="005F1F37">
      <w:pPr>
        <w:pStyle w:val="ad"/>
        <w:rPr>
          <w:rFonts w:hAnsi="宋体" w:cs="宋体" w:hint="eastAsia"/>
        </w:rPr>
      </w:pPr>
      <w:r w:rsidRPr="00EB28BE">
        <w:rPr>
          <w:rFonts w:hAnsi="宋体" w:cs="宋体" w:hint="eastAsia"/>
        </w:rPr>
        <w:t xml:space="preserve">                                   s[++q]=match2[j],t[j]=k;</w:t>
      </w:r>
    </w:p>
    <w:p w:rsidR="005F1F37" w:rsidRPr="00EB28BE" w:rsidRDefault="005F1F37" w:rsidP="005F1F37">
      <w:pPr>
        <w:pStyle w:val="ad"/>
        <w:rPr>
          <w:rFonts w:hAnsi="宋体" w:cs="宋体" w:hint="eastAsia"/>
        </w:rPr>
      </w:pPr>
      <w:r w:rsidRPr="00EB28BE">
        <w:rPr>
          <w:rFonts w:hAnsi="宋体" w:cs="宋体" w:hint="eastAsia"/>
        </w:rPr>
        <w:t xml:space="preserve">                                   if (s[q]&lt;0)</w:t>
      </w:r>
    </w:p>
    <w:p w:rsidR="005F1F37" w:rsidRPr="00EB28BE" w:rsidRDefault="005F1F37" w:rsidP="005F1F37">
      <w:pPr>
        <w:pStyle w:val="ad"/>
        <w:rPr>
          <w:rFonts w:hAnsi="宋体" w:cs="宋体" w:hint="eastAsia"/>
        </w:rPr>
      </w:pPr>
      <w:r w:rsidRPr="00EB28BE">
        <w:rPr>
          <w:rFonts w:hAnsi="宋体" w:cs="宋体" w:hint="eastAsia"/>
        </w:rPr>
        <w:t xml:space="preserve">                                          for (p=j;p&gt;=0;j=p)</w:t>
      </w:r>
    </w:p>
    <w:p w:rsidR="005F1F37" w:rsidRPr="00EB28BE" w:rsidRDefault="005F1F37" w:rsidP="005F1F37">
      <w:pPr>
        <w:pStyle w:val="ad"/>
        <w:rPr>
          <w:rFonts w:hAnsi="宋体" w:cs="宋体" w:hint="eastAsia"/>
        </w:rPr>
      </w:pPr>
      <w:r w:rsidRPr="00EB28BE">
        <w:rPr>
          <w:rFonts w:hAnsi="宋体" w:cs="宋体" w:hint="eastAsia"/>
        </w:rPr>
        <w:t xml:space="preserve">                                   match2[j]=k=t[j],p=match1[k],match1[k]=j;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 xml:space="preserve">8.2 二分图最大匹配(hungary邻接阵) </w:t>
      </w:r>
    </w:p>
    <w:p w:rsidR="005F1F37" w:rsidRPr="00EB28BE" w:rsidRDefault="005F1F37" w:rsidP="005F1F37">
      <w:pPr>
        <w:pStyle w:val="ad"/>
        <w:rPr>
          <w:rFonts w:hAnsi="宋体" w:cs="宋体" w:hint="eastAsia"/>
        </w:rPr>
      </w:pPr>
      <w:r w:rsidRPr="00EB28BE">
        <w:rPr>
          <w:rFonts w:hAnsi="宋体" w:cs="宋体" w:hint="eastAsia"/>
        </w:rPr>
        <w:t>//二分图最大匹配,hungary算法,邻接阵形式,复杂度O(m*m*n)</w:t>
      </w:r>
    </w:p>
    <w:p w:rsidR="005F1F37" w:rsidRPr="00EB28BE" w:rsidRDefault="005F1F37" w:rsidP="005F1F37">
      <w:pPr>
        <w:pStyle w:val="ad"/>
        <w:rPr>
          <w:rFonts w:hAnsi="宋体" w:cs="宋体" w:hint="eastAsia"/>
        </w:rPr>
      </w:pPr>
      <w:r w:rsidRPr="00EB28BE">
        <w:rPr>
          <w:rFonts w:hAnsi="宋体" w:cs="宋体" w:hint="eastAsia"/>
        </w:rPr>
        <w:t>//返回最大匹配数,传入二分图大小m,n和邻接阵mat,非零元素表示有边</w:t>
      </w:r>
    </w:p>
    <w:p w:rsidR="005F1F37" w:rsidRPr="00EB28BE" w:rsidRDefault="005F1F37" w:rsidP="005F1F37">
      <w:pPr>
        <w:pStyle w:val="ad"/>
        <w:rPr>
          <w:rFonts w:hAnsi="宋体" w:cs="宋体" w:hint="eastAsia"/>
        </w:rPr>
      </w:pPr>
      <w:r w:rsidRPr="00EB28BE">
        <w:rPr>
          <w:rFonts w:hAnsi="宋体" w:cs="宋体" w:hint="eastAsia"/>
        </w:rPr>
        <w:t>//match1,match2返回一个最大匹配,未匹配顶点match值为-1</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MAXN 310</w:t>
      </w:r>
    </w:p>
    <w:p w:rsidR="005F1F37" w:rsidRPr="00EB28BE" w:rsidRDefault="005F1F37" w:rsidP="005F1F37">
      <w:pPr>
        <w:pStyle w:val="ad"/>
        <w:rPr>
          <w:rFonts w:hAnsi="宋体" w:cs="宋体" w:hint="eastAsia"/>
        </w:rPr>
      </w:pPr>
      <w:r w:rsidRPr="00EB28BE">
        <w:rPr>
          <w:rFonts w:hAnsi="宋体" w:cs="宋体" w:hint="eastAsia"/>
        </w:rPr>
        <w:t>#define _clr(x) memset(x,0xff,sizeof(int)*MAXN)</w:t>
      </w:r>
    </w:p>
    <w:p w:rsidR="005F1F37" w:rsidRPr="00EB28BE" w:rsidRDefault="005F1F37" w:rsidP="005F1F37">
      <w:pPr>
        <w:pStyle w:val="ad"/>
        <w:rPr>
          <w:rFonts w:hAnsi="宋体" w:cs="宋体" w:hint="eastAsia"/>
        </w:rPr>
      </w:pPr>
      <w:r w:rsidRPr="00EB28BE">
        <w:rPr>
          <w:rFonts w:hAnsi="宋体" w:cs="宋体" w:hint="eastAsia"/>
        </w:rPr>
        <w:t>int hungary(int m,int n,int mat[][MAXN],int* match1,int* match2){</w:t>
      </w:r>
    </w:p>
    <w:p w:rsidR="005F1F37" w:rsidRPr="00EB28BE" w:rsidRDefault="005F1F37" w:rsidP="005F1F37">
      <w:pPr>
        <w:pStyle w:val="ad"/>
        <w:rPr>
          <w:rFonts w:hAnsi="宋体" w:cs="宋体" w:hint="eastAsia"/>
        </w:rPr>
      </w:pPr>
      <w:r w:rsidRPr="00EB28BE">
        <w:rPr>
          <w:rFonts w:hAnsi="宋体" w:cs="宋体" w:hint="eastAsia"/>
        </w:rPr>
        <w:t xml:space="preserve">       int s[MAXN],t[MAXN],p,q,ret=0,i,j,k;</w:t>
      </w:r>
    </w:p>
    <w:p w:rsidR="005F1F37" w:rsidRPr="00EB28BE" w:rsidRDefault="005F1F37" w:rsidP="005F1F37">
      <w:pPr>
        <w:pStyle w:val="ad"/>
        <w:rPr>
          <w:rFonts w:hAnsi="宋体" w:cs="宋体" w:hint="eastAsia"/>
        </w:rPr>
      </w:pPr>
      <w:r w:rsidRPr="00EB28BE">
        <w:rPr>
          <w:rFonts w:hAnsi="宋体" w:cs="宋体" w:hint="eastAsia"/>
        </w:rPr>
        <w:t xml:space="preserve">       for (_clr(match1),_clr(match2),i=0;i&lt;m;ret+=(match1[i++]&gt;=0))</w:t>
      </w:r>
    </w:p>
    <w:p w:rsidR="005F1F37" w:rsidRPr="00EB28BE" w:rsidRDefault="005F1F37" w:rsidP="005F1F37">
      <w:pPr>
        <w:pStyle w:val="ad"/>
        <w:rPr>
          <w:rFonts w:hAnsi="宋体" w:cs="宋体" w:hint="eastAsia"/>
        </w:rPr>
      </w:pPr>
      <w:r w:rsidRPr="00EB28BE">
        <w:rPr>
          <w:rFonts w:hAnsi="宋体" w:cs="宋体" w:hint="eastAsia"/>
        </w:rPr>
        <w:t xml:space="preserve">              for (_clr(t),s[p=q=0]=i;p&lt;=q&amp;&amp;match1[i]&lt;0;p++)</w:t>
      </w:r>
    </w:p>
    <w:p w:rsidR="005F1F37" w:rsidRPr="00EB28BE" w:rsidRDefault="005F1F37" w:rsidP="005F1F37">
      <w:pPr>
        <w:pStyle w:val="ad"/>
        <w:rPr>
          <w:rFonts w:hAnsi="宋体" w:cs="宋体" w:hint="eastAsia"/>
        </w:rPr>
      </w:pPr>
      <w:r w:rsidRPr="00EB28BE">
        <w:rPr>
          <w:rFonts w:hAnsi="宋体" w:cs="宋体" w:hint="eastAsia"/>
        </w:rPr>
        <w:t xml:space="preserve">                     for (k=s[p],j=0;j&lt;n&amp;&amp;match1[i]&lt;0;j++)</w:t>
      </w:r>
    </w:p>
    <w:p w:rsidR="005F1F37" w:rsidRPr="00EB28BE" w:rsidRDefault="005F1F37" w:rsidP="005F1F37">
      <w:pPr>
        <w:pStyle w:val="ad"/>
        <w:rPr>
          <w:rFonts w:hAnsi="宋体" w:cs="宋体" w:hint="eastAsia"/>
        </w:rPr>
      </w:pPr>
      <w:r w:rsidRPr="00EB28BE">
        <w:rPr>
          <w:rFonts w:hAnsi="宋体" w:cs="宋体" w:hint="eastAsia"/>
        </w:rPr>
        <w:t xml:space="preserve">                            if (mat[k][j]&amp;&amp;t[j]&lt;0){</w:t>
      </w:r>
    </w:p>
    <w:p w:rsidR="005F1F37" w:rsidRPr="00EB28BE" w:rsidRDefault="005F1F37" w:rsidP="005F1F37">
      <w:pPr>
        <w:pStyle w:val="ad"/>
        <w:rPr>
          <w:rFonts w:hAnsi="宋体" w:cs="宋体" w:hint="eastAsia"/>
        </w:rPr>
      </w:pPr>
      <w:r w:rsidRPr="00EB28BE">
        <w:rPr>
          <w:rFonts w:hAnsi="宋体" w:cs="宋体" w:hint="eastAsia"/>
        </w:rPr>
        <w:t xml:space="preserve">                                   s[++q]=match2[j],t[j]=k;</w:t>
      </w:r>
    </w:p>
    <w:p w:rsidR="005F1F37" w:rsidRPr="00EB28BE" w:rsidRDefault="005F1F37" w:rsidP="005F1F37">
      <w:pPr>
        <w:pStyle w:val="ad"/>
        <w:rPr>
          <w:rFonts w:hAnsi="宋体" w:cs="宋体" w:hint="eastAsia"/>
        </w:rPr>
      </w:pPr>
      <w:r w:rsidRPr="00EB28BE">
        <w:rPr>
          <w:rFonts w:hAnsi="宋体" w:cs="宋体" w:hint="eastAsia"/>
        </w:rPr>
        <w:t xml:space="preserve">                                   if (s[q]&lt;0)</w:t>
      </w:r>
    </w:p>
    <w:p w:rsidR="005F1F37" w:rsidRPr="00EB28BE" w:rsidRDefault="005F1F37" w:rsidP="005F1F37">
      <w:pPr>
        <w:pStyle w:val="ad"/>
        <w:rPr>
          <w:rFonts w:hAnsi="宋体" w:cs="宋体" w:hint="eastAsia"/>
        </w:rPr>
      </w:pPr>
      <w:r w:rsidRPr="00EB28BE">
        <w:rPr>
          <w:rFonts w:hAnsi="宋体" w:cs="宋体" w:hint="eastAsia"/>
        </w:rPr>
        <w:t xml:space="preserve">                                          for (p=j;p&gt;=0;j=p)</w:t>
      </w:r>
    </w:p>
    <w:p w:rsidR="005F1F37" w:rsidRPr="00EB28BE" w:rsidRDefault="005F1F37" w:rsidP="005F1F37">
      <w:pPr>
        <w:pStyle w:val="ad"/>
        <w:rPr>
          <w:rFonts w:hAnsi="宋体" w:cs="宋体" w:hint="eastAsia"/>
        </w:rPr>
      </w:pPr>
      <w:r w:rsidRPr="00EB28BE">
        <w:rPr>
          <w:rFonts w:hAnsi="宋体" w:cs="宋体" w:hint="eastAsia"/>
        </w:rPr>
        <w:t xml:space="preserve">                                      match2[j]=k=t[j],p=match1[k],match1[k]=j;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8.3 二分图最大匹配(hungary正向表)</w:t>
      </w:r>
    </w:p>
    <w:p w:rsidR="005F1F37" w:rsidRPr="00EB28BE" w:rsidRDefault="005F1F37" w:rsidP="005F1F37">
      <w:pPr>
        <w:pStyle w:val="ad"/>
        <w:rPr>
          <w:rFonts w:hAnsi="宋体" w:cs="宋体" w:hint="eastAsia"/>
        </w:rPr>
      </w:pPr>
      <w:r w:rsidRPr="00EB28BE">
        <w:rPr>
          <w:rFonts w:hAnsi="宋体" w:cs="宋体" w:hint="eastAsia"/>
        </w:rPr>
        <w:t>//二分图最大匹配,hungary算法,正向表形式,复杂度O(m*e)</w:t>
      </w:r>
    </w:p>
    <w:p w:rsidR="005F1F37" w:rsidRPr="00EB28BE" w:rsidRDefault="005F1F37" w:rsidP="005F1F37">
      <w:pPr>
        <w:pStyle w:val="ad"/>
        <w:rPr>
          <w:rFonts w:hAnsi="宋体" w:cs="宋体" w:hint="eastAsia"/>
        </w:rPr>
      </w:pPr>
      <w:r w:rsidRPr="00EB28BE">
        <w:rPr>
          <w:rFonts w:hAnsi="宋体" w:cs="宋体" w:hint="eastAsia"/>
        </w:rPr>
        <w:t>//返回最大匹配数,传入二分图大小m,n和正向表list,buf(只需一边)</w:t>
      </w:r>
    </w:p>
    <w:p w:rsidR="005F1F37" w:rsidRPr="00EB28BE" w:rsidRDefault="005F1F37" w:rsidP="005F1F37">
      <w:pPr>
        <w:pStyle w:val="ad"/>
        <w:rPr>
          <w:rFonts w:hAnsi="宋体" w:cs="宋体" w:hint="eastAsia"/>
        </w:rPr>
      </w:pPr>
      <w:r w:rsidRPr="00EB28BE">
        <w:rPr>
          <w:rFonts w:hAnsi="宋体" w:cs="宋体" w:hint="eastAsia"/>
        </w:rPr>
        <w:t>//match1,match2返回一个最大匹配,未匹配顶点match值为-1</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MAXN 310</w:t>
      </w:r>
    </w:p>
    <w:p w:rsidR="005F1F37" w:rsidRPr="00EB28BE" w:rsidRDefault="005F1F37" w:rsidP="005F1F37">
      <w:pPr>
        <w:pStyle w:val="ad"/>
        <w:rPr>
          <w:rFonts w:hAnsi="宋体" w:cs="宋体" w:hint="eastAsia"/>
        </w:rPr>
      </w:pPr>
      <w:r w:rsidRPr="00EB28BE">
        <w:rPr>
          <w:rFonts w:hAnsi="宋体" w:cs="宋体" w:hint="eastAsia"/>
        </w:rPr>
        <w:t>#define _clr(x) memset(x,0xff,sizeof(int)*MAXN)</w:t>
      </w:r>
    </w:p>
    <w:p w:rsidR="005F1F37" w:rsidRPr="00EB28BE" w:rsidRDefault="005F1F37" w:rsidP="005F1F37">
      <w:pPr>
        <w:pStyle w:val="ad"/>
        <w:rPr>
          <w:rFonts w:hAnsi="宋体" w:cs="宋体" w:hint="eastAsia"/>
        </w:rPr>
      </w:pPr>
      <w:r w:rsidRPr="00EB28BE">
        <w:rPr>
          <w:rFonts w:hAnsi="宋体" w:cs="宋体" w:hint="eastAsia"/>
        </w:rPr>
        <w:t>int hungary(int m,int n,int* list,int* buf,int* match1,int* match2){</w:t>
      </w:r>
    </w:p>
    <w:p w:rsidR="005F1F37" w:rsidRPr="00EB28BE" w:rsidRDefault="005F1F37" w:rsidP="005F1F37">
      <w:pPr>
        <w:pStyle w:val="ad"/>
        <w:rPr>
          <w:rFonts w:hAnsi="宋体" w:cs="宋体" w:hint="eastAsia"/>
        </w:rPr>
      </w:pPr>
      <w:r w:rsidRPr="00EB28BE">
        <w:rPr>
          <w:rFonts w:hAnsi="宋体" w:cs="宋体" w:hint="eastAsia"/>
        </w:rPr>
        <w:t xml:space="preserve">       int s[MAXN],t[MAXN],p,q,ret=0,i,j,k,l;</w:t>
      </w:r>
    </w:p>
    <w:p w:rsidR="005F1F37" w:rsidRPr="00EB28BE" w:rsidRDefault="005F1F37" w:rsidP="005F1F37">
      <w:pPr>
        <w:pStyle w:val="ad"/>
        <w:rPr>
          <w:rFonts w:hAnsi="宋体" w:cs="宋体" w:hint="eastAsia"/>
        </w:rPr>
      </w:pPr>
      <w:r w:rsidRPr="00EB28BE">
        <w:rPr>
          <w:rFonts w:hAnsi="宋体" w:cs="宋体" w:hint="eastAsia"/>
        </w:rPr>
        <w:t xml:space="preserve">       for (_clr(match1),_clr(match2),i=0;i&lt;m;ret+=(match1[i++]&gt;=0))</w:t>
      </w:r>
    </w:p>
    <w:p w:rsidR="005F1F37" w:rsidRPr="00EB28BE" w:rsidRDefault="005F1F37" w:rsidP="005F1F37">
      <w:pPr>
        <w:pStyle w:val="ad"/>
        <w:rPr>
          <w:rFonts w:hAnsi="宋体" w:cs="宋体" w:hint="eastAsia"/>
        </w:rPr>
      </w:pPr>
      <w:r w:rsidRPr="00EB28BE">
        <w:rPr>
          <w:rFonts w:hAnsi="宋体" w:cs="宋体" w:hint="eastAsia"/>
        </w:rPr>
        <w:t xml:space="preserve">              for (_clr(t),s[p=q=0]=i;p&lt;=q&amp;&amp;match1[i]&lt;0;p++)</w:t>
      </w:r>
    </w:p>
    <w:p w:rsidR="005F1F37" w:rsidRPr="00EB28BE" w:rsidRDefault="005F1F37" w:rsidP="005F1F37">
      <w:pPr>
        <w:pStyle w:val="ad"/>
        <w:rPr>
          <w:rFonts w:hAnsi="宋体" w:cs="宋体" w:hint="eastAsia"/>
        </w:rPr>
      </w:pPr>
      <w:r w:rsidRPr="00EB28BE">
        <w:rPr>
          <w:rFonts w:hAnsi="宋体" w:cs="宋体" w:hint="eastAsia"/>
        </w:rPr>
        <w:t xml:space="preserve">                     for (l=list[k=s[p]];l&lt;list[k+1]&amp;&amp;match1[i]&lt;0;l++)</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if (t[j=buf[l]]&lt;0){</w:t>
      </w:r>
    </w:p>
    <w:p w:rsidR="005F1F37" w:rsidRPr="00EB28BE" w:rsidRDefault="005F1F37" w:rsidP="005F1F37">
      <w:pPr>
        <w:pStyle w:val="ad"/>
        <w:rPr>
          <w:rFonts w:hAnsi="宋体" w:cs="宋体" w:hint="eastAsia"/>
        </w:rPr>
      </w:pPr>
      <w:r w:rsidRPr="00EB28BE">
        <w:rPr>
          <w:rFonts w:hAnsi="宋体" w:cs="宋体" w:hint="eastAsia"/>
        </w:rPr>
        <w:t xml:space="preserve">                                   s[++q]=match2[j],t[j]=k;</w:t>
      </w:r>
    </w:p>
    <w:p w:rsidR="005F1F37" w:rsidRPr="00EB28BE" w:rsidRDefault="005F1F37" w:rsidP="005F1F37">
      <w:pPr>
        <w:pStyle w:val="ad"/>
        <w:rPr>
          <w:rFonts w:hAnsi="宋体" w:cs="宋体" w:hint="eastAsia"/>
        </w:rPr>
      </w:pPr>
      <w:r w:rsidRPr="00EB28BE">
        <w:rPr>
          <w:rFonts w:hAnsi="宋体" w:cs="宋体" w:hint="eastAsia"/>
        </w:rPr>
        <w:t xml:space="preserve">                                   if (s[q]&lt;0)</w:t>
      </w:r>
    </w:p>
    <w:p w:rsidR="005F1F37" w:rsidRPr="00EB28BE" w:rsidRDefault="005F1F37" w:rsidP="005F1F37">
      <w:pPr>
        <w:pStyle w:val="ad"/>
        <w:rPr>
          <w:rFonts w:hAnsi="宋体" w:cs="宋体" w:hint="eastAsia"/>
        </w:rPr>
      </w:pPr>
      <w:r w:rsidRPr="00EB28BE">
        <w:rPr>
          <w:rFonts w:hAnsi="宋体" w:cs="宋体" w:hint="eastAsia"/>
        </w:rPr>
        <w:t xml:space="preserve">                                          for (p=j;p&gt;=0;j=p)</w:t>
      </w:r>
    </w:p>
    <w:p w:rsidR="005F1F37" w:rsidRPr="00EB28BE" w:rsidRDefault="005F1F37" w:rsidP="005F1F37">
      <w:pPr>
        <w:pStyle w:val="ad"/>
        <w:rPr>
          <w:rFonts w:hAnsi="宋体" w:cs="宋体" w:hint="eastAsia"/>
        </w:rPr>
      </w:pPr>
      <w:r w:rsidRPr="00EB28BE">
        <w:rPr>
          <w:rFonts w:hAnsi="宋体" w:cs="宋体" w:hint="eastAsia"/>
        </w:rPr>
        <w:t xml:space="preserve">                                                 match2[j]=k=t[j],p=match1[k],match1[k]=j;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8.4二分图最佳匹配(kuhn_munkras邻接阵)</w:t>
      </w:r>
    </w:p>
    <w:p w:rsidR="005F1F37" w:rsidRPr="00EB28BE" w:rsidRDefault="005F1F37" w:rsidP="005F1F37">
      <w:pPr>
        <w:pStyle w:val="ad"/>
        <w:rPr>
          <w:rFonts w:hAnsi="宋体" w:cs="宋体" w:hint="eastAsia"/>
        </w:rPr>
      </w:pPr>
      <w:r w:rsidRPr="00EB28BE">
        <w:rPr>
          <w:rFonts w:hAnsi="宋体" w:cs="宋体" w:hint="eastAsia"/>
        </w:rPr>
        <w:t>//二分图最佳匹配,kuhn munkras算法,邻接阵形式,复杂度O(m*m*n)</w:t>
      </w:r>
    </w:p>
    <w:p w:rsidR="005F1F37" w:rsidRPr="00EB28BE" w:rsidRDefault="005F1F37" w:rsidP="005F1F37">
      <w:pPr>
        <w:pStyle w:val="ad"/>
        <w:rPr>
          <w:rFonts w:hAnsi="宋体" w:cs="宋体" w:hint="eastAsia"/>
        </w:rPr>
      </w:pPr>
      <w:r w:rsidRPr="00EB28BE">
        <w:rPr>
          <w:rFonts w:hAnsi="宋体" w:cs="宋体" w:hint="eastAsia"/>
        </w:rPr>
        <w:t>//返回最佳匹配值,传入二分图大小m,n和邻接阵mat,表示权值</w:t>
      </w:r>
    </w:p>
    <w:p w:rsidR="005F1F37" w:rsidRPr="00EB28BE" w:rsidRDefault="005F1F37" w:rsidP="005F1F37">
      <w:pPr>
        <w:pStyle w:val="ad"/>
        <w:rPr>
          <w:rFonts w:hAnsi="宋体" w:cs="宋体" w:hint="eastAsia"/>
        </w:rPr>
      </w:pPr>
      <w:r w:rsidRPr="00EB28BE">
        <w:rPr>
          <w:rFonts w:hAnsi="宋体" w:cs="宋体" w:hint="eastAsia"/>
        </w:rPr>
        <w:t>//match1,match2返回一个最佳匹配,未匹配顶点match值为-1</w:t>
      </w:r>
    </w:p>
    <w:p w:rsidR="005F1F37" w:rsidRPr="00EB28BE" w:rsidRDefault="005F1F37" w:rsidP="005F1F37">
      <w:pPr>
        <w:pStyle w:val="ad"/>
        <w:rPr>
          <w:rFonts w:hAnsi="宋体" w:cs="宋体" w:hint="eastAsia"/>
        </w:rPr>
      </w:pPr>
      <w:r w:rsidRPr="00EB28BE">
        <w:rPr>
          <w:rFonts w:hAnsi="宋体" w:cs="宋体" w:hint="eastAsia"/>
        </w:rPr>
        <w:t>//一定注意m&lt;=n,否则循环无法终止</w:t>
      </w:r>
    </w:p>
    <w:p w:rsidR="005F1F37" w:rsidRPr="00EB28BE" w:rsidRDefault="005F1F37" w:rsidP="005F1F37">
      <w:pPr>
        <w:pStyle w:val="ad"/>
        <w:rPr>
          <w:rFonts w:hAnsi="宋体" w:cs="宋体" w:hint="eastAsia"/>
        </w:rPr>
      </w:pPr>
      <w:r w:rsidRPr="00EB28BE">
        <w:rPr>
          <w:rFonts w:hAnsi="宋体" w:cs="宋体" w:hint="eastAsia"/>
        </w:rPr>
        <w:t>//最小权匹配可将权值取相反数</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MAXN 310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#define _clr(x) memset(x,0xff,sizeof(int)*n)</w:t>
      </w:r>
    </w:p>
    <w:p w:rsidR="005F1F37" w:rsidRPr="00EB28BE" w:rsidRDefault="005F1F37" w:rsidP="005F1F37">
      <w:pPr>
        <w:pStyle w:val="ad"/>
        <w:rPr>
          <w:rFonts w:hAnsi="宋体" w:cs="宋体" w:hint="eastAsia"/>
        </w:rPr>
      </w:pPr>
      <w:r w:rsidRPr="00EB28BE">
        <w:rPr>
          <w:rFonts w:hAnsi="宋体" w:cs="宋体" w:hint="eastAsia"/>
        </w:rPr>
        <w:t>int kuhn_munkras(int m,int n,int mat[][MAXN],int* match1,int* match2){</w:t>
      </w:r>
    </w:p>
    <w:p w:rsidR="005F1F37" w:rsidRPr="00EB28BE" w:rsidRDefault="005F1F37" w:rsidP="005F1F37">
      <w:pPr>
        <w:pStyle w:val="ad"/>
        <w:rPr>
          <w:rFonts w:hAnsi="宋体" w:cs="宋体" w:hint="eastAsia"/>
        </w:rPr>
      </w:pPr>
      <w:r w:rsidRPr="00EB28BE">
        <w:rPr>
          <w:rFonts w:hAnsi="宋体" w:cs="宋体" w:hint="eastAsia"/>
        </w:rPr>
        <w:t xml:space="preserve">       int s[MAXN],t[MAXN],l1[MAXN],l2[MAXN],p,q,ret=0,i,j,k;</w:t>
      </w:r>
    </w:p>
    <w:p w:rsidR="005F1F37" w:rsidRPr="00EB28BE" w:rsidRDefault="005F1F37" w:rsidP="005F1F37">
      <w:pPr>
        <w:pStyle w:val="ad"/>
        <w:rPr>
          <w:rFonts w:hAnsi="宋体" w:cs="宋体" w:hint="eastAsia"/>
        </w:rPr>
      </w:pPr>
      <w:r w:rsidRPr="00EB28BE">
        <w:rPr>
          <w:rFonts w:hAnsi="宋体" w:cs="宋体" w:hint="eastAsia"/>
        </w:rPr>
        <w:t xml:space="preserve">       for (i=0;i&lt;m;i++)</w:t>
      </w:r>
    </w:p>
    <w:p w:rsidR="005F1F37" w:rsidRPr="00EB28BE" w:rsidRDefault="005F1F37" w:rsidP="005F1F37">
      <w:pPr>
        <w:pStyle w:val="ad"/>
        <w:rPr>
          <w:rFonts w:hAnsi="宋体" w:cs="宋体" w:hint="eastAsia"/>
        </w:rPr>
      </w:pPr>
      <w:r w:rsidRPr="00EB28BE">
        <w:rPr>
          <w:rFonts w:hAnsi="宋体" w:cs="宋体" w:hint="eastAsia"/>
        </w:rPr>
        <w:t xml:space="preserve">              for (l1[i]=-inf,j=0;j&lt;n;j++)</w:t>
      </w:r>
    </w:p>
    <w:p w:rsidR="005F1F37" w:rsidRPr="00EB28BE" w:rsidRDefault="005F1F37" w:rsidP="005F1F37">
      <w:pPr>
        <w:pStyle w:val="ad"/>
        <w:rPr>
          <w:rFonts w:hAnsi="宋体" w:cs="宋体" w:hint="eastAsia"/>
        </w:rPr>
      </w:pPr>
      <w:r w:rsidRPr="00EB28BE">
        <w:rPr>
          <w:rFonts w:hAnsi="宋体" w:cs="宋体" w:hint="eastAsia"/>
        </w:rPr>
        <w:t xml:space="preserve">                     l1[i]=mat[i][j]&gt;l1[i]?mat[i][j]:l1[i];</w:t>
      </w:r>
    </w:p>
    <w:p w:rsidR="005F1F37" w:rsidRPr="00EB28BE" w:rsidRDefault="005F1F37" w:rsidP="005F1F37">
      <w:pPr>
        <w:pStyle w:val="ad"/>
        <w:rPr>
          <w:rFonts w:hAnsi="宋体" w:cs="宋体" w:hint="eastAsia"/>
        </w:rPr>
      </w:pPr>
      <w:r w:rsidRPr="00EB28BE">
        <w:rPr>
          <w:rFonts w:hAnsi="宋体" w:cs="宋体" w:hint="eastAsia"/>
        </w:rPr>
        <w:t xml:space="preserve">       for (i=0;i&lt;n;l2[i++]=0);</w:t>
      </w:r>
    </w:p>
    <w:p w:rsidR="005F1F37" w:rsidRPr="00EB28BE" w:rsidRDefault="005F1F37" w:rsidP="005F1F37">
      <w:pPr>
        <w:pStyle w:val="ad"/>
        <w:rPr>
          <w:rFonts w:hAnsi="宋体" w:cs="宋体" w:hint="eastAsia"/>
        </w:rPr>
      </w:pPr>
      <w:r w:rsidRPr="00EB28BE">
        <w:rPr>
          <w:rFonts w:hAnsi="宋体" w:cs="宋体" w:hint="eastAsia"/>
        </w:rPr>
        <w:t xml:space="preserve">       for (_clr(match1),_clr(match2),i=0;i&lt;m;i++){</w:t>
      </w:r>
    </w:p>
    <w:p w:rsidR="005F1F37" w:rsidRPr="00EB28BE" w:rsidRDefault="005F1F37" w:rsidP="005F1F37">
      <w:pPr>
        <w:pStyle w:val="ad"/>
        <w:rPr>
          <w:rFonts w:hAnsi="宋体" w:cs="宋体" w:hint="eastAsia"/>
        </w:rPr>
      </w:pPr>
      <w:r w:rsidRPr="00EB28BE">
        <w:rPr>
          <w:rFonts w:hAnsi="宋体" w:cs="宋体" w:hint="eastAsia"/>
        </w:rPr>
        <w:t xml:space="preserve">              for (_clr(t),s[p=q=0]=i;p&lt;=q&amp;&amp;match1[i]&lt;0;p++)</w:t>
      </w:r>
    </w:p>
    <w:p w:rsidR="005F1F37" w:rsidRPr="00EB28BE" w:rsidRDefault="005F1F37" w:rsidP="005F1F37">
      <w:pPr>
        <w:pStyle w:val="ad"/>
        <w:rPr>
          <w:rFonts w:hAnsi="宋体" w:cs="宋体" w:hint="eastAsia"/>
        </w:rPr>
      </w:pPr>
      <w:r w:rsidRPr="00EB28BE">
        <w:rPr>
          <w:rFonts w:hAnsi="宋体" w:cs="宋体" w:hint="eastAsia"/>
        </w:rPr>
        <w:t xml:space="preserve">                     for (k=s[p],j=0;j&lt;n&amp;&amp;match1[i]&lt;0;j++)</w:t>
      </w:r>
    </w:p>
    <w:p w:rsidR="005F1F37" w:rsidRPr="00EB28BE" w:rsidRDefault="005F1F37" w:rsidP="005F1F37">
      <w:pPr>
        <w:pStyle w:val="ad"/>
        <w:rPr>
          <w:rFonts w:hAnsi="宋体" w:cs="宋体" w:hint="eastAsia"/>
        </w:rPr>
      </w:pPr>
      <w:r w:rsidRPr="00EB28BE">
        <w:rPr>
          <w:rFonts w:hAnsi="宋体" w:cs="宋体" w:hint="eastAsia"/>
        </w:rPr>
        <w:t xml:space="preserve">                            if (l1[k]+l2[j]==mat[k][j]&amp;&amp;t[j]&lt;0){</w:t>
      </w:r>
    </w:p>
    <w:p w:rsidR="005F1F37" w:rsidRPr="00EB28BE" w:rsidRDefault="005F1F37" w:rsidP="005F1F37">
      <w:pPr>
        <w:pStyle w:val="ad"/>
        <w:rPr>
          <w:rFonts w:hAnsi="宋体" w:cs="宋体" w:hint="eastAsia"/>
        </w:rPr>
      </w:pPr>
      <w:r w:rsidRPr="00EB28BE">
        <w:rPr>
          <w:rFonts w:hAnsi="宋体" w:cs="宋体" w:hint="eastAsia"/>
        </w:rPr>
        <w:t xml:space="preserve">                                   s[++q]=match2[j],t[j]=k;</w:t>
      </w:r>
    </w:p>
    <w:p w:rsidR="005F1F37" w:rsidRPr="00EB28BE" w:rsidRDefault="005F1F37" w:rsidP="005F1F37">
      <w:pPr>
        <w:pStyle w:val="ad"/>
        <w:rPr>
          <w:rFonts w:hAnsi="宋体" w:cs="宋体" w:hint="eastAsia"/>
        </w:rPr>
      </w:pPr>
      <w:r w:rsidRPr="00EB28BE">
        <w:rPr>
          <w:rFonts w:hAnsi="宋体" w:cs="宋体" w:hint="eastAsia"/>
        </w:rPr>
        <w:t xml:space="preserve">                                   if (s[q]&lt;0)</w:t>
      </w:r>
    </w:p>
    <w:p w:rsidR="005F1F37" w:rsidRPr="00EB28BE" w:rsidRDefault="005F1F37" w:rsidP="005F1F37">
      <w:pPr>
        <w:pStyle w:val="ad"/>
        <w:rPr>
          <w:rFonts w:hAnsi="宋体" w:cs="宋体" w:hint="eastAsia"/>
        </w:rPr>
      </w:pPr>
      <w:r w:rsidRPr="00EB28BE">
        <w:rPr>
          <w:rFonts w:hAnsi="宋体" w:cs="宋体" w:hint="eastAsia"/>
        </w:rPr>
        <w:t xml:space="preserve">                                          for (p=j;p&gt;=0;j=p)</w:t>
      </w:r>
    </w:p>
    <w:p w:rsidR="005F1F37" w:rsidRPr="00EB28BE" w:rsidRDefault="005F1F37" w:rsidP="005F1F37">
      <w:pPr>
        <w:pStyle w:val="ad"/>
        <w:rPr>
          <w:rFonts w:hAnsi="宋体" w:cs="宋体" w:hint="eastAsia"/>
        </w:rPr>
      </w:pPr>
      <w:r w:rsidRPr="00EB28BE">
        <w:rPr>
          <w:rFonts w:hAnsi="宋体" w:cs="宋体" w:hint="eastAsia"/>
        </w:rPr>
        <w:t xml:space="preserve">                                       match2[j]=k=t[j],p=match1[k],match1[k]=j;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if (match1[i]&lt;0){</w:t>
      </w:r>
    </w:p>
    <w:p w:rsidR="005F1F37" w:rsidRPr="00EB28BE" w:rsidRDefault="005F1F37" w:rsidP="005F1F37">
      <w:pPr>
        <w:pStyle w:val="ad"/>
        <w:rPr>
          <w:rFonts w:hAnsi="宋体" w:cs="宋体" w:hint="eastAsia"/>
        </w:rPr>
      </w:pPr>
      <w:r w:rsidRPr="00EB28BE">
        <w:rPr>
          <w:rFonts w:hAnsi="宋体" w:cs="宋体" w:hint="eastAsia"/>
        </w:rPr>
        <w:t xml:space="preserve">                     for (i--,p=inf,k=0;k&lt;=q;k++)</w:t>
      </w:r>
    </w:p>
    <w:p w:rsidR="005F1F37" w:rsidRPr="00EB28BE" w:rsidRDefault="005F1F37" w:rsidP="005F1F37">
      <w:pPr>
        <w:pStyle w:val="ad"/>
        <w:rPr>
          <w:rFonts w:hAnsi="宋体" w:cs="宋体" w:hint="eastAsia"/>
        </w:rPr>
      </w:pPr>
      <w:r w:rsidRPr="00EB28BE">
        <w:rPr>
          <w:rFonts w:hAnsi="宋体" w:cs="宋体" w:hint="eastAsia"/>
        </w:rPr>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if (t[j]&lt;0&amp;&amp;l1[s[k]]+l2[j]-mat[s[k]][j]&lt;p)</w:t>
      </w:r>
    </w:p>
    <w:p w:rsidR="005F1F37" w:rsidRPr="00EB28BE" w:rsidRDefault="005F1F37" w:rsidP="005F1F37">
      <w:pPr>
        <w:pStyle w:val="ad"/>
        <w:rPr>
          <w:rFonts w:hAnsi="宋体" w:cs="宋体" w:hint="eastAsia"/>
        </w:rPr>
      </w:pPr>
      <w:r w:rsidRPr="00EB28BE">
        <w:rPr>
          <w:rFonts w:hAnsi="宋体" w:cs="宋体" w:hint="eastAsia"/>
        </w:rPr>
        <w:t xml:space="preserve">                                          p=l1[s[k]]+l2[j]-mat[s[k]][j];</w:t>
      </w:r>
    </w:p>
    <w:p w:rsidR="005F1F37" w:rsidRPr="00EB28BE" w:rsidRDefault="005F1F37" w:rsidP="005F1F37">
      <w:pPr>
        <w:pStyle w:val="ad"/>
        <w:rPr>
          <w:rFonts w:hAnsi="宋体" w:cs="宋体" w:hint="eastAsia"/>
        </w:rPr>
      </w:pPr>
      <w:r w:rsidRPr="00EB28BE">
        <w:rPr>
          <w:rFonts w:hAnsi="宋体" w:cs="宋体" w:hint="eastAsia"/>
        </w:rPr>
        <w:t xml:space="preserve">                     for (j=0;j&lt;n;l2[j]+=t[j]&lt;0?0:p,j++);</w:t>
      </w:r>
    </w:p>
    <w:p w:rsidR="005F1F37" w:rsidRPr="00EB28BE" w:rsidRDefault="005F1F37" w:rsidP="005F1F37">
      <w:pPr>
        <w:pStyle w:val="ad"/>
        <w:rPr>
          <w:rFonts w:hAnsi="宋体" w:cs="宋体" w:hint="eastAsia"/>
        </w:rPr>
      </w:pPr>
      <w:r w:rsidRPr="00EB28BE">
        <w:rPr>
          <w:rFonts w:hAnsi="宋体" w:cs="宋体" w:hint="eastAsia"/>
        </w:rPr>
        <w:t xml:space="preserve">                     for (k=0;k&lt;=q;l1[s[k++]]-=p);</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lastRenderedPageBreak/>
        <w:t xml:space="preserve">       for (i=0;i&lt;m;i++)</w:t>
      </w:r>
    </w:p>
    <w:p w:rsidR="005F1F37" w:rsidRPr="00EB28BE" w:rsidRDefault="005F1F37" w:rsidP="005F1F37">
      <w:pPr>
        <w:pStyle w:val="ad"/>
        <w:rPr>
          <w:rFonts w:hAnsi="宋体" w:cs="宋体" w:hint="eastAsia"/>
        </w:rPr>
      </w:pPr>
      <w:r w:rsidRPr="00EB28BE">
        <w:rPr>
          <w:rFonts w:hAnsi="宋体" w:cs="宋体" w:hint="eastAsia"/>
        </w:rPr>
        <w:t xml:space="preserve">              ret+=mat[i][match1[i]];</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8.5 一般图匹配(邻接表)</w:t>
      </w:r>
    </w:p>
    <w:p w:rsidR="005F1F37" w:rsidRPr="00EB28BE" w:rsidRDefault="005F1F37" w:rsidP="005F1F37">
      <w:pPr>
        <w:pStyle w:val="ad"/>
        <w:rPr>
          <w:rFonts w:hAnsi="宋体" w:cs="宋体" w:hint="eastAsia"/>
        </w:rPr>
      </w:pPr>
      <w:r w:rsidRPr="00EB28BE">
        <w:rPr>
          <w:rFonts w:hAnsi="宋体" w:cs="宋体" w:hint="eastAsia"/>
        </w:rPr>
        <w:t>//一般图最大匹配,邻接表形式,复杂度O(n*e)</w:t>
      </w:r>
    </w:p>
    <w:p w:rsidR="005F1F37" w:rsidRPr="00EB28BE" w:rsidRDefault="005F1F37" w:rsidP="005F1F37">
      <w:pPr>
        <w:pStyle w:val="ad"/>
        <w:rPr>
          <w:rFonts w:hAnsi="宋体" w:cs="宋体" w:hint="eastAsia"/>
        </w:rPr>
      </w:pPr>
      <w:r w:rsidRPr="00EB28BE">
        <w:rPr>
          <w:rFonts w:hAnsi="宋体" w:cs="宋体" w:hint="eastAsia"/>
        </w:rPr>
        <w:t>//返回匹配顶点对数,match返回匹配,未匹配顶点match值为-1</w:t>
      </w:r>
    </w:p>
    <w:p w:rsidR="005F1F37" w:rsidRPr="00EB28BE" w:rsidRDefault="005F1F37" w:rsidP="005F1F37">
      <w:pPr>
        <w:pStyle w:val="ad"/>
        <w:rPr>
          <w:rFonts w:hAnsi="宋体" w:cs="宋体" w:hint="eastAsia"/>
        </w:rPr>
      </w:pPr>
      <w:r w:rsidRPr="00EB28BE">
        <w:rPr>
          <w:rFonts w:hAnsi="宋体" w:cs="宋体" w:hint="eastAsia"/>
        </w:rPr>
        <w:t>//传入图的顶点数n和邻接表list</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struct edge_t{</w:t>
      </w:r>
    </w:p>
    <w:p w:rsidR="005F1F37" w:rsidRPr="00EB28BE" w:rsidRDefault="005F1F37" w:rsidP="005F1F37">
      <w:pPr>
        <w:pStyle w:val="ad"/>
        <w:rPr>
          <w:rFonts w:hAnsi="宋体" w:cs="宋体" w:hint="eastAsia"/>
        </w:rPr>
      </w:pPr>
      <w:r w:rsidRPr="00EB28BE">
        <w:rPr>
          <w:rFonts w:hAnsi="宋体" w:cs="宋体" w:hint="eastAsia"/>
        </w:rPr>
        <w:t xml:space="preserve">      int from,to;</w:t>
      </w:r>
    </w:p>
    <w:p w:rsidR="005F1F37" w:rsidRPr="00EB28BE" w:rsidRDefault="005F1F37" w:rsidP="005F1F37">
      <w:pPr>
        <w:pStyle w:val="ad"/>
        <w:rPr>
          <w:rFonts w:hAnsi="宋体" w:cs="宋体" w:hint="eastAsia"/>
        </w:rPr>
      </w:pPr>
      <w:r w:rsidRPr="00EB28BE">
        <w:rPr>
          <w:rFonts w:hAnsi="宋体" w:cs="宋体" w:hint="eastAsia"/>
        </w:rPr>
        <w:t xml:space="preserve">       edge_t* next;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aug(int n,edge_t* list[],int* match,int* v,int now){</w:t>
      </w:r>
    </w:p>
    <w:p w:rsidR="005F1F37" w:rsidRPr="00EB28BE" w:rsidRDefault="005F1F37" w:rsidP="005F1F37">
      <w:pPr>
        <w:pStyle w:val="ad"/>
        <w:rPr>
          <w:rFonts w:hAnsi="宋体" w:cs="宋体" w:hint="eastAsia"/>
        </w:rPr>
      </w:pPr>
      <w:r w:rsidRPr="00EB28BE">
        <w:rPr>
          <w:rFonts w:hAnsi="宋体" w:cs="宋体" w:hint="eastAsia"/>
        </w:rPr>
        <w:t xml:space="preserve">       int t,ret=0;edge_t* e;</w:t>
      </w:r>
    </w:p>
    <w:p w:rsidR="005F1F37" w:rsidRPr="00EB28BE" w:rsidRDefault="005F1F37" w:rsidP="005F1F37">
      <w:pPr>
        <w:pStyle w:val="ad"/>
        <w:rPr>
          <w:rFonts w:hAnsi="宋体" w:cs="宋体" w:hint="eastAsia"/>
        </w:rPr>
      </w:pPr>
      <w:r w:rsidRPr="00EB28BE">
        <w:rPr>
          <w:rFonts w:hAnsi="宋体" w:cs="宋体" w:hint="eastAsia"/>
        </w:rPr>
        <w:t xml:space="preserve">       v[now]=1;</w:t>
      </w:r>
    </w:p>
    <w:p w:rsidR="005F1F37" w:rsidRPr="00EB28BE" w:rsidRDefault="005F1F37" w:rsidP="005F1F37">
      <w:pPr>
        <w:pStyle w:val="ad"/>
        <w:rPr>
          <w:rFonts w:hAnsi="宋体" w:cs="宋体" w:hint="eastAsia"/>
        </w:rPr>
      </w:pPr>
      <w:r w:rsidRPr="00EB28BE">
        <w:rPr>
          <w:rFonts w:hAnsi="宋体" w:cs="宋体" w:hint="eastAsia"/>
        </w:rPr>
        <w:t xml:space="preserve">       for (e=list[now];e;e=e-&gt;next)</w:t>
      </w:r>
    </w:p>
    <w:p w:rsidR="005F1F37" w:rsidRPr="00EB28BE" w:rsidRDefault="005F1F37" w:rsidP="005F1F37">
      <w:pPr>
        <w:pStyle w:val="ad"/>
        <w:rPr>
          <w:rFonts w:hAnsi="宋体" w:cs="宋体" w:hint="eastAsia"/>
        </w:rPr>
      </w:pPr>
      <w:r w:rsidRPr="00EB28BE">
        <w:rPr>
          <w:rFonts w:hAnsi="宋体" w:cs="宋体" w:hint="eastAsia"/>
        </w:rPr>
        <w:t xml:space="preserve">              if (!v[t=e-&gt;to]){</w:t>
      </w:r>
    </w:p>
    <w:p w:rsidR="005F1F37" w:rsidRPr="00EB28BE" w:rsidRDefault="005F1F37" w:rsidP="005F1F37">
      <w:pPr>
        <w:pStyle w:val="ad"/>
        <w:rPr>
          <w:rFonts w:hAnsi="宋体" w:cs="宋体" w:hint="eastAsia"/>
        </w:rPr>
      </w:pPr>
      <w:r w:rsidRPr="00EB28BE">
        <w:rPr>
          <w:rFonts w:hAnsi="宋体" w:cs="宋体" w:hint="eastAsia"/>
        </w:rPr>
        <w:t xml:space="preserve">                     if (match[t]&lt;0)</w:t>
      </w:r>
    </w:p>
    <w:p w:rsidR="005F1F37" w:rsidRPr="00EB28BE" w:rsidRDefault="005F1F37" w:rsidP="005F1F37">
      <w:pPr>
        <w:pStyle w:val="ad"/>
        <w:rPr>
          <w:rFonts w:hAnsi="宋体" w:cs="宋体" w:hint="eastAsia"/>
        </w:rPr>
      </w:pPr>
      <w:r w:rsidRPr="00EB28BE">
        <w:rPr>
          <w:rFonts w:hAnsi="宋体" w:cs="宋体" w:hint="eastAsia"/>
        </w:rPr>
        <w:t xml:space="preserve">                            match[now]=t,match[t]=now,ret=1;</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v[t]=1;</w:t>
      </w:r>
    </w:p>
    <w:p w:rsidR="005F1F37" w:rsidRPr="00EB28BE" w:rsidRDefault="005F1F37" w:rsidP="005F1F37">
      <w:pPr>
        <w:pStyle w:val="ad"/>
        <w:rPr>
          <w:rFonts w:hAnsi="宋体" w:cs="宋体" w:hint="eastAsia"/>
        </w:rPr>
      </w:pPr>
      <w:r w:rsidRPr="00EB28BE">
        <w:rPr>
          <w:rFonts w:hAnsi="宋体" w:cs="宋体" w:hint="eastAsia"/>
        </w:rPr>
        <w:t xml:space="preserve">                            if (aug(n,list,match,v,match[t]))</w:t>
      </w:r>
    </w:p>
    <w:p w:rsidR="005F1F37" w:rsidRPr="00EB28BE" w:rsidRDefault="005F1F37" w:rsidP="005F1F37">
      <w:pPr>
        <w:pStyle w:val="ad"/>
        <w:rPr>
          <w:rFonts w:hAnsi="宋体" w:cs="宋体" w:hint="eastAsia"/>
        </w:rPr>
      </w:pPr>
      <w:r w:rsidRPr="00EB28BE">
        <w:rPr>
          <w:rFonts w:hAnsi="宋体" w:cs="宋体" w:hint="eastAsia"/>
        </w:rPr>
        <w:t xml:space="preserve">                                   match[now]=t,match[t]=now,ret=1;</w:t>
      </w:r>
    </w:p>
    <w:p w:rsidR="005F1F37" w:rsidRPr="00EB28BE" w:rsidRDefault="005F1F37" w:rsidP="005F1F37">
      <w:pPr>
        <w:pStyle w:val="ad"/>
        <w:rPr>
          <w:rFonts w:hAnsi="宋体" w:cs="宋体" w:hint="eastAsia"/>
        </w:rPr>
      </w:pPr>
      <w:r w:rsidRPr="00EB28BE">
        <w:rPr>
          <w:rFonts w:hAnsi="宋体" w:cs="宋体" w:hint="eastAsia"/>
        </w:rPr>
        <w:t xml:space="preserve">                           v[t]=0;</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if (ret)</w:t>
      </w:r>
    </w:p>
    <w:p w:rsidR="005F1F37" w:rsidRPr="00EB28BE" w:rsidRDefault="005F1F37" w:rsidP="005F1F37">
      <w:pPr>
        <w:pStyle w:val="ad"/>
        <w:rPr>
          <w:rFonts w:hAnsi="宋体" w:cs="宋体" w:hint="eastAsia"/>
        </w:rPr>
      </w:pPr>
      <w:r w:rsidRPr="00EB28BE">
        <w:rPr>
          <w:rFonts w:hAnsi="宋体" w:cs="宋体" w:hint="eastAsia"/>
        </w:rPr>
        <w:t xml:space="preserve">                            break;</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v[now]=0;</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int graph_match(int n,edge_t* list[],int* match){</w:t>
      </w:r>
    </w:p>
    <w:p w:rsidR="005F1F37" w:rsidRPr="00EB28BE" w:rsidRDefault="005F1F37" w:rsidP="005F1F37">
      <w:pPr>
        <w:pStyle w:val="ad"/>
        <w:rPr>
          <w:rFonts w:hAnsi="宋体" w:cs="宋体" w:hint="eastAsia"/>
        </w:rPr>
      </w:pPr>
      <w:r w:rsidRPr="00EB28BE">
        <w:rPr>
          <w:rFonts w:hAnsi="宋体" w:cs="宋体" w:hint="eastAsia"/>
        </w:rPr>
        <w:t xml:space="preserve">       int v[MAXN],i,j;</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v[i]=0,match[i]=-1;</w:t>
      </w:r>
    </w:p>
    <w:p w:rsidR="005F1F37" w:rsidRPr="00EB28BE" w:rsidRDefault="005F1F37" w:rsidP="005F1F37">
      <w:pPr>
        <w:pStyle w:val="ad"/>
        <w:rPr>
          <w:rFonts w:hAnsi="宋体" w:cs="宋体" w:hint="eastAsia"/>
        </w:rPr>
      </w:pPr>
      <w:r w:rsidRPr="00EB28BE">
        <w:rPr>
          <w:rFonts w:hAnsi="宋体" w:cs="宋体" w:hint="eastAsia"/>
        </w:rPr>
        <w:t xml:space="preserve">       for (i=0,j=n;i&lt;n&amp;&amp;j&gt;=2;)</w:t>
      </w:r>
    </w:p>
    <w:p w:rsidR="005F1F37" w:rsidRPr="00EB28BE" w:rsidRDefault="005F1F37" w:rsidP="005F1F37">
      <w:pPr>
        <w:pStyle w:val="ad"/>
        <w:rPr>
          <w:rFonts w:hAnsi="宋体" w:cs="宋体" w:hint="eastAsia"/>
        </w:rPr>
      </w:pPr>
      <w:r w:rsidRPr="00EB28BE">
        <w:rPr>
          <w:rFonts w:hAnsi="宋体" w:cs="宋体" w:hint="eastAsia"/>
        </w:rPr>
        <w:t xml:space="preserve">              if (match[i]&lt;0&amp;&amp;aug(n,list,match,v,i))</w:t>
      </w:r>
    </w:p>
    <w:p w:rsidR="005F1F37" w:rsidRPr="00EB28BE" w:rsidRDefault="005F1F37" w:rsidP="005F1F37">
      <w:pPr>
        <w:pStyle w:val="ad"/>
        <w:rPr>
          <w:rFonts w:hAnsi="宋体" w:cs="宋体" w:hint="eastAsia"/>
        </w:rPr>
      </w:pPr>
      <w:r w:rsidRPr="00EB28BE">
        <w:rPr>
          <w:rFonts w:hAnsi="宋体" w:cs="宋体" w:hint="eastAsia"/>
        </w:rPr>
        <w:t xml:space="preserve">                     i=0,j-=2;</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i++;</w:t>
      </w:r>
    </w:p>
    <w:p w:rsidR="005F1F37" w:rsidRPr="00EB28BE" w:rsidRDefault="005F1F37" w:rsidP="005F1F37">
      <w:pPr>
        <w:pStyle w:val="ad"/>
        <w:rPr>
          <w:rFonts w:hAnsi="宋体" w:cs="宋体" w:hint="eastAsia"/>
        </w:rPr>
      </w:pPr>
      <w:r w:rsidRPr="00EB28BE">
        <w:rPr>
          <w:rFonts w:hAnsi="宋体" w:cs="宋体" w:hint="eastAsia"/>
        </w:rPr>
        <w:t xml:space="preserve">       for (i=j=0;i&lt;n;i++)</w:t>
      </w:r>
    </w:p>
    <w:p w:rsidR="005F1F37" w:rsidRPr="00EB28BE" w:rsidRDefault="005F1F37" w:rsidP="005F1F37">
      <w:pPr>
        <w:pStyle w:val="ad"/>
        <w:rPr>
          <w:rFonts w:hAnsi="宋体" w:cs="宋体" w:hint="eastAsia"/>
        </w:rPr>
      </w:pPr>
      <w:r w:rsidRPr="00EB28BE">
        <w:rPr>
          <w:rFonts w:hAnsi="宋体" w:cs="宋体" w:hint="eastAsia"/>
        </w:rPr>
        <w:lastRenderedPageBreak/>
        <w:t xml:space="preserve">              j+=(match[i]&gt;=0);</w:t>
      </w:r>
    </w:p>
    <w:p w:rsidR="005F1F37" w:rsidRPr="00EB28BE" w:rsidRDefault="005F1F37" w:rsidP="005F1F37">
      <w:pPr>
        <w:pStyle w:val="ad"/>
        <w:rPr>
          <w:rFonts w:hAnsi="宋体" w:cs="宋体" w:hint="eastAsia"/>
        </w:rPr>
      </w:pPr>
      <w:r w:rsidRPr="00EB28BE">
        <w:rPr>
          <w:rFonts w:hAnsi="宋体" w:cs="宋体" w:hint="eastAsia"/>
        </w:rPr>
        <w:t xml:space="preserve">       return j/2;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8.6 一般图匹配(邻接阵)</w:t>
      </w:r>
    </w:p>
    <w:p w:rsidR="005F1F37" w:rsidRPr="00EB28BE" w:rsidRDefault="005F1F37" w:rsidP="005F1F37">
      <w:pPr>
        <w:pStyle w:val="ad"/>
        <w:rPr>
          <w:rFonts w:hAnsi="宋体" w:cs="宋体" w:hint="eastAsia"/>
        </w:rPr>
      </w:pPr>
      <w:r w:rsidRPr="00EB28BE">
        <w:rPr>
          <w:rFonts w:hAnsi="宋体" w:cs="宋体" w:hint="eastAsia"/>
        </w:rPr>
        <w:t>//一般图最大匹配,邻接阵形式,复杂度O(n^3)</w:t>
      </w:r>
    </w:p>
    <w:p w:rsidR="005F1F37" w:rsidRPr="00EB28BE" w:rsidRDefault="005F1F37" w:rsidP="005F1F37">
      <w:pPr>
        <w:pStyle w:val="ad"/>
        <w:rPr>
          <w:rFonts w:hAnsi="宋体" w:cs="宋体" w:hint="eastAsia"/>
        </w:rPr>
      </w:pPr>
      <w:r w:rsidRPr="00EB28BE">
        <w:rPr>
          <w:rFonts w:hAnsi="宋体" w:cs="宋体" w:hint="eastAsia"/>
        </w:rPr>
        <w:t>//返回匹配顶点对数,match返回匹配,未匹配顶点match值为-1</w:t>
      </w:r>
    </w:p>
    <w:p w:rsidR="005F1F37" w:rsidRPr="00EB28BE" w:rsidRDefault="005F1F37" w:rsidP="005F1F37">
      <w:pPr>
        <w:pStyle w:val="ad"/>
        <w:rPr>
          <w:rFonts w:hAnsi="宋体" w:cs="宋体" w:hint="eastAsia"/>
        </w:rPr>
      </w:pPr>
      <w:r w:rsidRPr="00EB28BE">
        <w:rPr>
          <w:rFonts w:hAnsi="宋体" w:cs="宋体" w:hint="eastAsia"/>
        </w:rPr>
        <w:t>//传入图的顶点数n和邻接阵mat</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int aug(int n,int mat[][MAXN],int* match,int* v,int now){</w:t>
      </w:r>
    </w:p>
    <w:p w:rsidR="005F1F37" w:rsidRPr="00EB28BE" w:rsidRDefault="005F1F37" w:rsidP="005F1F37">
      <w:pPr>
        <w:pStyle w:val="ad"/>
        <w:rPr>
          <w:rFonts w:hAnsi="宋体" w:cs="宋体" w:hint="eastAsia"/>
        </w:rPr>
      </w:pPr>
      <w:r w:rsidRPr="00EB28BE">
        <w:rPr>
          <w:rFonts w:hAnsi="宋体" w:cs="宋体" w:hint="eastAsia"/>
        </w:rPr>
        <w:t xml:space="preserve">       int i,ret=0;</w:t>
      </w:r>
    </w:p>
    <w:p w:rsidR="005F1F37" w:rsidRPr="00EB28BE" w:rsidRDefault="005F1F37" w:rsidP="005F1F37">
      <w:pPr>
        <w:pStyle w:val="ad"/>
        <w:rPr>
          <w:rFonts w:hAnsi="宋体" w:cs="宋体" w:hint="eastAsia"/>
        </w:rPr>
      </w:pPr>
      <w:r w:rsidRPr="00EB28BE">
        <w:rPr>
          <w:rFonts w:hAnsi="宋体" w:cs="宋体" w:hint="eastAsia"/>
        </w:rPr>
        <w:t xml:space="preserve">       v[now]=1;</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if (!v[i]&amp;&amp;mat[now][i]){</w:t>
      </w:r>
    </w:p>
    <w:p w:rsidR="005F1F37" w:rsidRPr="00EB28BE" w:rsidRDefault="005F1F37" w:rsidP="005F1F37">
      <w:pPr>
        <w:pStyle w:val="ad"/>
        <w:rPr>
          <w:rFonts w:hAnsi="宋体" w:cs="宋体" w:hint="eastAsia"/>
        </w:rPr>
      </w:pPr>
      <w:r w:rsidRPr="00EB28BE">
        <w:rPr>
          <w:rFonts w:hAnsi="宋体" w:cs="宋体" w:hint="eastAsia"/>
        </w:rPr>
        <w:t xml:space="preserve">                     if (match[i]&lt;0)</w:t>
      </w:r>
    </w:p>
    <w:p w:rsidR="005F1F37" w:rsidRPr="00EB28BE" w:rsidRDefault="005F1F37" w:rsidP="005F1F37">
      <w:pPr>
        <w:pStyle w:val="ad"/>
        <w:rPr>
          <w:rFonts w:hAnsi="宋体" w:cs="宋体" w:hint="eastAsia"/>
        </w:rPr>
      </w:pPr>
      <w:r w:rsidRPr="00EB28BE">
        <w:rPr>
          <w:rFonts w:hAnsi="宋体" w:cs="宋体" w:hint="eastAsia"/>
        </w:rPr>
        <w:t xml:space="preserve">                            match[now]=i,match[i]=now,ret=1;</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v[i]=1;</w:t>
      </w:r>
    </w:p>
    <w:p w:rsidR="005F1F37" w:rsidRPr="00EB28BE" w:rsidRDefault="005F1F37" w:rsidP="005F1F37">
      <w:pPr>
        <w:pStyle w:val="ad"/>
        <w:rPr>
          <w:rFonts w:hAnsi="宋体" w:cs="宋体" w:hint="eastAsia"/>
        </w:rPr>
      </w:pPr>
      <w:r w:rsidRPr="00EB28BE">
        <w:rPr>
          <w:rFonts w:hAnsi="宋体" w:cs="宋体" w:hint="eastAsia"/>
        </w:rPr>
        <w:t xml:space="preserve">                            if (aug(n,mat,match,v,match[i]))</w:t>
      </w:r>
    </w:p>
    <w:p w:rsidR="005F1F37" w:rsidRPr="00EB28BE" w:rsidRDefault="005F1F37" w:rsidP="005F1F37">
      <w:pPr>
        <w:pStyle w:val="ad"/>
        <w:rPr>
          <w:rFonts w:hAnsi="宋体" w:cs="宋体" w:hint="eastAsia"/>
        </w:rPr>
      </w:pPr>
      <w:r w:rsidRPr="00EB28BE">
        <w:rPr>
          <w:rFonts w:hAnsi="宋体" w:cs="宋体" w:hint="eastAsia"/>
        </w:rPr>
        <w:t xml:space="preserve">                                   match[now]=i,match[i]=now,ret=1;</w:t>
      </w:r>
    </w:p>
    <w:p w:rsidR="005F1F37" w:rsidRPr="00EB28BE" w:rsidRDefault="005F1F37" w:rsidP="005F1F37">
      <w:pPr>
        <w:pStyle w:val="ad"/>
        <w:rPr>
          <w:rFonts w:hAnsi="宋体" w:cs="宋体" w:hint="eastAsia"/>
        </w:rPr>
      </w:pPr>
      <w:r w:rsidRPr="00EB28BE">
        <w:rPr>
          <w:rFonts w:hAnsi="宋体" w:cs="宋体" w:hint="eastAsia"/>
        </w:rPr>
        <w:t xml:space="preserve">                            v[i]=0;</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if (ret)</w:t>
      </w:r>
    </w:p>
    <w:p w:rsidR="005F1F37" w:rsidRPr="00EB28BE" w:rsidRDefault="005F1F37" w:rsidP="005F1F37">
      <w:pPr>
        <w:pStyle w:val="ad"/>
        <w:rPr>
          <w:rFonts w:hAnsi="宋体" w:cs="宋体" w:hint="eastAsia"/>
        </w:rPr>
      </w:pPr>
      <w:r w:rsidRPr="00EB28BE">
        <w:rPr>
          <w:rFonts w:hAnsi="宋体" w:cs="宋体" w:hint="eastAsia"/>
        </w:rPr>
        <w:t xml:space="preserve">                            break;</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v[now]=0;</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int graph_match(int n,int mat[][MAXN],int* match){</w:t>
      </w:r>
    </w:p>
    <w:p w:rsidR="005F1F37" w:rsidRPr="00EB28BE" w:rsidRDefault="005F1F37" w:rsidP="005F1F37">
      <w:pPr>
        <w:pStyle w:val="ad"/>
        <w:rPr>
          <w:rFonts w:hAnsi="宋体" w:cs="宋体" w:hint="eastAsia"/>
        </w:rPr>
      </w:pPr>
      <w:r w:rsidRPr="00EB28BE">
        <w:rPr>
          <w:rFonts w:hAnsi="宋体" w:cs="宋体" w:hint="eastAsia"/>
        </w:rPr>
        <w:t xml:space="preserve">       int v[MAXN],i,j;</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v[i]=0,match[i]=-1;</w:t>
      </w:r>
    </w:p>
    <w:p w:rsidR="005F1F37" w:rsidRPr="00EB28BE" w:rsidRDefault="005F1F37" w:rsidP="005F1F37">
      <w:pPr>
        <w:pStyle w:val="ad"/>
        <w:rPr>
          <w:rFonts w:hAnsi="宋体" w:cs="宋体" w:hint="eastAsia"/>
        </w:rPr>
      </w:pPr>
      <w:r w:rsidRPr="00EB28BE">
        <w:rPr>
          <w:rFonts w:hAnsi="宋体" w:cs="宋体" w:hint="eastAsia"/>
        </w:rPr>
        <w:t xml:space="preserve">       for (i=0,j=n;i&lt;n&amp;&amp;j&gt;=2;)</w:t>
      </w:r>
    </w:p>
    <w:p w:rsidR="005F1F37" w:rsidRPr="00EB28BE" w:rsidRDefault="005F1F37" w:rsidP="005F1F37">
      <w:pPr>
        <w:pStyle w:val="ad"/>
        <w:rPr>
          <w:rFonts w:hAnsi="宋体" w:cs="宋体" w:hint="eastAsia"/>
        </w:rPr>
      </w:pPr>
      <w:r w:rsidRPr="00EB28BE">
        <w:rPr>
          <w:rFonts w:hAnsi="宋体" w:cs="宋体" w:hint="eastAsia"/>
        </w:rPr>
        <w:t xml:space="preserve">              if (match[i]&lt;0&amp;&amp;aug(n,mat,match,v,i))</w:t>
      </w:r>
    </w:p>
    <w:p w:rsidR="005F1F37" w:rsidRPr="00EB28BE" w:rsidRDefault="005F1F37" w:rsidP="005F1F37">
      <w:pPr>
        <w:pStyle w:val="ad"/>
        <w:rPr>
          <w:rFonts w:hAnsi="宋体" w:cs="宋体" w:hint="eastAsia"/>
        </w:rPr>
      </w:pPr>
      <w:r w:rsidRPr="00EB28BE">
        <w:rPr>
          <w:rFonts w:hAnsi="宋体" w:cs="宋体" w:hint="eastAsia"/>
        </w:rPr>
        <w:t xml:space="preserve">                     i=0,j-=2;</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i++;</w:t>
      </w:r>
    </w:p>
    <w:p w:rsidR="005F1F37" w:rsidRPr="00EB28BE" w:rsidRDefault="005F1F37" w:rsidP="005F1F37">
      <w:pPr>
        <w:pStyle w:val="ad"/>
        <w:rPr>
          <w:rFonts w:hAnsi="宋体" w:cs="宋体" w:hint="eastAsia"/>
        </w:rPr>
      </w:pPr>
      <w:r w:rsidRPr="00EB28BE">
        <w:rPr>
          <w:rFonts w:hAnsi="宋体" w:cs="宋体" w:hint="eastAsia"/>
        </w:rPr>
        <w:t xml:space="preserve">       for (i=j=0;i&lt;n;i++)</w:t>
      </w:r>
    </w:p>
    <w:p w:rsidR="005F1F37" w:rsidRPr="00EB28BE" w:rsidRDefault="005F1F37" w:rsidP="005F1F37">
      <w:pPr>
        <w:pStyle w:val="ad"/>
        <w:rPr>
          <w:rFonts w:hAnsi="宋体" w:cs="宋体" w:hint="eastAsia"/>
        </w:rPr>
      </w:pPr>
      <w:r w:rsidRPr="00EB28BE">
        <w:rPr>
          <w:rFonts w:hAnsi="宋体" w:cs="宋体" w:hint="eastAsia"/>
        </w:rPr>
        <w:t xml:space="preserve">              j+=(match[i]&gt;=0);</w:t>
      </w:r>
    </w:p>
    <w:p w:rsidR="005F1F37" w:rsidRPr="00EB28BE" w:rsidRDefault="005F1F37" w:rsidP="005F1F37">
      <w:pPr>
        <w:pStyle w:val="ad"/>
        <w:rPr>
          <w:rFonts w:hAnsi="宋体" w:cs="宋体" w:hint="eastAsia"/>
        </w:rPr>
      </w:pPr>
      <w:r w:rsidRPr="00EB28BE">
        <w:rPr>
          <w:rFonts w:hAnsi="宋体" w:cs="宋体" w:hint="eastAsia"/>
        </w:rPr>
        <w:t xml:space="preserve">       return j/2;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8.7 一般图匹配(正向表)</w:t>
      </w:r>
    </w:p>
    <w:p w:rsidR="005F1F37" w:rsidRPr="00EB28BE" w:rsidRDefault="005F1F37" w:rsidP="005F1F37">
      <w:pPr>
        <w:pStyle w:val="ad"/>
        <w:rPr>
          <w:rFonts w:hAnsi="宋体" w:cs="宋体" w:hint="eastAsia"/>
        </w:rPr>
      </w:pPr>
      <w:r w:rsidRPr="00EB28BE">
        <w:rPr>
          <w:rFonts w:hAnsi="宋体" w:cs="宋体" w:hint="eastAsia"/>
        </w:rPr>
        <w:lastRenderedPageBreak/>
        <w:t>//一般图最大匹配,正向表形式,复杂度O(n*e)</w:t>
      </w:r>
    </w:p>
    <w:p w:rsidR="005F1F37" w:rsidRPr="00EB28BE" w:rsidRDefault="005F1F37" w:rsidP="005F1F37">
      <w:pPr>
        <w:pStyle w:val="ad"/>
        <w:rPr>
          <w:rFonts w:hAnsi="宋体" w:cs="宋体" w:hint="eastAsia"/>
        </w:rPr>
      </w:pPr>
      <w:r w:rsidRPr="00EB28BE">
        <w:rPr>
          <w:rFonts w:hAnsi="宋体" w:cs="宋体" w:hint="eastAsia"/>
        </w:rPr>
        <w:t>//返回匹配顶点对数,match返回匹配,未匹配顶点match值为-1</w:t>
      </w:r>
    </w:p>
    <w:p w:rsidR="005F1F37" w:rsidRPr="00EB28BE" w:rsidRDefault="005F1F37" w:rsidP="005F1F37">
      <w:pPr>
        <w:pStyle w:val="ad"/>
        <w:rPr>
          <w:rFonts w:hAnsi="宋体" w:cs="宋体" w:hint="eastAsia"/>
        </w:rPr>
      </w:pPr>
      <w:r w:rsidRPr="00EB28BE">
        <w:rPr>
          <w:rFonts w:hAnsi="宋体" w:cs="宋体" w:hint="eastAsia"/>
        </w:rPr>
        <w:t>//传入图的顶点数n和正向表list,buf</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int aug(int n,int* list,int* buf,int* match,int* v,int now){</w:t>
      </w:r>
    </w:p>
    <w:p w:rsidR="005F1F37" w:rsidRPr="00EB28BE" w:rsidRDefault="005F1F37" w:rsidP="005F1F37">
      <w:pPr>
        <w:pStyle w:val="ad"/>
        <w:rPr>
          <w:rFonts w:hAnsi="宋体" w:cs="宋体" w:hint="eastAsia"/>
        </w:rPr>
      </w:pPr>
      <w:r w:rsidRPr="00EB28BE">
        <w:rPr>
          <w:rFonts w:hAnsi="宋体" w:cs="宋体" w:hint="eastAsia"/>
        </w:rPr>
        <w:t xml:space="preserve">       int i,t,ret=0;</w:t>
      </w:r>
    </w:p>
    <w:p w:rsidR="005F1F37" w:rsidRPr="00EB28BE" w:rsidRDefault="005F1F37" w:rsidP="005F1F37">
      <w:pPr>
        <w:pStyle w:val="ad"/>
        <w:rPr>
          <w:rFonts w:hAnsi="宋体" w:cs="宋体" w:hint="eastAsia"/>
        </w:rPr>
      </w:pPr>
      <w:r w:rsidRPr="00EB28BE">
        <w:rPr>
          <w:rFonts w:hAnsi="宋体" w:cs="宋体" w:hint="eastAsia"/>
        </w:rPr>
        <w:t xml:space="preserve">       v[now]=1;</w:t>
      </w:r>
    </w:p>
    <w:p w:rsidR="005F1F37" w:rsidRPr="00EB28BE" w:rsidRDefault="005F1F37" w:rsidP="005F1F37">
      <w:pPr>
        <w:pStyle w:val="ad"/>
        <w:rPr>
          <w:rFonts w:hAnsi="宋体" w:cs="宋体" w:hint="eastAsia"/>
        </w:rPr>
      </w:pPr>
      <w:r w:rsidRPr="00EB28BE">
        <w:rPr>
          <w:rFonts w:hAnsi="宋体" w:cs="宋体" w:hint="eastAsia"/>
        </w:rPr>
        <w:t xml:space="preserve">       for (i=list[now];i&lt;list[now+1];i++)</w:t>
      </w:r>
    </w:p>
    <w:p w:rsidR="005F1F37" w:rsidRPr="00EB28BE" w:rsidRDefault="005F1F37" w:rsidP="005F1F37">
      <w:pPr>
        <w:pStyle w:val="ad"/>
        <w:rPr>
          <w:rFonts w:hAnsi="宋体" w:cs="宋体" w:hint="eastAsia"/>
        </w:rPr>
      </w:pPr>
      <w:r w:rsidRPr="00EB28BE">
        <w:rPr>
          <w:rFonts w:hAnsi="宋体" w:cs="宋体" w:hint="eastAsia"/>
        </w:rPr>
        <w:t xml:space="preserve">              if (!v[t=buf[i]]){</w:t>
      </w:r>
    </w:p>
    <w:p w:rsidR="005F1F37" w:rsidRPr="00EB28BE" w:rsidRDefault="005F1F37" w:rsidP="005F1F37">
      <w:pPr>
        <w:pStyle w:val="ad"/>
        <w:rPr>
          <w:rFonts w:hAnsi="宋体" w:cs="宋体" w:hint="eastAsia"/>
        </w:rPr>
      </w:pPr>
      <w:r w:rsidRPr="00EB28BE">
        <w:rPr>
          <w:rFonts w:hAnsi="宋体" w:cs="宋体" w:hint="eastAsia"/>
        </w:rPr>
        <w:t xml:space="preserve">                     if (match[t]&lt;0)</w:t>
      </w:r>
    </w:p>
    <w:p w:rsidR="005F1F37" w:rsidRPr="00EB28BE" w:rsidRDefault="005F1F37" w:rsidP="005F1F37">
      <w:pPr>
        <w:pStyle w:val="ad"/>
        <w:rPr>
          <w:rFonts w:hAnsi="宋体" w:cs="宋体" w:hint="eastAsia"/>
        </w:rPr>
      </w:pPr>
      <w:r w:rsidRPr="00EB28BE">
        <w:rPr>
          <w:rFonts w:hAnsi="宋体" w:cs="宋体" w:hint="eastAsia"/>
        </w:rPr>
        <w:t xml:space="preserve">                           match[now]=t,match[t]=now,ret=1;</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v[t]=1;</w:t>
      </w:r>
    </w:p>
    <w:p w:rsidR="005F1F37" w:rsidRPr="00EB28BE" w:rsidRDefault="005F1F37" w:rsidP="005F1F37">
      <w:pPr>
        <w:pStyle w:val="ad"/>
        <w:rPr>
          <w:rFonts w:hAnsi="宋体" w:cs="宋体" w:hint="eastAsia"/>
        </w:rPr>
      </w:pPr>
      <w:r w:rsidRPr="00EB28BE">
        <w:rPr>
          <w:rFonts w:hAnsi="宋体" w:cs="宋体" w:hint="eastAsia"/>
        </w:rPr>
        <w:t xml:space="preserve">                           if (aug(n,list,buf,match,v,match[t]))</w:t>
      </w:r>
    </w:p>
    <w:p w:rsidR="005F1F37" w:rsidRPr="00EB28BE" w:rsidRDefault="005F1F37" w:rsidP="005F1F37">
      <w:pPr>
        <w:pStyle w:val="ad"/>
        <w:rPr>
          <w:rFonts w:hAnsi="宋体" w:cs="宋体" w:hint="eastAsia"/>
        </w:rPr>
      </w:pPr>
      <w:r w:rsidRPr="00EB28BE">
        <w:rPr>
          <w:rFonts w:hAnsi="宋体" w:cs="宋体" w:hint="eastAsia"/>
        </w:rPr>
        <w:t xml:space="preserve">                                   match[now]=t,match[t]=now,ret=1;</w:t>
      </w:r>
    </w:p>
    <w:p w:rsidR="005F1F37" w:rsidRPr="00EB28BE" w:rsidRDefault="005F1F37" w:rsidP="005F1F37">
      <w:pPr>
        <w:pStyle w:val="ad"/>
        <w:rPr>
          <w:rFonts w:hAnsi="宋体" w:cs="宋体" w:hint="eastAsia"/>
        </w:rPr>
      </w:pPr>
      <w:r w:rsidRPr="00EB28BE">
        <w:rPr>
          <w:rFonts w:hAnsi="宋体" w:cs="宋体" w:hint="eastAsia"/>
        </w:rPr>
        <w:t xml:space="preserve">                            v[t]=0;</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if (ret)</w:t>
      </w:r>
    </w:p>
    <w:p w:rsidR="005F1F37" w:rsidRPr="00EB28BE" w:rsidRDefault="005F1F37" w:rsidP="005F1F37">
      <w:pPr>
        <w:pStyle w:val="ad"/>
        <w:rPr>
          <w:rFonts w:hAnsi="宋体" w:cs="宋体" w:hint="eastAsia"/>
        </w:rPr>
      </w:pPr>
      <w:r w:rsidRPr="00EB28BE">
        <w:rPr>
          <w:rFonts w:hAnsi="宋体" w:cs="宋体" w:hint="eastAsia"/>
        </w:rPr>
        <w:t xml:space="preserve">                            break;</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v[now]=0;</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graph_match(int n,int* list,int* buf,int* match){</w:t>
      </w:r>
    </w:p>
    <w:p w:rsidR="005F1F37" w:rsidRPr="00EB28BE" w:rsidRDefault="005F1F37" w:rsidP="005F1F37">
      <w:pPr>
        <w:pStyle w:val="ad"/>
        <w:rPr>
          <w:rFonts w:hAnsi="宋体" w:cs="宋体" w:hint="eastAsia"/>
        </w:rPr>
      </w:pPr>
      <w:r w:rsidRPr="00EB28BE">
        <w:rPr>
          <w:rFonts w:hAnsi="宋体" w:cs="宋体" w:hint="eastAsia"/>
        </w:rPr>
        <w:t xml:space="preserve">       int v[MAXN],i,j;</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v[i]=0,match[i]=-1;</w:t>
      </w:r>
    </w:p>
    <w:p w:rsidR="005F1F37" w:rsidRPr="00EB28BE" w:rsidRDefault="005F1F37" w:rsidP="005F1F37">
      <w:pPr>
        <w:pStyle w:val="ad"/>
        <w:rPr>
          <w:rFonts w:hAnsi="宋体" w:cs="宋体" w:hint="eastAsia"/>
        </w:rPr>
      </w:pPr>
      <w:r w:rsidRPr="00EB28BE">
        <w:rPr>
          <w:rFonts w:hAnsi="宋体" w:cs="宋体" w:hint="eastAsia"/>
        </w:rPr>
        <w:t xml:space="preserve">       for (i=0,j=n;i&lt;n&amp;&amp;j&gt;=2;)</w:t>
      </w:r>
    </w:p>
    <w:p w:rsidR="005F1F37" w:rsidRPr="00EB28BE" w:rsidRDefault="005F1F37" w:rsidP="005F1F37">
      <w:pPr>
        <w:pStyle w:val="ad"/>
        <w:rPr>
          <w:rFonts w:hAnsi="宋体" w:cs="宋体" w:hint="eastAsia"/>
        </w:rPr>
      </w:pPr>
      <w:r w:rsidRPr="00EB28BE">
        <w:rPr>
          <w:rFonts w:hAnsi="宋体" w:cs="宋体" w:hint="eastAsia"/>
        </w:rPr>
        <w:t xml:space="preserve">              if (match[i]&lt;0&amp;&amp;aug(n,list,buf,match,v,i))</w:t>
      </w:r>
    </w:p>
    <w:p w:rsidR="005F1F37" w:rsidRPr="00EB28BE" w:rsidRDefault="005F1F37" w:rsidP="005F1F37">
      <w:pPr>
        <w:pStyle w:val="ad"/>
        <w:rPr>
          <w:rFonts w:hAnsi="宋体" w:cs="宋体" w:hint="eastAsia"/>
        </w:rPr>
      </w:pPr>
      <w:r w:rsidRPr="00EB28BE">
        <w:rPr>
          <w:rFonts w:hAnsi="宋体" w:cs="宋体" w:hint="eastAsia"/>
        </w:rPr>
        <w:t xml:space="preserve">                     i=0,j-=2;</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i++;</w:t>
      </w:r>
    </w:p>
    <w:p w:rsidR="005F1F37" w:rsidRPr="00EB28BE" w:rsidRDefault="005F1F37" w:rsidP="005F1F37">
      <w:pPr>
        <w:pStyle w:val="ad"/>
        <w:rPr>
          <w:rFonts w:hAnsi="宋体" w:cs="宋体" w:hint="eastAsia"/>
        </w:rPr>
      </w:pPr>
      <w:r w:rsidRPr="00EB28BE">
        <w:rPr>
          <w:rFonts w:hAnsi="宋体" w:cs="宋体" w:hint="eastAsia"/>
        </w:rPr>
        <w:t xml:space="preserve">       for (i=j=0;i&lt;n;i++)</w:t>
      </w:r>
    </w:p>
    <w:p w:rsidR="005F1F37" w:rsidRPr="00EB28BE" w:rsidRDefault="005F1F37" w:rsidP="005F1F37">
      <w:pPr>
        <w:pStyle w:val="ad"/>
        <w:rPr>
          <w:rFonts w:hAnsi="宋体" w:cs="宋体" w:hint="eastAsia"/>
        </w:rPr>
      </w:pPr>
      <w:r w:rsidRPr="00EB28BE">
        <w:rPr>
          <w:rFonts w:hAnsi="宋体" w:cs="宋体" w:hint="eastAsia"/>
        </w:rPr>
        <w:t xml:space="preserve">              j+=(match[i]&gt;=0);</w:t>
      </w:r>
    </w:p>
    <w:p w:rsidR="005F1F37" w:rsidRPr="00EB28BE" w:rsidRDefault="005F1F37" w:rsidP="005F1F37">
      <w:pPr>
        <w:pStyle w:val="ad"/>
        <w:rPr>
          <w:rFonts w:hAnsi="宋体" w:cs="宋体" w:hint="eastAsia"/>
        </w:rPr>
      </w:pPr>
      <w:r w:rsidRPr="00EB28BE">
        <w:rPr>
          <w:rFonts w:hAnsi="宋体" w:cs="宋体" w:hint="eastAsia"/>
        </w:rPr>
        <w:t xml:space="preserve">       return j/2;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sz w:val="24"/>
          <w:szCs w:val="24"/>
        </w:rPr>
      </w:pPr>
      <w:r w:rsidRPr="00EB28BE">
        <w:rPr>
          <w:rFonts w:hAnsi="宋体" w:cs="宋体" w:hint="eastAsia"/>
          <w:b/>
          <w:sz w:val="24"/>
          <w:szCs w:val="24"/>
        </w:rPr>
        <w:t>9、图论—网络流</w:t>
      </w:r>
    </w:p>
    <w:p w:rsidR="005F1F37" w:rsidRPr="00EB28BE" w:rsidRDefault="005F1F37" w:rsidP="005F1F37">
      <w:pPr>
        <w:pStyle w:val="ad"/>
        <w:rPr>
          <w:rFonts w:hAnsi="宋体" w:cs="宋体" w:hint="eastAsia"/>
          <w:b/>
        </w:rPr>
      </w:pPr>
      <w:r w:rsidRPr="00EB28BE">
        <w:rPr>
          <w:rFonts w:hAnsi="宋体" w:cs="宋体" w:hint="eastAsia"/>
          <w:b/>
        </w:rPr>
        <w:t>9.1 最大流(邻接阵)</w:t>
      </w:r>
    </w:p>
    <w:p w:rsidR="005F1F37" w:rsidRPr="00EB28BE" w:rsidRDefault="005F1F37" w:rsidP="005F1F37">
      <w:pPr>
        <w:pStyle w:val="ad"/>
        <w:rPr>
          <w:rFonts w:hAnsi="宋体" w:cs="宋体" w:hint="eastAsia"/>
        </w:rPr>
      </w:pPr>
      <w:r w:rsidRPr="00EB28BE">
        <w:rPr>
          <w:rFonts w:hAnsi="宋体" w:cs="宋体" w:hint="eastAsia"/>
        </w:rPr>
        <w:t>//求网络最大流,邻接阵形式</w:t>
      </w:r>
    </w:p>
    <w:p w:rsidR="005F1F37" w:rsidRPr="00EB28BE" w:rsidRDefault="005F1F37" w:rsidP="005F1F37">
      <w:pPr>
        <w:pStyle w:val="ad"/>
        <w:rPr>
          <w:rFonts w:hAnsi="宋体" w:cs="宋体" w:hint="eastAsia"/>
        </w:rPr>
      </w:pPr>
      <w:r w:rsidRPr="00EB28BE">
        <w:rPr>
          <w:rFonts w:hAnsi="宋体" w:cs="宋体" w:hint="eastAsia"/>
        </w:rPr>
        <w:t>//返回最大流量,flow返回每条边的流量</w:t>
      </w:r>
    </w:p>
    <w:p w:rsidR="005F1F37" w:rsidRPr="00EB28BE" w:rsidRDefault="005F1F37" w:rsidP="005F1F37">
      <w:pPr>
        <w:pStyle w:val="ad"/>
        <w:rPr>
          <w:rFonts w:hAnsi="宋体" w:cs="宋体" w:hint="eastAsia"/>
        </w:rPr>
      </w:pPr>
      <w:r w:rsidRPr="00EB28BE">
        <w:rPr>
          <w:rFonts w:hAnsi="宋体" w:cs="宋体" w:hint="eastAsia"/>
        </w:rPr>
        <w:t>//传入网络节点数n,容量mat,源点source,汇点sink</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lastRenderedPageBreak/>
        <w:t>#define inf 1000000000</w:t>
      </w:r>
    </w:p>
    <w:p w:rsidR="005F1F37" w:rsidRPr="00EB28BE" w:rsidRDefault="005F1F37" w:rsidP="005F1F37">
      <w:pPr>
        <w:pStyle w:val="ad"/>
        <w:rPr>
          <w:rFonts w:hAnsi="宋体" w:cs="宋体" w:hint="eastAsia"/>
        </w:rPr>
      </w:pPr>
      <w:r w:rsidRPr="00EB28BE">
        <w:rPr>
          <w:rFonts w:hAnsi="宋体" w:cs="宋体" w:hint="eastAsia"/>
        </w:rPr>
        <w:t>int max_flow(int n,int mat[][MAXN],int source,int sink,int flow[][MAXN]){</w:t>
      </w:r>
    </w:p>
    <w:p w:rsidR="005F1F37" w:rsidRPr="00EB28BE" w:rsidRDefault="005F1F37" w:rsidP="005F1F37">
      <w:pPr>
        <w:pStyle w:val="ad"/>
        <w:rPr>
          <w:rFonts w:hAnsi="宋体" w:cs="宋体" w:hint="eastAsia"/>
        </w:rPr>
      </w:pPr>
      <w:r w:rsidRPr="00EB28BE">
        <w:rPr>
          <w:rFonts w:hAnsi="宋体" w:cs="宋体" w:hint="eastAsia"/>
        </w:rPr>
        <w:t xml:space="preserve">       int pre[MAXN],que[MAXN],d[MAXN],p,q,t,i,j;</w:t>
      </w:r>
    </w:p>
    <w:p w:rsidR="005F1F37" w:rsidRPr="00EB28BE" w:rsidRDefault="005F1F37" w:rsidP="005F1F37">
      <w:pPr>
        <w:pStyle w:val="ad"/>
        <w:rPr>
          <w:rFonts w:hAnsi="宋体" w:cs="宋体" w:hint="eastAsia"/>
        </w:rPr>
      </w:pPr>
      <w:r w:rsidRPr="00EB28BE">
        <w:rPr>
          <w:rFonts w:hAnsi="宋体" w:cs="宋体" w:hint="eastAsia"/>
        </w:rPr>
        <w:t xml:space="preserve">       if (source==sink) return inf;</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(j=0;j&lt;n;flow[i][j++]=0);</w:t>
      </w:r>
    </w:p>
    <w:p w:rsidR="005F1F37" w:rsidRPr="00EB28BE" w:rsidRDefault="005F1F37" w:rsidP="005F1F37">
      <w:pPr>
        <w:pStyle w:val="ad"/>
        <w:rPr>
          <w:rFonts w:hAnsi="宋体" w:cs="宋体" w:hint="eastAsia"/>
        </w:rPr>
      </w:pPr>
      <w:r w:rsidRPr="00EB28BE">
        <w:rPr>
          <w:rFonts w:hAnsi="宋体" w:cs="宋体" w:hint="eastAsia"/>
        </w:rPr>
        <w:t xml:space="preserve">       for (;;){</w:t>
      </w:r>
    </w:p>
    <w:p w:rsidR="005F1F37" w:rsidRPr="00EB28BE" w:rsidRDefault="005F1F37" w:rsidP="005F1F37">
      <w:pPr>
        <w:pStyle w:val="ad"/>
        <w:rPr>
          <w:rFonts w:hAnsi="宋体" w:cs="宋体" w:hint="eastAsia"/>
        </w:rPr>
      </w:pPr>
      <w:r w:rsidRPr="00EB28BE">
        <w:rPr>
          <w:rFonts w:hAnsi="宋体" w:cs="宋体" w:hint="eastAsia"/>
        </w:rPr>
        <w:t xml:space="preserve">              for (i=0;i&lt;n;pre[i++]=0);</w:t>
      </w:r>
    </w:p>
    <w:p w:rsidR="005F1F37" w:rsidRPr="00EB28BE" w:rsidRDefault="005F1F37" w:rsidP="005F1F37">
      <w:pPr>
        <w:pStyle w:val="ad"/>
        <w:rPr>
          <w:rFonts w:hAnsi="宋体" w:cs="宋体" w:hint="eastAsia"/>
        </w:rPr>
      </w:pPr>
      <w:r w:rsidRPr="00EB28BE">
        <w:rPr>
          <w:rFonts w:hAnsi="宋体" w:cs="宋体" w:hint="eastAsia"/>
        </w:rPr>
        <w:t xml:space="preserve">              pre[t=source]=source+1,d[t]=inf;</w:t>
      </w:r>
    </w:p>
    <w:p w:rsidR="005F1F37" w:rsidRPr="00EB28BE" w:rsidRDefault="005F1F37" w:rsidP="005F1F37">
      <w:pPr>
        <w:pStyle w:val="ad"/>
        <w:rPr>
          <w:rFonts w:hAnsi="宋体" w:cs="宋体" w:hint="eastAsia"/>
        </w:rPr>
      </w:pPr>
      <w:r w:rsidRPr="00EB28BE">
        <w:rPr>
          <w:rFonts w:hAnsi="宋体" w:cs="宋体" w:hint="eastAsia"/>
        </w:rPr>
        <w:t xml:space="preserve">              for (p=q=0;p&lt;=q&amp;&amp;!pre[sink];t=que[p++])</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if (!pre[i]&amp;&amp;j=mat[t][i]-flow[t][i])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pre[que[q++]=i]=t+1,d[i]=d[t]&lt;j?d[t]:j;</w:t>
      </w:r>
    </w:p>
    <w:p w:rsidR="005F1F37" w:rsidRPr="00EB28BE" w:rsidRDefault="005F1F37" w:rsidP="005F1F37">
      <w:pPr>
        <w:pStyle w:val="ad"/>
        <w:rPr>
          <w:rFonts w:hAnsi="宋体" w:cs="宋体" w:hint="eastAsia"/>
        </w:rPr>
      </w:pPr>
      <w:r w:rsidRPr="00EB28BE">
        <w:rPr>
          <w:rFonts w:hAnsi="宋体" w:cs="宋体" w:hint="eastAsia"/>
        </w:rPr>
        <w:t xml:space="preserve">                            else if (!pre[i]&amp;&amp;j=flow[i][t])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pre[que[q++]=i]=-t-1,d[i]=d[t]&lt;j?d[t]:j;</w:t>
      </w:r>
    </w:p>
    <w:p w:rsidR="005F1F37" w:rsidRPr="00EB28BE" w:rsidRDefault="005F1F37" w:rsidP="005F1F37">
      <w:pPr>
        <w:pStyle w:val="ad"/>
        <w:rPr>
          <w:rFonts w:hAnsi="宋体" w:cs="宋体" w:hint="eastAsia"/>
        </w:rPr>
      </w:pPr>
      <w:r w:rsidRPr="00EB28BE">
        <w:rPr>
          <w:rFonts w:hAnsi="宋体" w:cs="宋体" w:hint="eastAsia"/>
        </w:rPr>
        <w:t xml:space="preserve">              if (!pre[sink]) break;</w:t>
      </w:r>
    </w:p>
    <w:p w:rsidR="005F1F37" w:rsidRPr="00EB28BE" w:rsidRDefault="005F1F37" w:rsidP="005F1F37">
      <w:pPr>
        <w:pStyle w:val="ad"/>
        <w:rPr>
          <w:rFonts w:hAnsi="宋体" w:cs="宋体" w:hint="eastAsia"/>
        </w:rPr>
      </w:pPr>
      <w:r w:rsidRPr="00EB28BE">
        <w:rPr>
          <w:rFonts w:hAnsi="宋体" w:cs="宋体" w:hint="eastAsia"/>
        </w:rPr>
        <w:t xml:space="preserve">              for (i=sink;i!=source;)</w:t>
      </w:r>
    </w:p>
    <w:p w:rsidR="005F1F37" w:rsidRPr="00EB28BE" w:rsidRDefault="005F1F37" w:rsidP="005F1F37">
      <w:pPr>
        <w:pStyle w:val="ad"/>
        <w:rPr>
          <w:rFonts w:hAnsi="宋体" w:cs="宋体" w:hint="eastAsia"/>
        </w:rPr>
      </w:pPr>
      <w:r w:rsidRPr="00EB28BE">
        <w:rPr>
          <w:rFonts w:hAnsi="宋体" w:cs="宋体" w:hint="eastAsia"/>
        </w:rPr>
        <w:t xml:space="preserve">                     if (pre[i]&gt;0)</w:t>
      </w:r>
    </w:p>
    <w:p w:rsidR="005F1F37" w:rsidRPr="00EB28BE" w:rsidRDefault="005F1F37" w:rsidP="005F1F37">
      <w:pPr>
        <w:pStyle w:val="ad"/>
        <w:rPr>
          <w:rFonts w:hAnsi="宋体" w:cs="宋体" w:hint="eastAsia"/>
        </w:rPr>
      </w:pPr>
      <w:r w:rsidRPr="00EB28BE">
        <w:rPr>
          <w:rFonts w:hAnsi="宋体" w:cs="宋体" w:hint="eastAsia"/>
        </w:rPr>
        <w:t xml:space="preserve">                            flow[pre[i]-1][i]+=d[sink],i=pre[i]-1;</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flow[i][-pre[i]-1]-=d[sink],i=-pre[i]-1;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(j=i=0;i&lt;n;j+=flow[source][i++]);</w:t>
      </w:r>
    </w:p>
    <w:p w:rsidR="005F1F37" w:rsidRPr="00EB28BE" w:rsidRDefault="005F1F37" w:rsidP="005F1F37">
      <w:pPr>
        <w:pStyle w:val="ad"/>
        <w:rPr>
          <w:rFonts w:hAnsi="宋体" w:cs="宋体" w:hint="eastAsia"/>
        </w:rPr>
      </w:pPr>
      <w:r w:rsidRPr="00EB28BE">
        <w:rPr>
          <w:rFonts w:hAnsi="宋体" w:cs="宋体" w:hint="eastAsia"/>
        </w:rPr>
        <w:t xml:space="preserve">       return j;</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9.2 上下界最大流(邻接阵)</w:t>
      </w:r>
    </w:p>
    <w:p w:rsidR="005F1F37" w:rsidRPr="00EB28BE" w:rsidRDefault="005F1F37" w:rsidP="005F1F37">
      <w:pPr>
        <w:pStyle w:val="ad"/>
        <w:rPr>
          <w:rFonts w:hAnsi="宋体" w:cs="宋体" w:hint="eastAsia"/>
        </w:rPr>
      </w:pPr>
      <w:r w:rsidRPr="00EB28BE">
        <w:rPr>
          <w:rFonts w:hAnsi="宋体" w:cs="宋体" w:hint="eastAsia"/>
        </w:rPr>
        <w:t>//求上下界网络最大流,邻接阵形式</w:t>
      </w:r>
    </w:p>
    <w:p w:rsidR="005F1F37" w:rsidRPr="00EB28BE" w:rsidRDefault="005F1F37" w:rsidP="005F1F37">
      <w:pPr>
        <w:pStyle w:val="ad"/>
        <w:rPr>
          <w:rFonts w:hAnsi="宋体" w:cs="宋体" w:hint="eastAsia"/>
        </w:rPr>
      </w:pPr>
      <w:r w:rsidRPr="00EB28BE">
        <w:rPr>
          <w:rFonts w:hAnsi="宋体" w:cs="宋体" w:hint="eastAsia"/>
        </w:rPr>
        <w:t>//返回最大流量,-1表示无可行流,flow返回每条边的流量</w:t>
      </w:r>
    </w:p>
    <w:p w:rsidR="005F1F37" w:rsidRPr="00EB28BE" w:rsidRDefault="005F1F37" w:rsidP="005F1F37">
      <w:pPr>
        <w:pStyle w:val="ad"/>
        <w:rPr>
          <w:rFonts w:hAnsi="宋体" w:cs="宋体" w:hint="eastAsia"/>
        </w:rPr>
      </w:pPr>
      <w:r w:rsidRPr="00EB28BE">
        <w:rPr>
          <w:rFonts w:hAnsi="宋体" w:cs="宋体" w:hint="eastAsia"/>
        </w:rPr>
        <w:t>//传入网络节点数n,容量mat,流量下界bf,源点source,汇点sink</w:t>
      </w:r>
    </w:p>
    <w:p w:rsidR="005F1F37" w:rsidRPr="00EB28BE" w:rsidRDefault="005F1F37" w:rsidP="005F1F37">
      <w:pPr>
        <w:pStyle w:val="ad"/>
        <w:rPr>
          <w:rFonts w:hAnsi="宋体" w:cs="宋体" w:hint="eastAsia"/>
        </w:rPr>
      </w:pPr>
      <w:r w:rsidRPr="00EB28BE">
        <w:rPr>
          <w:rFonts w:hAnsi="宋体" w:cs="宋体" w:hint="eastAsia"/>
        </w:rPr>
        <w:t>//MAXN应比最大结点数多2,无可行流返回-1时mat未复原!</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int limit_max_flow(int n,int mat[][MAXN],int bf[][MAXN],int source,int sink,int flow[][MAXN]){</w:t>
      </w:r>
    </w:p>
    <w:p w:rsidR="005F1F37" w:rsidRPr="00EB28BE" w:rsidRDefault="005F1F37" w:rsidP="005F1F37">
      <w:pPr>
        <w:pStyle w:val="ad"/>
        <w:rPr>
          <w:rFonts w:hAnsi="宋体" w:cs="宋体" w:hint="eastAsia"/>
        </w:rPr>
      </w:pPr>
      <w:r w:rsidRPr="00EB28BE">
        <w:rPr>
          <w:rFonts w:hAnsi="宋体" w:cs="宋体" w:hint="eastAsia"/>
        </w:rPr>
        <w:t xml:space="preserve">       int i,j,sk,ks;</w:t>
      </w:r>
    </w:p>
    <w:p w:rsidR="005F1F37" w:rsidRPr="00EB28BE" w:rsidRDefault="005F1F37" w:rsidP="005F1F37">
      <w:pPr>
        <w:pStyle w:val="ad"/>
        <w:rPr>
          <w:rFonts w:hAnsi="宋体" w:cs="宋体" w:hint="eastAsia"/>
        </w:rPr>
      </w:pPr>
      <w:r w:rsidRPr="00EB28BE">
        <w:rPr>
          <w:rFonts w:hAnsi="宋体" w:cs="宋体" w:hint="eastAsia"/>
        </w:rPr>
        <w:t xml:space="preserve">       if (source==sink) return inf;</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(mat[n][n+1]=mat[n+1][n]=mat[n][n]=mat[n+1][n+1]=i=0;i&lt;n;i++)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(mat[n][i]=mat[i][n]=mat[n+1][i]=mat[i][n+1]=j=0;j&lt;n;j++)</w:t>
      </w:r>
    </w:p>
    <w:p w:rsidR="005F1F37" w:rsidRPr="00EB28BE" w:rsidRDefault="005F1F37" w:rsidP="005F1F37">
      <w:pPr>
        <w:pStyle w:val="ad"/>
        <w:rPr>
          <w:rFonts w:hAnsi="宋体" w:cs="宋体" w:hint="eastAsia"/>
        </w:rPr>
      </w:pPr>
      <w:r w:rsidRPr="00EB28BE">
        <w:rPr>
          <w:rFonts w:hAnsi="宋体" w:cs="宋体" w:hint="eastAsia"/>
        </w:rPr>
        <w:t xml:space="preserve">                     mat[i][j]-=bf[i][j],mat[n][i]+=bf[j][i],mat[i][n+1]+=bf[i][j];</w:t>
      </w:r>
    </w:p>
    <w:p w:rsidR="005F1F37" w:rsidRPr="00EB28BE" w:rsidRDefault="005F1F37" w:rsidP="005F1F37">
      <w:pPr>
        <w:pStyle w:val="ad"/>
        <w:rPr>
          <w:rFonts w:hAnsi="宋体" w:cs="宋体" w:hint="eastAsia"/>
        </w:rPr>
      </w:pPr>
      <w:r w:rsidRPr="00EB28BE">
        <w:rPr>
          <w:rFonts w:hAnsi="宋体" w:cs="宋体" w:hint="eastAsia"/>
        </w:rPr>
        <w:t xml:space="preserve">       sk=mat[source][sink],ks=mat[sink][source],mat[source][sink]=mat[sink][source]=inf;</w:t>
      </w:r>
    </w:p>
    <w:p w:rsidR="005F1F37" w:rsidRPr="00EB28BE" w:rsidRDefault="005F1F37" w:rsidP="005F1F37">
      <w:pPr>
        <w:pStyle w:val="ad"/>
        <w:rPr>
          <w:rFonts w:hAnsi="宋体" w:cs="宋体" w:hint="eastAsia"/>
        </w:rPr>
      </w:pPr>
      <w:r w:rsidRPr="00EB28BE">
        <w:rPr>
          <w:rFonts w:hAnsi="宋体" w:cs="宋体" w:hint="eastAsia"/>
        </w:rPr>
        <w:lastRenderedPageBreak/>
        <w:t xml:space="preserve">       for (i=0;i&lt;n+2;i++)</w:t>
      </w:r>
    </w:p>
    <w:p w:rsidR="005F1F37" w:rsidRPr="00EB28BE" w:rsidRDefault="005F1F37" w:rsidP="005F1F37">
      <w:pPr>
        <w:pStyle w:val="ad"/>
        <w:rPr>
          <w:rFonts w:hAnsi="宋体" w:cs="宋体" w:hint="eastAsia"/>
        </w:rPr>
      </w:pPr>
      <w:r w:rsidRPr="00EB28BE">
        <w:rPr>
          <w:rFonts w:hAnsi="宋体" w:cs="宋体" w:hint="eastAsia"/>
        </w:rPr>
        <w:t xml:space="preserve">              for (j=0;j&lt;n+2;flow[i][j++]=0);</w:t>
      </w:r>
    </w:p>
    <w:p w:rsidR="005F1F37" w:rsidRPr="00EB28BE" w:rsidRDefault="005F1F37" w:rsidP="005F1F37">
      <w:pPr>
        <w:pStyle w:val="ad"/>
        <w:rPr>
          <w:rFonts w:hAnsi="宋体" w:cs="宋体" w:hint="eastAsia"/>
        </w:rPr>
      </w:pPr>
      <w:r w:rsidRPr="00EB28BE">
        <w:rPr>
          <w:rFonts w:hAnsi="宋体" w:cs="宋体" w:hint="eastAsia"/>
        </w:rPr>
        <w:t xml:space="preserve">       _max_flow(n+2,mat,n,n+1,flow);</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if (flow[n][i]&lt;mat[n][i]) return -1;</w:t>
      </w:r>
    </w:p>
    <w:p w:rsidR="005F1F37" w:rsidRPr="00EB28BE" w:rsidRDefault="005F1F37" w:rsidP="005F1F37">
      <w:pPr>
        <w:pStyle w:val="ad"/>
        <w:rPr>
          <w:rFonts w:hAnsi="宋体" w:cs="宋体" w:hint="eastAsia"/>
        </w:rPr>
      </w:pPr>
      <w:r w:rsidRPr="00EB28BE">
        <w:rPr>
          <w:rFonts w:hAnsi="宋体" w:cs="宋体" w:hint="eastAsia"/>
        </w:rPr>
        <w:t xml:space="preserve">       flow[source][sink]=flow[sink][source]=0,mat[source][sink]=sk,mat[sink][source]=ks;</w:t>
      </w:r>
    </w:p>
    <w:p w:rsidR="005F1F37" w:rsidRPr="00EB28BE" w:rsidRDefault="005F1F37" w:rsidP="005F1F37">
      <w:pPr>
        <w:pStyle w:val="ad"/>
        <w:rPr>
          <w:rFonts w:hAnsi="宋体" w:cs="宋体" w:hint="eastAsia"/>
        </w:rPr>
      </w:pPr>
      <w:r w:rsidRPr="00EB28BE">
        <w:rPr>
          <w:rFonts w:hAnsi="宋体" w:cs="宋体" w:hint="eastAsia"/>
        </w:rPr>
        <w:t xml:space="preserve">       _max_flow(n,mat,source,sink,flow);</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mat[i][j]+=bf[i][j],flow[i][j]+=bf[i][j];</w:t>
      </w:r>
    </w:p>
    <w:p w:rsidR="005F1F37" w:rsidRPr="00EB28BE" w:rsidRDefault="005F1F37" w:rsidP="005F1F37">
      <w:pPr>
        <w:pStyle w:val="ad"/>
        <w:rPr>
          <w:rFonts w:hAnsi="宋体" w:cs="宋体" w:hint="eastAsia"/>
        </w:rPr>
      </w:pPr>
      <w:r w:rsidRPr="00EB28BE">
        <w:rPr>
          <w:rFonts w:hAnsi="宋体" w:cs="宋体" w:hint="eastAsia"/>
        </w:rPr>
        <w:t xml:space="preserve">       for (j=i=0;i&lt;n;j+=flow[source][i++]);</w:t>
      </w:r>
    </w:p>
    <w:p w:rsidR="005F1F37" w:rsidRPr="00EB28BE" w:rsidRDefault="005F1F37" w:rsidP="005F1F37">
      <w:pPr>
        <w:pStyle w:val="ad"/>
        <w:rPr>
          <w:rFonts w:hAnsi="宋体" w:cs="宋体" w:hint="eastAsia"/>
        </w:rPr>
      </w:pPr>
      <w:r w:rsidRPr="00EB28BE">
        <w:rPr>
          <w:rFonts w:hAnsi="宋体" w:cs="宋体" w:hint="eastAsia"/>
        </w:rPr>
        <w:t xml:space="preserve">       return j;</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rPr>
      </w:pPr>
    </w:p>
    <w:p w:rsidR="005F1F37" w:rsidRPr="00EB28BE" w:rsidRDefault="005F1F37" w:rsidP="005F1F37">
      <w:pPr>
        <w:pStyle w:val="ad"/>
        <w:rPr>
          <w:rFonts w:hAnsi="宋体" w:cs="宋体" w:hint="eastAsia"/>
          <w:b/>
        </w:rPr>
      </w:pPr>
      <w:r w:rsidRPr="00EB28BE">
        <w:rPr>
          <w:rFonts w:hAnsi="宋体" w:cs="宋体" w:hint="eastAsia"/>
          <w:b/>
        </w:rPr>
        <w:t>9.3 上下界最小流(邻接阵)</w:t>
      </w:r>
    </w:p>
    <w:p w:rsidR="005F1F37" w:rsidRPr="00EB28BE" w:rsidRDefault="005F1F37" w:rsidP="005F1F37">
      <w:pPr>
        <w:pStyle w:val="ad"/>
        <w:rPr>
          <w:rFonts w:hAnsi="宋体" w:cs="宋体" w:hint="eastAsia"/>
        </w:rPr>
      </w:pPr>
      <w:r w:rsidRPr="00EB28BE">
        <w:rPr>
          <w:rFonts w:hAnsi="宋体" w:cs="宋体" w:hint="eastAsia"/>
        </w:rPr>
        <w:t>//求上下界网络最小流,邻接阵形式</w:t>
      </w:r>
    </w:p>
    <w:p w:rsidR="005F1F37" w:rsidRPr="00EB28BE" w:rsidRDefault="005F1F37" w:rsidP="005F1F37">
      <w:pPr>
        <w:pStyle w:val="ad"/>
        <w:rPr>
          <w:rFonts w:hAnsi="宋体" w:cs="宋体" w:hint="eastAsia"/>
        </w:rPr>
      </w:pPr>
      <w:r w:rsidRPr="00EB28BE">
        <w:rPr>
          <w:rFonts w:hAnsi="宋体" w:cs="宋体" w:hint="eastAsia"/>
        </w:rPr>
        <w:t>//返回最大流量,-1表示无可行流,flow返回每条边的流量</w:t>
      </w:r>
    </w:p>
    <w:p w:rsidR="005F1F37" w:rsidRPr="00EB28BE" w:rsidRDefault="005F1F37" w:rsidP="005F1F37">
      <w:pPr>
        <w:pStyle w:val="ad"/>
        <w:rPr>
          <w:rFonts w:hAnsi="宋体" w:cs="宋体" w:hint="eastAsia"/>
        </w:rPr>
      </w:pPr>
      <w:r w:rsidRPr="00EB28BE">
        <w:rPr>
          <w:rFonts w:hAnsi="宋体" w:cs="宋体" w:hint="eastAsia"/>
        </w:rPr>
        <w:t>//传入网络节点数n,容量mat,流量下界bf,源点source,汇点sink</w:t>
      </w:r>
    </w:p>
    <w:p w:rsidR="005F1F37" w:rsidRPr="00EB28BE" w:rsidRDefault="005F1F37" w:rsidP="005F1F37">
      <w:pPr>
        <w:pStyle w:val="ad"/>
        <w:rPr>
          <w:rFonts w:hAnsi="宋体" w:cs="宋体" w:hint="eastAsia"/>
        </w:rPr>
      </w:pPr>
      <w:r w:rsidRPr="00EB28BE">
        <w:rPr>
          <w:rFonts w:hAnsi="宋体" w:cs="宋体" w:hint="eastAsia"/>
        </w:rPr>
        <w:t>//MAXN应比最大结点数多2,无可行流返回-1时mat未复原!</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int limit_min_flow(int n,int mat[][MAXN],int bf[][MAXN],int source,int sink,int flow[][MAXN]){</w:t>
      </w:r>
    </w:p>
    <w:p w:rsidR="005F1F37" w:rsidRPr="00EB28BE" w:rsidRDefault="005F1F37" w:rsidP="005F1F37">
      <w:pPr>
        <w:pStyle w:val="ad"/>
        <w:rPr>
          <w:rFonts w:hAnsi="宋体" w:cs="宋体" w:hint="eastAsia"/>
        </w:rPr>
      </w:pPr>
      <w:r w:rsidRPr="00EB28BE">
        <w:rPr>
          <w:rFonts w:hAnsi="宋体" w:cs="宋体" w:hint="eastAsia"/>
        </w:rPr>
        <w:t xml:space="preserve">       int i,j,sk,ks;</w:t>
      </w:r>
    </w:p>
    <w:p w:rsidR="005F1F37" w:rsidRPr="00EB28BE" w:rsidRDefault="005F1F37" w:rsidP="005F1F37">
      <w:pPr>
        <w:pStyle w:val="ad"/>
        <w:rPr>
          <w:rFonts w:hAnsi="宋体" w:cs="宋体" w:hint="eastAsia"/>
        </w:rPr>
      </w:pPr>
      <w:r w:rsidRPr="00EB28BE">
        <w:rPr>
          <w:rFonts w:hAnsi="宋体" w:cs="宋体" w:hint="eastAsia"/>
        </w:rPr>
        <w:t xml:space="preserve">       if (source==sink) return inf;</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(mat[n][n+1]=mat[n+1][n]=mat[n][n]=mat[n+1][n+1]=i=0;i&lt;n;i++)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(mat[n][i]=mat[i][n]=mat[n+1][i]=mat[i][n+1]=j=0;j&lt;n;j++)</w:t>
      </w:r>
    </w:p>
    <w:p w:rsidR="005F1F37" w:rsidRPr="00EB28BE" w:rsidRDefault="005F1F37" w:rsidP="005F1F37">
      <w:pPr>
        <w:pStyle w:val="ad"/>
        <w:rPr>
          <w:rFonts w:hAnsi="宋体" w:cs="宋体" w:hint="eastAsia"/>
        </w:rPr>
      </w:pPr>
      <w:r w:rsidRPr="00EB28BE">
        <w:rPr>
          <w:rFonts w:hAnsi="宋体" w:cs="宋体" w:hint="eastAsia"/>
        </w:rPr>
        <w:t xml:space="preserve">                     mat[i][j]-=bf[i][j],mat[n][i]+=bf[j][i],mat[i][n+1]+=bf[i][j];</w:t>
      </w:r>
    </w:p>
    <w:p w:rsidR="005F1F37" w:rsidRPr="00EB28BE" w:rsidRDefault="005F1F37" w:rsidP="005F1F37">
      <w:pPr>
        <w:pStyle w:val="ad"/>
        <w:rPr>
          <w:rFonts w:hAnsi="宋体" w:cs="宋体" w:hint="eastAsia"/>
        </w:rPr>
      </w:pPr>
      <w:r w:rsidRPr="00EB28BE">
        <w:rPr>
          <w:rFonts w:hAnsi="宋体" w:cs="宋体" w:hint="eastAsia"/>
        </w:rPr>
        <w:t xml:space="preserve">       sk=mat[source][sink],ks=mat[sink][source],mat[source][sink]=mat[sink][source]=inf;</w:t>
      </w:r>
    </w:p>
    <w:p w:rsidR="005F1F37" w:rsidRPr="00EB28BE" w:rsidRDefault="005F1F37" w:rsidP="005F1F37">
      <w:pPr>
        <w:pStyle w:val="ad"/>
        <w:rPr>
          <w:rFonts w:hAnsi="宋体" w:cs="宋体" w:hint="eastAsia"/>
        </w:rPr>
      </w:pPr>
      <w:r w:rsidRPr="00EB28BE">
        <w:rPr>
          <w:rFonts w:hAnsi="宋体" w:cs="宋体" w:hint="eastAsia"/>
        </w:rPr>
        <w:t xml:space="preserve">       for (i=0;i&lt;n+2;i++)</w:t>
      </w:r>
    </w:p>
    <w:p w:rsidR="005F1F37" w:rsidRPr="00EB28BE" w:rsidRDefault="005F1F37" w:rsidP="005F1F37">
      <w:pPr>
        <w:pStyle w:val="ad"/>
        <w:rPr>
          <w:rFonts w:hAnsi="宋体" w:cs="宋体" w:hint="eastAsia"/>
        </w:rPr>
      </w:pPr>
      <w:r w:rsidRPr="00EB28BE">
        <w:rPr>
          <w:rFonts w:hAnsi="宋体" w:cs="宋体" w:hint="eastAsia"/>
        </w:rPr>
        <w:t xml:space="preserve">              for (j=0;j&lt;n+2;flow[i][j++]=0);</w:t>
      </w:r>
    </w:p>
    <w:p w:rsidR="005F1F37" w:rsidRPr="00EB28BE" w:rsidRDefault="005F1F37" w:rsidP="005F1F37">
      <w:pPr>
        <w:pStyle w:val="ad"/>
        <w:rPr>
          <w:rFonts w:hAnsi="宋体" w:cs="宋体" w:hint="eastAsia"/>
        </w:rPr>
      </w:pPr>
      <w:r w:rsidRPr="00EB28BE">
        <w:rPr>
          <w:rFonts w:hAnsi="宋体" w:cs="宋体" w:hint="eastAsia"/>
        </w:rPr>
        <w:t xml:space="preserve">       _max_flow(n+2,mat,n,n+1,flow);</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if (flow[n][i]&lt;mat[n][i]) return -1;</w:t>
      </w:r>
    </w:p>
    <w:p w:rsidR="005F1F37" w:rsidRPr="00EB28BE" w:rsidRDefault="005F1F37" w:rsidP="005F1F37">
      <w:pPr>
        <w:pStyle w:val="ad"/>
        <w:rPr>
          <w:rFonts w:hAnsi="宋体" w:cs="宋体" w:hint="eastAsia"/>
        </w:rPr>
      </w:pPr>
      <w:r w:rsidRPr="00EB28BE">
        <w:rPr>
          <w:rFonts w:hAnsi="宋体" w:cs="宋体" w:hint="eastAsia"/>
        </w:rPr>
        <w:t xml:space="preserve">       flow[source][sink]=flow[sink][source]=0,mat[source][sink]=sk,mat[sink][source]=ks;</w:t>
      </w:r>
    </w:p>
    <w:p w:rsidR="005F1F37" w:rsidRPr="00EB28BE" w:rsidRDefault="005F1F37" w:rsidP="005F1F37">
      <w:pPr>
        <w:pStyle w:val="ad"/>
        <w:rPr>
          <w:rFonts w:hAnsi="宋体" w:cs="宋体" w:hint="eastAsia"/>
        </w:rPr>
      </w:pPr>
      <w:r w:rsidRPr="00EB28BE">
        <w:rPr>
          <w:rFonts w:hAnsi="宋体" w:cs="宋体" w:hint="eastAsia"/>
        </w:rPr>
        <w:t xml:space="preserve">       _max_flow(n,mat,sink,source,flow);</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lastRenderedPageBreak/>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mat[i][j]+=bf[i][j],flow[i][j]+=bf[i][j];</w:t>
      </w:r>
    </w:p>
    <w:p w:rsidR="005F1F37" w:rsidRPr="00EB28BE" w:rsidRDefault="005F1F37" w:rsidP="005F1F37">
      <w:pPr>
        <w:pStyle w:val="ad"/>
        <w:rPr>
          <w:rFonts w:hAnsi="宋体" w:cs="宋体" w:hint="eastAsia"/>
        </w:rPr>
      </w:pPr>
      <w:r w:rsidRPr="00EB28BE">
        <w:rPr>
          <w:rFonts w:hAnsi="宋体" w:cs="宋体" w:hint="eastAsia"/>
        </w:rPr>
        <w:t xml:space="preserve">       for (j=i=0;i&lt;n;j+=flow[source][i++]);</w:t>
      </w:r>
    </w:p>
    <w:p w:rsidR="005F1F37" w:rsidRPr="00EB28BE" w:rsidRDefault="005F1F37" w:rsidP="005F1F37">
      <w:pPr>
        <w:pStyle w:val="ad"/>
        <w:rPr>
          <w:rFonts w:hAnsi="宋体" w:cs="宋体" w:hint="eastAsia"/>
        </w:rPr>
      </w:pPr>
      <w:r w:rsidRPr="00EB28BE">
        <w:rPr>
          <w:rFonts w:hAnsi="宋体" w:cs="宋体" w:hint="eastAsia"/>
        </w:rPr>
        <w:t xml:space="preserve">       return j;</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9.4 最大流无流量(邻接阵)</w:t>
      </w:r>
    </w:p>
    <w:p w:rsidR="005F1F37" w:rsidRPr="00EB28BE" w:rsidRDefault="005F1F37" w:rsidP="005F1F37">
      <w:pPr>
        <w:pStyle w:val="ad"/>
        <w:rPr>
          <w:rFonts w:hAnsi="宋体" w:cs="宋体" w:hint="eastAsia"/>
        </w:rPr>
      </w:pPr>
      <w:r w:rsidRPr="00EB28BE">
        <w:rPr>
          <w:rFonts w:hAnsi="宋体" w:cs="宋体" w:hint="eastAsia"/>
        </w:rPr>
        <w:t>//求网络最大流,邻接阵形式</w:t>
      </w:r>
    </w:p>
    <w:p w:rsidR="005F1F37" w:rsidRPr="00EB28BE" w:rsidRDefault="005F1F37" w:rsidP="005F1F37">
      <w:pPr>
        <w:pStyle w:val="ad"/>
        <w:rPr>
          <w:rFonts w:hAnsi="宋体" w:cs="宋体" w:hint="eastAsia"/>
        </w:rPr>
      </w:pPr>
      <w:r w:rsidRPr="00EB28BE">
        <w:rPr>
          <w:rFonts w:hAnsi="宋体" w:cs="宋体" w:hint="eastAsia"/>
        </w:rPr>
        <w:t>//返回最大流量</w:t>
      </w:r>
    </w:p>
    <w:p w:rsidR="005F1F37" w:rsidRPr="00EB28BE" w:rsidRDefault="005F1F37" w:rsidP="005F1F37">
      <w:pPr>
        <w:pStyle w:val="ad"/>
        <w:rPr>
          <w:rFonts w:hAnsi="宋体" w:cs="宋体" w:hint="eastAsia"/>
        </w:rPr>
      </w:pPr>
      <w:r w:rsidRPr="00EB28BE">
        <w:rPr>
          <w:rFonts w:hAnsi="宋体" w:cs="宋体" w:hint="eastAsia"/>
        </w:rPr>
        <w:t>//传入网络节点数n,容量mat,源点source,汇点sink</w:t>
      </w:r>
    </w:p>
    <w:p w:rsidR="005F1F37" w:rsidRPr="00EB28BE" w:rsidRDefault="005F1F37" w:rsidP="005F1F37">
      <w:pPr>
        <w:pStyle w:val="ad"/>
        <w:rPr>
          <w:rFonts w:hAnsi="宋体" w:cs="宋体" w:hint="eastAsia"/>
        </w:rPr>
      </w:pPr>
      <w:r w:rsidRPr="00EB28BE">
        <w:rPr>
          <w:rFonts w:hAnsi="宋体" w:cs="宋体" w:hint="eastAsia"/>
        </w:rPr>
        <w:t>//注意mat矩阵被修改</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int max_flow(int n,int mat[][MAXN],int source,int sink){</w:t>
      </w:r>
    </w:p>
    <w:p w:rsidR="005F1F37" w:rsidRPr="00EB28BE" w:rsidRDefault="005F1F37" w:rsidP="005F1F37">
      <w:pPr>
        <w:pStyle w:val="ad"/>
        <w:rPr>
          <w:rFonts w:hAnsi="宋体" w:cs="宋体" w:hint="eastAsia"/>
        </w:rPr>
      </w:pPr>
      <w:r w:rsidRPr="00EB28BE">
        <w:rPr>
          <w:rFonts w:hAnsi="宋体" w:cs="宋体" w:hint="eastAsia"/>
        </w:rPr>
        <w:t xml:space="preserve">       int v[MAXN],c[MAXN],p[MAXN],ret=0,i,j;</w:t>
      </w:r>
    </w:p>
    <w:p w:rsidR="005F1F37" w:rsidRPr="00EB28BE" w:rsidRDefault="005F1F37" w:rsidP="005F1F37">
      <w:pPr>
        <w:pStyle w:val="ad"/>
        <w:rPr>
          <w:rFonts w:hAnsi="宋体" w:cs="宋体" w:hint="eastAsia"/>
        </w:rPr>
      </w:pPr>
      <w:r w:rsidRPr="00EB28BE">
        <w:rPr>
          <w:rFonts w:hAnsi="宋体" w:cs="宋体" w:hint="eastAsia"/>
        </w:rPr>
        <w:t xml:space="preserve">       for (;;){</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v[i]=c[i]=0;</w:t>
      </w:r>
    </w:p>
    <w:p w:rsidR="005F1F37" w:rsidRPr="00EB28BE" w:rsidRDefault="005F1F37" w:rsidP="005F1F37">
      <w:pPr>
        <w:pStyle w:val="ad"/>
        <w:rPr>
          <w:rFonts w:hAnsi="宋体" w:cs="宋体" w:hint="eastAsia"/>
        </w:rPr>
      </w:pPr>
      <w:r w:rsidRPr="00EB28BE">
        <w:rPr>
          <w:rFonts w:hAnsi="宋体" w:cs="宋体" w:hint="eastAsia"/>
        </w:rPr>
        <w:t xml:space="preserve">              for (c[source]=inf;;){</w:t>
      </w:r>
    </w:p>
    <w:p w:rsidR="005F1F37" w:rsidRPr="00EB28BE" w:rsidRDefault="005F1F37" w:rsidP="005F1F37">
      <w:pPr>
        <w:pStyle w:val="ad"/>
        <w:rPr>
          <w:rFonts w:hAnsi="宋体" w:cs="宋体" w:hint="eastAsia"/>
        </w:rPr>
      </w:pPr>
      <w:r w:rsidRPr="00EB28BE">
        <w:rPr>
          <w:rFonts w:hAnsi="宋体" w:cs="宋体" w:hint="eastAsia"/>
        </w:rPr>
        <w:t xml:space="preserve">                    for (j=-1,i=0;i&lt;n;i++)</w:t>
      </w:r>
    </w:p>
    <w:p w:rsidR="005F1F37" w:rsidRPr="00EB28BE" w:rsidRDefault="005F1F37" w:rsidP="005F1F37">
      <w:pPr>
        <w:pStyle w:val="ad"/>
        <w:rPr>
          <w:rFonts w:hAnsi="宋体" w:cs="宋体" w:hint="eastAsia"/>
        </w:rPr>
      </w:pPr>
      <w:r w:rsidRPr="00EB28BE">
        <w:rPr>
          <w:rFonts w:hAnsi="宋体" w:cs="宋体" w:hint="eastAsia"/>
        </w:rPr>
        <w:t xml:space="preserve">                            if (!v[i]&amp;&amp;c[i]&amp;&amp;(j==-1||c[i]&gt;c[j]))</w:t>
      </w:r>
    </w:p>
    <w:p w:rsidR="005F1F37" w:rsidRPr="00EB28BE" w:rsidRDefault="005F1F37" w:rsidP="005F1F37">
      <w:pPr>
        <w:pStyle w:val="ad"/>
        <w:rPr>
          <w:rFonts w:hAnsi="宋体" w:cs="宋体" w:hint="eastAsia"/>
        </w:rPr>
      </w:pPr>
      <w:r w:rsidRPr="00EB28BE">
        <w:rPr>
          <w:rFonts w:hAnsi="宋体" w:cs="宋体" w:hint="eastAsia"/>
        </w:rPr>
        <w:t xml:space="preserve">                                   j=i;</w:t>
      </w:r>
    </w:p>
    <w:p w:rsidR="005F1F37" w:rsidRPr="00EB28BE" w:rsidRDefault="005F1F37" w:rsidP="005F1F37">
      <w:pPr>
        <w:pStyle w:val="ad"/>
        <w:rPr>
          <w:rFonts w:hAnsi="宋体" w:cs="宋体" w:hint="eastAsia"/>
        </w:rPr>
      </w:pPr>
      <w:r w:rsidRPr="00EB28BE">
        <w:rPr>
          <w:rFonts w:hAnsi="宋体" w:cs="宋体" w:hint="eastAsia"/>
        </w:rPr>
        <w:t xml:space="preserve">                     if (j&lt;0) return ret;</w:t>
      </w:r>
    </w:p>
    <w:p w:rsidR="005F1F37" w:rsidRPr="00EB28BE" w:rsidRDefault="005F1F37" w:rsidP="005F1F37">
      <w:pPr>
        <w:pStyle w:val="ad"/>
        <w:rPr>
          <w:rFonts w:hAnsi="宋体" w:cs="宋体" w:hint="eastAsia"/>
        </w:rPr>
      </w:pPr>
      <w:r w:rsidRPr="00EB28BE">
        <w:rPr>
          <w:rFonts w:hAnsi="宋体" w:cs="宋体" w:hint="eastAsia"/>
        </w:rPr>
        <w:t xml:space="preserve">                     if (j==sink) break;</w:t>
      </w:r>
    </w:p>
    <w:p w:rsidR="005F1F37" w:rsidRPr="00EB28BE" w:rsidRDefault="005F1F37" w:rsidP="005F1F37">
      <w:pPr>
        <w:pStyle w:val="ad"/>
        <w:rPr>
          <w:rFonts w:hAnsi="宋体" w:cs="宋体" w:hint="eastAsia"/>
        </w:rPr>
      </w:pPr>
      <w:r w:rsidRPr="00EB28BE">
        <w:rPr>
          <w:rFonts w:hAnsi="宋体" w:cs="宋体" w:hint="eastAsia"/>
        </w:rPr>
        <w:t xml:space="preserve">                     for (v[j]=1,i=0;i&lt;n;i++)</w:t>
      </w:r>
    </w:p>
    <w:p w:rsidR="005F1F37" w:rsidRPr="00EB28BE" w:rsidRDefault="005F1F37" w:rsidP="005F1F37">
      <w:pPr>
        <w:pStyle w:val="ad"/>
        <w:rPr>
          <w:rFonts w:hAnsi="宋体" w:cs="宋体" w:hint="eastAsia"/>
        </w:rPr>
      </w:pPr>
      <w:r w:rsidRPr="00EB28BE">
        <w:rPr>
          <w:rFonts w:hAnsi="宋体" w:cs="宋体" w:hint="eastAsia"/>
        </w:rPr>
        <w:t xml:space="preserve">                            if (mat[j][i]&gt;c[i]&amp;&amp;c[j]&gt;c[i])</w:t>
      </w:r>
    </w:p>
    <w:p w:rsidR="005F1F37" w:rsidRPr="00EB28BE" w:rsidRDefault="005F1F37" w:rsidP="005F1F37">
      <w:pPr>
        <w:pStyle w:val="ad"/>
        <w:rPr>
          <w:rFonts w:hAnsi="宋体" w:cs="宋体" w:hint="eastAsia"/>
        </w:rPr>
      </w:pPr>
      <w:r w:rsidRPr="00EB28BE">
        <w:rPr>
          <w:rFonts w:hAnsi="宋体" w:cs="宋体" w:hint="eastAsia"/>
        </w:rPr>
        <w:t xml:space="preserve">                                   c[i]=mat[j][i]&lt;c[j]?mat[j][i]:c[j],p[i]=j;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(ret+=j=c[i=sink];i!=source;i=p[i])</w:t>
      </w:r>
    </w:p>
    <w:p w:rsidR="005F1F37" w:rsidRPr="00EB28BE" w:rsidRDefault="005F1F37" w:rsidP="005F1F37">
      <w:pPr>
        <w:pStyle w:val="ad"/>
        <w:rPr>
          <w:rFonts w:hAnsi="宋体" w:cs="宋体" w:hint="eastAsia"/>
        </w:rPr>
      </w:pPr>
      <w:r w:rsidRPr="00EB28BE">
        <w:rPr>
          <w:rFonts w:hAnsi="宋体" w:cs="宋体" w:hint="eastAsia"/>
        </w:rPr>
        <w:t xml:space="preserve">                     mat[p[i]][i]-=j,mat[i][p[i]]+=j;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9.5 最小费用最大流(邻接阵)</w:t>
      </w:r>
    </w:p>
    <w:p w:rsidR="005F1F37" w:rsidRPr="00EB28BE" w:rsidRDefault="005F1F37" w:rsidP="005F1F37">
      <w:pPr>
        <w:pStyle w:val="ad"/>
        <w:rPr>
          <w:rFonts w:hAnsi="宋体" w:cs="宋体" w:hint="eastAsia"/>
        </w:rPr>
      </w:pPr>
      <w:r w:rsidRPr="00EB28BE">
        <w:rPr>
          <w:rFonts w:hAnsi="宋体" w:cs="宋体" w:hint="eastAsia"/>
        </w:rPr>
        <w:t>//求网络最小费用最大流,邻接阵形式</w:t>
      </w:r>
    </w:p>
    <w:p w:rsidR="005F1F37" w:rsidRPr="00EB28BE" w:rsidRDefault="005F1F37" w:rsidP="005F1F37">
      <w:pPr>
        <w:pStyle w:val="ad"/>
        <w:rPr>
          <w:rFonts w:hAnsi="宋体" w:cs="宋体" w:hint="eastAsia"/>
        </w:rPr>
      </w:pPr>
      <w:r w:rsidRPr="00EB28BE">
        <w:rPr>
          <w:rFonts w:hAnsi="宋体" w:cs="宋体" w:hint="eastAsia"/>
        </w:rPr>
        <w:t>//返回最大流量,flow返回每条边的流量,netcost返回总费用</w:t>
      </w:r>
    </w:p>
    <w:p w:rsidR="005F1F37" w:rsidRPr="00EB28BE" w:rsidRDefault="005F1F37" w:rsidP="005F1F37">
      <w:pPr>
        <w:pStyle w:val="ad"/>
        <w:rPr>
          <w:rFonts w:hAnsi="宋体" w:cs="宋体" w:hint="eastAsia"/>
        </w:rPr>
      </w:pPr>
      <w:r w:rsidRPr="00EB28BE">
        <w:rPr>
          <w:rFonts w:hAnsi="宋体" w:cs="宋体" w:hint="eastAsia"/>
        </w:rPr>
        <w:t>//传入网络节点数n,容量mat,单位费用cost,源点source,汇点sink</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int min_cost_max_flow(int n,int mat[][MAXN],int cost[][MAXN],int source,int sink,int flow[][MAXN],int&amp; netcost){</w:t>
      </w:r>
    </w:p>
    <w:p w:rsidR="005F1F37" w:rsidRPr="00EB28BE" w:rsidRDefault="005F1F37" w:rsidP="005F1F37">
      <w:pPr>
        <w:pStyle w:val="ad"/>
        <w:rPr>
          <w:rFonts w:hAnsi="宋体" w:cs="宋体" w:hint="eastAsia"/>
        </w:rPr>
      </w:pPr>
      <w:r w:rsidRPr="00EB28BE">
        <w:rPr>
          <w:rFonts w:hAnsi="宋体" w:cs="宋体" w:hint="eastAsia"/>
        </w:rPr>
        <w:t xml:space="preserve">       int pre[MAXN],min[MAXN],d[MAXN],i,j,t,tag;</w:t>
      </w:r>
    </w:p>
    <w:p w:rsidR="005F1F37" w:rsidRPr="00EB28BE" w:rsidRDefault="005F1F37" w:rsidP="005F1F37">
      <w:pPr>
        <w:pStyle w:val="ad"/>
        <w:rPr>
          <w:rFonts w:hAnsi="宋体" w:cs="宋体" w:hint="eastAsia"/>
        </w:rPr>
      </w:pPr>
      <w:r w:rsidRPr="00EB28BE">
        <w:rPr>
          <w:rFonts w:hAnsi="宋体" w:cs="宋体" w:hint="eastAsia"/>
        </w:rPr>
        <w:t xml:space="preserve">       if (source==sink) return inf;</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lastRenderedPageBreak/>
        <w:t xml:space="preserve">              for (j=0;j&lt;n;flow[i][j++]=0);</w:t>
      </w:r>
    </w:p>
    <w:p w:rsidR="005F1F37" w:rsidRPr="00EB28BE" w:rsidRDefault="005F1F37" w:rsidP="005F1F37">
      <w:pPr>
        <w:pStyle w:val="ad"/>
        <w:rPr>
          <w:rFonts w:hAnsi="宋体" w:cs="宋体" w:hint="eastAsia"/>
        </w:rPr>
      </w:pPr>
      <w:r w:rsidRPr="00EB28BE">
        <w:rPr>
          <w:rFonts w:hAnsi="宋体" w:cs="宋体" w:hint="eastAsia"/>
        </w:rPr>
        <w:t xml:space="preserve">       for (netcost=0;;){</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pre[i]=0,min[i]=inf;</w:t>
      </w:r>
    </w:p>
    <w:p w:rsidR="005F1F37" w:rsidRPr="00EB28BE" w:rsidRDefault="005F1F37" w:rsidP="005F1F37">
      <w:pPr>
        <w:pStyle w:val="ad"/>
        <w:rPr>
          <w:rFonts w:hAnsi="宋体" w:cs="宋体" w:hint="eastAsia"/>
        </w:rPr>
      </w:pPr>
      <w:r w:rsidRPr="00EB28BE">
        <w:rPr>
          <w:rFonts w:hAnsi="宋体" w:cs="宋体" w:hint="eastAsia"/>
        </w:rPr>
        <w:t xml:space="preserve">              for (pre[source]=source+1,min[source]=0,d[source]=inf,tag=1;tag;)</w:t>
      </w:r>
    </w:p>
    <w:p w:rsidR="005F1F37" w:rsidRPr="00EB28BE" w:rsidRDefault="005F1F37" w:rsidP="005F1F37">
      <w:pPr>
        <w:pStyle w:val="ad"/>
        <w:rPr>
          <w:rFonts w:hAnsi="宋体" w:cs="宋体" w:hint="eastAsia"/>
        </w:rPr>
      </w:pPr>
      <w:r w:rsidRPr="00EB28BE">
        <w:rPr>
          <w:rFonts w:hAnsi="宋体" w:cs="宋体" w:hint="eastAsia"/>
        </w:rPr>
        <w:t xml:space="preserve">                     for (tag=t=0;t&lt;n;t++)</w:t>
      </w:r>
    </w:p>
    <w:p w:rsidR="005F1F37" w:rsidRPr="00EB28BE" w:rsidRDefault="005F1F37" w:rsidP="005F1F37">
      <w:pPr>
        <w:pStyle w:val="ad"/>
        <w:rPr>
          <w:rFonts w:hAnsi="宋体" w:cs="宋体" w:hint="eastAsia"/>
        </w:rPr>
      </w:pPr>
      <w:r w:rsidRPr="00EB28BE">
        <w:rPr>
          <w:rFonts w:hAnsi="宋体" w:cs="宋体" w:hint="eastAsia"/>
        </w:rPr>
        <w:t xml:space="preserve">                            if (d[t])</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if (j=mat[t][i]-flow[t][i]&amp;&amp;min[t]+cost[t][i]&lt;min[i])</w:t>
      </w:r>
    </w:p>
    <w:p w:rsidR="005F1F37" w:rsidRPr="00EB28BE" w:rsidRDefault="005F1F37" w:rsidP="005F1F37">
      <w:pPr>
        <w:pStyle w:val="ad"/>
        <w:rPr>
          <w:rFonts w:hAnsi="宋体" w:cs="宋体" w:hint="eastAsia"/>
        </w:rPr>
      </w:pPr>
      <w:r w:rsidRPr="00EB28BE">
        <w:rPr>
          <w:rFonts w:hAnsi="宋体" w:cs="宋体" w:hint="eastAsia"/>
        </w:rPr>
        <w:t xml:space="preserve">                                 tag=1,min[i]=min[t]+cost[t][i],pre[i]=t+1,d[i]=d[t]&lt;j?d[t]:j;</w:t>
      </w:r>
    </w:p>
    <w:p w:rsidR="005F1F37" w:rsidRPr="00EB28BE" w:rsidRDefault="005F1F37" w:rsidP="005F1F37">
      <w:pPr>
        <w:pStyle w:val="ad"/>
        <w:rPr>
          <w:rFonts w:hAnsi="宋体" w:cs="宋体" w:hint="eastAsia"/>
        </w:rPr>
      </w:pPr>
      <w:r w:rsidRPr="00EB28BE">
        <w:rPr>
          <w:rFonts w:hAnsi="宋体" w:cs="宋体" w:hint="eastAsia"/>
        </w:rPr>
        <w:t xml:space="preserve">                                          else if (j=flow[i][t]&amp;&amp;min[t]&lt;inf&amp;&amp;min[t]-cost[i][t]&lt;min[i])</w:t>
      </w:r>
    </w:p>
    <w:p w:rsidR="005F1F37" w:rsidRPr="00EB28BE" w:rsidRDefault="005F1F37" w:rsidP="005F1F37">
      <w:pPr>
        <w:pStyle w:val="ad"/>
        <w:rPr>
          <w:rFonts w:hAnsi="宋体" w:cs="宋体" w:hint="eastAsia"/>
        </w:rPr>
      </w:pPr>
      <w:r w:rsidRPr="00EB28BE">
        <w:rPr>
          <w:rFonts w:hAnsi="宋体" w:cs="宋体" w:hint="eastAsia"/>
        </w:rPr>
        <w:t xml:space="preserve">                                                 tag=1,min[i]=min[t]-cost[i][t],pre[i]=-t-1,d[i]=d[t]&lt;j?d[t]:j;</w:t>
      </w:r>
    </w:p>
    <w:p w:rsidR="005F1F37" w:rsidRPr="00EB28BE" w:rsidRDefault="005F1F37" w:rsidP="005F1F37">
      <w:pPr>
        <w:pStyle w:val="ad"/>
        <w:rPr>
          <w:rFonts w:hAnsi="宋体" w:cs="宋体" w:hint="eastAsia"/>
        </w:rPr>
      </w:pPr>
      <w:r w:rsidRPr="00EB28BE">
        <w:rPr>
          <w:rFonts w:hAnsi="宋体" w:cs="宋体" w:hint="eastAsia"/>
        </w:rPr>
        <w:t xml:space="preserve">              if (!pre[sink])  break;</w:t>
      </w:r>
    </w:p>
    <w:p w:rsidR="005F1F37" w:rsidRPr="00EB28BE" w:rsidRDefault="005F1F37" w:rsidP="005F1F37">
      <w:pPr>
        <w:pStyle w:val="ad"/>
        <w:rPr>
          <w:rFonts w:hAnsi="宋体" w:cs="宋体" w:hint="eastAsia"/>
        </w:rPr>
      </w:pPr>
      <w:r w:rsidRPr="00EB28BE">
        <w:rPr>
          <w:rFonts w:hAnsi="宋体" w:cs="宋体" w:hint="eastAsia"/>
        </w:rPr>
        <w:t xml:space="preserve">              for (netcost+=min[sink]*d[i=sink];i!=source;)</w:t>
      </w:r>
    </w:p>
    <w:p w:rsidR="005F1F37" w:rsidRPr="00EB28BE" w:rsidRDefault="005F1F37" w:rsidP="005F1F37">
      <w:pPr>
        <w:pStyle w:val="ad"/>
        <w:rPr>
          <w:rFonts w:hAnsi="宋体" w:cs="宋体" w:hint="eastAsia"/>
        </w:rPr>
      </w:pPr>
      <w:r w:rsidRPr="00EB28BE">
        <w:rPr>
          <w:rFonts w:hAnsi="宋体" w:cs="宋体" w:hint="eastAsia"/>
        </w:rPr>
        <w:t xml:space="preserve">                     if (pre[i]&gt;0)</w:t>
      </w:r>
    </w:p>
    <w:p w:rsidR="005F1F37" w:rsidRPr="00EB28BE" w:rsidRDefault="005F1F37" w:rsidP="005F1F37">
      <w:pPr>
        <w:pStyle w:val="ad"/>
        <w:rPr>
          <w:rFonts w:hAnsi="宋体" w:cs="宋体" w:hint="eastAsia"/>
        </w:rPr>
      </w:pPr>
      <w:r w:rsidRPr="00EB28BE">
        <w:rPr>
          <w:rFonts w:hAnsi="宋体" w:cs="宋体" w:hint="eastAsia"/>
        </w:rPr>
        <w:t xml:space="preserve">                            flow[pre[i]-1][i]+=d[sink],i=pre[i]-1;</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flow[i][-pre[i]-1]-=d[sink],i=-pre[i]-1;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(j=i=0;i&lt;n;j+=flow[source][i++]);</w:t>
      </w:r>
    </w:p>
    <w:p w:rsidR="005F1F37" w:rsidRPr="00EB28BE" w:rsidRDefault="005F1F37" w:rsidP="005F1F37">
      <w:pPr>
        <w:pStyle w:val="ad"/>
        <w:rPr>
          <w:rFonts w:hAnsi="宋体" w:cs="宋体" w:hint="eastAsia"/>
        </w:rPr>
      </w:pPr>
      <w:r w:rsidRPr="00EB28BE">
        <w:rPr>
          <w:rFonts w:hAnsi="宋体" w:cs="宋体" w:hint="eastAsia"/>
        </w:rPr>
        <w:t xml:space="preserve">       return j;</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sz w:val="24"/>
          <w:szCs w:val="24"/>
        </w:rPr>
      </w:pPr>
      <w:r w:rsidRPr="00EB28BE">
        <w:rPr>
          <w:rFonts w:hAnsi="宋体" w:cs="宋体" w:hint="eastAsia"/>
          <w:b/>
          <w:sz w:val="24"/>
          <w:szCs w:val="24"/>
        </w:rPr>
        <w:t>10、     图论—应用</w:t>
      </w:r>
    </w:p>
    <w:p w:rsidR="005F1F37" w:rsidRPr="00EB28BE" w:rsidRDefault="005F1F37" w:rsidP="005F1F37">
      <w:pPr>
        <w:pStyle w:val="ad"/>
        <w:rPr>
          <w:rFonts w:hAnsi="宋体" w:cs="宋体" w:hint="eastAsia"/>
          <w:b/>
        </w:rPr>
      </w:pPr>
      <w:r w:rsidRPr="00EB28BE">
        <w:rPr>
          <w:rFonts w:hAnsi="宋体" w:cs="宋体" w:hint="eastAsia"/>
          <w:b/>
        </w:rPr>
        <w:t>10.1 欧拉回路(邻接阵)</w:t>
      </w:r>
    </w:p>
    <w:p w:rsidR="005F1F37" w:rsidRPr="00EB28BE" w:rsidRDefault="005F1F37" w:rsidP="005F1F37">
      <w:pPr>
        <w:pStyle w:val="ad"/>
        <w:rPr>
          <w:rFonts w:hAnsi="宋体" w:cs="宋体" w:hint="eastAsia"/>
        </w:rPr>
      </w:pPr>
      <w:r w:rsidRPr="00EB28BE">
        <w:rPr>
          <w:rFonts w:hAnsi="宋体" w:cs="宋体" w:hint="eastAsia"/>
        </w:rPr>
        <w:t>//求欧拉回路或欧拉路,邻接阵形式,复杂度O(n^2)</w:t>
      </w:r>
    </w:p>
    <w:p w:rsidR="005F1F37" w:rsidRPr="00EB28BE" w:rsidRDefault="005F1F37" w:rsidP="005F1F37">
      <w:pPr>
        <w:pStyle w:val="ad"/>
        <w:rPr>
          <w:rFonts w:hAnsi="宋体" w:cs="宋体" w:hint="eastAsia"/>
        </w:rPr>
      </w:pPr>
      <w:r w:rsidRPr="00EB28BE">
        <w:rPr>
          <w:rFonts w:hAnsi="宋体" w:cs="宋体" w:hint="eastAsia"/>
        </w:rPr>
        <w:t>//返回路径长度,path返回路径(有向图时得到的是反向路径)</w:t>
      </w:r>
    </w:p>
    <w:p w:rsidR="005F1F37" w:rsidRPr="00EB28BE" w:rsidRDefault="005F1F37" w:rsidP="005F1F37">
      <w:pPr>
        <w:pStyle w:val="ad"/>
        <w:rPr>
          <w:rFonts w:hAnsi="宋体" w:cs="宋体" w:hint="eastAsia"/>
        </w:rPr>
      </w:pPr>
      <w:r w:rsidRPr="00EB28BE">
        <w:rPr>
          <w:rFonts w:hAnsi="宋体" w:cs="宋体" w:hint="eastAsia"/>
        </w:rPr>
        <w:t>//传入图的大小n和邻接阵mat,不相邻点边权0</w:t>
      </w:r>
    </w:p>
    <w:p w:rsidR="005F1F37" w:rsidRPr="00EB28BE" w:rsidRDefault="005F1F37" w:rsidP="005F1F37">
      <w:pPr>
        <w:pStyle w:val="ad"/>
        <w:rPr>
          <w:rFonts w:hAnsi="宋体" w:cs="宋体" w:hint="eastAsia"/>
        </w:rPr>
      </w:pPr>
      <w:r w:rsidRPr="00EB28BE">
        <w:rPr>
          <w:rFonts w:hAnsi="宋体" w:cs="宋体" w:hint="eastAsia"/>
        </w:rPr>
        <w:t>//可以有自环与重边,分为无向图和有向图</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void find_path_u(int n,int mat[][MAXN],int now,int&amp; step,int* path){</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for (i=n-1;i&gt;=0;i--)</w:t>
      </w:r>
    </w:p>
    <w:p w:rsidR="005F1F37" w:rsidRPr="00EB28BE" w:rsidRDefault="005F1F37" w:rsidP="005F1F37">
      <w:pPr>
        <w:pStyle w:val="ad"/>
        <w:rPr>
          <w:rFonts w:hAnsi="宋体" w:cs="宋体" w:hint="eastAsia"/>
        </w:rPr>
      </w:pPr>
      <w:r w:rsidRPr="00EB28BE">
        <w:rPr>
          <w:rFonts w:hAnsi="宋体" w:cs="宋体" w:hint="eastAsia"/>
        </w:rPr>
        <w:t xml:space="preserve">              while (mat[now][i]){</w:t>
      </w:r>
    </w:p>
    <w:p w:rsidR="005F1F37" w:rsidRPr="00EB28BE" w:rsidRDefault="005F1F37" w:rsidP="005F1F37">
      <w:pPr>
        <w:pStyle w:val="ad"/>
        <w:rPr>
          <w:rFonts w:hAnsi="宋体" w:cs="宋体" w:hint="eastAsia"/>
        </w:rPr>
      </w:pPr>
      <w:r w:rsidRPr="00EB28BE">
        <w:rPr>
          <w:rFonts w:hAnsi="宋体" w:cs="宋体" w:hint="eastAsia"/>
        </w:rPr>
        <w:t xml:space="preserve">                     mat[now][i]--,mat[i][now]--;</w:t>
      </w:r>
    </w:p>
    <w:p w:rsidR="005F1F37" w:rsidRPr="00EB28BE" w:rsidRDefault="005F1F37" w:rsidP="005F1F37">
      <w:pPr>
        <w:pStyle w:val="ad"/>
        <w:rPr>
          <w:rFonts w:hAnsi="宋体" w:cs="宋体" w:hint="eastAsia"/>
        </w:rPr>
      </w:pPr>
      <w:r w:rsidRPr="00EB28BE">
        <w:rPr>
          <w:rFonts w:hAnsi="宋体" w:cs="宋体" w:hint="eastAsia"/>
        </w:rPr>
        <w:t xml:space="preserve">                     find_path_u(n,mat,i,step,path);</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path[step++]=now;</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lastRenderedPageBreak/>
        <w:t>void find_path_d(int n,int mat[][MAXN],int now,int&amp; step,int* path){</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for (i=n-1;i&gt;=0;i--)</w:t>
      </w:r>
    </w:p>
    <w:p w:rsidR="005F1F37" w:rsidRPr="00EB28BE" w:rsidRDefault="005F1F37" w:rsidP="005F1F37">
      <w:pPr>
        <w:pStyle w:val="ad"/>
        <w:rPr>
          <w:rFonts w:hAnsi="宋体" w:cs="宋体" w:hint="eastAsia"/>
        </w:rPr>
      </w:pPr>
      <w:r w:rsidRPr="00EB28BE">
        <w:rPr>
          <w:rFonts w:hAnsi="宋体" w:cs="宋体" w:hint="eastAsia"/>
        </w:rPr>
        <w:t xml:space="preserve">              while (mat[now][i]){</w:t>
      </w:r>
    </w:p>
    <w:p w:rsidR="005F1F37" w:rsidRPr="00EB28BE" w:rsidRDefault="005F1F37" w:rsidP="005F1F37">
      <w:pPr>
        <w:pStyle w:val="ad"/>
        <w:rPr>
          <w:rFonts w:hAnsi="宋体" w:cs="宋体" w:hint="eastAsia"/>
        </w:rPr>
      </w:pPr>
      <w:r w:rsidRPr="00EB28BE">
        <w:rPr>
          <w:rFonts w:hAnsi="宋体" w:cs="宋体" w:hint="eastAsia"/>
        </w:rPr>
        <w:t xml:space="preserve">                    mat[now][i]--;</w:t>
      </w:r>
    </w:p>
    <w:p w:rsidR="005F1F37" w:rsidRPr="00EB28BE" w:rsidRDefault="005F1F37" w:rsidP="005F1F37">
      <w:pPr>
        <w:pStyle w:val="ad"/>
        <w:rPr>
          <w:rFonts w:hAnsi="宋体" w:cs="宋体" w:hint="eastAsia"/>
        </w:rPr>
      </w:pPr>
      <w:r w:rsidRPr="00EB28BE">
        <w:rPr>
          <w:rFonts w:hAnsi="宋体" w:cs="宋体" w:hint="eastAsia"/>
        </w:rPr>
        <w:t xml:space="preserve">                     find_path_d(n,mat,i,step,path);</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path[step++]=now;</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euclid_path(int n,int mat[][MAXN],int start,int* path){</w:t>
      </w:r>
    </w:p>
    <w:p w:rsidR="005F1F37" w:rsidRPr="00EB28BE" w:rsidRDefault="005F1F37" w:rsidP="005F1F37">
      <w:pPr>
        <w:pStyle w:val="ad"/>
        <w:rPr>
          <w:rFonts w:hAnsi="宋体" w:cs="宋体" w:hint="eastAsia"/>
        </w:rPr>
      </w:pPr>
      <w:r w:rsidRPr="00EB28BE">
        <w:rPr>
          <w:rFonts w:hAnsi="宋体" w:cs="宋体" w:hint="eastAsia"/>
        </w:rPr>
        <w:t xml:space="preserve">       int ret=0;</w:t>
      </w:r>
    </w:p>
    <w:p w:rsidR="005F1F37" w:rsidRPr="00EB28BE" w:rsidRDefault="005F1F37" w:rsidP="005F1F37">
      <w:pPr>
        <w:pStyle w:val="ad"/>
        <w:rPr>
          <w:rFonts w:hAnsi="宋体" w:cs="宋体" w:hint="eastAsia"/>
        </w:rPr>
      </w:pPr>
      <w:r w:rsidRPr="00EB28BE">
        <w:rPr>
          <w:rFonts w:hAnsi="宋体" w:cs="宋体" w:hint="eastAsia"/>
        </w:rPr>
        <w:t xml:space="preserve">       find_path_u(n,mat,start,ret,path);</w:t>
      </w:r>
    </w:p>
    <w:p w:rsidR="005F1F37" w:rsidRPr="00EB28BE" w:rsidRDefault="005F1F37" w:rsidP="005F1F37">
      <w:pPr>
        <w:pStyle w:val="ad"/>
        <w:rPr>
          <w:rFonts w:hAnsi="宋体" w:cs="宋体" w:hint="eastAsia"/>
        </w:rPr>
      </w:pPr>
      <w:r w:rsidRPr="00EB28BE">
        <w:rPr>
          <w:rFonts w:hAnsi="宋体" w:cs="宋体" w:hint="eastAsia"/>
        </w:rPr>
        <w:t>//     find_path_d(n,mat,start,ret,path);</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10.2 树的前序表转化</w:t>
      </w:r>
    </w:p>
    <w:p w:rsidR="005F1F37" w:rsidRPr="00EB28BE" w:rsidRDefault="005F1F37" w:rsidP="005F1F37">
      <w:pPr>
        <w:pStyle w:val="ad"/>
        <w:rPr>
          <w:rFonts w:hAnsi="宋体" w:cs="宋体" w:hint="eastAsia"/>
        </w:rPr>
      </w:pPr>
      <w:r w:rsidRPr="00EB28BE">
        <w:rPr>
          <w:rFonts w:hAnsi="宋体" w:cs="宋体" w:hint="eastAsia"/>
        </w:rPr>
        <w:t>//将用边表示的树转化为前序表示的树</w:t>
      </w:r>
    </w:p>
    <w:p w:rsidR="005F1F37" w:rsidRPr="00EB28BE" w:rsidRDefault="005F1F37" w:rsidP="005F1F37">
      <w:pPr>
        <w:pStyle w:val="ad"/>
        <w:rPr>
          <w:rFonts w:hAnsi="宋体" w:cs="宋体" w:hint="eastAsia"/>
        </w:rPr>
      </w:pPr>
      <w:r w:rsidRPr="00EB28BE">
        <w:rPr>
          <w:rFonts w:hAnsi="宋体" w:cs="宋体" w:hint="eastAsia"/>
        </w:rPr>
        <w:t>//传入节点数n和邻接表list[],邻接表必须是双向的,会在函数中释放</w:t>
      </w:r>
    </w:p>
    <w:p w:rsidR="005F1F37" w:rsidRPr="00EB28BE" w:rsidRDefault="005F1F37" w:rsidP="005F1F37">
      <w:pPr>
        <w:pStyle w:val="ad"/>
        <w:rPr>
          <w:rFonts w:hAnsi="宋体" w:cs="宋体" w:hint="eastAsia"/>
        </w:rPr>
      </w:pPr>
      <w:r w:rsidRPr="00EB28BE">
        <w:rPr>
          <w:rFonts w:hAnsi="宋体" w:cs="宋体" w:hint="eastAsia"/>
        </w:rPr>
        <w:t>//pre[]返回前序表,map[]返回前序表中的节点到原来节点的映射</w:t>
      </w:r>
    </w:p>
    <w:p w:rsidR="005F1F37" w:rsidRPr="00EB28BE" w:rsidRDefault="005F1F37" w:rsidP="005F1F37">
      <w:pPr>
        <w:pStyle w:val="ad"/>
        <w:rPr>
          <w:rFonts w:hAnsi="宋体" w:cs="宋体" w:hint="eastAsia"/>
        </w:rPr>
      </w:pPr>
      <w:r w:rsidRPr="00EB28BE">
        <w:rPr>
          <w:rFonts w:hAnsi="宋体" w:cs="宋体" w:hint="eastAsia"/>
        </w:rPr>
        <w:t>#define MAXN 10000</w:t>
      </w:r>
    </w:p>
    <w:p w:rsidR="005F1F37" w:rsidRPr="00EB28BE" w:rsidRDefault="005F1F37" w:rsidP="005F1F37">
      <w:pPr>
        <w:pStyle w:val="ad"/>
        <w:rPr>
          <w:rFonts w:hAnsi="宋体" w:cs="宋体" w:hint="eastAsia"/>
        </w:rPr>
      </w:pPr>
      <w:r w:rsidRPr="00EB28BE">
        <w:rPr>
          <w:rFonts w:hAnsi="宋体" w:cs="宋体" w:hint="eastAsia"/>
        </w:rPr>
        <w:t>struct node{</w:t>
      </w:r>
    </w:p>
    <w:p w:rsidR="005F1F37" w:rsidRPr="00EB28BE" w:rsidRDefault="005F1F37" w:rsidP="005F1F37">
      <w:pPr>
        <w:pStyle w:val="ad"/>
        <w:rPr>
          <w:rFonts w:hAnsi="宋体" w:cs="宋体" w:hint="eastAsia"/>
        </w:rPr>
      </w:pPr>
      <w:r w:rsidRPr="00EB28BE">
        <w:rPr>
          <w:rFonts w:hAnsi="宋体" w:cs="宋体" w:hint="eastAsia"/>
        </w:rPr>
        <w:t xml:space="preserve">      int to;</w:t>
      </w:r>
    </w:p>
    <w:p w:rsidR="005F1F37" w:rsidRPr="00EB28BE" w:rsidRDefault="005F1F37" w:rsidP="005F1F37">
      <w:pPr>
        <w:pStyle w:val="ad"/>
        <w:rPr>
          <w:rFonts w:hAnsi="宋体" w:cs="宋体" w:hint="eastAsia"/>
        </w:rPr>
      </w:pPr>
      <w:r w:rsidRPr="00EB28BE">
        <w:rPr>
          <w:rFonts w:hAnsi="宋体" w:cs="宋体" w:hint="eastAsia"/>
        </w:rPr>
        <w:t xml:space="preserve">       node* next;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void prenode(int n,node* list[],int* pre,int* map,int* v,int now,int last,int&amp; id){</w:t>
      </w:r>
    </w:p>
    <w:p w:rsidR="005F1F37" w:rsidRPr="00EB28BE" w:rsidRDefault="005F1F37" w:rsidP="005F1F37">
      <w:pPr>
        <w:pStyle w:val="ad"/>
        <w:rPr>
          <w:rFonts w:hAnsi="宋体" w:cs="宋体" w:hint="eastAsia"/>
        </w:rPr>
      </w:pPr>
      <w:r w:rsidRPr="00EB28BE">
        <w:rPr>
          <w:rFonts w:hAnsi="宋体" w:cs="宋体" w:hint="eastAsia"/>
        </w:rPr>
        <w:t xml:space="preserve">       node* t;</w:t>
      </w:r>
    </w:p>
    <w:p w:rsidR="005F1F37" w:rsidRPr="00EB28BE" w:rsidRDefault="005F1F37" w:rsidP="005F1F37">
      <w:pPr>
        <w:pStyle w:val="ad"/>
        <w:rPr>
          <w:rFonts w:hAnsi="宋体" w:cs="宋体" w:hint="eastAsia"/>
        </w:rPr>
      </w:pPr>
      <w:r w:rsidRPr="00EB28BE">
        <w:rPr>
          <w:rFonts w:hAnsi="宋体" w:cs="宋体" w:hint="eastAsia"/>
        </w:rPr>
        <w:t xml:space="preserve">       int p=id++;</w:t>
      </w:r>
    </w:p>
    <w:p w:rsidR="005F1F37" w:rsidRPr="00EB28BE" w:rsidRDefault="005F1F37" w:rsidP="005F1F37">
      <w:pPr>
        <w:pStyle w:val="ad"/>
        <w:rPr>
          <w:rFonts w:hAnsi="宋体" w:cs="宋体" w:hint="eastAsia"/>
        </w:rPr>
      </w:pPr>
      <w:r w:rsidRPr="00EB28BE">
        <w:rPr>
          <w:rFonts w:hAnsi="宋体" w:cs="宋体" w:hint="eastAsia"/>
        </w:rPr>
        <w:t xml:space="preserve">       for (v[map[p]=now]=1,pre[p]=last;list[now];){</w:t>
      </w:r>
    </w:p>
    <w:p w:rsidR="005F1F37" w:rsidRPr="00EB28BE" w:rsidRDefault="005F1F37" w:rsidP="005F1F37">
      <w:pPr>
        <w:pStyle w:val="ad"/>
        <w:rPr>
          <w:rFonts w:hAnsi="宋体" w:cs="宋体" w:hint="eastAsia"/>
        </w:rPr>
      </w:pPr>
      <w:r w:rsidRPr="00EB28BE">
        <w:rPr>
          <w:rFonts w:hAnsi="宋体" w:cs="宋体" w:hint="eastAsia"/>
        </w:rPr>
        <w:t xml:space="preserve">              t=list[now],list[now]=t-&gt;next;</w:t>
      </w:r>
    </w:p>
    <w:p w:rsidR="005F1F37" w:rsidRPr="00EB28BE" w:rsidRDefault="005F1F37" w:rsidP="005F1F37">
      <w:pPr>
        <w:pStyle w:val="ad"/>
        <w:rPr>
          <w:rFonts w:hAnsi="宋体" w:cs="宋体" w:hint="eastAsia"/>
        </w:rPr>
      </w:pPr>
      <w:r w:rsidRPr="00EB28BE">
        <w:rPr>
          <w:rFonts w:hAnsi="宋体" w:cs="宋体" w:hint="eastAsia"/>
        </w:rPr>
        <w:t xml:space="preserve">              if (!v[t-&gt;to])</w:t>
      </w:r>
    </w:p>
    <w:p w:rsidR="005F1F37" w:rsidRPr="00EB28BE" w:rsidRDefault="005F1F37" w:rsidP="005F1F37">
      <w:pPr>
        <w:pStyle w:val="ad"/>
        <w:rPr>
          <w:rFonts w:hAnsi="宋体" w:cs="宋体" w:hint="eastAsia"/>
        </w:rPr>
      </w:pPr>
      <w:r w:rsidRPr="00EB28BE">
        <w:rPr>
          <w:rFonts w:hAnsi="宋体" w:cs="宋体" w:hint="eastAsia"/>
        </w:rPr>
        <w:t xml:space="preserve">                     prenode(n,list,pre,map,v,t-&gt;to,p,id);</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void makepre(int n,node* list[],int* pre,int* map){</w:t>
      </w:r>
    </w:p>
    <w:p w:rsidR="005F1F37" w:rsidRPr="00EB28BE" w:rsidRDefault="005F1F37" w:rsidP="005F1F37">
      <w:pPr>
        <w:pStyle w:val="ad"/>
        <w:rPr>
          <w:rFonts w:hAnsi="宋体" w:cs="宋体" w:hint="eastAsia"/>
        </w:rPr>
      </w:pPr>
      <w:r w:rsidRPr="00EB28BE">
        <w:rPr>
          <w:rFonts w:hAnsi="宋体" w:cs="宋体" w:hint="eastAsia"/>
        </w:rPr>
        <w:t xml:space="preserve">       int v[MAXN],id=0,i;</w:t>
      </w:r>
    </w:p>
    <w:p w:rsidR="005F1F37" w:rsidRPr="00EB28BE" w:rsidRDefault="005F1F37" w:rsidP="005F1F37">
      <w:pPr>
        <w:pStyle w:val="ad"/>
        <w:rPr>
          <w:rFonts w:hAnsi="宋体" w:cs="宋体" w:hint="eastAsia"/>
        </w:rPr>
      </w:pPr>
      <w:r w:rsidRPr="00EB28BE">
        <w:rPr>
          <w:rFonts w:hAnsi="宋体" w:cs="宋体" w:hint="eastAsia"/>
        </w:rPr>
        <w:t xml:space="preserve">       for (i=0;i&lt;n;v[i++]=0);</w:t>
      </w:r>
    </w:p>
    <w:p w:rsidR="005F1F37" w:rsidRPr="00EB28BE" w:rsidRDefault="005F1F37" w:rsidP="005F1F37">
      <w:pPr>
        <w:pStyle w:val="ad"/>
        <w:rPr>
          <w:rFonts w:hAnsi="宋体" w:cs="宋体" w:hint="eastAsia"/>
        </w:rPr>
      </w:pPr>
      <w:r w:rsidRPr="00EB28BE">
        <w:rPr>
          <w:rFonts w:hAnsi="宋体" w:cs="宋体" w:hint="eastAsia"/>
        </w:rPr>
        <w:t xml:space="preserve">       prenode(n,list,pre,map,v,0,-1,id);</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lastRenderedPageBreak/>
        <w:t>10.3 树的优化算法</w:t>
      </w:r>
    </w:p>
    <w:p w:rsidR="005F1F37" w:rsidRPr="00EB28BE" w:rsidRDefault="005F1F37" w:rsidP="005F1F37">
      <w:pPr>
        <w:pStyle w:val="ad"/>
        <w:rPr>
          <w:rFonts w:hAnsi="宋体" w:cs="宋体" w:hint="eastAsia"/>
        </w:rPr>
      </w:pPr>
      <w:r w:rsidRPr="00EB28BE">
        <w:rPr>
          <w:rFonts w:hAnsi="宋体" w:cs="宋体" w:hint="eastAsia"/>
        </w:rPr>
        <w:t>//最大顶点独立集</w:t>
      </w:r>
    </w:p>
    <w:p w:rsidR="005F1F37" w:rsidRPr="00EB28BE" w:rsidRDefault="005F1F37" w:rsidP="005F1F37">
      <w:pPr>
        <w:pStyle w:val="ad"/>
        <w:rPr>
          <w:rFonts w:hAnsi="宋体" w:cs="宋体" w:hint="eastAsia"/>
        </w:rPr>
      </w:pPr>
      <w:r w:rsidRPr="00EB28BE">
        <w:rPr>
          <w:rFonts w:hAnsi="宋体" w:cs="宋体" w:hint="eastAsia"/>
        </w:rPr>
        <w:t>int max_node_independent(int n,int* pre,int* set){</w:t>
      </w:r>
    </w:p>
    <w:p w:rsidR="005F1F37" w:rsidRPr="00EB28BE" w:rsidRDefault="005F1F37" w:rsidP="005F1F37">
      <w:pPr>
        <w:pStyle w:val="ad"/>
        <w:rPr>
          <w:rFonts w:hAnsi="宋体" w:cs="宋体" w:hint="eastAsia"/>
        </w:rPr>
      </w:pPr>
      <w:r w:rsidRPr="00EB28BE">
        <w:rPr>
          <w:rFonts w:hAnsi="宋体" w:cs="宋体" w:hint="eastAsia"/>
        </w:rPr>
        <w:t xml:space="preserve">       int c[MAXN],i,ret=0;</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c[i]=set[i]=0;</w:t>
      </w:r>
    </w:p>
    <w:p w:rsidR="005F1F37" w:rsidRPr="00EB28BE" w:rsidRDefault="005F1F37" w:rsidP="005F1F37">
      <w:pPr>
        <w:pStyle w:val="ad"/>
        <w:rPr>
          <w:rFonts w:hAnsi="宋体" w:cs="宋体" w:hint="eastAsia"/>
        </w:rPr>
      </w:pPr>
      <w:r w:rsidRPr="00EB28BE">
        <w:rPr>
          <w:rFonts w:hAnsi="宋体" w:cs="宋体" w:hint="eastAsia"/>
        </w:rPr>
        <w:t xml:space="preserve">       for (i=n-1;i&gt;=0;i--)</w:t>
      </w:r>
    </w:p>
    <w:p w:rsidR="005F1F37" w:rsidRPr="00EB28BE" w:rsidRDefault="005F1F37" w:rsidP="005F1F37">
      <w:pPr>
        <w:pStyle w:val="ad"/>
        <w:rPr>
          <w:rFonts w:hAnsi="宋体" w:cs="宋体" w:hint="eastAsia"/>
        </w:rPr>
      </w:pPr>
      <w:r w:rsidRPr="00EB28BE">
        <w:rPr>
          <w:rFonts w:hAnsi="宋体" w:cs="宋体" w:hint="eastAsia"/>
        </w:rPr>
        <w:t xml:space="preserve">              if (!c[i]){</w:t>
      </w:r>
    </w:p>
    <w:p w:rsidR="005F1F37" w:rsidRPr="00EB28BE" w:rsidRDefault="005F1F37" w:rsidP="005F1F37">
      <w:pPr>
        <w:pStyle w:val="ad"/>
        <w:rPr>
          <w:rFonts w:hAnsi="宋体" w:cs="宋体" w:hint="eastAsia"/>
        </w:rPr>
      </w:pPr>
      <w:r w:rsidRPr="00EB28BE">
        <w:rPr>
          <w:rFonts w:hAnsi="宋体" w:cs="宋体" w:hint="eastAsia"/>
        </w:rPr>
        <w:t xml:space="preserve">                     set[i]=1;</w:t>
      </w:r>
    </w:p>
    <w:p w:rsidR="005F1F37" w:rsidRPr="00EB28BE" w:rsidRDefault="005F1F37" w:rsidP="005F1F37">
      <w:pPr>
        <w:pStyle w:val="ad"/>
        <w:rPr>
          <w:rFonts w:hAnsi="宋体" w:cs="宋体" w:hint="eastAsia"/>
        </w:rPr>
      </w:pPr>
      <w:r w:rsidRPr="00EB28BE">
        <w:rPr>
          <w:rFonts w:hAnsi="宋体" w:cs="宋体" w:hint="eastAsia"/>
        </w:rPr>
        <w:t xml:space="preserve">                     if (pre[i]!=-1)</w:t>
      </w:r>
    </w:p>
    <w:p w:rsidR="005F1F37" w:rsidRPr="00EB28BE" w:rsidRDefault="005F1F37" w:rsidP="005F1F37">
      <w:pPr>
        <w:pStyle w:val="ad"/>
        <w:rPr>
          <w:rFonts w:hAnsi="宋体" w:cs="宋体" w:hint="eastAsia"/>
        </w:rPr>
      </w:pPr>
      <w:r w:rsidRPr="00EB28BE">
        <w:rPr>
          <w:rFonts w:hAnsi="宋体" w:cs="宋体" w:hint="eastAsia"/>
        </w:rPr>
        <w:t xml:space="preserve">                            c[pre[i]]=1;</w:t>
      </w:r>
    </w:p>
    <w:p w:rsidR="005F1F37" w:rsidRPr="00EB28BE" w:rsidRDefault="005F1F37" w:rsidP="005F1F37">
      <w:pPr>
        <w:pStyle w:val="ad"/>
        <w:rPr>
          <w:rFonts w:hAnsi="宋体" w:cs="宋体" w:hint="eastAsia"/>
        </w:rPr>
      </w:pPr>
      <w:r w:rsidRPr="00EB28BE">
        <w:rPr>
          <w:rFonts w:hAnsi="宋体" w:cs="宋体" w:hint="eastAsia"/>
        </w:rPr>
        <w:t xml:space="preserve">                     ret++;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//最大边独立集</w:t>
      </w:r>
    </w:p>
    <w:p w:rsidR="005F1F37" w:rsidRPr="00EB28BE" w:rsidRDefault="005F1F37" w:rsidP="005F1F37">
      <w:pPr>
        <w:pStyle w:val="ad"/>
        <w:rPr>
          <w:rFonts w:hAnsi="宋体" w:cs="宋体" w:hint="eastAsia"/>
        </w:rPr>
      </w:pPr>
      <w:r w:rsidRPr="00EB28BE">
        <w:rPr>
          <w:rFonts w:hAnsi="宋体" w:cs="宋体" w:hint="eastAsia"/>
        </w:rPr>
        <w:t>int max_edge_independent(int n,int* pre,int* set){</w:t>
      </w:r>
    </w:p>
    <w:p w:rsidR="005F1F37" w:rsidRPr="00EB28BE" w:rsidRDefault="005F1F37" w:rsidP="005F1F37">
      <w:pPr>
        <w:pStyle w:val="ad"/>
        <w:rPr>
          <w:rFonts w:hAnsi="宋体" w:cs="宋体" w:hint="eastAsia"/>
        </w:rPr>
      </w:pPr>
      <w:r w:rsidRPr="00EB28BE">
        <w:rPr>
          <w:rFonts w:hAnsi="宋体" w:cs="宋体" w:hint="eastAsia"/>
        </w:rPr>
        <w:t xml:space="preserve">       int c[MAXN],i,ret=0;</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c[i]=set[i]=0;</w:t>
      </w:r>
    </w:p>
    <w:p w:rsidR="005F1F37" w:rsidRPr="00EB28BE" w:rsidRDefault="005F1F37" w:rsidP="005F1F37">
      <w:pPr>
        <w:pStyle w:val="ad"/>
        <w:rPr>
          <w:rFonts w:hAnsi="宋体" w:cs="宋体" w:hint="eastAsia"/>
        </w:rPr>
      </w:pPr>
      <w:r w:rsidRPr="00EB28BE">
        <w:rPr>
          <w:rFonts w:hAnsi="宋体" w:cs="宋体" w:hint="eastAsia"/>
        </w:rPr>
        <w:t xml:space="preserve">       for (i=n-1;i&gt;=0;i--)</w:t>
      </w:r>
    </w:p>
    <w:p w:rsidR="005F1F37" w:rsidRPr="00EB28BE" w:rsidRDefault="005F1F37" w:rsidP="005F1F37">
      <w:pPr>
        <w:pStyle w:val="ad"/>
        <w:rPr>
          <w:rFonts w:hAnsi="宋体" w:cs="宋体" w:hint="eastAsia"/>
        </w:rPr>
      </w:pPr>
      <w:r w:rsidRPr="00EB28BE">
        <w:rPr>
          <w:rFonts w:hAnsi="宋体" w:cs="宋体" w:hint="eastAsia"/>
        </w:rPr>
        <w:t xml:space="preserve">              if (!c[i]&amp;&amp;pre[i]!=-1&amp;&amp;!c[pre[i]]){</w:t>
      </w:r>
    </w:p>
    <w:p w:rsidR="005F1F37" w:rsidRPr="00EB28BE" w:rsidRDefault="005F1F37" w:rsidP="005F1F37">
      <w:pPr>
        <w:pStyle w:val="ad"/>
        <w:rPr>
          <w:rFonts w:hAnsi="宋体" w:cs="宋体" w:hint="eastAsia"/>
        </w:rPr>
      </w:pPr>
      <w:r w:rsidRPr="00EB28BE">
        <w:rPr>
          <w:rFonts w:hAnsi="宋体" w:cs="宋体" w:hint="eastAsia"/>
        </w:rPr>
        <w:t xml:space="preserve">                     set[i]=1;</w:t>
      </w:r>
    </w:p>
    <w:p w:rsidR="005F1F37" w:rsidRPr="00EB28BE" w:rsidRDefault="005F1F37" w:rsidP="005F1F37">
      <w:pPr>
        <w:pStyle w:val="ad"/>
        <w:rPr>
          <w:rFonts w:hAnsi="宋体" w:cs="宋体" w:hint="eastAsia"/>
        </w:rPr>
      </w:pPr>
      <w:r w:rsidRPr="00EB28BE">
        <w:rPr>
          <w:rFonts w:hAnsi="宋体" w:cs="宋体" w:hint="eastAsia"/>
        </w:rPr>
        <w:t xml:space="preserve">                     c[pre[i]]=1;</w:t>
      </w:r>
    </w:p>
    <w:p w:rsidR="005F1F37" w:rsidRPr="00EB28BE" w:rsidRDefault="005F1F37" w:rsidP="005F1F37">
      <w:pPr>
        <w:pStyle w:val="ad"/>
        <w:rPr>
          <w:rFonts w:hAnsi="宋体" w:cs="宋体" w:hint="eastAsia"/>
        </w:rPr>
      </w:pPr>
      <w:r w:rsidRPr="00EB28BE">
        <w:rPr>
          <w:rFonts w:hAnsi="宋体" w:cs="宋体" w:hint="eastAsia"/>
        </w:rPr>
        <w:t xml:space="preserve">                     ret++;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//最小顶点覆盖集</w:t>
      </w:r>
    </w:p>
    <w:p w:rsidR="005F1F37" w:rsidRPr="00EB28BE" w:rsidRDefault="005F1F37" w:rsidP="005F1F37">
      <w:pPr>
        <w:pStyle w:val="ad"/>
        <w:rPr>
          <w:rFonts w:hAnsi="宋体" w:cs="宋体" w:hint="eastAsia"/>
        </w:rPr>
      </w:pPr>
      <w:r w:rsidRPr="00EB28BE">
        <w:rPr>
          <w:rFonts w:hAnsi="宋体" w:cs="宋体" w:hint="eastAsia"/>
        </w:rPr>
        <w:t>int min_node_cover(int n,int* pre,int* set){</w:t>
      </w:r>
    </w:p>
    <w:p w:rsidR="005F1F37" w:rsidRPr="00EB28BE" w:rsidRDefault="005F1F37" w:rsidP="005F1F37">
      <w:pPr>
        <w:pStyle w:val="ad"/>
        <w:rPr>
          <w:rFonts w:hAnsi="宋体" w:cs="宋体" w:hint="eastAsia"/>
        </w:rPr>
      </w:pPr>
      <w:r w:rsidRPr="00EB28BE">
        <w:rPr>
          <w:rFonts w:hAnsi="宋体" w:cs="宋体" w:hint="eastAsia"/>
        </w:rPr>
        <w:t xml:space="preserve">       int c[MAXN],i,ret=0;</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c[i]=set[i]=0;</w:t>
      </w:r>
    </w:p>
    <w:p w:rsidR="005F1F37" w:rsidRPr="00EB28BE" w:rsidRDefault="005F1F37" w:rsidP="005F1F37">
      <w:pPr>
        <w:pStyle w:val="ad"/>
        <w:rPr>
          <w:rFonts w:hAnsi="宋体" w:cs="宋体" w:hint="eastAsia"/>
        </w:rPr>
      </w:pPr>
      <w:r w:rsidRPr="00EB28BE">
        <w:rPr>
          <w:rFonts w:hAnsi="宋体" w:cs="宋体" w:hint="eastAsia"/>
        </w:rPr>
        <w:t xml:space="preserve">       for (i=n-1;i&gt;=0;i--)</w:t>
      </w:r>
    </w:p>
    <w:p w:rsidR="005F1F37" w:rsidRPr="00EB28BE" w:rsidRDefault="005F1F37" w:rsidP="005F1F37">
      <w:pPr>
        <w:pStyle w:val="ad"/>
        <w:rPr>
          <w:rFonts w:hAnsi="宋体" w:cs="宋体" w:hint="eastAsia"/>
        </w:rPr>
      </w:pPr>
      <w:r w:rsidRPr="00EB28BE">
        <w:rPr>
          <w:rFonts w:hAnsi="宋体" w:cs="宋体" w:hint="eastAsia"/>
        </w:rPr>
        <w:t xml:space="preserve">              if (!c[i]&amp;&amp;pre[i]!=-1&amp;&amp;!c[pre[i]]){</w:t>
      </w:r>
    </w:p>
    <w:p w:rsidR="005F1F37" w:rsidRPr="00EB28BE" w:rsidRDefault="005F1F37" w:rsidP="005F1F37">
      <w:pPr>
        <w:pStyle w:val="ad"/>
        <w:rPr>
          <w:rFonts w:hAnsi="宋体" w:cs="宋体" w:hint="eastAsia"/>
        </w:rPr>
      </w:pPr>
      <w:r w:rsidRPr="00EB28BE">
        <w:rPr>
          <w:rFonts w:hAnsi="宋体" w:cs="宋体" w:hint="eastAsia"/>
        </w:rPr>
        <w:t xml:space="preserve">                     set[i]=1;</w:t>
      </w:r>
    </w:p>
    <w:p w:rsidR="005F1F37" w:rsidRPr="00EB28BE" w:rsidRDefault="005F1F37" w:rsidP="005F1F37">
      <w:pPr>
        <w:pStyle w:val="ad"/>
        <w:rPr>
          <w:rFonts w:hAnsi="宋体" w:cs="宋体" w:hint="eastAsia"/>
        </w:rPr>
      </w:pPr>
      <w:r w:rsidRPr="00EB28BE">
        <w:rPr>
          <w:rFonts w:hAnsi="宋体" w:cs="宋体" w:hint="eastAsia"/>
        </w:rPr>
        <w:t xml:space="preserve">                     c[pre[i]]=1;</w:t>
      </w:r>
    </w:p>
    <w:p w:rsidR="005F1F37" w:rsidRPr="00EB28BE" w:rsidRDefault="005F1F37" w:rsidP="005F1F37">
      <w:pPr>
        <w:pStyle w:val="ad"/>
        <w:rPr>
          <w:rFonts w:hAnsi="宋体" w:cs="宋体" w:hint="eastAsia"/>
        </w:rPr>
      </w:pPr>
      <w:r w:rsidRPr="00EB28BE">
        <w:rPr>
          <w:rFonts w:hAnsi="宋体" w:cs="宋体" w:hint="eastAsia"/>
        </w:rPr>
        <w:t xml:space="preserve">                     ret++;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lastRenderedPageBreak/>
        <w:t>//最小顶点支配集</w:t>
      </w:r>
    </w:p>
    <w:p w:rsidR="005F1F37" w:rsidRPr="00EB28BE" w:rsidRDefault="005F1F37" w:rsidP="005F1F37">
      <w:pPr>
        <w:pStyle w:val="ad"/>
        <w:rPr>
          <w:rFonts w:hAnsi="宋体" w:cs="宋体" w:hint="eastAsia"/>
        </w:rPr>
      </w:pPr>
      <w:r w:rsidRPr="00EB28BE">
        <w:rPr>
          <w:rFonts w:hAnsi="宋体" w:cs="宋体" w:hint="eastAsia"/>
        </w:rPr>
        <w:t>int min_node_dominant(int n,int* pre,int* set){</w:t>
      </w:r>
    </w:p>
    <w:p w:rsidR="005F1F37" w:rsidRPr="00EB28BE" w:rsidRDefault="005F1F37" w:rsidP="005F1F37">
      <w:pPr>
        <w:pStyle w:val="ad"/>
        <w:rPr>
          <w:rFonts w:hAnsi="宋体" w:cs="宋体" w:hint="eastAsia"/>
        </w:rPr>
      </w:pPr>
      <w:r w:rsidRPr="00EB28BE">
        <w:rPr>
          <w:rFonts w:hAnsi="宋体" w:cs="宋体" w:hint="eastAsia"/>
        </w:rPr>
        <w:t xml:space="preserve">       int c[MAXN],i,ret=0;</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c[i]=set[i]=0;</w:t>
      </w:r>
    </w:p>
    <w:p w:rsidR="005F1F37" w:rsidRPr="00EB28BE" w:rsidRDefault="005F1F37" w:rsidP="005F1F37">
      <w:pPr>
        <w:pStyle w:val="ad"/>
        <w:rPr>
          <w:rFonts w:hAnsi="宋体" w:cs="宋体" w:hint="eastAsia"/>
        </w:rPr>
      </w:pPr>
      <w:r w:rsidRPr="00EB28BE">
        <w:rPr>
          <w:rFonts w:hAnsi="宋体" w:cs="宋体" w:hint="eastAsia"/>
        </w:rPr>
        <w:t xml:space="preserve">       for (i=n-1;i&gt;=0;i--)</w:t>
      </w:r>
    </w:p>
    <w:p w:rsidR="005F1F37" w:rsidRPr="00EB28BE" w:rsidRDefault="005F1F37" w:rsidP="005F1F37">
      <w:pPr>
        <w:pStyle w:val="ad"/>
        <w:rPr>
          <w:rFonts w:hAnsi="宋体" w:cs="宋体" w:hint="eastAsia"/>
        </w:rPr>
      </w:pPr>
      <w:r w:rsidRPr="00EB28BE">
        <w:rPr>
          <w:rFonts w:hAnsi="宋体" w:cs="宋体" w:hint="eastAsia"/>
        </w:rPr>
        <w:t xml:space="preserve">              if (!c[i]&amp;&amp;(pre[i]==-1||!set[pre[i]])){</w:t>
      </w:r>
    </w:p>
    <w:p w:rsidR="005F1F37" w:rsidRPr="00EB28BE" w:rsidRDefault="005F1F37" w:rsidP="005F1F37">
      <w:pPr>
        <w:pStyle w:val="ad"/>
        <w:rPr>
          <w:rFonts w:hAnsi="宋体" w:cs="宋体" w:hint="eastAsia"/>
        </w:rPr>
      </w:pPr>
      <w:r w:rsidRPr="00EB28BE">
        <w:rPr>
          <w:rFonts w:hAnsi="宋体" w:cs="宋体" w:hint="eastAsia"/>
        </w:rPr>
        <w:t xml:space="preserve">                     if (pre[i]!=-1){</w:t>
      </w:r>
    </w:p>
    <w:p w:rsidR="005F1F37" w:rsidRPr="00EB28BE" w:rsidRDefault="005F1F37" w:rsidP="005F1F37">
      <w:pPr>
        <w:pStyle w:val="ad"/>
        <w:rPr>
          <w:rFonts w:hAnsi="宋体" w:cs="宋体" w:hint="eastAsia"/>
        </w:rPr>
      </w:pPr>
      <w:r w:rsidRPr="00EB28BE">
        <w:rPr>
          <w:rFonts w:hAnsi="宋体" w:cs="宋体" w:hint="eastAsia"/>
        </w:rPr>
        <w:t xml:space="preserve">                           set[pre[i]]=1;</w:t>
      </w:r>
    </w:p>
    <w:p w:rsidR="005F1F37" w:rsidRPr="00EB28BE" w:rsidRDefault="005F1F37" w:rsidP="005F1F37">
      <w:pPr>
        <w:pStyle w:val="ad"/>
        <w:rPr>
          <w:rFonts w:hAnsi="宋体" w:cs="宋体" w:hint="eastAsia"/>
        </w:rPr>
      </w:pPr>
      <w:r w:rsidRPr="00EB28BE">
        <w:rPr>
          <w:rFonts w:hAnsi="宋体" w:cs="宋体" w:hint="eastAsia"/>
        </w:rPr>
        <w:t xml:space="preserve">                           c[pre[i]]=1;</w:t>
      </w:r>
    </w:p>
    <w:p w:rsidR="005F1F37" w:rsidRPr="00EB28BE" w:rsidRDefault="005F1F37" w:rsidP="005F1F37">
      <w:pPr>
        <w:pStyle w:val="ad"/>
        <w:rPr>
          <w:rFonts w:hAnsi="宋体" w:cs="宋体" w:hint="eastAsia"/>
        </w:rPr>
      </w:pPr>
      <w:r w:rsidRPr="00EB28BE">
        <w:rPr>
          <w:rFonts w:hAnsi="宋体" w:cs="宋体" w:hint="eastAsia"/>
        </w:rPr>
        <w:t xml:space="preserve">                            if (pre[pre[i]]!=-1)</w:t>
      </w:r>
    </w:p>
    <w:p w:rsidR="005F1F37" w:rsidRPr="00EB28BE" w:rsidRDefault="005F1F37" w:rsidP="005F1F37">
      <w:pPr>
        <w:pStyle w:val="ad"/>
        <w:rPr>
          <w:rFonts w:hAnsi="宋体" w:cs="宋体" w:hint="eastAsia"/>
        </w:rPr>
      </w:pPr>
      <w:r w:rsidRPr="00EB28BE">
        <w:rPr>
          <w:rFonts w:hAnsi="宋体" w:cs="宋体" w:hint="eastAsia"/>
        </w:rPr>
        <w:t xml:space="preserve">                                   c[pre[pre[i]]]=1;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set[i]=1;</w:t>
      </w:r>
    </w:p>
    <w:p w:rsidR="005F1F37" w:rsidRPr="00EB28BE" w:rsidRDefault="005F1F37" w:rsidP="005F1F37">
      <w:pPr>
        <w:pStyle w:val="ad"/>
        <w:rPr>
          <w:rFonts w:hAnsi="宋体" w:cs="宋体" w:hint="eastAsia"/>
        </w:rPr>
      </w:pPr>
      <w:r w:rsidRPr="00EB28BE">
        <w:rPr>
          <w:rFonts w:hAnsi="宋体" w:cs="宋体" w:hint="eastAsia"/>
        </w:rPr>
        <w:t xml:space="preserve">                     ret++;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10.4 拓扑排序(邻接阵)</w:t>
      </w:r>
    </w:p>
    <w:p w:rsidR="005F1F37" w:rsidRPr="00EB28BE" w:rsidRDefault="005F1F37" w:rsidP="005F1F37">
      <w:pPr>
        <w:pStyle w:val="ad"/>
        <w:rPr>
          <w:rFonts w:hAnsi="宋体" w:cs="宋体" w:hint="eastAsia"/>
        </w:rPr>
      </w:pPr>
      <w:r w:rsidRPr="00EB28BE">
        <w:rPr>
          <w:rFonts w:hAnsi="宋体" w:cs="宋体" w:hint="eastAsia"/>
        </w:rPr>
        <w:t>//拓扑排序,邻接阵形式,复杂度O(n^2)</w:t>
      </w:r>
    </w:p>
    <w:p w:rsidR="005F1F37" w:rsidRPr="00EB28BE" w:rsidRDefault="005F1F37" w:rsidP="005F1F37">
      <w:pPr>
        <w:pStyle w:val="ad"/>
        <w:rPr>
          <w:rFonts w:hAnsi="宋体" w:cs="宋体" w:hint="eastAsia"/>
        </w:rPr>
      </w:pPr>
      <w:r w:rsidRPr="00EB28BE">
        <w:rPr>
          <w:rFonts w:hAnsi="宋体" w:cs="宋体" w:hint="eastAsia"/>
        </w:rPr>
        <w:t>//如果无法完成排序,返回0,否则返回1,ret返回有序点列</w:t>
      </w:r>
    </w:p>
    <w:p w:rsidR="005F1F37" w:rsidRPr="00EB28BE" w:rsidRDefault="005F1F37" w:rsidP="005F1F37">
      <w:pPr>
        <w:pStyle w:val="ad"/>
        <w:rPr>
          <w:rFonts w:hAnsi="宋体" w:cs="宋体" w:hint="eastAsia"/>
        </w:rPr>
      </w:pPr>
      <w:r w:rsidRPr="00EB28BE">
        <w:rPr>
          <w:rFonts w:hAnsi="宋体" w:cs="宋体" w:hint="eastAsia"/>
        </w:rPr>
        <w:t>//传入图的大小n和邻接阵mat,不相邻点边权0</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int toposort(int n,int mat[][MAXN],int* ret){</w:t>
      </w:r>
    </w:p>
    <w:p w:rsidR="005F1F37" w:rsidRPr="00EB28BE" w:rsidRDefault="005F1F37" w:rsidP="005F1F37">
      <w:pPr>
        <w:pStyle w:val="ad"/>
        <w:rPr>
          <w:rFonts w:hAnsi="宋体" w:cs="宋体" w:hint="eastAsia"/>
        </w:rPr>
      </w:pPr>
      <w:r w:rsidRPr="00EB28BE">
        <w:rPr>
          <w:rFonts w:hAnsi="宋体" w:cs="宋体" w:hint="eastAsia"/>
        </w:rPr>
        <w:t xml:space="preserve">       int d[MAXN],i,j,k;</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(d[i]=j=0;j&lt;n;d[i]+=mat[j++][i]);</w:t>
      </w:r>
    </w:p>
    <w:p w:rsidR="005F1F37" w:rsidRPr="00EB28BE" w:rsidRDefault="005F1F37" w:rsidP="005F1F37">
      <w:pPr>
        <w:pStyle w:val="ad"/>
        <w:rPr>
          <w:rFonts w:hAnsi="宋体" w:cs="宋体" w:hint="eastAsia"/>
        </w:rPr>
      </w:pPr>
      <w:r w:rsidRPr="00EB28BE">
        <w:rPr>
          <w:rFonts w:hAnsi="宋体" w:cs="宋体" w:hint="eastAsia"/>
        </w:rPr>
        <w:t xml:space="preserve">       for (k=0;k&lt;n;ret[k++]=i){</w:t>
      </w:r>
    </w:p>
    <w:p w:rsidR="005F1F37" w:rsidRPr="00EB28BE" w:rsidRDefault="005F1F37" w:rsidP="005F1F37">
      <w:pPr>
        <w:pStyle w:val="ad"/>
        <w:rPr>
          <w:rFonts w:hAnsi="宋体" w:cs="宋体" w:hint="eastAsia"/>
        </w:rPr>
      </w:pPr>
      <w:r w:rsidRPr="00EB28BE">
        <w:rPr>
          <w:rFonts w:hAnsi="宋体" w:cs="宋体" w:hint="eastAsia"/>
        </w:rPr>
        <w:t xml:space="preserve">              for (i=0;d[i]&amp;&amp;i&lt;n;i++);</w:t>
      </w:r>
    </w:p>
    <w:p w:rsidR="005F1F37" w:rsidRPr="00EB28BE" w:rsidRDefault="005F1F37" w:rsidP="005F1F37">
      <w:pPr>
        <w:pStyle w:val="ad"/>
        <w:rPr>
          <w:rFonts w:hAnsi="宋体" w:cs="宋体" w:hint="eastAsia"/>
        </w:rPr>
      </w:pPr>
      <w:r w:rsidRPr="00EB28BE">
        <w:rPr>
          <w:rFonts w:hAnsi="宋体" w:cs="宋体" w:hint="eastAsia"/>
        </w:rPr>
        <w:t xml:space="preserve">              if (i==n)</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for (d[i]=-1,j=0;j&lt;n;j++)</w:t>
      </w:r>
    </w:p>
    <w:p w:rsidR="005F1F37" w:rsidRPr="00EB28BE" w:rsidRDefault="005F1F37" w:rsidP="005F1F37">
      <w:pPr>
        <w:pStyle w:val="ad"/>
        <w:rPr>
          <w:rFonts w:hAnsi="宋体" w:cs="宋体" w:hint="eastAsia"/>
        </w:rPr>
      </w:pPr>
      <w:r w:rsidRPr="00EB28BE">
        <w:rPr>
          <w:rFonts w:hAnsi="宋体" w:cs="宋体" w:hint="eastAsia"/>
        </w:rPr>
        <w:t xml:space="preserve">                     d[j]-=mat[i][j];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10.5 最佳边割集</w:t>
      </w:r>
    </w:p>
    <w:p w:rsidR="005F1F37" w:rsidRPr="00EB28BE" w:rsidRDefault="005F1F37" w:rsidP="005F1F37">
      <w:pPr>
        <w:pStyle w:val="ad"/>
        <w:rPr>
          <w:rFonts w:hAnsi="宋体" w:cs="宋体" w:hint="eastAsia"/>
        </w:rPr>
      </w:pPr>
      <w:r w:rsidRPr="00EB28BE">
        <w:rPr>
          <w:rFonts w:hAnsi="宋体" w:cs="宋体" w:hint="eastAsia"/>
        </w:rPr>
        <w:t>//最佳边割集</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int max_flow(int n,int mat[][MAXN],int source,int sink){</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int v[MAXN],c[MAXN],p[MAXN],ret=0,i,j;</w:t>
      </w:r>
    </w:p>
    <w:p w:rsidR="005F1F37" w:rsidRPr="00EB28BE" w:rsidRDefault="005F1F37" w:rsidP="005F1F37">
      <w:pPr>
        <w:pStyle w:val="ad"/>
        <w:rPr>
          <w:rFonts w:hAnsi="宋体" w:cs="宋体" w:hint="eastAsia"/>
        </w:rPr>
      </w:pPr>
      <w:r w:rsidRPr="00EB28BE">
        <w:rPr>
          <w:rFonts w:hAnsi="宋体" w:cs="宋体" w:hint="eastAsia"/>
        </w:rPr>
        <w:t xml:space="preserve">       for (;;){</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v[i]=c[i]=0;</w:t>
      </w:r>
    </w:p>
    <w:p w:rsidR="005F1F37" w:rsidRPr="00EB28BE" w:rsidRDefault="005F1F37" w:rsidP="005F1F37">
      <w:pPr>
        <w:pStyle w:val="ad"/>
        <w:rPr>
          <w:rFonts w:hAnsi="宋体" w:cs="宋体" w:hint="eastAsia"/>
        </w:rPr>
      </w:pPr>
      <w:r w:rsidRPr="00EB28BE">
        <w:rPr>
          <w:rFonts w:hAnsi="宋体" w:cs="宋体" w:hint="eastAsia"/>
        </w:rPr>
        <w:t xml:space="preserve">              for (c[source]=inf;;){</w:t>
      </w:r>
    </w:p>
    <w:p w:rsidR="005F1F37" w:rsidRPr="00EB28BE" w:rsidRDefault="005F1F37" w:rsidP="005F1F37">
      <w:pPr>
        <w:pStyle w:val="ad"/>
        <w:rPr>
          <w:rFonts w:hAnsi="宋体" w:cs="宋体" w:hint="eastAsia"/>
        </w:rPr>
      </w:pPr>
      <w:r w:rsidRPr="00EB28BE">
        <w:rPr>
          <w:rFonts w:hAnsi="宋体" w:cs="宋体" w:hint="eastAsia"/>
        </w:rPr>
        <w:t xml:space="preserve">                     for (j=-1,i=0;i&lt;n;i++)</w:t>
      </w:r>
    </w:p>
    <w:p w:rsidR="005F1F37" w:rsidRPr="00EB28BE" w:rsidRDefault="005F1F37" w:rsidP="005F1F37">
      <w:pPr>
        <w:pStyle w:val="ad"/>
        <w:rPr>
          <w:rFonts w:hAnsi="宋体" w:cs="宋体" w:hint="eastAsia"/>
        </w:rPr>
      </w:pPr>
      <w:r w:rsidRPr="00EB28BE">
        <w:rPr>
          <w:rFonts w:hAnsi="宋体" w:cs="宋体" w:hint="eastAsia"/>
        </w:rPr>
        <w:t xml:space="preserve">                            if (!v[i]&amp;&amp;c[i]&amp;&amp;(j==-1||c[i]&gt;c[j]))</w:t>
      </w:r>
    </w:p>
    <w:p w:rsidR="005F1F37" w:rsidRPr="00EB28BE" w:rsidRDefault="005F1F37" w:rsidP="005F1F37">
      <w:pPr>
        <w:pStyle w:val="ad"/>
        <w:rPr>
          <w:rFonts w:hAnsi="宋体" w:cs="宋体" w:hint="eastAsia"/>
        </w:rPr>
      </w:pPr>
      <w:r w:rsidRPr="00EB28BE">
        <w:rPr>
          <w:rFonts w:hAnsi="宋体" w:cs="宋体" w:hint="eastAsia"/>
        </w:rPr>
        <w:t xml:space="preserve">                                   j=i;</w:t>
      </w:r>
    </w:p>
    <w:p w:rsidR="005F1F37" w:rsidRPr="00EB28BE" w:rsidRDefault="005F1F37" w:rsidP="005F1F37">
      <w:pPr>
        <w:pStyle w:val="ad"/>
        <w:rPr>
          <w:rFonts w:hAnsi="宋体" w:cs="宋体" w:hint="eastAsia"/>
        </w:rPr>
      </w:pPr>
      <w:r w:rsidRPr="00EB28BE">
        <w:rPr>
          <w:rFonts w:hAnsi="宋体" w:cs="宋体" w:hint="eastAsia"/>
        </w:rPr>
        <w:t xml:space="preserve">                     if (j&lt;0) return ret;</w:t>
      </w:r>
    </w:p>
    <w:p w:rsidR="005F1F37" w:rsidRPr="00EB28BE" w:rsidRDefault="005F1F37" w:rsidP="005F1F37">
      <w:pPr>
        <w:pStyle w:val="ad"/>
        <w:rPr>
          <w:rFonts w:hAnsi="宋体" w:cs="宋体" w:hint="eastAsia"/>
        </w:rPr>
      </w:pPr>
      <w:r w:rsidRPr="00EB28BE">
        <w:rPr>
          <w:rFonts w:hAnsi="宋体" w:cs="宋体" w:hint="eastAsia"/>
        </w:rPr>
        <w:t xml:space="preserve">                     if (j==sink) break;</w:t>
      </w:r>
    </w:p>
    <w:p w:rsidR="005F1F37" w:rsidRPr="00EB28BE" w:rsidRDefault="005F1F37" w:rsidP="005F1F37">
      <w:pPr>
        <w:pStyle w:val="ad"/>
        <w:rPr>
          <w:rFonts w:hAnsi="宋体" w:cs="宋体" w:hint="eastAsia"/>
        </w:rPr>
      </w:pPr>
      <w:r w:rsidRPr="00EB28BE">
        <w:rPr>
          <w:rFonts w:hAnsi="宋体" w:cs="宋体" w:hint="eastAsia"/>
        </w:rPr>
        <w:t xml:space="preserve">                     for (v[j]=1,i=0;i&lt;n;i++)</w:t>
      </w:r>
    </w:p>
    <w:p w:rsidR="005F1F37" w:rsidRPr="00EB28BE" w:rsidRDefault="005F1F37" w:rsidP="005F1F37">
      <w:pPr>
        <w:pStyle w:val="ad"/>
        <w:rPr>
          <w:rFonts w:hAnsi="宋体" w:cs="宋体" w:hint="eastAsia"/>
        </w:rPr>
      </w:pPr>
      <w:r w:rsidRPr="00EB28BE">
        <w:rPr>
          <w:rFonts w:hAnsi="宋体" w:cs="宋体" w:hint="eastAsia"/>
        </w:rPr>
        <w:t xml:space="preserve">                            if (mat[j][i]&gt;c[i]&amp;&amp;c[j]&gt;c[i])</w:t>
      </w:r>
    </w:p>
    <w:p w:rsidR="005F1F37" w:rsidRPr="00EB28BE" w:rsidRDefault="005F1F37" w:rsidP="005F1F37">
      <w:pPr>
        <w:pStyle w:val="ad"/>
        <w:rPr>
          <w:rFonts w:hAnsi="宋体" w:cs="宋体" w:hint="eastAsia"/>
        </w:rPr>
      </w:pPr>
      <w:r w:rsidRPr="00EB28BE">
        <w:rPr>
          <w:rFonts w:hAnsi="宋体" w:cs="宋体" w:hint="eastAsia"/>
        </w:rPr>
        <w:t xml:space="preserve">                                   c[i]=mat[j][i]&lt;c[j]?mat[j][i]:c[j],p[i]=j;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(ret+=j=c[i=sink];i!=source;i=p[i])</w:t>
      </w:r>
    </w:p>
    <w:p w:rsidR="005F1F37" w:rsidRPr="00EB28BE" w:rsidRDefault="005F1F37" w:rsidP="005F1F37">
      <w:pPr>
        <w:pStyle w:val="ad"/>
        <w:rPr>
          <w:rFonts w:hAnsi="宋体" w:cs="宋体" w:hint="eastAsia"/>
        </w:rPr>
      </w:pPr>
      <w:r w:rsidRPr="00EB28BE">
        <w:rPr>
          <w:rFonts w:hAnsi="宋体" w:cs="宋体" w:hint="eastAsia"/>
        </w:rPr>
        <w:t xml:space="preserve">                     mat[p[i]][i]-=j,mat[i][p[i]]+=j;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best_edge_cut(int n,int mat[][MAXN],int source,int sink,int set[][2],int&amp; mincost){</w:t>
      </w:r>
    </w:p>
    <w:p w:rsidR="005F1F37" w:rsidRPr="00EB28BE" w:rsidRDefault="005F1F37" w:rsidP="005F1F37">
      <w:pPr>
        <w:pStyle w:val="ad"/>
        <w:rPr>
          <w:rFonts w:hAnsi="宋体" w:cs="宋体" w:hint="eastAsia"/>
        </w:rPr>
      </w:pPr>
      <w:r w:rsidRPr="00EB28BE">
        <w:rPr>
          <w:rFonts w:hAnsi="宋体" w:cs="宋体" w:hint="eastAsia"/>
        </w:rPr>
        <w:t xml:space="preserve">       int m0[MAXN][MAXN],m[MAXN][MAXN],i,j,k,l,ret=0,last;</w:t>
      </w:r>
    </w:p>
    <w:p w:rsidR="005F1F37" w:rsidRPr="00EB28BE" w:rsidRDefault="005F1F37" w:rsidP="005F1F37">
      <w:pPr>
        <w:pStyle w:val="ad"/>
        <w:rPr>
          <w:rFonts w:hAnsi="宋体" w:cs="宋体" w:hint="eastAsia"/>
        </w:rPr>
      </w:pPr>
      <w:r w:rsidRPr="00EB28BE">
        <w:rPr>
          <w:rFonts w:hAnsi="宋体" w:cs="宋体" w:hint="eastAsia"/>
        </w:rPr>
        <w:t xml:space="preserve">       if (source==sink)</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m0[i][j]=mat[i][j];</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m[i][j]=m0[i][j];</w:t>
      </w:r>
    </w:p>
    <w:p w:rsidR="005F1F37" w:rsidRPr="00EB28BE" w:rsidRDefault="005F1F37" w:rsidP="005F1F37">
      <w:pPr>
        <w:pStyle w:val="ad"/>
        <w:rPr>
          <w:rFonts w:hAnsi="宋体" w:cs="宋体" w:hint="eastAsia"/>
        </w:rPr>
      </w:pPr>
      <w:r w:rsidRPr="00EB28BE">
        <w:rPr>
          <w:rFonts w:hAnsi="宋体" w:cs="宋体" w:hint="eastAsia"/>
        </w:rPr>
        <w:t xml:space="preserve">       mincost=last=max_flow(n,m,source,sink);</w:t>
      </w:r>
    </w:p>
    <w:p w:rsidR="005F1F37" w:rsidRPr="00EB28BE" w:rsidRDefault="005F1F37" w:rsidP="005F1F37">
      <w:pPr>
        <w:pStyle w:val="ad"/>
        <w:rPr>
          <w:rFonts w:hAnsi="宋体" w:cs="宋体" w:hint="eastAsia"/>
        </w:rPr>
      </w:pPr>
      <w:r w:rsidRPr="00EB28BE">
        <w:rPr>
          <w:rFonts w:hAnsi="宋体" w:cs="宋体" w:hint="eastAsia"/>
        </w:rPr>
        <w:t xml:space="preserve">       for (k=0;k&lt;n&amp;&amp;last;k++)</w:t>
      </w:r>
    </w:p>
    <w:p w:rsidR="005F1F37" w:rsidRPr="00EB28BE" w:rsidRDefault="005F1F37" w:rsidP="005F1F37">
      <w:pPr>
        <w:pStyle w:val="ad"/>
        <w:rPr>
          <w:rFonts w:hAnsi="宋体" w:cs="宋体" w:hint="eastAsia"/>
        </w:rPr>
      </w:pPr>
      <w:r w:rsidRPr="00EB28BE">
        <w:rPr>
          <w:rFonts w:hAnsi="宋体" w:cs="宋体" w:hint="eastAsia"/>
        </w:rPr>
        <w:t xml:space="preserve">              for (l=0;l&lt;n&amp;&amp;last;l++)</w:t>
      </w:r>
    </w:p>
    <w:p w:rsidR="005F1F37" w:rsidRPr="00EB28BE" w:rsidRDefault="005F1F37" w:rsidP="005F1F37">
      <w:pPr>
        <w:pStyle w:val="ad"/>
        <w:rPr>
          <w:rFonts w:hAnsi="宋体" w:cs="宋体" w:hint="eastAsia"/>
        </w:rPr>
      </w:pPr>
      <w:r w:rsidRPr="00EB28BE">
        <w:rPr>
          <w:rFonts w:hAnsi="宋体" w:cs="宋体" w:hint="eastAsia"/>
        </w:rPr>
        <w:t xml:space="preserve">                     if (m0[k][l]){</w:t>
      </w:r>
    </w:p>
    <w:p w:rsidR="005F1F37" w:rsidRPr="00EB28BE" w:rsidRDefault="005F1F37" w:rsidP="005F1F37">
      <w:pPr>
        <w:pStyle w:val="ad"/>
        <w:rPr>
          <w:rFonts w:hAnsi="宋体" w:cs="宋体" w:hint="eastAsia"/>
        </w:rPr>
      </w:pPr>
      <w:r w:rsidRPr="00EB28BE">
        <w:rPr>
          <w:rFonts w:hAnsi="宋体" w:cs="宋体" w:hint="eastAsia"/>
        </w:rPr>
        <w:t xml:space="preserve">                            for (i=0;i&lt;n+n;i++)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(j=0;j&lt;n+n;j++)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m[i][j]=m0[i][j];</w:t>
      </w:r>
    </w:p>
    <w:p w:rsidR="005F1F37" w:rsidRPr="00EB28BE" w:rsidRDefault="005F1F37" w:rsidP="005F1F37">
      <w:pPr>
        <w:pStyle w:val="ad"/>
        <w:rPr>
          <w:rFonts w:hAnsi="宋体" w:cs="宋体" w:hint="eastAsia"/>
        </w:rPr>
      </w:pPr>
      <w:r w:rsidRPr="00EB28BE">
        <w:rPr>
          <w:rFonts w:hAnsi="宋体" w:cs="宋体" w:hint="eastAsia"/>
        </w:rPr>
        <w:t xml:space="preserve">                            m[k][l]=0;</w:t>
      </w:r>
    </w:p>
    <w:p w:rsidR="005F1F37" w:rsidRPr="00EB28BE" w:rsidRDefault="005F1F37" w:rsidP="005F1F37">
      <w:pPr>
        <w:pStyle w:val="ad"/>
        <w:rPr>
          <w:rFonts w:hAnsi="宋体" w:cs="宋体" w:hint="eastAsia"/>
        </w:rPr>
      </w:pPr>
      <w:r w:rsidRPr="00EB28BE">
        <w:rPr>
          <w:rFonts w:hAnsi="宋体" w:cs="宋体" w:hint="eastAsia"/>
        </w:rPr>
        <w:t xml:space="preserve">                            if (max_flow(n,m,source,sink)==last-mat[k][l]){</w:t>
      </w:r>
    </w:p>
    <w:p w:rsidR="005F1F37" w:rsidRPr="00EB28BE" w:rsidRDefault="005F1F37" w:rsidP="005F1F37">
      <w:pPr>
        <w:pStyle w:val="ad"/>
        <w:rPr>
          <w:rFonts w:hAnsi="宋体" w:cs="宋体" w:hint="eastAsia"/>
        </w:rPr>
      </w:pPr>
      <w:r w:rsidRPr="00EB28BE">
        <w:rPr>
          <w:rFonts w:hAnsi="宋体" w:cs="宋体" w:hint="eastAsia"/>
        </w:rPr>
        <w:t xml:space="preserve">                                   set[ret][0]=k;</w:t>
      </w:r>
    </w:p>
    <w:p w:rsidR="005F1F37" w:rsidRPr="00EB28BE" w:rsidRDefault="005F1F37" w:rsidP="005F1F37">
      <w:pPr>
        <w:pStyle w:val="ad"/>
        <w:rPr>
          <w:rFonts w:hAnsi="宋体" w:cs="宋体" w:hint="eastAsia"/>
        </w:rPr>
      </w:pPr>
      <w:r w:rsidRPr="00EB28BE">
        <w:rPr>
          <w:rFonts w:hAnsi="宋体" w:cs="宋体" w:hint="eastAsia"/>
        </w:rPr>
        <w:t xml:space="preserve">                                   set[ret++][1]=l;</w:t>
      </w:r>
    </w:p>
    <w:p w:rsidR="005F1F37" w:rsidRPr="00EB28BE" w:rsidRDefault="005F1F37" w:rsidP="005F1F37">
      <w:pPr>
        <w:pStyle w:val="ad"/>
        <w:rPr>
          <w:rFonts w:hAnsi="宋体" w:cs="宋体" w:hint="eastAsia"/>
        </w:rPr>
      </w:pPr>
      <w:r w:rsidRPr="00EB28BE">
        <w:rPr>
          <w:rFonts w:hAnsi="宋体" w:cs="宋体" w:hint="eastAsia"/>
        </w:rPr>
        <w:t xml:space="preserve">                                   m0[k][l]=0;</w:t>
      </w:r>
    </w:p>
    <w:p w:rsidR="005F1F37" w:rsidRPr="00EB28BE" w:rsidRDefault="005F1F37" w:rsidP="005F1F37">
      <w:pPr>
        <w:pStyle w:val="ad"/>
        <w:rPr>
          <w:rFonts w:hAnsi="宋体" w:cs="宋体" w:hint="eastAsia"/>
        </w:rPr>
      </w:pPr>
      <w:r w:rsidRPr="00EB28BE">
        <w:rPr>
          <w:rFonts w:hAnsi="宋体" w:cs="宋体" w:hint="eastAsia"/>
        </w:rPr>
        <w:t xml:space="preserve">                                   last-=mat[k][l];</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lastRenderedPageBreak/>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10.6 最佳点割集</w:t>
      </w:r>
    </w:p>
    <w:p w:rsidR="005F1F37" w:rsidRPr="00EB28BE" w:rsidRDefault="005F1F37" w:rsidP="005F1F37">
      <w:pPr>
        <w:pStyle w:val="ad"/>
        <w:rPr>
          <w:rFonts w:hAnsi="宋体" w:cs="宋体" w:hint="eastAsia"/>
        </w:rPr>
      </w:pPr>
      <w:r w:rsidRPr="00EB28BE">
        <w:rPr>
          <w:rFonts w:hAnsi="宋体" w:cs="宋体" w:hint="eastAsia"/>
        </w:rPr>
        <w:t>//最佳顶点割集</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int max_flow(int n,int mat[][MAXN],int source,int sink){</w:t>
      </w:r>
    </w:p>
    <w:p w:rsidR="005F1F37" w:rsidRPr="00EB28BE" w:rsidRDefault="005F1F37" w:rsidP="005F1F37">
      <w:pPr>
        <w:pStyle w:val="ad"/>
        <w:rPr>
          <w:rFonts w:hAnsi="宋体" w:cs="宋体" w:hint="eastAsia"/>
        </w:rPr>
      </w:pPr>
      <w:r w:rsidRPr="00EB28BE">
        <w:rPr>
          <w:rFonts w:hAnsi="宋体" w:cs="宋体" w:hint="eastAsia"/>
        </w:rPr>
        <w:t xml:space="preserve">       int v[MAXN],c[MAXN],p[MAXN],ret=0,i,j;</w:t>
      </w:r>
    </w:p>
    <w:p w:rsidR="005F1F37" w:rsidRPr="00EB28BE" w:rsidRDefault="005F1F37" w:rsidP="005F1F37">
      <w:pPr>
        <w:pStyle w:val="ad"/>
        <w:rPr>
          <w:rFonts w:hAnsi="宋体" w:cs="宋体" w:hint="eastAsia"/>
        </w:rPr>
      </w:pPr>
      <w:r w:rsidRPr="00EB28BE">
        <w:rPr>
          <w:rFonts w:hAnsi="宋体" w:cs="宋体" w:hint="eastAsia"/>
        </w:rPr>
        <w:t xml:space="preserve">       for (;;){</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v[i]=c[i]=0;</w:t>
      </w:r>
    </w:p>
    <w:p w:rsidR="005F1F37" w:rsidRPr="00EB28BE" w:rsidRDefault="005F1F37" w:rsidP="005F1F37">
      <w:pPr>
        <w:pStyle w:val="ad"/>
        <w:rPr>
          <w:rFonts w:hAnsi="宋体" w:cs="宋体" w:hint="eastAsia"/>
        </w:rPr>
      </w:pPr>
      <w:r w:rsidRPr="00EB28BE">
        <w:rPr>
          <w:rFonts w:hAnsi="宋体" w:cs="宋体" w:hint="eastAsia"/>
        </w:rPr>
        <w:t xml:space="preserve">              for (c[source]=inf;;){</w:t>
      </w:r>
    </w:p>
    <w:p w:rsidR="005F1F37" w:rsidRPr="00EB28BE" w:rsidRDefault="005F1F37" w:rsidP="005F1F37">
      <w:pPr>
        <w:pStyle w:val="ad"/>
        <w:rPr>
          <w:rFonts w:hAnsi="宋体" w:cs="宋体" w:hint="eastAsia"/>
        </w:rPr>
      </w:pPr>
      <w:r w:rsidRPr="00EB28BE">
        <w:rPr>
          <w:rFonts w:hAnsi="宋体" w:cs="宋体" w:hint="eastAsia"/>
        </w:rPr>
        <w:t xml:space="preserve">                     for (j=-1,i=0;i&lt;n;i++)</w:t>
      </w:r>
    </w:p>
    <w:p w:rsidR="005F1F37" w:rsidRPr="00EB28BE" w:rsidRDefault="005F1F37" w:rsidP="005F1F37">
      <w:pPr>
        <w:pStyle w:val="ad"/>
        <w:rPr>
          <w:rFonts w:hAnsi="宋体" w:cs="宋体" w:hint="eastAsia"/>
        </w:rPr>
      </w:pPr>
      <w:r w:rsidRPr="00EB28BE">
        <w:rPr>
          <w:rFonts w:hAnsi="宋体" w:cs="宋体" w:hint="eastAsia"/>
        </w:rPr>
        <w:t xml:space="preserve">                            if (!v[i]&amp;&amp;c[i]&amp;&amp;(j==-1||c[i]&gt;c[j]))</w:t>
      </w:r>
    </w:p>
    <w:p w:rsidR="005F1F37" w:rsidRPr="00EB28BE" w:rsidRDefault="005F1F37" w:rsidP="005F1F37">
      <w:pPr>
        <w:pStyle w:val="ad"/>
        <w:rPr>
          <w:rFonts w:hAnsi="宋体" w:cs="宋体" w:hint="eastAsia"/>
        </w:rPr>
      </w:pPr>
      <w:r w:rsidRPr="00EB28BE">
        <w:rPr>
          <w:rFonts w:hAnsi="宋体" w:cs="宋体" w:hint="eastAsia"/>
        </w:rPr>
        <w:t xml:space="preserve">                                   j=i;</w:t>
      </w:r>
    </w:p>
    <w:p w:rsidR="005F1F37" w:rsidRPr="00EB28BE" w:rsidRDefault="005F1F37" w:rsidP="005F1F37">
      <w:pPr>
        <w:pStyle w:val="ad"/>
        <w:rPr>
          <w:rFonts w:hAnsi="宋体" w:cs="宋体" w:hint="eastAsia"/>
        </w:rPr>
      </w:pPr>
      <w:r w:rsidRPr="00EB28BE">
        <w:rPr>
          <w:rFonts w:hAnsi="宋体" w:cs="宋体" w:hint="eastAsia"/>
        </w:rPr>
        <w:t xml:space="preserve">                     if (j&lt;0) return ret;</w:t>
      </w:r>
    </w:p>
    <w:p w:rsidR="005F1F37" w:rsidRPr="00EB28BE" w:rsidRDefault="005F1F37" w:rsidP="005F1F37">
      <w:pPr>
        <w:pStyle w:val="ad"/>
        <w:rPr>
          <w:rFonts w:hAnsi="宋体" w:cs="宋体" w:hint="eastAsia"/>
        </w:rPr>
      </w:pPr>
      <w:r w:rsidRPr="00EB28BE">
        <w:rPr>
          <w:rFonts w:hAnsi="宋体" w:cs="宋体" w:hint="eastAsia"/>
        </w:rPr>
        <w:t xml:space="preserve">                     if (j==sink) break;</w:t>
      </w:r>
    </w:p>
    <w:p w:rsidR="005F1F37" w:rsidRPr="00EB28BE" w:rsidRDefault="005F1F37" w:rsidP="005F1F37">
      <w:pPr>
        <w:pStyle w:val="ad"/>
        <w:rPr>
          <w:rFonts w:hAnsi="宋体" w:cs="宋体" w:hint="eastAsia"/>
        </w:rPr>
      </w:pPr>
      <w:r w:rsidRPr="00EB28BE">
        <w:rPr>
          <w:rFonts w:hAnsi="宋体" w:cs="宋体" w:hint="eastAsia"/>
        </w:rPr>
        <w:t xml:space="preserve">                     for (v[j]=1,i=0;i&lt;n;i++)</w:t>
      </w:r>
    </w:p>
    <w:p w:rsidR="005F1F37" w:rsidRPr="00EB28BE" w:rsidRDefault="005F1F37" w:rsidP="005F1F37">
      <w:pPr>
        <w:pStyle w:val="ad"/>
        <w:rPr>
          <w:rFonts w:hAnsi="宋体" w:cs="宋体" w:hint="eastAsia"/>
        </w:rPr>
      </w:pPr>
      <w:r w:rsidRPr="00EB28BE">
        <w:rPr>
          <w:rFonts w:hAnsi="宋体" w:cs="宋体" w:hint="eastAsia"/>
        </w:rPr>
        <w:t xml:space="preserve">                            if (mat[j][i]&gt;c[i]&amp;&amp;c[j]&gt;c[i])</w:t>
      </w:r>
    </w:p>
    <w:p w:rsidR="005F1F37" w:rsidRPr="00EB28BE" w:rsidRDefault="005F1F37" w:rsidP="005F1F37">
      <w:pPr>
        <w:pStyle w:val="ad"/>
        <w:rPr>
          <w:rFonts w:hAnsi="宋体" w:cs="宋体" w:hint="eastAsia"/>
        </w:rPr>
      </w:pPr>
      <w:r w:rsidRPr="00EB28BE">
        <w:rPr>
          <w:rFonts w:hAnsi="宋体" w:cs="宋体" w:hint="eastAsia"/>
        </w:rPr>
        <w:t xml:space="preserve">                                   c[i]=mat[j][i]&lt;c[j]?mat[j][i]:c[j],p[i]=j;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(ret+=j=c[i=sink];i!=source;i=p[i])</w:t>
      </w:r>
    </w:p>
    <w:p w:rsidR="005F1F37" w:rsidRPr="00EB28BE" w:rsidRDefault="005F1F37" w:rsidP="005F1F37">
      <w:pPr>
        <w:pStyle w:val="ad"/>
        <w:rPr>
          <w:rFonts w:hAnsi="宋体" w:cs="宋体" w:hint="eastAsia"/>
        </w:rPr>
      </w:pPr>
      <w:r w:rsidRPr="00EB28BE">
        <w:rPr>
          <w:rFonts w:hAnsi="宋体" w:cs="宋体" w:hint="eastAsia"/>
        </w:rPr>
        <w:t xml:space="preserve">                     mat[p[i]][i]-=j,mat[i][p[i]]+=j;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best_vertex_cut(int n,int mat[][MAXN],int* cost,int source,int sink,int* set,int&amp; mincost){</w:t>
      </w:r>
    </w:p>
    <w:p w:rsidR="005F1F37" w:rsidRPr="00EB28BE" w:rsidRDefault="005F1F37" w:rsidP="005F1F37">
      <w:pPr>
        <w:pStyle w:val="ad"/>
        <w:rPr>
          <w:rFonts w:hAnsi="宋体" w:cs="宋体" w:hint="eastAsia"/>
        </w:rPr>
      </w:pPr>
      <w:r w:rsidRPr="00EB28BE">
        <w:rPr>
          <w:rFonts w:hAnsi="宋体" w:cs="宋体" w:hint="eastAsia"/>
        </w:rPr>
        <w:t xml:space="preserve">       int m0[MAXN][MAXN],m[MAXN][MAXN],i,j,k,ret=0,last;</w:t>
      </w:r>
    </w:p>
    <w:p w:rsidR="005F1F37" w:rsidRPr="00EB28BE" w:rsidRDefault="005F1F37" w:rsidP="005F1F37">
      <w:pPr>
        <w:pStyle w:val="ad"/>
        <w:rPr>
          <w:rFonts w:hAnsi="宋体" w:cs="宋体" w:hint="eastAsia"/>
        </w:rPr>
      </w:pPr>
      <w:r w:rsidRPr="00EB28BE">
        <w:rPr>
          <w:rFonts w:hAnsi="宋体" w:cs="宋体" w:hint="eastAsia"/>
        </w:rPr>
        <w:t xml:space="preserve">       if (source==sink||mat[source][sink])</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 xml:space="preserve">       for (i=0;i&lt;n+n;i++)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(j=0;j&lt;n+n;j++)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m0[i][j]=0;</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if (mat[i][j])</w:t>
      </w:r>
    </w:p>
    <w:p w:rsidR="005F1F37" w:rsidRPr="00EB28BE" w:rsidRDefault="005F1F37" w:rsidP="005F1F37">
      <w:pPr>
        <w:pStyle w:val="ad"/>
        <w:rPr>
          <w:rFonts w:hAnsi="宋体" w:cs="宋体" w:hint="eastAsia"/>
        </w:rPr>
      </w:pPr>
      <w:r w:rsidRPr="00EB28BE">
        <w:rPr>
          <w:rFonts w:hAnsi="宋体" w:cs="宋体" w:hint="eastAsia"/>
        </w:rPr>
        <w:t xml:space="preserve">                            m0[i][n+j]=inf;</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m0[n+i][i]=cost[i];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(i=0;i&lt;n+n;i++)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(j=0;j&lt;n+n;j++)</w:t>
      </w:r>
    </w:p>
    <w:p w:rsidR="005F1F37" w:rsidRPr="00EB28BE" w:rsidRDefault="005F1F37" w:rsidP="005F1F37">
      <w:pPr>
        <w:pStyle w:val="ad"/>
        <w:rPr>
          <w:rFonts w:hAnsi="宋体" w:cs="宋体" w:hint="eastAsia"/>
          <w:lang w:val="pt-BR"/>
        </w:rPr>
      </w:pPr>
      <w:r w:rsidRPr="00EB28BE">
        <w:rPr>
          <w:rFonts w:hAnsi="宋体" w:cs="宋体" w:hint="eastAsia"/>
          <w:lang w:val="pt-BR"/>
        </w:rPr>
        <w:lastRenderedPageBreak/>
        <w:t xml:space="preserve">                     m[i][j]=m0[i][j];</w:t>
      </w:r>
    </w:p>
    <w:p w:rsidR="005F1F37" w:rsidRPr="00EB28BE" w:rsidRDefault="005F1F37" w:rsidP="005F1F37">
      <w:pPr>
        <w:pStyle w:val="ad"/>
        <w:rPr>
          <w:rFonts w:hAnsi="宋体" w:cs="宋体" w:hint="eastAsia"/>
        </w:rPr>
      </w:pPr>
      <w:r w:rsidRPr="00EB28BE">
        <w:rPr>
          <w:rFonts w:hAnsi="宋体" w:cs="宋体" w:hint="eastAsia"/>
        </w:rPr>
        <w:t xml:space="preserve">       mincost=last=max_flow(n+n,m,source,n+sink);</w:t>
      </w:r>
    </w:p>
    <w:p w:rsidR="005F1F37" w:rsidRPr="00EB28BE" w:rsidRDefault="005F1F37" w:rsidP="005F1F37">
      <w:pPr>
        <w:pStyle w:val="ad"/>
        <w:rPr>
          <w:rFonts w:hAnsi="宋体" w:cs="宋体" w:hint="eastAsia"/>
        </w:rPr>
      </w:pPr>
      <w:r w:rsidRPr="00EB28BE">
        <w:rPr>
          <w:rFonts w:hAnsi="宋体" w:cs="宋体" w:hint="eastAsia"/>
        </w:rPr>
        <w:t xml:space="preserve">       for (k=0;k&lt;n&amp;&amp;last;k++)</w:t>
      </w:r>
    </w:p>
    <w:p w:rsidR="005F1F37" w:rsidRPr="00EB28BE" w:rsidRDefault="005F1F37" w:rsidP="005F1F37">
      <w:pPr>
        <w:pStyle w:val="ad"/>
        <w:rPr>
          <w:rFonts w:hAnsi="宋体" w:cs="宋体" w:hint="eastAsia"/>
        </w:rPr>
      </w:pPr>
      <w:r w:rsidRPr="00EB28BE">
        <w:rPr>
          <w:rFonts w:hAnsi="宋体" w:cs="宋体" w:hint="eastAsia"/>
        </w:rPr>
        <w:t xml:space="preserve">              if (k!=source&amp;&amp;k!=sink){</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(i=0;i&lt;n+n;i++)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(j=0;j&lt;n+n;j++)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m[i][j]=m0[i][j];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m[n+k][k]=0;</w:t>
      </w:r>
    </w:p>
    <w:p w:rsidR="005F1F37" w:rsidRPr="00EB28BE" w:rsidRDefault="005F1F37" w:rsidP="005F1F37">
      <w:pPr>
        <w:pStyle w:val="ad"/>
        <w:rPr>
          <w:rFonts w:hAnsi="宋体" w:cs="宋体" w:hint="eastAsia"/>
        </w:rPr>
      </w:pPr>
      <w:r w:rsidRPr="00EB28BE">
        <w:rPr>
          <w:rFonts w:hAnsi="宋体" w:cs="宋体" w:hint="eastAsia"/>
        </w:rPr>
        <w:t xml:space="preserve">                     if (max_flow(n+n,m,source,n+sink)==last-cost[k]){</w:t>
      </w:r>
    </w:p>
    <w:p w:rsidR="005F1F37" w:rsidRPr="00EB28BE" w:rsidRDefault="005F1F37" w:rsidP="005F1F37">
      <w:pPr>
        <w:pStyle w:val="ad"/>
        <w:rPr>
          <w:rFonts w:hAnsi="宋体" w:cs="宋体" w:hint="eastAsia"/>
        </w:rPr>
      </w:pPr>
      <w:r w:rsidRPr="00EB28BE">
        <w:rPr>
          <w:rFonts w:hAnsi="宋体" w:cs="宋体" w:hint="eastAsia"/>
        </w:rPr>
        <w:t xml:space="preserve">                            set[ret++]=k;</w:t>
      </w:r>
    </w:p>
    <w:p w:rsidR="005F1F37" w:rsidRPr="00EB28BE" w:rsidRDefault="005F1F37" w:rsidP="005F1F37">
      <w:pPr>
        <w:pStyle w:val="ad"/>
        <w:rPr>
          <w:rFonts w:hAnsi="宋体" w:cs="宋体" w:hint="eastAsia"/>
        </w:rPr>
      </w:pPr>
      <w:r w:rsidRPr="00EB28BE">
        <w:rPr>
          <w:rFonts w:hAnsi="宋体" w:cs="宋体" w:hint="eastAsia"/>
        </w:rPr>
        <w:t xml:space="preserve">                            m0[n+k][k]=0;</w:t>
      </w:r>
    </w:p>
    <w:p w:rsidR="005F1F37" w:rsidRPr="00EB28BE" w:rsidRDefault="005F1F37" w:rsidP="005F1F37">
      <w:pPr>
        <w:pStyle w:val="ad"/>
        <w:rPr>
          <w:rFonts w:hAnsi="宋体" w:cs="宋体" w:hint="eastAsia"/>
        </w:rPr>
      </w:pPr>
      <w:r w:rsidRPr="00EB28BE">
        <w:rPr>
          <w:rFonts w:hAnsi="宋体" w:cs="宋体" w:hint="eastAsia"/>
        </w:rPr>
        <w:t xml:space="preserve">                            last-=cost[k];</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10.7 最小边割集</w:t>
      </w:r>
    </w:p>
    <w:p w:rsidR="005F1F37" w:rsidRPr="00EB28BE" w:rsidRDefault="005F1F37" w:rsidP="005F1F37">
      <w:pPr>
        <w:pStyle w:val="ad"/>
        <w:rPr>
          <w:rFonts w:hAnsi="宋体" w:cs="宋体" w:hint="eastAsia"/>
        </w:rPr>
      </w:pPr>
      <w:r w:rsidRPr="00EB28BE">
        <w:rPr>
          <w:rFonts w:hAnsi="宋体" w:cs="宋体" w:hint="eastAsia"/>
        </w:rPr>
        <w:t>//最小边割集</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int max_flow(int n,int mat[][MAXN],int source,int sink){</w:t>
      </w:r>
    </w:p>
    <w:p w:rsidR="005F1F37" w:rsidRPr="00EB28BE" w:rsidRDefault="005F1F37" w:rsidP="005F1F37">
      <w:pPr>
        <w:pStyle w:val="ad"/>
        <w:rPr>
          <w:rFonts w:hAnsi="宋体" w:cs="宋体" w:hint="eastAsia"/>
        </w:rPr>
      </w:pPr>
      <w:r w:rsidRPr="00EB28BE">
        <w:rPr>
          <w:rFonts w:hAnsi="宋体" w:cs="宋体" w:hint="eastAsia"/>
        </w:rPr>
        <w:t xml:space="preserve">       int v[MAXN],c[MAXN],p[MAXN],ret=0,i,j;</w:t>
      </w:r>
    </w:p>
    <w:p w:rsidR="005F1F37" w:rsidRPr="00EB28BE" w:rsidRDefault="005F1F37" w:rsidP="005F1F37">
      <w:pPr>
        <w:pStyle w:val="ad"/>
        <w:rPr>
          <w:rFonts w:hAnsi="宋体" w:cs="宋体" w:hint="eastAsia"/>
        </w:rPr>
      </w:pPr>
      <w:r w:rsidRPr="00EB28BE">
        <w:rPr>
          <w:rFonts w:hAnsi="宋体" w:cs="宋体" w:hint="eastAsia"/>
        </w:rPr>
        <w:t xml:space="preserve">       for (;;){</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v[i]=c[i]=0;</w:t>
      </w:r>
    </w:p>
    <w:p w:rsidR="005F1F37" w:rsidRPr="00EB28BE" w:rsidRDefault="005F1F37" w:rsidP="005F1F37">
      <w:pPr>
        <w:pStyle w:val="ad"/>
        <w:rPr>
          <w:rFonts w:hAnsi="宋体" w:cs="宋体" w:hint="eastAsia"/>
        </w:rPr>
      </w:pPr>
      <w:r w:rsidRPr="00EB28BE">
        <w:rPr>
          <w:rFonts w:hAnsi="宋体" w:cs="宋体" w:hint="eastAsia"/>
        </w:rPr>
        <w:t xml:space="preserve">              for (c[source]=inf;;){</w:t>
      </w:r>
    </w:p>
    <w:p w:rsidR="005F1F37" w:rsidRPr="00EB28BE" w:rsidRDefault="005F1F37" w:rsidP="005F1F37">
      <w:pPr>
        <w:pStyle w:val="ad"/>
        <w:rPr>
          <w:rFonts w:hAnsi="宋体" w:cs="宋体" w:hint="eastAsia"/>
        </w:rPr>
      </w:pPr>
      <w:r w:rsidRPr="00EB28BE">
        <w:rPr>
          <w:rFonts w:hAnsi="宋体" w:cs="宋体" w:hint="eastAsia"/>
        </w:rPr>
        <w:t xml:space="preserve">                     for (j=-1,i=0;i&lt;n;i++)</w:t>
      </w:r>
    </w:p>
    <w:p w:rsidR="005F1F37" w:rsidRPr="00EB28BE" w:rsidRDefault="005F1F37" w:rsidP="005F1F37">
      <w:pPr>
        <w:pStyle w:val="ad"/>
        <w:rPr>
          <w:rFonts w:hAnsi="宋体" w:cs="宋体" w:hint="eastAsia"/>
        </w:rPr>
      </w:pPr>
      <w:r w:rsidRPr="00EB28BE">
        <w:rPr>
          <w:rFonts w:hAnsi="宋体" w:cs="宋体" w:hint="eastAsia"/>
        </w:rPr>
        <w:t xml:space="preserve">                            if (!v[i]&amp;&amp;c[i]&amp;&amp;(j==-1||c[i]&gt;c[j]))</w:t>
      </w:r>
    </w:p>
    <w:p w:rsidR="005F1F37" w:rsidRPr="00EB28BE" w:rsidRDefault="005F1F37" w:rsidP="005F1F37">
      <w:pPr>
        <w:pStyle w:val="ad"/>
        <w:rPr>
          <w:rFonts w:hAnsi="宋体" w:cs="宋体" w:hint="eastAsia"/>
        </w:rPr>
      </w:pPr>
      <w:r w:rsidRPr="00EB28BE">
        <w:rPr>
          <w:rFonts w:hAnsi="宋体" w:cs="宋体" w:hint="eastAsia"/>
        </w:rPr>
        <w:t xml:space="preserve">                                   j=i;</w:t>
      </w:r>
    </w:p>
    <w:p w:rsidR="005F1F37" w:rsidRPr="00EB28BE" w:rsidRDefault="005F1F37" w:rsidP="005F1F37">
      <w:pPr>
        <w:pStyle w:val="ad"/>
        <w:rPr>
          <w:rFonts w:hAnsi="宋体" w:cs="宋体" w:hint="eastAsia"/>
        </w:rPr>
      </w:pPr>
      <w:r w:rsidRPr="00EB28BE">
        <w:rPr>
          <w:rFonts w:hAnsi="宋体" w:cs="宋体" w:hint="eastAsia"/>
        </w:rPr>
        <w:t xml:space="preserve">                    if (j&lt;0) return ret;</w:t>
      </w:r>
    </w:p>
    <w:p w:rsidR="005F1F37" w:rsidRPr="00EB28BE" w:rsidRDefault="005F1F37" w:rsidP="005F1F37">
      <w:pPr>
        <w:pStyle w:val="ad"/>
        <w:rPr>
          <w:rFonts w:hAnsi="宋体" w:cs="宋体" w:hint="eastAsia"/>
        </w:rPr>
      </w:pPr>
      <w:r w:rsidRPr="00EB28BE">
        <w:rPr>
          <w:rFonts w:hAnsi="宋体" w:cs="宋体" w:hint="eastAsia"/>
        </w:rPr>
        <w:t xml:space="preserve">                    if (j==sink) break;</w:t>
      </w:r>
    </w:p>
    <w:p w:rsidR="005F1F37" w:rsidRPr="00EB28BE" w:rsidRDefault="005F1F37" w:rsidP="005F1F37">
      <w:pPr>
        <w:pStyle w:val="ad"/>
        <w:rPr>
          <w:rFonts w:hAnsi="宋体" w:cs="宋体" w:hint="eastAsia"/>
        </w:rPr>
      </w:pPr>
      <w:r w:rsidRPr="00EB28BE">
        <w:rPr>
          <w:rFonts w:hAnsi="宋体" w:cs="宋体" w:hint="eastAsia"/>
        </w:rPr>
        <w:t xml:space="preserve">                     for (v[j]=1,i=0;i&lt;n;i++)</w:t>
      </w:r>
    </w:p>
    <w:p w:rsidR="005F1F37" w:rsidRPr="00EB28BE" w:rsidRDefault="005F1F37" w:rsidP="005F1F37">
      <w:pPr>
        <w:pStyle w:val="ad"/>
        <w:rPr>
          <w:rFonts w:hAnsi="宋体" w:cs="宋体" w:hint="eastAsia"/>
        </w:rPr>
      </w:pPr>
      <w:r w:rsidRPr="00EB28BE">
        <w:rPr>
          <w:rFonts w:hAnsi="宋体" w:cs="宋体" w:hint="eastAsia"/>
        </w:rPr>
        <w:t xml:space="preserve">                            if (mat[j][i]&gt;c[i]&amp;&amp;c[j]&gt;c[i])</w:t>
      </w:r>
    </w:p>
    <w:p w:rsidR="005F1F37" w:rsidRPr="00EB28BE" w:rsidRDefault="005F1F37" w:rsidP="005F1F37">
      <w:pPr>
        <w:pStyle w:val="ad"/>
        <w:rPr>
          <w:rFonts w:hAnsi="宋体" w:cs="宋体" w:hint="eastAsia"/>
        </w:rPr>
      </w:pPr>
      <w:r w:rsidRPr="00EB28BE">
        <w:rPr>
          <w:rFonts w:hAnsi="宋体" w:cs="宋体" w:hint="eastAsia"/>
        </w:rPr>
        <w:t xml:space="preserve">                                  c[i]=mat[j][i]&lt;c[j]?mat[j][i]:c[j],p[i]=j;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(ret+=j=c[i=sink];i!=source;i=p[i])</w:t>
      </w:r>
    </w:p>
    <w:p w:rsidR="005F1F37" w:rsidRPr="00EB28BE" w:rsidRDefault="005F1F37" w:rsidP="005F1F37">
      <w:pPr>
        <w:pStyle w:val="ad"/>
        <w:rPr>
          <w:rFonts w:hAnsi="宋体" w:cs="宋体" w:hint="eastAsia"/>
        </w:rPr>
      </w:pPr>
      <w:r w:rsidRPr="00EB28BE">
        <w:rPr>
          <w:rFonts w:hAnsi="宋体" w:cs="宋体" w:hint="eastAsia"/>
        </w:rPr>
        <w:t xml:space="preserve">                     mat[p[i]][i]-=j,mat[i][p[i]]+=j;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int min_edge_cut(int n,int mat[][MAXN],int source,int sink,int set[][2]){</w:t>
      </w:r>
    </w:p>
    <w:p w:rsidR="005F1F37" w:rsidRPr="00EB28BE" w:rsidRDefault="005F1F37" w:rsidP="005F1F37">
      <w:pPr>
        <w:pStyle w:val="ad"/>
        <w:rPr>
          <w:rFonts w:hAnsi="宋体" w:cs="宋体" w:hint="eastAsia"/>
        </w:rPr>
      </w:pPr>
      <w:r w:rsidRPr="00EB28BE">
        <w:rPr>
          <w:rFonts w:hAnsi="宋体" w:cs="宋体" w:hint="eastAsia"/>
        </w:rPr>
        <w:t xml:space="preserve">       int m0[MAXN][MAXN],m[MAXN][MAXN],i,j,k,l,ret=0,last;</w:t>
      </w:r>
    </w:p>
    <w:p w:rsidR="005F1F37" w:rsidRPr="00EB28BE" w:rsidRDefault="005F1F37" w:rsidP="005F1F37">
      <w:pPr>
        <w:pStyle w:val="ad"/>
        <w:rPr>
          <w:rFonts w:hAnsi="宋体" w:cs="宋体" w:hint="eastAsia"/>
        </w:rPr>
      </w:pPr>
      <w:r w:rsidRPr="00EB28BE">
        <w:rPr>
          <w:rFonts w:hAnsi="宋体" w:cs="宋体" w:hint="eastAsia"/>
        </w:rPr>
        <w:t xml:space="preserve">       if (source==sink)</w:t>
      </w:r>
    </w:p>
    <w:p w:rsidR="005F1F37" w:rsidRPr="00EB28BE" w:rsidRDefault="005F1F37" w:rsidP="005F1F37">
      <w:pPr>
        <w:pStyle w:val="ad"/>
        <w:rPr>
          <w:rFonts w:hAnsi="宋体" w:cs="宋体" w:hint="eastAsia"/>
        </w:rPr>
      </w:pPr>
      <w:r w:rsidRPr="00EB28BE">
        <w:rPr>
          <w:rFonts w:hAnsi="宋体" w:cs="宋体" w:hint="eastAsia"/>
        </w:rPr>
        <w:lastRenderedPageBreak/>
        <w:t xml:space="preserve">              return -1;</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m0[i][j]=(mat[i][j]!=0);</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m[i][j]=m0[i][j];</w:t>
      </w:r>
    </w:p>
    <w:p w:rsidR="005F1F37" w:rsidRPr="00EB28BE" w:rsidRDefault="005F1F37" w:rsidP="005F1F37">
      <w:pPr>
        <w:pStyle w:val="ad"/>
        <w:rPr>
          <w:rFonts w:hAnsi="宋体" w:cs="宋体" w:hint="eastAsia"/>
        </w:rPr>
      </w:pPr>
      <w:r w:rsidRPr="00EB28BE">
        <w:rPr>
          <w:rFonts w:hAnsi="宋体" w:cs="宋体" w:hint="eastAsia"/>
        </w:rPr>
        <w:t xml:space="preserve">       last=max_flow(n,m,source,sink);</w:t>
      </w:r>
    </w:p>
    <w:p w:rsidR="005F1F37" w:rsidRPr="00EB28BE" w:rsidRDefault="005F1F37" w:rsidP="005F1F37">
      <w:pPr>
        <w:pStyle w:val="ad"/>
        <w:rPr>
          <w:rFonts w:hAnsi="宋体" w:cs="宋体" w:hint="eastAsia"/>
        </w:rPr>
      </w:pPr>
      <w:r w:rsidRPr="00EB28BE">
        <w:rPr>
          <w:rFonts w:hAnsi="宋体" w:cs="宋体" w:hint="eastAsia"/>
        </w:rPr>
        <w:t xml:space="preserve">       for (k=0;k&lt;n&amp;&amp;last;k++)</w:t>
      </w:r>
    </w:p>
    <w:p w:rsidR="005F1F37" w:rsidRPr="00EB28BE" w:rsidRDefault="005F1F37" w:rsidP="005F1F37">
      <w:pPr>
        <w:pStyle w:val="ad"/>
        <w:rPr>
          <w:rFonts w:hAnsi="宋体" w:cs="宋体" w:hint="eastAsia"/>
        </w:rPr>
      </w:pPr>
      <w:r w:rsidRPr="00EB28BE">
        <w:rPr>
          <w:rFonts w:hAnsi="宋体" w:cs="宋体" w:hint="eastAsia"/>
        </w:rPr>
        <w:t xml:space="preserve">              for (l=0;l&lt;n&amp;&amp;last;l++)</w:t>
      </w:r>
    </w:p>
    <w:p w:rsidR="005F1F37" w:rsidRPr="00EB28BE" w:rsidRDefault="005F1F37" w:rsidP="005F1F37">
      <w:pPr>
        <w:pStyle w:val="ad"/>
        <w:rPr>
          <w:rFonts w:hAnsi="宋体" w:cs="宋体" w:hint="eastAsia"/>
        </w:rPr>
      </w:pPr>
      <w:r w:rsidRPr="00EB28BE">
        <w:rPr>
          <w:rFonts w:hAnsi="宋体" w:cs="宋体" w:hint="eastAsia"/>
        </w:rPr>
        <w:t xml:space="preserve">                     if (m0[k][l]){</w:t>
      </w:r>
    </w:p>
    <w:p w:rsidR="005F1F37" w:rsidRPr="00EB28BE" w:rsidRDefault="005F1F37" w:rsidP="005F1F37">
      <w:pPr>
        <w:pStyle w:val="ad"/>
        <w:rPr>
          <w:rFonts w:hAnsi="宋体" w:cs="宋体" w:hint="eastAsia"/>
        </w:rPr>
      </w:pPr>
      <w:r w:rsidRPr="00EB28BE">
        <w:rPr>
          <w:rFonts w:hAnsi="宋体" w:cs="宋体" w:hint="eastAsia"/>
        </w:rPr>
        <w:t xml:space="preserve">                            for (i=0;i&lt;n+n;i++)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(j=0;j&lt;n+n;j++)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m[i][j]=m0[i][j];</w:t>
      </w:r>
    </w:p>
    <w:p w:rsidR="005F1F37" w:rsidRPr="00EB28BE" w:rsidRDefault="005F1F37" w:rsidP="005F1F37">
      <w:pPr>
        <w:pStyle w:val="ad"/>
        <w:rPr>
          <w:rFonts w:hAnsi="宋体" w:cs="宋体" w:hint="eastAsia"/>
        </w:rPr>
      </w:pPr>
      <w:r w:rsidRPr="00EB28BE">
        <w:rPr>
          <w:rFonts w:hAnsi="宋体" w:cs="宋体" w:hint="eastAsia"/>
        </w:rPr>
        <w:t xml:space="preserve">                            m[k][l]=0;</w:t>
      </w:r>
    </w:p>
    <w:p w:rsidR="005F1F37" w:rsidRPr="00EB28BE" w:rsidRDefault="005F1F37" w:rsidP="005F1F37">
      <w:pPr>
        <w:pStyle w:val="ad"/>
        <w:rPr>
          <w:rFonts w:hAnsi="宋体" w:cs="宋体" w:hint="eastAsia"/>
        </w:rPr>
      </w:pPr>
      <w:r w:rsidRPr="00EB28BE">
        <w:rPr>
          <w:rFonts w:hAnsi="宋体" w:cs="宋体" w:hint="eastAsia"/>
        </w:rPr>
        <w:t xml:space="preserve">                            if (max_flow(n,m,source,sink)&lt;last){</w:t>
      </w:r>
    </w:p>
    <w:p w:rsidR="005F1F37" w:rsidRPr="00EB28BE" w:rsidRDefault="005F1F37" w:rsidP="005F1F37">
      <w:pPr>
        <w:pStyle w:val="ad"/>
        <w:rPr>
          <w:rFonts w:hAnsi="宋体" w:cs="宋体" w:hint="eastAsia"/>
        </w:rPr>
      </w:pPr>
      <w:r w:rsidRPr="00EB28BE">
        <w:rPr>
          <w:rFonts w:hAnsi="宋体" w:cs="宋体" w:hint="eastAsia"/>
        </w:rPr>
        <w:t xml:space="preserve">                                   set[ret][0]=k;</w:t>
      </w:r>
    </w:p>
    <w:p w:rsidR="005F1F37" w:rsidRPr="00EB28BE" w:rsidRDefault="005F1F37" w:rsidP="005F1F37">
      <w:pPr>
        <w:pStyle w:val="ad"/>
        <w:rPr>
          <w:rFonts w:hAnsi="宋体" w:cs="宋体" w:hint="eastAsia"/>
        </w:rPr>
      </w:pPr>
      <w:r w:rsidRPr="00EB28BE">
        <w:rPr>
          <w:rFonts w:hAnsi="宋体" w:cs="宋体" w:hint="eastAsia"/>
        </w:rPr>
        <w:t xml:space="preserve">                                   set[ret++][1]=l;</w:t>
      </w:r>
    </w:p>
    <w:p w:rsidR="005F1F37" w:rsidRPr="00EB28BE" w:rsidRDefault="005F1F37" w:rsidP="005F1F37">
      <w:pPr>
        <w:pStyle w:val="ad"/>
        <w:rPr>
          <w:rFonts w:hAnsi="宋体" w:cs="宋体" w:hint="eastAsia"/>
        </w:rPr>
      </w:pPr>
      <w:r w:rsidRPr="00EB28BE">
        <w:rPr>
          <w:rFonts w:hAnsi="宋体" w:cs="宋体" w:hint="eastAsia"/>
        </w:rPr>
        <w:t xml:space="preserve">                                   m0[k][l]=0;</w:t>
      </w:r>
    </w:p>
    <w:p w:rsidR="005F1F37" w:rsidRPr="00EB28BE" w:rsidRDefault="005F1F37" w:rsidP="005F1F37">
      <w:pPr>
        <w:pStyle w:val="ad"/>
        <w:rPr>
          <w:rFonts w:hAnsi="宋体" w:cs="宋体" w:hint="eastAsia"/>
        </w:rPr>
      </w:pPr>
      <w:r w:rsidRPr="00EB28BE">
        <w:rPr>
          <w:rFonts w:hAnsi="宋体" w:cs="宋体" w:hint="eastAsia"/>
        </w:rPr>
        <w:t xml:space="preserve">                                   last--;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10.8 最小点割集</w:t>
      </w:r>
    </w:p>
    <w:p w:rsidR="005F1F37" w:rsidRPr="00EB28BE" w:rsidRDefault="005F1F37" w:rsidP="005F1F37">
      <w:pPr>
        <w:pStyle w:val="ad"/>
        <w:rPr>
          <w:rFonts w:hAnsi="宋体" w:cs="宋体" w:hint="eastAsia"/>
        </w:rPr>
      </w:pPr>
      <w:r w:rsidRPr="00EB28BE">
        <w:rPr>
          <w:rFonts w:hAnsi="宋体" w:cs="宋体" w:hint="eastAsia"/>
        </w:rPr>
        <w:t>//最小顶点割集</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int max_flow(int n,int mat[][MAXN],int source,int sink){</w:t>
      </w:r>
    </w:p>
    <w:p w:rsidR="005F1F37" w:rsidRPr="00EB28BE" w:rsidRDefault="005F1F37" w:rsidP="005F1F37">
      <w:pPr>
        <w:pStyle w:val="ad"/>
        <w:rPr>
          <w:rFonts w:hAnsi="宋体" w:cs="宋体" w:hint="eastAsia"/>
        </w:rPr>
      </w:pPr>
      <w:r w:rsidRPr="00EB28BE">
        <w:rPr>
          <w:rFonts w:hAnsi="宋体" w:cs="宋体" w:hint="eastAsia"/>
        </w:rPr>
        <w:t xml:space="preserve">       int v[MAXN],c[MAXN],p[MAXN],ret=0,i,j;</w:t>
      </w:r>
    </w:p>
    <w:p w:rsidR="005F1F37" w:rsidRPr="00EB28BE" w:rsidRDefault="005F1F37" w:rsidP="005F1F37">
      <w:pPr>
        <w:pStyle w:val="ad"/>
        <w:rPr>
          <w:rFonts w:hAnsi="宋体" w:cs="宋体" w:hint="eastAsia"/>
        </w:rPr>
      </w:pPr>
      <w:r w:rsidRPr="00EB28BE">
        <w:rPr>
          <w:rFonts w:hAnsi="宋体" w:cs="宋体" w:hint="eastAsia"/>
        </w:rPr>
        <w:t xml:space="preserve">       for (;;){</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v[i]=c[i]=0;</w:t>
      </w:r>
    </w:p>
    <w:p w:rsidR="005F1F37" w:rsidRPr="00EB28BE" w:rsidRDefault="005F1F37" w:rsidP="005F1F37">
      <w:pPr>
        <w:pStyle w:val="ad"/>
        <w:rPr>
          <w:rFonts w:hAnsi="宋体" w:cs="宋体" w:hint="eastAsia"/>
        </w:rPr>
      </w:pPr>
      <w:r w:rsidRPr="00EB28BE">
        <w:rPr>
          <w:rFonts w:hAnsi="宋体" w:cs="宋体" w:hint="eastAsia"/>
        </w:rPr>
        <w:t xml:space="preserve">              for (c[source]=inf;;){</w:t>
      </w:r>
    </w:p>
    <w:p w:rsidR="005F1F37" w:rsidRPr="00EB28BE" w:rsidRDefault="005F1F37" w:rsidP="005F1F37">
      <w:pPr>
        <w:pStyle w:val="ad"/>
        <w:rPr>
          <w:rFonts w:hAnsi="宋体" w:cs="宋体" w:hint="eastAsia"/>
        </w:rPr>
      </w:pPr>
      <w:r w:rsidRPr="00EB28BE">
        <w:rPr>
          <w:rFonts w:hAnsi="宋体" w:cs="宋体" w:hint="eastAsia"/>
        </w:rPr>
        <w:t xml:space="preserve">                     for (j=-1,i=0;i&lt;n;i++)</w:t>
      </w:r>
    </w:p>
    <w:p w:rsidR="005F1F37" w:rsidRPr="00EB28BE" w:rsidRDefault="005F1F37" w:rsidP="005F1F37">
      <w:pPr>
        <w:pStyle w:val="ad"/>
        <w:rPr>
          <w:rFonts w:hAnsi="宋体" w:cs="宋体" w:hint="eastAsia"/>
        </w:rPr>
      </w:pPr>
      <w:r w:rsidRPr="00EB28BE">
        <w:rPr>
          <w:rFonts w:hAnsi="宋体" w:cs="宋体" w:hint="eastAsia"/>
        </w:rPr>
        <w:t xml:space="preserve">                            if (!v[i]&amp;&amp;c[i]&amp;&amp;(j==-1||c[i]&gt;c[j]))</w:t>
      </w:r>
    </w:p>
    <w:p w:rsidR="005F1F37" w:rsidRPr="00EB28BE" w:rsidRDefault="005F1F37" w:rsidP="005F1F37">
      <w:pPr>
        <w:pStyle w:val="ad"/>
        <w:rPr>
          <w:rFonts w:hAnsi="宋体" w:cs="宋体" w:hint="eastAsia"/>
        </w:rPr>
      </w:pPr>
      <w:r w:rsidRPr="00EB28BE">
        <w:rPr>
          <w:rFonts w:hAnsi="宋体" w:cs="宋体" w:hint="eastAsia"/>
        </w:rPr>
        <w:t xml:space="preserve">                                   j=i;</w:t>
      </w:r>
    </w:p>
    <w:p w:rsidR="005F1F37" w:rsidRPr="00EB28BE" w:rsidRDefault="005F1F37" w:rsidP="005F1F37">
      <w:pPr>
        <w:pStyle w:val="ad"/>
        <w:rPr>
          <w:rFonts w:hAnsi="宋体" w:cs="宋体" w:hint="eastAsia"/>
        </w:rPr>
      </w:pPr>
      <w:r w:rsidRPr="00EB28BE">
        <w:rPr>
          <w:rFonts w:hAnsi="宋体" w:cs="宋体" w:hint="eastAsia"/>
        </w:rPr>
        <w:t xml:space="preserve">                     if (j&lt;0) return ret;</w:t>
      </w:r>
    </w:p>
    <w:p w:rsidR="005F1F37" w:rsidRPr="00EB28BE" w:rsidRDefault="005F1F37" w:rsidP="005F1F37">
      <w:pPr>
        <w:pStyle w:val="ad"/>
        <w:rPr>
          <w:rFonts w:hAnsi="宋体" w:cs="宋体" w:hint="eastAsia"/>
        </w:rPr>
      </w:pPr>
      <w:r w:rsidRPr="00EB28BE">
        <w:rPr>
          <w:rFonts w:hAnsi="宋体" w:cs="宋体" w:hint="eastAsia"/>
        </w:rPr>
        <w:t xml:space="preserve">                     if (j==sink) break;</w:t>
      </w:r>
    </w:p>
    <w:p w:rsidR="005F1F37" w:rsidRPr="00EB28BE" w:rsidRDefault="005F1F37" w:rsidP="005F1F37">
      <w:pPr>
        <w:pStyle w:val="ad"/>
        <w:rPr>
          <w:rFonts w:hAnsi="宋体" w:cs="宋体" w:hint="eastAsia"/>
        </w:rPr>
      </w:pPr>
      <w:r w:rsidRPr="00EB28BE">
        <w:rPr>
          <w:rFonts w:hAnsi="宋体" w:cs="宋体" w:hint="eastAsia"/>
        </w:rPr>
        <w:t xml:space="preserve">                     for (v[j]=1,i=0;i&lt;n;i++)</w:t>
      </w:r>
    </w:p>
    <w:p w:rsidR="005F1F37" w:rsidRPr="00EB28BE" w:rsidRDefault="005F1F37" w:rsidP="005F1F37">
      <w:pPr>
        <w:pStyle w:val="ad"/>
        <w:rPr>
          <w:rFonts w:hAnsi="宋体" w:cs="宋体" w:hint="eastAsia"/>
        </w:rPr>
      </w:pPr>
      <w:r w:rsidRPr="00EB28BE">
        <w:rPr>
          <w:rFonts w:hAnsi="宋体" w:cs="宋体" w:hint="eastAsia"/>
        </w:rPr>
        <w:t xml:space="preserve">                            if (mat[j][i]&gt;c[i]&amp;&amp;c[j]&gt;c[i])</w:t>
      </w:r>
    </w:p>
    <w:p w:rsidR="005F1F37" w:rsidRPr="00EB28BE" w:rsidRDefault="005F1F37" w:rsidP="005F1F37">
      <w:pPr>
        <w:pStyle w:val="ad"/>
        <w:rPr>
          <w:rFonts w:hAnsi="宋体" w:cs="宋体" w:hint="eastAsia"/>
        </w:rPr>
      </w:pPr>
      <w:r w:rsidRPr="00EB28BE">
        <w:rPr>
          <w:rFonts w:hAnsi="宋体" w:cs="宋体" w:hint="eastAsia"/>
        </w:rPr>
        <w:t xml:space="preserve">                                  c[i]=mat[j][i]&lt;c[j]?mat[j][i]:c[j],p[i]=j;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lastRenderedPageBreak/>
        <w:t xml:space="preserve">              for (ret+=j=c[i=sink];i!=source;i=p[i])</w:t>
      </w:r>
    </w:p>
    <w:p w:rsidR="005F1F37" w:rsidRPr="00EB28BE" w:rsidRDefault="005F1F37" w:rsidP="005F1F37">
      <w:pPr>
        <w:pStyle w:val="ad"/>
        <w:rPr>
          <w:rFonts w:hAnsi="宋体" w:cs="宋体" w:hint="eastAsia"/>
        </w:rPr>
      </w:pPr>
      <w:r w:rsidRPr="00EB28BE">
        <w:rPr>
          <w:rFonts w:hAnsi="宋体" w:cs="宋体" w:hint="eastAsia"/>
        </w:rPr>
        <w:t xml:space="preserve">                     mat[p[i]][i]-=j,mat[i][p[i]]+=j;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min_vertex_cut(int n,int mat[][MAXN],int source,int sink,int* set){</w:t>
      </w:r>
    </w:p>
    <w:p w:rsidR="005F1F37" w:rsidRPr="00EB28BE" w:rsidRDefault="005F1F37" w:rsidP="005F1F37">
      <w:pPr>
        <w:pStyle w:val="ad"/>
        <w:rPr>
          <w:rFonts w:hAnsi="宋体" w:cs="宋体" w:hint="eastAsia"/>
        </w:rPr>
      </w:pPr>
      <w:r w:rsidRPr="00EB28BE">
        <w:rPr>
          <w:rFonts w:hAnsi="宋体" w:cs="宋体" w:hint="eastAsia"/>
        </w:rPr>
        <w:t xml:space="preserve">       int m0[MAXN][MAXN],m[MAXN][MAXN],i,j,k,ret=0,last;</w:t>
      </w:r>
    </w:p>
    <w:p w:rsidR="005F1F37" w:rsidRPr="00EB28BE" w:rsidRDefault="005F1F37" w:rsidP="005F1F37">
      <w:pPr>
        <w:pStyle w:val="ad"/>
        <w:rPr>
          <w:rFonts w:hAnsi="宋体" w:cs="宋体" w:hint="eastAsia"/>
        </w:rPr>
      </w:pPr>
      <w:r w:rsidRPr="00EB28BE">
        <w:rPr>
          <w:rFonts w:hAnsi="宋体" w:cs="宋体" w:hint="eastAsia"/>
        </w:rPr>
        <w:t xml:space="preserve">       if (source==sink||mat[source][sink])</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 xml:space="preserve">       for (i=0;i&lt;n+n;i++)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(j=0;j&lt;n+n;j++)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m0[i][j]=0;</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if (mat[i][j])</w:t>
      </w:r>
    </w:p>
    <w:p w:rsidR="005F1F37" w:rsidRPr="00EB28BE" w:rsidRDefault="005F1F37" w:rsidP="005F1F37">
      <w:pPr>
        <w:pStyle w:val="ad"/>
        <w:rPr>
          <w:rFonts w:hAnsi="宋体" w:cs="宋体" w:hint="eastAsia"/>
        </w:rPr>
      </w:pPr>
      <w:r w:rsidRPr="00EB28BE">
        <w:rPr>
          <w:rFonts w:hAnsi="宋体" w:cs="宋体" w:hint="eastAsia"/>
        </w:rPr>
        <w:t xml:space="preserve">                            m0[i][n+j]=inf;</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m0[n+i][i]=1;</w:t>
      </w:r>
    </w:p>
    <w:p w:rsidR="005F1F37" w:rsidRPr="00EB28BE" w:rsidRDefault="005F1F37" w:rsidP="005F1F37">
      <w:pPr>
        <w:pStyle w:val="ad"/>
        <w:rPr>
          <w:rFonts w:hAnsi="宋体" w:cs="宋体" w:hint="eastAsia"/>
        </w:rPr>
      </w:pPr>
      <w:r w:rsidRPr="00EB28BE">
        <w:rPr>
          <w:rFonts w:hAnsi="宋体" w:cs="宋体" w:hint="eastAsia"/>
        </w:rPr>
        <w:t xml:space="preserve">       for (i=0;i&lt;n+n;i++)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(j=0;j&lt;n+n;j++)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m[i][j]=m0[i][j];</w:t>
      </w:r>
    </w:p>
    <w:p w:rsidR="005F1F37" w:rsidRPr="00EB28BE" w:rsidRDefault="005F1F37" w:rsidP="005F1F37">
      <w:pPr>
        <w:pStyle w:val="ad"/>
        <w:rPr>
          <w:rFonts w:hAnsi="宋体" w:cs="宋体" w:hint="eastAsia"/>
        </w:rPr>
      </w:pPr>
      <w:r w:rsidRPr="00EB28BE">
        <w:rPr>
          <w:rFonts w:hAnsi="宋体" w:cs="宋体" w:hint="eastAsia"/>
        </w:rPr>
        <w:t xml:space="preserve">       last=max_flow(n+n,m,source,n+sink);</w:t>
      </w:r>
    </w:p>
    <w:p w:rsidR="005F1F37" w:rsidRPr="00EB28BE" w:rsidRDefault="005F1F37" w:rsidP="005F1F37">
      <w:pPr>
        <w:pStyle w:val="ad"/>
        <w:rPr>
          <w:rFonts w:hAnsi="宋体" w:cs="宋体" w:hint="eastAsia"/>
        </w:rPr>
      </w:pPr>
      <w:r w:rsidRPr="00EB28BE">
        <w:rPr>
          <w:rFonts w:hAnsi="宋体" w:cs="宋体" w:hint="eastAsia"/>
        </w:rPr>
        <w:t xml:space="preserve">       for (k=0;k&lt;n&amp;&amp;last;k++)</w:t>
      </w:r>
    </w:p>
    <w:p w:rsidR="005F1F37" w:rsidRPr="00EB28BE" w:rsidRDefault="005F1F37" w:rsidP="005F1F37">
      <w:pPr>
        <w:pStyle w:val="ad"/>
        <w:rPr>
          <w:rFonts w:hAnsi="宋体" w:cs="宋体" w:hint="eastAsia"/>
        </w:rPr>
      </w:pPr>
      <w:r w:rsidRPr="00EB28BE">
        <w:rPr>
          <w:rFonts w:hAnsi="宋体" w:cs="宋体" w:hint="eastAsia"/>
        </w:rPr>
        <w:t xml:space="preserve">              if (k!=source&amp;&amp;k!=sink){</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(i=0;i&lt;n+n;i++)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(j=0;j&lt;n+n;j++)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m[i][j]=m0[i][j];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m[n+k][k]=0;</w:t>
      </w:r>
    </w:p>
    <w:p w:rsidR="005F1F37" w:rsidRPr="00EB28BE" w:rsidRDefault="005F1F37" w:rsidP="005F1F37">
      <w:pPr>
        <w:pStyle w:val="ad"/>
        <w:rPr>
          <w:rFonts w:hAnsi="宋体" w:cs="宋体" w:hint="eastAsia"/>
        </w:rPr>
      </w:pPr>
      <w:r w:rsidRPr="00EB28BE">
        <w:rPr>
          <w:rFonts w:hAnsi="宋体" w:cs="宋体" w:hint="eastAsia"/>
        </w:rPr>
        <w:t xml:space="preserve">                     if (max_flow(n+n,m,source,n+sink)&lt;last){</w:t>
      </w:r>
    </w:p>
    <w:p w:rsidR="005F1F37" w:rsidRPr="00EB28BE" w:rsidRDefault="005F1F37" w:rsidP="005F1F37">
      <w:pPr>
        <w:pStyle w:val="ad"/>
        <w:rPr>
          <w:rFonts w:hAnsi="宋体" w:cs="宋体" w:hint="eastAsia"/>
        </w:rPr>
      </w:pPr>
      <w:r w:rsidRPr="00EB28BE">
        <w:rPr>
          <w:rFonts w:hAnsi="宋体" w:cs="宋体" w:hint="eastAsia"/>
        </w:rPr>
        <w:t xml:space="preserve">                            set[ret++]=k;</w:t>
      </w:r>
    </w:p>
    <w:p w:rsidR="005F1F37" w:rsidRPr="00EB28BE" w:rsidRDefault="005F1F37" w:rsidP="005F1F37">
      <w:pPr>
        <w:pStyle w:val="ad"/>
        <w:rPr>
          <w:rFonts w:hAnsi="宋体" w:cs="宋体" w:hint="eastAsia"/>
        </w:rPr>
      </w:pPr>
      <w:r w:rsidRPr="00EB28BE">
        <w:rPr>
          <w:rFonts w:hAnsi="宋体" w:cs="宋体" w:hint="eastAsia"/>
        </w:rPr>
        <w:t xml:space="preserve">                            m0[n+k][k]=0;</w:t>
      </w:r>
    </w:p>
    <w:p w:rsidR="005F1F37" w:rsidRPr="00EB28BE" w:rsidRDefault="005F1F37" w:rsidP="005F1F37">
      <w:pPr>
        <w:pStyle w:val="ad"/>
        <w:rPr>
          <w:rFonts w:hAnsi="宋体" w:cs="宋体" w:hint="eastAsia"/>
        </w:rPr>
      </w:pPr>
      <w:r w:rsidRPr="00EB28BE">
        <w:rPr>
          <w:rFonts w:hAnsi="宋体" w:cs="宋体" w:hint="eastAsia"/>
        </w:rPr>
        <w:t xml:space="preserve">                           last--;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10.9 最小路径覆盖</w:t>
      </w:r>
    </w:p>
    <w:p w:rsidR="005F1F37" w:rsidRPr="00EB28BE" w:rsidRDefault="005F1F37" w:rsidP="005F1F37">
      <w:pPr>
        <w:pStyle w:val="ad"/>
        <w:rPr>
          <w:rFonts w:hAnsi="宋体" w:cs="宋体" w:hint="eastAsia"/>
        </w:rPr>
      </w:pPr>
      <w:r w:rsidRPr="00EB28BE">
        <w:rPr>
          <w:rFonts w:hAnsi="宋体" w:cs="宋体" w:hint="eastAsia"/>
        </w:rPr>
        <w:t>//最小路径覆盖,O(n^3)</w:t>
      </w:r>
    </w:p>
    <w:p w:rsidR="005F1F37" w:rsidRPr="00EB28BE" w:rsidRDefault="005F1F37" w:rsidP="005F1F37">
      <w:pPr>
        <w:pStyle w:val="ad"/>
        <w:rPr>
          <w:rFonts w:hAnsi="宋体" w:cs="宋体" w:hint="eastAsia"/>
        </w:rPr>
      </w:pPr>
      <w:r w:rsidRPr="00EB28BE">
        <w:rPr>
          <w:rFonts w:hAnsi="宋体" w:cs="宋体" w:hint="eastAsia"/>
        </w:rPr>
        <w:t>//求解最小的路径覆盖图中所有点,有向图无向图均适用</w:t>
      </w:r>
    </w:p>
    <w:p w:rsidR="005F1F37" w:rsidRPr="00EB28BE" w:rsidRDefault="005F1F37" w:rsidP="005F1F37">
      <w:pPr>
        <w:pStyle w:val="ad"/>
        <w:rPr>
          <w:rFonts w:hAnsi="宋体" w:cs="宋体" w:hint="eastAsia"/>
        </w:rPr>
      </w:pPr>
      <w:r w:rsidRPr="00EB28BE">
        <w:rPr>
          <w:rFonts w:hAnsi="宋体" w:cs="宋体" w:hint="eastAsia"/>
        </w:rPr>
        <w:t>//注意此问题等价二分图最大匹配,可以用邻接表或正向表减小复杂度</w:t>
      </w:r>
    </w:p>
    <w:p w:rsidR="005F1F37" w:rsidRPr="00EB28BE" w:rsidRDefault="005F1F37" w:rsidP="005F1F37">
      <w:pPr>
        <w:pStyle w:val="ad"/>
        <w:rPr>
          <w:rFonts w:hAnsi="宋体" w:cs="宋体" w:hint="eastAsia"/>
        </w:rPr>
      </w:pPr>
      <w:r w:rsidRPr="00EB28BE">
        <w:rPr>
          <w:rFonts w:hAnsi="宋体" w:cs="宋体" w:hint="eastAsia"/>
        </w:rPr>
        <w:t>//返回最小路径条数,pre返回前指针(起点-1),next返回后指针(终点-1)</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MAXN 310</w:t>
      </w:r>
    </w:p>
    <w:p w:rsidR="005F1F37" w:rsidRPr="00EB28BE" w:rsidRDefault="005F1F37" w:rsidP="005F1F37">
      <w:pPr>
        <w:pStyle w:val="ad"/>
        <w:rPr>
          <w:rFonts w:hAnsi="宋体" w:cs="宋体" w:hint="eastAsia"/>
        </w:rPr>
      </w:pPr>
      <w:r w:rsidRPr="00EB28BE">
        <w:rPr>
          <w:rFonts w:hAnsi="宋体" w:cs="宋体" w:hint="eastAsia"/>
        </w:rPr>
        <w:lastRenderedPageBreak/>
        <w:t>#define _clr(x) memset(x,0xff,sizeof(int)*n)</w:t>
      </w:r>
    </w:p>
    <w:p w:rsidR="005F1F37" w:rsidRPr="00EB28BE" w:rsidRDefault="005F1F37" w:rsidP="005F1F37">
      <w:pPr>
        <w:pStyle w:val="ad"/>
        <w:rPr>
          <w:rFonts w:hAnsi="宋体" w:cs="宋体" w:hint="eastAsia"/>
        </w:rPr>
      </w:pPr>
      <w:r w:rsidRPr="00EB28BE">
        <w:rPr>
          <w:rFonts w:hAnsi="宋体" w:cs="宋体" w:hint="eastAsia"/>
        </w:rPr>
        <w:t>int hungary(int n,int mat[][MAXN],int* match1,int* match2){</w:t>
      </w:r>
    </w:p>
    <w:p w:rsidR="005F1F37" w:rsidRPr="00EB28BE" w:rsidRDefault="005F1F37" w:rsidP="005F1F37">
      <w:pPr>
        <w:pStyle w:val="ad"/>
        <w:rPr>
          <w:rFonts w:hAnsi="宋体" w:cs="宋体" w:hint="eastAsia"/>
        </w:rPr>
      </w:pPr>
      <w:r w:rsidRPr="00EB28BE">
        <w:rPr>
          <w:rFonts w:hAnsi="宋体" w:cs="宋体" w:hint="eastAsia"/>
        </w:rPr>
        <w:t xml:space="preserve">       int s[MAXN],t[MAXN],p,q,ret=0,i,j,k;</w:t>
      </w:r>
    </w:p>
    <w:p w:rsidR="005F1F37" w:rsidRPr="00EB28BE" w:rsidRDefault="005F1F37" w:rsidP="005F1F37">
      <w:pPr>
        <w:pStyle w:val="ad"/>
        <w:rPr>
          <w:rFonts w:hAnsi="宋体" w:cs="宋体" w:hint="eastAsia"/>
        </w:rPr>
      </w:pPr>
      <w:r w:rsidRPr="00EB28BE">
        <w:rPr>
          <w:rFonts w:hAnsi="宋体" w:cs="宋体" w:hint="eastAsia"/>
        </w:rPr>
        <w:t xml:space="preserve">       for (_clr(match1),_clr(match2),i=0;i&lt;n;ret+=(match1[i++]&gt;=0))</w:t>
      </w:r>
    </w:p>
    <w:p w:rsidR="005F1F37" w:rsidRPr="00EB28BE" w:rsidRDefault="005F1F37" w:rsidP="005F1F37">
      <w:pPr>
        <w:pStyle w:val="ad"/>
        <w:rPr>
          <w:rFonts w:hAnsi="宋体" w:cs="宋体" w:hint="eastAsia"/>
        </w:rPr>
      </w:pPr>
      <w:r w:rsidRPr="00EB28BE">
        <w:rPr>
          <w:rFonts w:hAnsi="宋体" w:cs="宋体" w:hint="eastAsia"/>
        </w:rPr>
        <w:t xml:space="preserve">              for (_clr(t),s[p=q=0]=i;p&lt;=q&amp;&amp;match1[i]&lt;0;p++)</w:t>
      </w:r>
    </w:p>
    <w:p w:rsidR="005F1F37" w:rsidRPr="00EB28BE" w:rsidRDefault="005F1F37" w:rsidP="005F1F37">
      <w:pPr>
        <w:pStyle w:val="ad"/>
        <w:rPr>
          <w:rFonts w:hAnsi="宋体" w:cs="宋体" w:hint="eastAsia"/>
        </w:rPr>
      </w:pPr>
      <w:r w:rsidRPr="00EB28BE">
        <w:rPr>
          <w:rFonts w:hAnsi="宋体" w:cs="宋体" w:hint="eastAsia"/>
        </w:rPr>
        <w:t xml:space="preserve">                     for (k=s[p],j=0;j&lt;n&amp;&amp;match1[i]&lt;0;j++)</w:t>
      </w:r>
    </w:p>
    <w:p w:rsidR="005F1F37" w:rsidRPr="00EB28BE" w:rsidRDefault="005F1F37" w:rsidP="005F1F37">
      <w:pPr>
        <w:pStyle w:val="ad"/>
        <w:rPr>
          <w:rFonts w:hAnsi="宋体" w:cs="宋体" w:hint="eastAsia"/>
        </w:rPr>
      </w:pPr>
      <w:r w:rsidRPr="00EB28BE">
        <w:rPr>
          <w:rFonts w:hAnsi="宋体" w:cs="宋体" w:hint="eastAsia"/>
        </w:rPr>
        <w:t xml:space="preserve">                            if (mat[k][j]&amp;&amp;t[j]&lt;0){</w:t>
      </w:r>
    </w:p>
    <w:p w:rsidR="005F1F37" w:rsidRPr="00EB28BE" w:rsidRDefault="005F1F37" w:rsidP="005F1F37">
      <w:pPr>
        <w:pStyle w:val="ad"/>
        <w:rPr>
          <w:rFonts w:hAnsi="宋体" w:cs="宋体" w:hint="eastAsia"/>
        </w:rPr>
      </w:pPr>
      <w:r w:rsidRPr="00EB28BE">
        <w:rPr>
          <w:rFonts w:hAnsi="宋体" w:cs="宋体" w:hint="eastAsia"/>
        </w:rPr>
        <w:t xml:space="preserve">                                   s[++q]=match2[j],t[j]=k;</w:t>
      </w:r>
    </w:p>
    <w:p w:rsidR="005F1F37" w:rsidRPr="00EB28BE" w:rsidRDefault="005F1F37" w:rsidP="005F1F37">
      <w:pPr>
        <w:pStyle w:val="ad"/>
        <w:rPr>
          <w:rFonts w:hAnsi="宋体" w:cs="宋体" w:hint="eastAsia"/>
        </w:rPr>
      </w:pPr>
      <w:r w:rsidRPr="00EB28BE">
        <w:rPr>
          <w:rFonts w:hAnsi="宋体" w:cs="宋体" w:hint="eastAsia"/>
        </w:rPr>
        <w:t xml:space="preserve">                                   if (s[q]&lt;0)</w:t>
      </w:r>
    </w:p>
    <w:p w:rsidR="005F1F37" w:rsidRPr="00EB28BE" w:rsidRDefault="005F1F37" w:rsidP="005F1F37">
      <w:pPr>
        <w:pStyle w:val="ad"/>
        <w:rPr>
          <w:rFonts w:hAnsi="宋体" w:cs="宋体" w:hint="eastAsia"/>
        </w:rPr>
      </w:pPr>
      <w:r w:rsidRPr="00EB28BE">
        <w:rPr>
          <w:rFonts w:hAnsi="宋体" w:cs="宋体" w:hint="eastAsia"/>
        </w:rPr>
        <w:t xml:space="preserve">                                          for (p=j;p&gt;=0;j=p)</w:t>
      </w:r>
    </w:p>
    <w:p w:rsidR="005F1F37" w:rsidRPr="00EB28BE" w:rsidRDefault="005F1F37" w:rsidP="005F1F37">
      <w:pPr>
        <w:pStyle w:val="ad"/>
        <w:rPr>
          <w:rFonts w:hAnsi="宋体" w:cs="宋体" w:hint="eastAsia"/>
        </w:rPr>
      </w:pPr>
      <w:r w:rsidRPr="00EB28BE">
        <w:rPr>
          <w:rFonts w:hAnsi="宋体" w:cs="宋体" w:hint="eastAsia"/>
        </w:rPr>
        <w:t xml:space="preserve">                                                 match2[j]=k=t[j],p=match1[k],match1[k]=j;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inline int path_cover(int n,int mat[][MAXN],int* pre,int* next){</w:t>
      </w:r>
    </w:p>
    <w:p w:rsidR="005F1F37" w:rsidRPr="00EB28BE" w:rsidRDefault="005F1F37" w:rsidP="005F1F37">
      <w:pPr>
        <w:pStyle w:val="ad"/>
        <w:rPr>
          <w:rFonts w:hAnsi="宋体" w:cs="宋体" w:hint="eastAsia"/>
        </w:rPr>
      </w:pPr>
      <w:r w:rsidRPr="00EB28BE">
        <w:rPr>
          <w:rFonts w:hAnsi="宋体" w:cs="宋体" w:hint="eastAsia"/>
        </w:rPr>
        <w:t xml:space="preserve">       return n-hungary(n,mat,next,pre);</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sz w:val="24"/>
          <w:szCs w:val="24"/>
        </w:rPr>
      </w:pPr>
    </w:p>
    <w:p w:rsidR="005F1F37" w:rsidRPr="00EB28BE" w:rsidRDefault="005F1F37" w:rsidP="005F1F37">
      <w:pPr>
        <w:pStyle w:val="ad"/>
        <w:rPr>
          <w:rFonts w:hAnsi="宋体" w:cs="宋体" w:hint="eastAsia"/>
          <w:b/>
          <w:sz w:val="24"/>
          <w:szCs w:val="24"/>
        </w:rPr>
      </w:pPr>
      <w:r w:rsidRPr="00EB28BE">
        <w:rPr>
          <w:rFonts w:hAnsi="宋体" w:cs="宋体" w:hint="eastAsia"/>
          <w:b/>
          <w:sz w:val="24"/>
          <w:szCs w:val="24"/>
        </w:rPr>
        <w:t>11、  图论—支撑树</w:t>
      </w:r>
    </w:p>
    <w:p w:rsidR="005F1F37" w:rsidRPr="00EB28BE" w:rsidRDefault="005F1F37" w:rsidP="005F1F37">
      <w:pPr>
        <w:pStyle w:val="ad"/>
        <w:rPr>
          <w:rFonts w:hAnsi="宋体" w:cs="宋体" w:hint="eastAsia"/>
          <w:b/>
        </w:rPr>
      </w:pPr>
      <w:r w:rsidRPr="00EB28BE">
        <w:rPr>
          <w:rFonts w:hAnsi="宋体" w:cs="宋体" w:hint="eastAsia"/>
          <w:b/>
        </w:rPr>
        <w:t>11.1 最小生成树(kruskal邻接表)</w:t>
      </w:r>
    </w:p>
    <w:p w:rsidR="005F1F37" w:rsidRPr="00EB28BE" w:rsidRDefault="005F1F37" w:rsidP="005F1F37">
      <w:pPr>
        <w:pStyle w:val="ad"/>
        <w:rPr>
          <w:rFonts w:hAnsi="宋体" w:cs="宋体" w:hint="eastAsia"/>
        </w:rPr>
      </w:pPr>
      <w:r w:rsidRPr="00EB28BE">
        <w:rPr>
          <w:rFonts w:hAnsi="宋体" w:cs="宋体" w:hint="eastAsia"/>
        </w:rPr>
        <w:t>//无向图最小生成树,kruskal算法,邻接表形式,复杂度O(mlogm)</w:t>
      </w:r>
    </w:p>
    <w:p w:rsidR="005F1F37" w:rsidRPr="00EB28BE" w:rsidRDefault="005F1F37" w:rsidP="005F1F37">
      <w:pPr>
        <w:pStyle w:val="ad"/>
        <w:rPr>
          <w:rFonts w:hAnsi="宋体" w:cs="宋体" w:hint="eastAsia"/>
        </w:rPr>
      </w:pPr>
      <w:r w:rsidRPr="00EB28BE">
        <w:rPr>
          <w:rFonts w:hAnsi="宋体" w:cs="宋体" w:hint="eastAsia"/>
        </w:rPr>
        <w:t>//返回最小生成树的长度,传入图的大小n和邻接表list</w:t>
      </w:r>
    </w:p>
    <w:p w:rsidR="005F1F37" w:rsidRPr="00EB28BE" w:rsidRDefault="005F1F37" w:rsidP="005F1F37">
      <w:pPr>
        <w:pStyle w:val="ad"/>
        <w:rPr>
          <w:rFonts w:hAnsi="宋体" w:cs="宋体" w:hint="eastAsia"/>
        </w:rPr>
      </w:pPr>
      <w:r w:rsidRPr="00EB28BE">
        <w:rPr>
          <w:rFonts w:hAnsi="宋体" w:cs="宋体" w:hint="eastAsia"/>
        </w:rPr>
        <w:t>//可更改边权的类型,edge[][2]返回树的构造,用边集表示</w:t>
      </w:r>
    </w:p>
    <w:p w:rsidR="005F1F37" w:rsidRPr="00EB28BE" w:rsidRDefault="005F1F37" w:rsidP="005F1F37">
      <w:pPr>
        <w:pStyle w:val="ad"/>
        <w:rPr>
          <w:rFonts w:hAnsi="宋体" w:cs="宋体" w:hint="eastAsia"/>
        </w:rPr>
      </w:pPr>
      <w:r w:rsidRPr="00EB28BE">
        <w:rPr>
          <w:rFonts w:hAnsi="宋体" w:cs="宋体" w:hint="eastAsia"/>
        </w:rPr>
        <w:t>//如果图不连通,则对各连通分支构造最小生成树,返回总长度</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double elem_t;</w:t>
      </w:r>
    </w:p>
    <w:p w:rsidR="005F1F37" w:rsidRPr="00EB28BE" w:rsidRDefault="005F1F37" w:rsidP="005F1F37">
      <w:pPr>
        <w:pStyle w:val="ad"/>
        <w:rPr>
          <w:rFonts w:hAnsi="宋体" w:cs="宋体" w:hint="eastAsia"/>
        </w:rPr>
      </w:pPr>
      <w:r w:rsidRPr="00EB28BE">
        <w:rPr>
          <w:rFonts w:hAnsi="宋体" w:cs="宋体" w:hint="eastAsia"/>
        </w:rPr>
        <w:t>struct edge_t{</w:t>
      </w:r>
    </w:p>
    <w:p w:rsidR="005F1F37" w:rsidRPr="00EB28BE" w:rsidRDefault="005F1F37" w:rsidP="005F1F37">
      <w:pPr>
        <w:pStyle w:val="ad"/>
        <w:rPr>
          <w:rFonts w:hAnsi="宋体" w:cs="宋体" w:hint="eastAsia"/>
        </w:rPr>
      </w:pPr>
      <w:r w:rsidRPr="00EB28BE">
        <w:rPr>
          <w:rFonts w:hAnsi="宋体" w:cs="宋体" w:hint="eastAsia"/>
        </w:rPr>
        <w:t xml:space="preserve">       int from,to;</w:t>
      </w:r>
    </w:p>
    <w:p w:rsidR="005F1F37" w:rsidRPr="00EB28BE" w:rsidRDefault="005F1F37" w:rsidP="005F1F37">
      <w:pPr>
        <w:pStyle w:val="ad"/>
        <w:rPr>
          <w:rFonts w:hAnsi="宋体" w:cs="宋体" w:hint="eastAsia"/>
        </w:rPr>
      </w:pPr>
      <w:r w:rsidRPr="00EB28BE">
        <w:rPr>
          <w:rFonts w:hAnsi="宋体" w:cs="宋体" w:hint="eastAsia"/>
        </w:rPr>
        <w:t xml:space="preserve">       elem_t len;</w:t>
      </w:r>
    </w:p>
    <w:p w:rsidR="005F1F37" w:rsidRPr="00EB28BE" w:rsidRDefault="005F1F37" w:rsidP="005F1F37">
      <w:pPr>
        <w:pStyle w:val="ad"/>
        <w:rPr>
          <w:rFonts w:hAnsi="宋体" w:cs="宋体" w:hint="eastAsia"/>
        </w:rPr>
      </w:pPr>
      <w:r w:rsidRPr="00EB28BE">
        <w:rPr>
          <w:rFonts w:hAnsi="宋体" w:cs="宋体" w:hint="eastAsia"/>
        </w:rPr>
        <w:t xml:space="preserve">       edge_t* next;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#define _ufind_run(x) for(;p[t=x];x=p[x],p[t]=(p[x]?p[x]:x))</w:t>
      </w:r>
    </w:p>
    <w:p w:rsidR="005F1F37" w:rsidRPr="00EB28BE" w:rsidRDefault="005F1F37" w:rsidP="005F1F37">
      <w:pPr>
        <w:pStyle w:val="ad"/>
        <w:rPr>
          <w:rFonts w:hAnsi="宋体" w:cs="宋体" w:hint="eastAsia"/>
        </w:rPr>
      </w:pPr>
      <w:r w:rsidRPr="00EB28BE">
        <w:rPr>
          <w:rFonts w:hAnsi="宋体" w:cs="宋体" w:hint="eastAsia"/>
        </w:rPr>
        <w:t>#define _run_both _ufind_run(i);_ufind_run(j)</w:t>
      </w:r>
    </w:p>
    <w:p w:rsidR="005F1F37" w:rsidRPr="00EB28BE" w:rsidRDefault="005F1F37" w:rsidP="005F1F37">
      <w:pPr>
        <w:pStyle w:val="ad"/>
        <w:rPr>
          <w:rFonts w:hAnsi="宋体" w:cs="宋体" w:hint="eastAsia"/>
        </w:rPr>
      </w:pPr>
      <w:r w:rsidRPr="00EB28BE">
        <w:rPr>
          <w:rFonts w:hAnsi="宋体" w:cs="宋体" w:hint="eastAsia"/>
        </w:rPr>
        <w:t>struct ufind{</w:t>
      </w:r>
    </w:p>
    <w:p w:rsidR="005F1F37" w:rsidRPr="00EB28BE" w:rsidRDefault="005F1F37" w:rsidP="005F1F37">
      <w:pPr>
        <w:pStyle w:val="ad"/>
        <w:rPr>
          <w:rFonts w:hAnsi="宋体" w:cs="宋体" w:hint="eastAsia"/>
        </w:rPr>
      </w:pPr>
      <w:r w:rsidRPr="00EB28BE">
        <w:rPr>
          <w:rFonts w:hAnsi="宋体" w:cs="宋体" w:hint="eastAsia"/>
        </w:rPr>
        <w:t xml:space="preserve">       int p[MAXN],t;</w:t>
      </w:r>
    </w:p>
    <w:p w:rsidR="005F1F37" w:rsidRPr="00EB28BE" w:rsidRDefault="005F1F37" w:rsidP="005F1F37">
      <w:pPr>
        <w:pStyle w:val="ad"/>
        <w:rPr>
          <w:rFonts w:hAnsi="宋体" w:cs="宋体" w:hint="eastAsia"/>
        </w:rPr>
      </w:pPr>
      <w:r w:rsidRPr="00EB28BE">
        <w:rPr>
          <w:rFonts w:hAnsi="宋体" w:cs="宋体" w:hint="eastAsia"/>
        </w:rPr>
        <w:t xml:space="preserve">       void init(){memset(p,0,sizeof(p));}</w:t>
      </w:r>
    </w:p>
    <w:p w:rsidR="005F1F37" w:rsidRPr="00EB28BE" w:rsidRDefault="005F1F37" w:rsidP="005F1F37">
      <w:pPr>
        <w:pStyle w:val="ad"/>
        <w:rPr>
          <w:rFonts w:hAnsi="宋体" w:cs="宋体" w:hint="eastAsia"/>
        </w:rPr>
      </w:pPr>
      <w:r w:rsidRPr="00EB28BE">
        <w:rPr>
          <w:rFonts w:hAnsi="宋体" w:cs="宋体" w:hint="eastAsia"/>
        </w:rPr>
        <w:t xml:space="preserve">       void set_friend(int i,int j){_run_both;p[i]=(i==j?0:j);}</w:t>
      </w:r>
    </w:p>
    <w:p w:rsidR="005F1F37" w:rsidRPr="00EB28BE" w:rsidRDefault="005F1F37" w:rsidP="005F1F37">
      <w:pPr>
        <w:pStyle w:val="ad"/>
        <w:rPr>
          <w:rFonts w:hAnsi="宋体" w:cs="宋体" w:hint="eastAsia"/>
        </w:rPr>
      </w:pPr>
      <w:r w:rsidRPr="00EB28BE">
        <w:rPr>
          <w:rFonts w:hAnsi="宋体" w:cs="宋体" w:hint="eastAsia"/>
        </w:rPr>
        <w:t xml:space="preserve">       int is_friend(int i,int j){_run_both;return i==j&amp;&amp;i;}</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lastRenderedPageBreak/>
        <w:t xml:space="preserve"> </w:t>
      </w:r>
    </w:p>
    <w:p w:rsidR="005F1F37" w:rsidRPr="00EB28BE" w:rsidRDefault="005F1F37" w:rsidP="005F1F37">
      <w:pPr>
        <w:pStyle w:val="ad"/>
        <w:rPr>
          <w:rFonts w:hAnsi="宋体" w:cs="宋体" w:hint="eastAsia"/>
        </w:rPr>
      </w:pPr>
      <w:r w:rsidRPr="00EB28BE">
        <w:rPr>
          <w:rFonts w:hAnsi="宋体" w:cs="宋体" w:hint="eastAsia"/>
        </w:rPr>
        <w:t>#define _cp(a,b) ((a).len&lt;(b).len)</w:t>
      </w:r>
    </w:p>
    <w:p w:rsidR="005F1F37" w:rsidRPr="00EB28BE" w:rsidRDefault="005F1F37" w:rsidP="005F1F37">
      <w:pPr>
        <w:pStyle w:val="ad"/>
        <w:rPr>
          <w:rFonts w:hAnsi="宋体" w:cs="宋体" w:hint="eastAsia"/>
        </w:rPr>
      </w:pPr>
      <w:r w:rsidRPr="00EB28BE">
        <w:rPr>
          <w:rFonts w:hAnsi="宋体" w:cs="宋体" w:hint="eastAsia"/>
        </w:rPr>
        <w:t>struct heap_t{int a,b;elem_t len;};</w:t>
      </w:r>
    </w:p>
    <w:p w:rsidR="005F1F37" w:rsidRPr="00EB28BE" w:rsidRDefault="005F1F37" w:rsidP="005F1F37">
      <w:pPr>
        <w:pStyle w:val="ad"/>
        <w:rPr>
          <w:rFonts w:hAnsi="宋体" w:cs="宋体" w:hint="eastAsia"/>
        </w:rPr>
      </w:pPr>
      <w:r w:rsidRPr="00EB28BE">
        <w:rPr>
          <w:rFonts w:hAnsi="宋体" w:cs="宋体" w:hint="eastAsia"/>
        </w:rPr>
        <w:t>struct minheap{</w:t>
      </w:r>
    </w:p>
    <w:p w:rsidR="005F1F37" w:rsidRPr="00EB28BE" w:rsidRDefault="005F1F37" w:rsidP="005F1F37">
      <w:pPr>
        <w:pStyle w:val="ad"/>
        <w:rPr>
          <w:rFonts w:hAnsi="宋体" w:cs="宋体" w:hint="eastAsia"/>
        </w:rPr>
      </w:pPr>
      <w:r w:rsidRPr="00EB28BE">
        <w:rPr>
          <w:rFonts w:hAnsi="宋体" w:cs="宋体" w:hint="eastAsia"/>
        </w:rPr>
        <w:t xml:space="preserve">       heap_t h[MAXN*MAXN];</w:t>
      </w:r>
    </w:p>
    <w:p w:rsidR="005F1F37" w:rsidRPr="00EB28BE" w:rsidRDefault="005F1F37" w:rsidP="005F1F37">
      <w:pPr>
        <w:pStyle w:val="ad"/>
        <w:rPr>
          <w:rFonts w:hAnsi="宋体" w:cs="宋体" w:hint="eastAsia"/>
        </w:rPr>
      </w:pPr>
      <w:r w:rsidRPr="00EB28BE">
        <w:rPr>
          <w:rFonts w:hAnsi="宋体" w:cs="宋体" w:hint="eastAsia"/>
        </w:rPr>
        <w:t xml:space="preserve">       int n,p,c;</w:t>
      </w:r>
    </w:p>
    <w:p w:rsidR="005F1F37" w:rsidRPr="00EB28BE" w:rsidRDefault="005F1F37" w:rsidP="005F1F37">
      <w:pPr>
        <w:pStyle w:val="ad"/>
        <w:rPr>
          <w:rFonts w:hAnsi="宋体" w:cs="宋体" w:hint="eastAsia"/>
        </w:rPr>
      </w:pPr>
      <w:r w:rsidRPr="00EB28BE">
        <w:rPr>
          <w:rFonts w:hAnsi="宋体" w:cs="宋体" w:hint="eastAsia"/>
        </w:rPr>
        <w:t xml:space="preserve">       void init(){n=0;}</w:t>
      </w:r>
    </w:p>
    <w:p w:rsidR="005F1F37" w:rsidRPr="00EB28BE" w:rsidRDefault="005F1F37" w:rsidP="005F1F37">
      <w:pPr>
        <w:pStyle w:val="ad"/>
        <w:rPr>
          <w:rFonts w:hAnsi="宋体" w:cs="宋体" w:hint="eastAsia"/>
        </w:rPr>
      </w:pPr>
      <w:r w:rsidRPr="00EB28BE">
        <w:rPr>
          <w:rFonts w:hAnsi="宋体" w:cs="宋体" w:hint="eastAsia"/>
        </w:rPr>
        <w:t xml:space="preserve">       void ins(heap_t e){</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(p=++n;p&gt;1&amp;&amp;_cp(e,h[p&gt;&gt;1]);h[p]=h[p&gt;&gt;1],p&gt;&gt;=1);</w:t>
      </w:r>
    </w:p>
    <w:p w:rsidR="005F1F37" w:rsidRPr="00EB28BE" w:rsidRDefault="005F1F37" w:rsidP="005F1F37">
      <w:pPr>
        <w:pStyle w:val="ad"/>
        <w:rPr>
          <w:rFonts w:hAnsi="宋体" w:cs="宋体" w:hint="eastAsia"/>
        </w:rPr>
      </w:pPr>
      <w:r w:rsidRPr="00EB28BE">
        <w:rPr>
          <w:rFonts w:hAnsi="宋体" w:cs="宋体" w:hint="eastAsia"/>
        </w:rPr>
        <w:t xml:space="preserve">              h[p]=e;</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del(heap_t&amp; e){</w:t>
      </w:r>
    </w:p>
    <w:p w:rsidR="005F1F37" w:rsidRPr="00EB28BE" w:rsidRDefault="005F1F37" w:rsidP="005F1F37">
      <w:pPr>
        <w:pStyle w:val="ad"/>
        <w:rPr>
          <w:rFonts w:hAnsi="宋体" w:cs="宋体" w:hint="eastAsia"/>
        </w:rPr>
      </w:pPr>
      <w:r w:rsidRPr="00EB28BE">
        <w:rPr>
          <w:rFonts w:hAnsi="宋体" w:cs="宋体" w:hint="eastAsia"/>
        </w:rPr>
        <w:t xml:space="preserve">              if (!n) return 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(e=h[p=1],c=2;c&lt;n&amp;&amp;_cp(h[c+=(c&lt;n-1&amp;&amp;_cp(h[c+1],h[c]))],h[n]);h[p]=h[c],p=c,c&lt;&lt;=1);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h[p]=h[n--];return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elem_t kruskal(int n,edge_t* list[],int edge[][2]){</w:t>
      </w:r>
    </w:p>
    <w:p w:rsidR="005F1F37" w:rsidRPr="00EB28BE" w:rsidRDefault="005F1F37" w:rsidP="005F1F37">
      <w:pPr>
        <w:pStyle w:val="ad"/>
        <w:rPr>
          <w:rFonts w:hAnsi="宋体" w:cs="宋体" w:hint="eastAsia"/>
        </w:rPr>
      </w:pPr>
      <w:r w:rsidRPr="00EB28BE">
        <w:rPr>
          <w:rFonts w:hAnsi="宋体" w:cs="宋体" w:hint="eastAsia"/>
        </w:rPr>
        <w:t xml:space="preserve">       ufind u;minheap h;</w:t>
      </w:r>
    </w:p>
    <w:p w:rsidR="005F1F37" w:rsidRPr="00EB28BE" w:rsidRDefault="005F1F37" w:rsidP="005F1F37">
      <w:pPr>
        <w:pStyle w:val="ad"/>
        <w:rPr>
          <w:rFonts w:hAnsi="宋体" w:cs="宋体" w:hint="eastAsia"/>
        </w:rPr>
      </w:pPr>
      <w:r w:rsidRPr="00EB28BE">
        <w:rPr>
          <w:rFonts w:hAnsi="宋体" w:cs="宋体" w:hint="eastAsia"/>
        </w:rPr>
        <w:t xml:space="preserve">       edge_t* t;heap_t e;</w:t>
      </w:r>
    </w:p>
    <w:p w:rsidR="005F1F37" w:rsidRPr="00EB28BE" w:rsidRDefault="005F1F37" w:rsidP="005F1F37">
      <w:pPr>
        <w:pStyle w:val="ad"/>
        <w:rPr>
          <w:rFonts w:hAnsi="宋体" w:cs="宋体" w:hint="eastAsia"/>
        </w:rPr>
      </w:pPr>
      <w:r w:rsidRPr="00EB28BE">
        <w:rPr>
          <w:rFonts w:hAnsi="宋体" w:cs="宋体" w:hint="eastAsia"/>
        </w:rPr>
        <w:t xml:space="preserve">       elem_t ret=0;int i,m=0;</w:t>
      </w:r>
    </w:p>
    <w:p w:rsidR="005F1F37" w:rsidRPr="00EB28BE" w:rsidRDefault="005F1F37" w:rsidP="005F1F37">
      <w:pPr>
        <w:pStyle w:val="ad"/>
        <w:rPr>
          <w:rFonts w:hAnsi="宋体" w:cs="宋体" w:hint="eastAsia"/>
        </w:rPr>
      </w:pPr>
      <w:r w:rsidRPr="00EB28BE">
        <w:rPr>
          <w:rFonts w:hAnsi="宋体" w:cs="宋体" w:hint="eastAsia"/>
        </w:rPr>
        <w:t xml:space="preserve">       u.init(),h.init();</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(t=list[i];t;t=t-&gt;next)</w:t>
      </w:r>
    </w:p>
    <w:p w:rsidR="005F1F37" w:rsidRPr="00EB28BE" w:rsidRDefault="005F1F37" w:rsidP="005F1F37">
      <w:pPr>
        <w:pStyle w:val="ad"/>
        <w:rPr>
          <w:rFonts w:hAnsi="宋体" w:cs="宋体" w:hint="eastAsia"/>
        </w:rPr>
      </w:pPr>
      <w:r w:rsidRPr="00EB28BE">
        <w:rPr>
          <w:rFonts w:hAnsi="宋体" w:cs="宋体" w:hint="eastAsia"/>
        </w:rPr>
        <w:t xml:space="preserve">                     if (i&lt;t-&gt;to)</w:t>
      </w:r>
    </w:p>
    <w:p w:rsidR="005F1F37" w:rsidRPr="00EB28BE" w:rsidRDefault="005F1F37" w:rsidP="005F1F37">
      <w:pPr>
        <w:pStyle w:val="ad"/>
        <w:rPr>
          <w:rFonts w:hAnsi="宋体" w:cs="宋体" w:hint="eastAsia"/>
        </w:rPr>
      </w:pPr>
      <w:r w:rsidRPr="00EB28BE">
        <w:rPr>
          <w:rFonts w:hAnsi="宋体" w:cs="宋体" w:hint="eastAsia"/>
        </w:rPr>
        <w:t xml:space="preserve">                            e.a=i,e.b=t-&gt;to,e.len=t-&gt;len,h.ins(e);</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while (m&lt;n-1&amp;&amp;h.del(e))</w:t>
      </w:r>
    </w:p>
    <w:p w:rsidR="005F1F37" w:rsidRPr="00EB28BE" w:rsidRDefault="005F1F37" w:rsidP="005F1F37">
      <w:pPr>
        <w:pStyle w:val="ad"/>
        <w:rPr>
          <w:rFonts w:hAnsi="宋体" w:cs="宋体" w:hint="eastAsia"/>
        </w:rPr>
      </w:pPr>
      <w:r w:rsidRPr="00EB28BE">
        <w:rPr>
          <w:rFonts w:hAnsi="宋体" w:cs="宋体" w:hint="eastAsia"/>
        </w:rPr>
        <w:t xml:space="preserve">              if (!u.is_friend(e.a+1,e.b+1))</w:t>
      </w:r>
    </w:p>
    <w:p w:rsidR="005F1F37" w:rsidRPr="00EB28BE" w:rsidRDefault="005F1F37" w:rsidP="005F1F37">
      <w:pPr>
        <w:pStyle w:val="ad"/>
        <w:rPr>
          <w:rFonts w:hAnsi="宋体" w:cs="宋体" w:hint="eastAsia"/>
        </w:rPr>
      </w:pPr>
      <w:r w:rsidRPr="00EB28BE">
        <w:rPr>
          <w:rFonts w:hAnsi="宋体" w:cs="宋体" w:hint="eastAsia"/>
        </w:rPr>
        <w:t xml:space="preserve">                     edge[m][0]=e.a,edge[m][1]=e.b,ret+=e.len,u.set_friend(e.a+1,e.b+1);</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11.2 最小生成树(kruskal正向表)</w:t>
      </w:r>
    </w:p>
    <w:p w:rsidR="005F1F37" w:rsidRPr="00EB28BE" w:rsidRDefault="005F1F37" w:rsidP="005F1F37">
      <w:pPr>
        <w:pStyle w:val="ad"/>
        <w:rPr>
          <w:rFonts w:hAnsi="宋体" w:cs="宋体" w:hint="eastAsia"/>
        </w:rPr>
      </w:pPr>
      <w:r w:rsidRPr="00EB28BE">
        <w:rPr>
          <w:rFonts w:hAnsi="宋体" w:cs="宋体" w:hint="eastAsia"/>
        </w:rPr>
        <w:t>//无向图最小生成树,kruskal算法,正向表形式,复杂度O(mlogm)</w:t>
      </w:r>
    </w:p>
    <w:p w:rsidR="005F1F37" w:rsidRPr="00EB28BE" w:rsidRDefault="005F1F37" w:rsidP="005F1F37">
      <w:pPr>
        <w:pStyle w:val="ad"/>
        <w:rPr>
          <w:rFonts w:hAnsi="宋体" w:cs="宋体" w:hint="eastAsia"/>
        </w:rPr>
      </w:pPr>
      <w:r w:rsidRPr="00EB28BE">
        <w:rPr>
          <w:rFonts w:hAnsi="宋体" w:cs="宋体" w:hint="eastAsia"/>
        </w:rPr>
        <w:t>//返回最小生成树的长度,传入图的大小n和正向表list,buf</w:t>
      </w:r>
    </w:p>
    <w:p w:rsidR="005F1F37" w:rsidRPr="00EB28BE" w:rsidRDefault="005F1F37" w:rsidP="005F1F37">
      <w:pPr>
        <w:pStyle w:val="ad"/>
        <w:rPr>
          <w:rFonts w:hAnsi="宋体" w:cs="宋体" w:hint="eastAsia"/>
        </w:rPr>
      </w:pPr>
      <w:r w:rsidRPr="00EB28BE">
        <w:rPr>
          <w:rFonts w:hAnsi="宋体" w:cs="宋体" w:hint="eastAsia"/>
        </w:rPr>
        <w:t>//可更改边权的类型,edge[][2]返回树的构造,用边集表示</w:t>
      </w:r>
    </w:p>
    <w:p w:rsidR="005F1F37" w:rsidRPr="00EB28BE" w:rsidRDefault="005F1F37" w:rsidP="005F1F37">
      <w:pPr>
        <w:pStyle w:val="ad"/>
        <w:rPr>
          <w:rFonts w:hAnsi="宋体" w:cs="宋体" w:hint="eastAsia"/>
        </w:rPr>
      </w:pPr>
      <w:r w:rsidRPr="00EB28BE">
        <w:rPr>
          <w:rFonts w:hAnsi="宋体" w:cs="宋体" w:hint="eastAsia"/>
        </w:rPr>
        <w:t>//如果图不连通,则对各连通分支构造最小生成树,返回总长度</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lastRenderedPageBreak/>
        <w:t>typedef double elem_t;</w:t>
      </w:r>
    </w:p>
    <w:p w:rsidR="005F1F37" w:rsidRPr="00EB28BE" w:rsidRDefault="005F1F37" w:rsidP="005F1F37">
      <w:pPr>
        <w:pStyle w:val="ad"/>
        <w:rPr>
          <w:rFonts w:hAnsi="宋体" w:cs="宋体" w:hint="eastAsia"/>
        </w:rPr>
      </w:pPr>
      <w:r w:rsidRPr="00EB28BE">
        <w:rPr>
          <w:rFonts w:hAnsi="宋体" w:cs="宋体" w:hint="eastAsia"/>
        </w:rPr>
        <w:t>struct edge_t{</w:t>
      </w:r>
    </w:p>
    <w:p w:rsidR="005F1F37" w:rsidRPr="00EB28BE" w:rsidRDefault="005F1F37" w:rsidP="005F1F37">
      <w:pPr>
        <w:pStyle w:val="ad"/>
        <w:rPr>
          <w:rFonts w:hAnsi="宋体" w:cs="宋体" w:hint="eastAsia"/>
        </w:rPr>
      </w:pPr>
      <w:r w:rsidRPr="00EB28BE">
        <w:rPr>
          <w:rFonts w:hAnsi="宋体" w:cs="宋体" w:hint="eastAsia"/>
        </w:rPr>
        <w:t xml:space="preserve">       int to;</w:t>
      </w:r>
    </w:p>
    <w:p w:rsidR="005F1F37" w:rsidRPr="00EB28BE" w:rsidRDefault="005F1F37" w:rsidP="005F1F37">
      <w:pPr>
        <w:pStyle w:val="ad"/>
        <w:rPr>
          <w:rFonts w:hAnsi="宋体" w:cs="宋体" w:hint="eastAsia"/>
        </w:rPr>
      </w:pPr>
      <w:r w:rsidRPr="00EB28BE">
        <w:rPr>
          <w:rFonts w:hAnsi="宋体" w:cs="宋体" w:hint="eastAsia"/>
        </w:rPr>
        <w:t xml:space="preserve">       elem_t len;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#define _ufind_run(x) for(;p[t=x];x=p[x],p[t]=(p[x]?p[x]:x))</w:t>
      </w:r>
    </w:p>
    <w:p w:rsidR="005F1F37" w:rsidRPr="00EB28BE" w:rsidRDefault="005F1F37" w:rsidP="005F1F37">
      <w:pPr>
        <w:pStyle w:val="ad"/>
        <w:rPr>
          <w:rFonts w:hAnsi="宋体" w:cs="宋体" w:hint="eastAsia"/>
        </w:rPr>
      </w:pPr>
      <w:r w:rsidRPr="00EB28BE">
        <w:rPr>
          <w:rFonts w:hAnsi="宋体" w:cs="宋体" w:hint="eastAsia"/>
        </w:rPr>
        <w:t>#define _run_both _ufind_run(i);_ufind_run(j)</w:t>
      </w:r>
    </w:p>
    <w:p w:rsidR="005F1F37" w:rsidRPr="00EB28BE" w:rsidRDefault="005F1F37" w:rsidP="005F1F37">
      <w:pPr>
        <w:pStyle w:val="ad"/>
        <w:rPr>
          <w:rFonts w:hAnsi="宋体" w:cs="宋体" w:hint="eastAsia"/>
        </w:rPr>
      </w:pPr>
      <w:r w:rsidRPr="00EB28BE">
        <w:rPr>
          <w:rFonts w:hAnsi="宋体" w:cs="宋体" w:hint="eastAsia"/>
        </w:rPr>
        <w:t>struct ufind{</w:t>
      </w:r>
    </w:p>
    <w:p w:rsidR="005F1F37" w:rsidRPr="00EB28BE" w:rsidRDefault="005F1F37" w:rsidP="005F1F37">
      <w:pPr>
        <w:pStyle w:val="ad"/>
        <w:rPr>
          <w:rFonts w:hAnsi="宋体" w:cs="宋体" w:hint="eastAsia"/>
        </w:rPr>
      </w:pPr>
      <w:r w:rsidRPr="00EB28BE">
        <w:rPr>
          <w:rFonts w:hAnsi="宋体" w:cs="宋体" w:hint="eastAsia"/>
        </w:rPr>
        <w:t xml:space="preserve">       int p[MAXN],t;</w:t>
      </w:r>
    </w:p>
    <w:p w:rsidR="005F1F37" w:rsidRPr="00EB28BE" w:rsidRDefault="005F1F37" w:rsidP="005F1F37">
      <w:pPr>
        <w:pStyle w:val="ad"/>
        <w:rPr>
          <w:rFonts w:hAnsi="宋体" w:cs="宋体" w:hint="eastAsia"/>
        </w:rPr>
      </w:pPr>
      <w:r w:rsidRPr="00EB28BE">
        <w:rPr>
          <w:rFonts w:hAnsi="宋体" w:cs="宋体" w:hint="eastAsia"/>
        </w:rPr>
        <w:t xml:space="preserve">       void init(){memset(p,0,sizeof(p));}</w:t>
      </w:r>
    </w:p>
    <w:p w:rsidR="005F1F37" w:rsidRPr="00EB28BE" w:rsidRDefault="005F1F37" w:rsidP="005F1F37">
      <w:pPr>
        <w:pStyle w:val="ad"/>
        <w:rPr>
          <w:rFonts w:hAnsi="宋体" w:cs="宋体" w:hint="eastAsia"/>
        </w:rPr>
      </w:pPr>
      <w:r w:rsidRPr="00EB28BE">
        <w:rPr>
          <w:rFonts w:hAnsi="宋体" w:cs="宋体" w:hint="eastAsia"/>
        </w:rPr>
        <w:t xml:space="preserve">       void set_friend(int i,int j){_run_both;p[i]=(i==j?0:j);}</w:t>
      </w:r>
    </w:p>
    <w:p w:rsidR="005F1F37" w:rsidRPr="00EB28BE" w:rsidRDefault="005F1F37" w:rsidP="005F1F37">
      <w:pPr>
        <w:pStyle w:val="ad"/>
        <w:rPr>
          <w:rFonts w:hAnsi="宋体" w:cs="宋体" w:hint="eastAsia"/>
        </w:rPr>
      </w:pPr>
      <w:r w:rsidRPr="00EB28BE">
        <w:rPr>
          <w:rFonts w:hAnsi="宋体" w:cs="宋体" w:hint="eastAsia"/>
        </w:rPr>
        <w:t xml:space="preserve">       int is_friend(int i,int j){_run_both;return i==j&amp;&amp;i;}</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#define _cp(a,b) ((a).len&lt;(b).len)</w:t>
      </w:r>
    </w:p>
    <w:p w:rsidR="005F1F37" w:rsidRPr="00EB28BE" w:rsidRDefault="005F1F37" w:rsidP="005F1F37">
      <w:pPr>
        <w:pStyle w:val="ad"/>
        <w:rPr>
          <w:rFonts w:hAnsi="宋体" w:cs="宋体" w:hint="eastAsia"/>
        </w:rPr>
      </w:pPr>
      <w:r w:rsidRPr="00EB28BE">
        <w:rPr>
          <w:rFonts w:hAnsi="宋体" w:cs="宋体" w:hint="eastAsia"/>
        </w:rPr>
        <w:t>struct heap_t{int a,b;elem_t len;};</w:t>
      </w:r>
    </w:p>
    <w:p w:rsidR="005F1F37" w:rsidRPr="00EB28BE" w:rsidRDefault="005F1F37" w:rsidP="005F1F37">
      <w:pPr>
        <w:pStyle w:val="ad"/>
        <w:rPr>
          <w:rFonts w:hAnsi="宋体" w:cs="宋体" w:hint="eastAsia"/>
        </w:rPr>
      </w:pPr>
      <w:r w:rsidRPr="00EB28BE">
        <w:rPr>
          <w:rFonts w:hAnsi="宋体" w:cs="宋体" w:hint="eastAsia"/>
        </w:rPr>
        <w:t>struct minheap{</w:t>
      </w:r>
    </w:p>
    <w:p w:rsidR="005F1F37" w:rsidRPr="00EB28BE" w:rsidRDefault="005F1F37" w:rsidP="005F1F37">
      <w:pPr>
        <w:pStyle w:val="ad"/>
        <w:rPr>
          <w:rFonts w:hAnsi="宋体" w:cs="宋体" w:hint="eastAsia"/>
        </w:rPr>
      </w:pPr>
      <w:r w:rsidRPr="00EB28BE">
        <w:rPr>
          <w:rFonts w:hAnsi="宋体" w:cs="宋体" w:hint="eastAsia"/>
        </w:rPr>
        <w:t xml:space="preserve">       heap_t h[MAXN*MAXN];</w:t>
      </w:r>
    </w:p>
    <w:p w:rsidR="005F1F37" w:rsidRPr="00EB28BE" w:rsidRDefault="005F1F37" w:rsidP="005F1F37">
      <w:pPr>
        <w:pStyle w:val="ad"/>
        <w:rPr>
          <w:rFonts w:hAnsi="宋体" w:cs="宋体" w:hint="eastAsia"/>
        </w:rPr>
      </w:pPr>
      <w:r w:rsidRPr="00EB28BE">
        <w:rPr>
          <w:rFonts w:hAnsi="宋体" w:cs="宋体" w:hint="eastAsia"/>
        </w:rPr>
        <w:t xml:space="preserve">       int n,p,c;</w:t>
      </w:r>
    </w:p>
    <w:p w:rsidR="005F1F37" w:rsidRPr="00EB28BE" w:rsidRDefault="005F1F37" w:rsidP="005F1F37">
      <w:pPr>
        <w:pStyle w:val="ad"/>
        <w:rPr>
          <w:rFonts w:hAnsi="宋体" w:cs="宋体" w:hint="eastAsia"/>
        </w:rPr>
      </w:pPr>
      <w:r w:rsidRPr="00EB28BE">
        <w:rPr>
          <w:rFonts w:hAnsi="宋体" w:cs="宋体" w:hint="eastAsia"/>
        </w:rPr>
        <w:t xml:space="preserve">       void init(){n=0;}</w:t>
      </w:r>
    </w:p>
    <w:p w:rsidR="005F1F37" w:rsidRPr="00EB28BE" w:rsidRDefault="005F1F37" w:rsidP="005F1F37">
      <w:pPr>
        <w:pStyle w:val="ad"/>
        <w:rPr>
          <w:rFonts w:hAnsi="宋体" w:cs="宋体" w:hint="eastAsia"/>
        </w:rPr>
      </w:pPr>
      <w:r w:rsidRPr="00EB28BE">
        <w:rPr>
          <w:rFonts w:hAnsi="宋体" w:cs="宋体" w:hint="eastAsia"/>
        </w:rPr>
        <w:t xml:space="preserve">       void ins(heap_t e){</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(p=++n;p&gt;1&amp;&amp;_cp(e,h[p&gt;&gt;1]);h[p]=h[p&gt;&gt;1],p&gt;&gt;=1);</w:t>
      </w:r>
    </w:p>
    <w:p w:rsidR="005F1F37" w:rsidRPr="00EB28BE" w:rsidRDefault="005F1F37" w:rsidP="005F1F37">
      <w:pPr>
        <w:pStyle w:val="ad"/>
        <w:rPr>
          <w:rFonts w:hAnsi="宋体" w:cs="宋体" w:hint="eastAsia"/>
        </w:rPr>
      </w:pPr>
      <w:r w:rsidRPr="00EB28BE">
        <w:rPr>
          <w:rFonts w:hAnsi="宋体" w:cs="宋体" w:hint="eastAsia"/>
        </w:rPr>
        <w:t xml:space="preserve">              h[p]=e;</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del(heap_t&amp; e){</w:t>
      </w:r>
    </w:p>
    <w:p w:rsidR="005F1F37" w:rsidRPr="00EB28BE" w:rsidRDefault="005F1F37" w:rsidP="005F1F37">
      <w:pPr>
        <w:pStyle w:val="ad"/>
        <w:rPr>
          <w:rFonts w:hAnsi="宋体" w:cs="宋体" w:hint="eastAsia"/>
        </w:rPr>
      </w:pPr>
      <w:r w:rsidRPr="00EB28BE">
        <w:rPr>
          <w:rFonts w:hAnsi="宋体" w:cs="宋体" w:hint="eastAsia"/>
        </w:rPr>
        <w:t xml:space="preserve">              if (!n) return 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(e=h[p=1],c=2;c&lt;n&amp;&amp;_cp(h[c+=(c&lt;n-1&amp;&amp;_cp(h[c+1],h[c]))],h[n]);h[p]=h[c],p=c,c&lt;&lt;=1);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h[p]=h[n--];return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elem_t kruskal(int n,int* list,edge_t* buf,int edge[][2]){</w:t>
      </w:r>
    </w:p>
    <w:p w:rsidR="005F1F37" w:rsidRPr="00EB28BE" w:rsidRDefault="005F1F37" w:rsidP="005F1F37">
      <w:pPr>
        <w:pStyle w:val="ad"/>
        <w:rPr>
          <w:rFonts w:hAnsi="宋体" w:cs="宋体" w:hint="eastAsia"/>
        </w:rPr>
      </w:pPr>
      <w:r w:rsidRPr="00EB28BE">
        <w:rPr>
          <w:rFonts w:hAnsi="宋体" w:cs="宋体" w:hint="eastAsia"/>
        </w:rPr>
        <w:t xml:space="preserve">       ufind u;minheap h;</w:t>
      </w:r>
    </w:p>
    <w:p w:rsidR="005F1F37" w:rsidRPr="00EB28BE" w:rsidRDefault="005F1F37" w:rsidP="005F1F37">
      <w:pPr>
        <w:pStyle w:val="ad"/>
        <w:rPr>
          <w:rFonts w:hAnsi="宋体" w:cs="宋体" w:hint="eastAsia"/>
        </w:rPr>
      </w:pPr>
      <w:r w:rsidRPr="00EB28BE">
        <w:rPr>
          <w:rFonts w:hAnsi="宋体" w:cs="宋体" w:hint="eastAsia"/>
        </w:rPr>
        <w:t xml:space="preserve">       heap_t e;elem_t ret=0;</w:t>
      </w:r>
    </w:p>
    <w:p w:rsidR="005F1F37" w:rsidRPr="00EB28BE" w:rsidRDefault="005F1F37" w:rsidP="005F1F37">
      <w:pPr>
        <w:pStyle w:val="ad"/>
        <w:rPr>
          <w:rFonts w:hAnsi="宋体" w:cs="宋体" w:hint="eastAsia"/>
        </w:rPr>
      </w:pPr>
      <w:r w:rsidRPr="00EB28BE">
        <w:rPr>
          <w:rFonts w:hAnsi="宋体" w:cs="宋体" w:hint="eastAsia"/>
        </w:rPr>
        <w:t xml:space="preserve">       int i,j,m=0;</w:t>
      </w:r>
    </w:p>
    <w:p w:rsidR="005F1F37" w:rsidRPr="00EB28BE" w:rsidRDefault="005F1F37" w:rsidP="005F1F37">
      <w:pPr>
        <w:pStyle w:val="ad"/>
        <w:rPr>
          <w:rFonts w:hAnsi="宋体" w:cs="宋体" w:hint="eastAsia"/>
        </w:rPr>
      </w:pPr>
      <w:r w:rsidRPr="00EB28BE">
        <w:rPr>
          <w:rFonts w:hAnsi="宋体" w:cs="宋体" w:hint="eastAsia"/>
        </w:rPr>
        <w:t xml:space="preserve">       u.init(),h.init();</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(j=list[i];j&lt;list[i+1];j++)</w:t>
      </w:r>
    </w:p>
    <w:p w:rsidR="005F1F37" w:rsidRPr="00EB28BE" w:rsidRDefault="005F1F37" w:rsidP="005F1F37">
      <w:pPr>
        <w:pStyle w:val="ad"/>
        <w:rPr>
          <w:rFonts w:hAnsi="宋体" w:cs="宋体" w:hint="eastAsia"/>
        </w:rPr>
      </w:pPr>
      <w:r w:rsidRPr="00EB28BE">
        <w:rPr>
          <w:rFonts w:hAnsi="宋体" w:cs="宋体" w:hint="eastAsia"/>
        </w:rPr>
        <w:t xml:space="preserve">                     if (i&lt;buf[j].to)</w:t>
      </w:r>
    </w:p>
    <w:p w:rsidR="005F1F37" w:rsidRPr="00EB28BE" w:rsidRDefault="005F1F37" w:rsidP="005F1F37">
      <w:pPr>
        <w:pStyle w:val="ad"/>
        <w:rPr>
          <w:rFonts w:hAnsi="宋体" w:cs="宋体" w:hint="eastAsia"/>
        </w:rPr>
      </w:pPr>
      <w:r w:rsidRPr="00EB28BE">
        <w:rPr>
          <w:rFonts w:hAnsi="宋体" w:cs="宋体" w:hint="eastAsia"/>
        </w:rPr>
        <w:t xml:space="preserve">                            e.a=i,e.b=buf[j].to,e.len=buf[j].len,h.ins(e);</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while (m&lt;n-1&amp;&amp;h.del(e))</w:t>
      </w:r>
    </w:p>
    <w:p w:rsidR="005F1F37" w:rsidRPr="00EB28BE" w:rsidRDefault="005F1F37" w:rsidP="005F1F37">
      <w:pPr>
        <w:pStyle w:val="ad"/>
        <w:rPr>
          <w:rFonts w:hAnsi="宋体" w:cs="宋体" w:hint="eastAsia"/>
        </w:rPr>
      </w:pPr>
      <w:r w:rsidRPr="00EB28BE">
        <w:rPr>
          <w:rFonts w:hAnsi="宋体" w:cs="宋体" w:hint="eastAsia"/>
        </w:rPr>
        <w:t xml:space="preserve">              if (!u.is_friend(e.a+1,e.b+1))</w:t>
      </w:r>
    </w:p>
    <w:p w:rsidR="005F1F37" w:rsidRPr="00EB28BE" w:rsidRDefault="005F1F37" w:rsidP="005F1F37">
      <w:pPr>
        <w:pStyle w:val="ad"/>
        <w:rPr>
          <w:rFonts w:hAnsi="宋体" w:cs="宋体" w:hint="eastAsia"/>
        </w:rPr>
      </w:pPr>
      <w:r w:rsidRPr="00EB28BE">
        <w:rPr>
          <w:rFonts w:hAnsi="宋体" w:cs="宋体" w:hint="eastAsia"/>
        </w:rPr>
        <w:lastRenderedPageBreak/>
        <w:t xml:space="preserve">                     edge[m][0]=e.a,edge[m][1]=e.b,ret+=e.len,u.set_friend(e.a+1,e.b+1);</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11.3 最小生成树(prim+binary_heap邻接表)</w:t>
      </w:r>
    </w:p>
    <w:p w:rsidR="005F1F37" w:rsidRPr="00EB28BE" w:rsidRDefault="005F1F37" w:rsidP="005F1F37">
      <w:pPr>
        <w:pStyle w:val="ad"/>
        <w:rPr>
          <w:rFonts w:hAnsi="宋体" w:cs="宋体" w:hint="eastAsia"/>
        </w:rPr>
      </w:pPr>
      <w:r w:rsidRPr="00EB28BE">
        <w:rPr>
          <w:rFonts w:hAnsi="宋体" w:cs="宋体" w:hint="eastAsia"/>
        </w:rPr>
        <w:t>//无向图最小生成树,prim算法+二分堆,邻接表形式,复杂度O(mlogm)</w:t>
      </w:r>
    </w:p>
    <w:p w:rsidR="005F1F37" w:rsidRPr="00EB28BE" w:rsidRDefault="005F1F37" w:rsidP="005F1F37">
      <w:pPr>
        <w:pStyle w:val="ad"/>
        <w:rPr>
          <w:rFonts w:hAnsi="宋体" w:cs="宋体" w:hint="eastAsia"/>
        </w:rPr>
      </w:pPr>
      <w:r w:rsidRPr="00EB28BE">
        <w:rPr>
          <w:rFonts w:hAnsi="宋体" w:cs="宋体" w:hint="eastAsia"/>
        </w:rPr>
        <w:t>//返回最小生成树的长度,传入图的大小n和邻接表list</w:t>
      </w:r>
    </w:p>
    <w:p w:rsidR="005F1F37" w:rsidRPr="00EB28BE" w:rsidRDefault="005F1F37" w:rsidP="005F1F37">
      <w:pPr>
        <w:pStyle w:val="ad"/>
        <w:rPr>
          <w:rFonts w:hAnsi="宋体" w:cs="宋体" w:hint="eastAsia"/>
        </w:rPr>
      </w:pPr>
      <w:r w:rsidRPr="00EB28BE">
        <w:rPr>
          <w:rFonts w:hAnsi="宋体" w:cs="宋体" w:hint="eastAsia"/>
        </w:rPr>
        <w:t>//可更改边权的类型,pre[]返回树的构造,用父结点表示,根节点(第一个)pre值为-1</w:t>
      </w:r>
    </w:p>
    <w:p w:rsidR="005F1F37" w:rsidRPr="00EB28BE" w:rsidRDefault="005F1F37" w:rsidP="005F1F37">
      <w:pPr>
        <w:pStyle w:val="ad"/>
        <w:rPr>
          <w:rFonts w:hAnsi="宋体" w:cs="宋体" w:hint="eastAsia"/>
        </w:rPr>
      </w:pPr>
      <w:r w:rsidRPr="00EB28BE">
        <w:rPr>
          <w:rFonts w:hAnsi="宋体" w:cs="宋体" w:hint="eastAsia"/>
        </w:rPr>
        <w:t>//必须保证图的连通的!</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double elem_t;</w:t>
      </w:r>
    </w:p>
    <w:p w:rsidR="005F1F37" w:rsidRPr="00EB28BE" w:rsidRDefault="005F1F37" w:rsidP="005F1F37">
      <w:pPr>
        <w:pStyle w:val="ad"/>
        <w:rPr>
          <w:rFonts w:hAnsi="宋体" w:cs="宋体" w:hint="eastAsia"/>
        </w:rPr>
      </w:pPr>
      <w:r w:rsidRPr="00EB28BE">
        <w:rPr>
          <w:rFonts w:hAnsi="宋体" w:cs="宋体" w:hint="eastAsia"/>
        </w:rPr>
        <w:t>struct edge_t{</w:t>
      </w:r>
    </w:p>
    <w:p w:rsidR="005F1F37" w:rsidRPr="00EB28BE" w:rsidRDefault="005F1F37" w:rsidP="005F1F37">
      <w:pPr>
        <w:pStyle w:val="ad"/>
        <w:rPr>
          <w:rFonts w:hAnsi="宋体" w:cs="宋体" w:hint="eastAsia"/>
        </w:rPr>
      </w:pPr>
      <w:r w:rsidRPr="00EB28BE">
        <w:rPr>
          <w:rFonts w:hAnsi="宋体" w:cs="宋体" w:hint="eastAsia"/>
        </w:rPr>
        <w:t xml:space="preserve">       int from,to;</w:t>
      </w:r>
    </w:p>
    <w:p w:rsidR="005F1F37" w:rsidRPr="00EB28BE" w:rsidRDefault="005F1F37" w:rsidP="005F1F37">
      <w:pPr>
        <w:pStyle w:val="ad"/>
        <w:rPr>
          <w:rFonts w:hAnsi="宋体" w:cs="宋体" w:hint="eastAsia"/>
        </w:rPr>
      </w:pPr>
      <w:r w:rsidRPr="00EB28BE">
        <w:rPr>
          <w:rFonts w:hAnsi="宋体" w:cs="宋体" w:hint="eastAsia"/>
        </w:rPr>
        <w:t xml:space="preserve">       elem_t len;</w:t>
      </w:r>
    </w:p>
    <w:p w:rsidR="005F1F37" w:rsidRPr="00EB28BE" w:rsidRDefault="005F1F37" w:rsidP="005F1F37">
      <w:pPr>
        <w:pStyle w:val="ad"/>
        <w:rPr>
          <w:rFonts w:hAnsi="宋体" w:cs="宋体" w:hint="eastAsia"/>
        </w:rPr>
      </w:pPr>
      <w:r w:rsidRPr="00EB28BE">
        <w:rPr>
          <w:rFonts w:hAnsi="宋体" w:cs="宋体" w:hint="eastAsia"/>
        </w:rPr>
        <w:t xml:space="preserve">       edge_t* next;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#define _cp(a,b) ((a).d&lt;(b).d)</w:t>
      </w:r>
    </w:p>
    <w:p w:rsidR="005F1F37" w:rsidRPr="00EB28BE" w:rsidRDefault="005F1F37" w:rsidP="005F1F37">
      <w:pPr>
        <w:pStyle w:val="ad"/>
        <w:rPr>
          <w:rFonts w:hAnsi="宋体" w:cs="宋体" w:hint="eastAsia"/>
        </w:rPr>
      </w:pPr>
      <w:r w:rsidRPr="00EB28BE">
        <w:rPr>
          <w:rFonts w:hAnsi="宋体" w:cs="宋体" w:hint="eastAsia"/>
        </w:rPr>
        <w:t>struct heap_t{elem_t d;int v;};</w:t>
      </w:r>
    </w:p>
    <w:p w:rsidR="005F1F37" w:rsidRPr="00EB28BE" w:rsidRDefault="005F1F37" w:rsidP="005F1F37">
      <w:pPr>
        <w:pStyle w:val="ad"/>
        <w:rPr>
          <w:rFonts w:hAnsi="宋体" w:cs="宋体" w:hint="eastAsia"/>
        </w:rPr>
      </w:pPr>
      <w:r w:rsidRPr="00EB28BE">
        <w:rPr>
          <w:rFonts w:hAnsi="宋体" w:cs="宋体" w:hint="eastAsia"/>
        </w:rPr>
        <w:t>struct heap{</w:t>
      </w:r>
    </w:p>
    <w:p w:rsidR="005F1F37" w:rsidRPr="00EB28BE" w:rsidRDefault="005F1F37" w:rsidP="005F1F37">
      <w:pPr>
        <w:pStyle w:val="ad"/>
        <w:rPr>
          <w:rFonts w:hAnsi="宋体" w:cs="宋体" w:hint="eastAsia"/>
        </w:rPr>
      </w:pPr>
      <w:r w:rsidRPr="00EB28BE">
        <w:rPr>
          <w:rFonts w:hAnsi="宋体" w:cs="宋体" w:hint="eastAsia"/>
        </w:rPr>
        <w:t xml:space="preserve">       heap_t h[MAXN*MAXN];</w:t>
      </w:r>
    </w:p>
    <w:p w:rsidR="005F1F37" w:rsidRPr="00EB28BE" w:rsidRDefault="005F1F37" w:rsidP="005F1F37">
      <w:pPr>
        <w:pStyle w:val="ad"/>
        <w:rPr>
          <w:rFonts w:hAnsi="宋体" w:cs="宋体" w:hint="eastAsia"/>
        </w:rPr>
      </w:pPr>
      <w:r w:rsidRPr="00EB28BE">
        <w:rPr>
          <w:rFonts w:hAnsi="宋体" w:cs="宋体" w:hint="eastAsia"/>
        </w:rPr>
        <w:t xml:space="preserve">       int n,p,c;</w:t>
      </w:r>
    </w:p>
    <w:p w:rsidR="005F1F37" w:rsidRPr="00EB28BE" w:rsidRDefault="005F1F37" w:rsidP="005F1F37">
      <w:pPr>
        <w:pStyle w:val="ad"/>
        <w:rPr>
          <w:rFonts w:hAnsi="宋体" w:cs="宋体" w:hint="eastAsia"/>
        </w:rPr>
      </w:pPr>
      <w:r w:rsidRPr="00EB28BE">
        <w:rPr>
          <w:rFonts w:hAnsi="宋体" w:cs="宋体" w:hint="eastAsia"/>
        </w:rPr>
        <w:t xml:space="preserve">       void init(){n=0;}</w:t>
      </w:r>
    </w:p>
    <w:p w:rsidR="005F1F37" w:rsidRPr="00EB28BE" w:rsidRDefault="005F1F37" w:rsidP="005F1F37">
      <w:pPr>
        <w:pStyle w:val="ad"/>
        <w:rPr>
          <w:rFonts w:hAnsi="宋体" w:cs="宋体" w:hint="eastAsia"/>
        </w:rPr>
      </w:pPr>
      <w:r w:rsidRPr="00EB28BE">
        <w:rPr>
          <w:rFonts w:hAnsi="宋体" w:cs="宋体" w:hint="eastAsia"/>
        </w:rPr>
        <w:t xml:space="preserve">       void ins(heap_t e){</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(p=++n;p&gt;1&amp;&amp;_cp(e,h[p&gt;&gt;1]);h[p]=h[p&gt;&gt;1],p&gt;&gt;=1);</w:t>
      </w:r>
    </w:p>
    <w:p w:rsidR="005F1F37" w:rsidRPr="00EB28BE" w:rsidRDefault="005F1F37" w:rsidP="005F1F37">
      <w:pPr>
        <w:pStyle w:val="ad"/>
        <w:rPr>
          <w:rFonts w:hAnsi="宋体" w:cs="宋体" w:hint="eastAsia"/>
        </w:rPr>
      </w:pPr>
      <w:r w:rsidRPr="00EB28BE">
        <w:rPr>
          <w:rFonts w:hAnsi="宋体" w:cs="宋体" w:hint="eastAsia"/>
        </w:rPr>
        <w:t xml:space="preserve">              h[p]=e;</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del(heap_t&amp; e){</w:t>
      </w:r>
    </w:p>
    <w:p w:rsidR="005F1F37" w:rsidRPr="00EB28BE" w:rsidRDefault="005F1F37" w:rsidP="005F1F37">
      <w:pPr>
        <w:pStyle w:val="ad"/>
        <w:rPr>
          <w:rFonts w:hAnsi="宋体" w:cs="宋体" w:hint="eastAsia"/>
        </w:rPr>
      </w:pPr>
      <w:r w:rsidRPr="00EB28BE">
        <w:rPr>
          <w:rFonts w:hAnsi="宋体" w:cs="宋体" w:hint="eastAsia"/>
        </w:rPr>
        <w:t xml:space="preserve">              if (!n) return 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(e=h[p=1],c=2;c&lt;n&amp;&amp;_cp(h[c+=(c&lt;n-1&amp;&amp;_cp(h[c+1],h[c]))],h[n]);h[p]=h[c],p=c,c&lt;&lt;=1);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h[p]=h[n--];return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elem_t prim(int n,edge_t* list[],int* pre){</w:t>
      </w:r>
    </w:p>
    <w:p w:rsidR="005F1F37" w:rsidRPr="00EB28BE" w:rsidRDefault="005F1F37" w:rsidP="005F1F37">
      <w:pPr>
        <w:pStyle w:val="ad"/>
        <w:rPr>
          <w:rFonts w:hAnsi="宋体" w:cs="宋体" w:hint="eastAsia"/>
        </w:rPr>
      </w:pPr>
      <w:r w:rsidRPr="00EB28BE">
        <w:rPr>
          <w:rFonts w:hAnsi="宋体" w:cs="宋体" w:hint="eastAsia"/>
        </w:rPr>
        <w:t xml:space="preserve">       heap h;</w:t>
      </w:r>
    </w:p>
    <w:p w:rsidR="005F1F37" w:rsidRPr="00EB28BE" w:rsidRDefault="005F1F37" w:rsidP="005F1F37">
      <w:pPr>
        <w:pStyle w:val="ad"/>
        <w:rPr>
          <w:rFonts w:hAnsi="宋体" w:cs="宋体" w:hint="eastAsia"/>
        </w:rPr>
      </w:pPr>
      <w:r w:rsidRPr="00EB28BE">
        <w:rPr>
          <w:rFonts w:hAnsi="宋体" w:cs="宋体" w:hint="eastAsia"/>
        </w:rPr>
        <w:t xml:space="preserve">       elem_t min[MAXN],ret=0;</w:t>
      </w:r>
    </w:p>
    <w:p w:rsidR="005F1F37" w:rsidRPr="00EB28BE" w:rsidRDefault="005F1F37" w:rsidP="005F1F37">
      <w:pPr>
        <w:pStyle w:val="ad"/>
        <w:rPr>
          <w:rFonts w:hAnsi="宋体" w:cs="宋体" w:hint="eastAsia"/>
        </w:rPr>
      </w:pPr>
      <w:r w:rsidRPr="00EB28BE">
        <w:rPr>
          <w:rFonts w:hAnsi="宋体" w:cs="宋体" w:hint="eastAsia"/>
        </w:rPr>
        <w:t xml:space="preserve">       edge_t* t;heap_t e;</w:t>
      </w:r>
    </w:p>
    <w:p w:rsidR="005F1F37" w:rsidRPr="00EB28BE" w:rsidRDefault="005F1F37" w:rsidP="005F1F37">
      <w:pPr>
        <w:pStyle w:val="ad"/>
        <w:rPr>
          <w:rFonts w:hAnsi="宋体" w:cs="宋体" w:hint="eastAsia"/>
        </w:rPr>
      </w:pPr>
      <w:r w:rsidRPr="00EB28BE">
        <w:rPr>
          <w:rFonts w:hAnsi="宋体" w:cs="宋体" w:hint="eastAsia"/>
        </w:rPr>
        <w:t xml:space="preserve">       int v[MAXN],i;</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min[i]=inf,v[i]=0,pre[i]=-1;</w:t>
      </w:r>
    </w:p>
    <w:p w:rsidR="005F1F37" w:rsidRPr="00EB28BE" w:rsidRDefault="005F1F37" w:rsidP="005F1F37">
      <w:pPr>
        <w:pStyle w:val="ad"/>
        <w:rPr>
          <w:rFonts w:hAnsi="宋体" w:cs="宋体" w:hint="eastAsia"/>
          <w:lang w:val="pt-BR"/>
        </w:rPr>
      </w:pPr>
      <w:r w:rsidRPr="00EB28BE">
        <w:rPr>
          <w:rFonts w:hAnsi="宋体" w:cs="宋体" w:hint="eastAsia"/>
          <w:lang w:val="pt-BR"/>
        </w:rPr>
        <w:lastRenderedPageBreak/>
        <w:t xml:space="preserve">      h.init();e.v=0,e.d=0,h.ins(e);</w:t>
      </w:r>
    </w:p>
    <w:p w:rsidR="005F1F37" w:rsidRPr="00EB28BE" w:rsidRDefault="005F1F37" w:rsidP="005F1F37">
      <w:pPr>
        <w:pStyle w:val="ad"/>
        <w:rPr>
          <w:rFonts w:hAnsi="宋体" w:cs="宋体" w:hint="eastAsia"/>
        </w:rPr>
      </w:pPr>
      <w:r w:rsidRPr="00EB28BE">
        <w:rPr>
          <w:rFonts w:hAnsi="宋体" w:cs="宋体" w:hint="eastAsia"/>
        </w:rPr>
        <w:t xml:space="preserve">      while (h.del(e))</w:t>
      </w:r>
    </w:p>
    <w:p w:rsidR="005F1F37" w:rsidRPr="00EB28BE" w:rsidRDefault="005F1F37" w:rsidP="005F1F37">
      <w:pPr>
        <w:pStyle w:val="ad"/>
        <w:rPr>
          <w:rFonts w:hAnsi="宋体" w:cs="宋体" w:hint="eastAsia"/>
        </w:rPr>
      </w:pPr>
      <w:r w:rsidRPr="00EB28BE">
        <w:rPr>
          <w:rFonts w:hAnsi="宋体" w:cs="宋体" w:hint="eastAsia"/>
        </w:rPr>
        <w:t xml:space="preserve">              if (!v[e.v])</w:t>
      </w:r>
    </w:p>
    <w:p w:rsidR="005F1F37" w:rsidRPr="00EB28BE" w:rsidRDefault="005F1F37" w:rsidP="005F1F37">
      <w:pPr>
        <w:pStyle w:val="ad"/>
        <w:rPr>
          <w:rFonts w:hAnsi="宋体" w:cs="宋体" w:hint="eastAsia"/>
        </w:rPr>
      </w:pPr>
      <w:r w:rsidRPr="00EB28BE">
        <w:rPr>
          <w:rFonts w:hAnsi="宋体" w:cs="宋体" w:hint="eastAsia"/>
        </w:rPr>
        <w:t xml:space="preserve">                     for (v[e.v]=1,ret+=e.d,t=list[e.v];t;t=t-&gt;next)</w:t>
      </w:r>
    </w:p>
    <w:p w:rsidR="005F1F37" w:rsidRPr="00EB28BE" w:rsidRDefault="005F1F37" w:rsidP="005F1F37">
      <w:pPr>
        <w:pStyle w:val="ad"/>
        <w:rPr>
          <w:rFonts w:hAnsi="宋体" w:cs="宋体" w:hint="eastAsia"/>
        </w:rPr>
      </w:pPr>
      <w:r w:rsidRPr="00EB28BE">
        <w:rPr>
          <w:rFonts w:hAnsi="宋体" w:cs="宋体" w:hint="eastAsia"/>
        </w:rPr>
        <w:t xml:space="preserve">                            if (!v[t-&gt;to]&amp;&amp;t-&gt;len&lt;min[t-&gt;to])</w:t>
      </w:r>
    </w:p>
    <w:p w:rsidR="005F1F37" w:rsidRPr="00EB28BE" w:rsidRDefault="005F1F37" w:rsidP="005F1F37">
      <w:pPr>
        <w:pStyle w:val="ad"/>
        <w:rPr>
          <w:rFonts w:hAnsi="宋体" w:cs="宋体" w:hint="eastAsia"/>
        </w:rPr>
      </w:pPr>
      <w:r w:rsidRPr="00EB28BE">
        <w:rPr>
          <w:rFonts w:hAnsi="宋体" w:cs="宋体" w:hint="eastAsia"/>
        </w:rPr>
        <w:t xml:space="preserve">                                   pre[t-&gt;to]=t-&gt;from,min[e.v=t-&gt;to]=e.d=t-&gt;len,h.ins(e);</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11.4 最小生成树(prim+binary_heap正向表)</w:t>
      </w:r>
    </w:p>
    <w:p w:rsidR="005F1F37" w:rsidRPr="00EB28BE" w:rsidRDefault="005F1F37" w:rsidP="005F1F37">
      <w:pPr>
        <w:pStyle w:val="ad"/>
        <w:rPr>
          <w:rFonts w:hAnsi="宋体" w:cs="宋体" w:hint="eastAsia"/>
        </w:rPr>
      </w:pPr>
      <w:r w:rsidRPr="00EB28BE">
        <w:rPr>
          <w:rFonts w:hAnsi="宋体" w:cs="宋体" w:hint="eastAsia"/>
        </w:rPr>
        <w:t>//无向图最小生成树,prim算法+二分堆,正向表形式,复杂度O(mlogm)</w:t>
      </w:r>
    </w:p>
    <w:p w:rsidR="005F1F37" w:rsidRPr="00EB28BE" w:rsidRDefault="005F1F37" w:rsidP="005F1F37">
      <w:pPr>
        <w:pStyle w:val="ad"/>
        <w:rPr>
          <w:rFonts w:hAnsi="宋体" w:cs="宋体" w:hint="eastAsia"/>
        </w:rPr>
      </w:pPr>
      <w:r w:rsidRPr="00EB28BE">
        <w:rPr>
          <w:rFonts w:hAnsi="宋体" w:cs="宋体" w:hint="eastAsia"/>
        </w:rPr>
        <w:t>//返回最小生成树的长度,传入图的大小n和正向表list,buf</w:t>
      </w:r>
    </w:p>
    <w:p w:rsidR="005F1F37" w:rsidRPr="00EB28BE" w:rsidRDefault="005F1F37" w:rsidP="005F1F37">
      <w:pPr>
        <w:pStyle w:val="ad"/>
        <w:rPr>
          <w:rFonts w:hAnsi="宋体" w:cs="宋体" w:hint="eastAsia"/>
        </w:rPr>
      </w:pPr>
      <w:r w:rsidRPr="00EB28BE">
        <w:rPr>
          <w:rFonts w:hAnsi="宋体" w:cs="宋体" w:hint="eastAsia"/>
        </w:rPr>
        <w:t>//可更改边权的类型,pre[]返回树的构造,用父结点表示,根节点(第一个)pre值为-1</w:t>
      </w:r>
    </w:p>
    <w:p w:rsidR="005F1F37" w:rsidRPr="00EB28BE" w:rsidRDefault="005F1F37" w:rsidP="005F1F37">
      <w:pPr>
        <w:pStyle w:val="ad"/>
        <w:rPr>
          <w:rFonts w:hAnsi="宋体" w:cs="宋体" w:hint="eastAsia"/>
        </w:rPr>
      </w:pPr>
      <w:r w:rsidRPr="00EB28BE">
        <w:rPr>
          <w:rFonts w:hAnsi="宋体" w:cs="宋体" w:hint="eastAsia"/>
        </w:rPr>
        <w:t>//必须保证图的连通的!</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double elem_t;</w:t>
      </w:r>
    </w:p>
    <w:p w:rsidR="005F1F37" w:rsidRPr="00EB28BE" w:rsidRDefault="005F1F37" w:rsidP="005F1F37">
      <w:pPr>
        <w:pStyle w:val="ad"/>
        <w:rPr>
          <w:rFonts w:hAnsi="宋体" w:cs="宋体" w:hint="eastAsia"/>
        </w:rPr>
      </w:pPr>
      <w:r w:rsidRPr="00EB28BE">
        <w:rPr>
          <w:rFonts w:hAnsi="宋体" w:cs="宋体" w:hint="eastAsia"/>
        </w:rPr>
        <w:t>struct edge_t{</w:t>
      </w:r>
    </w:p>
    <w:p w:rsidR="005F1F37" w:rsidRPr="00EB28BE" w:rsidRDefault="005F1F37" w:rsidP="005F1F37">
      <w:pPr>
        <w:pStyle w:val="ad"/>
        <w:rPr>
          <w:rFonts w:hAnsi="宋体" w:cs="宋体" w:hint="eastAsia"/>
        </w:rPr>
      </w:pPr>
      <w:r w:rsidRPr="00EB28BE">
        <w:rPr>
          <w:rFonts w:hAnsi="宋体" w:cs="宋体" w:hint="eastAsia"/>
        </w:rPr>
        <w:t xml:space="preserve">       int to;</w:t>
      </w:r>
    </w:p>
    <w:p w:rsidR="005F1F37" w:rsidRPr="00EB28BE" w:rsidRDefault="005F1F37" w:rsidP="005F1F37">
      <w:pPr>
        <w:pStyle w:val="ad"/>
        <w:rPr>
          <w:rFonts w:hAnsi="宋体" w:cs="宋体" w:hint="eastAsia"/>
        </w:rPr>
      </w:pPr>
      <w:r w:rsidRPr="00EB28BE">
        <w:rPr>
          <w:rFonts w:hAnsi="宋体" w:cs="宋体" w:hint="eastAsia"/>
        </w:rPr>
        <w:t xml:space="preserve">       elem_t len;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#define _cp(a,b) ((a).d&lt;(b).d)</w:t>
      </w:r>
    </w:p>
    <w:p w:rsidR="005F1F37" w:rsidRPr="00EB28BE" w:rsidRDefault="005F1F37" w:rsidP="005F1F37">
      <w:pPr>
        <w:pStyle w:val="ad"/>
        <w:rPr>
          <w:rFonts w:hAnsi="宋体" w:cs="宋体" w:hint="eastAsia"/>
        </w:rPr>
      </w:pPr>
      <w:r w:rsidRPr="00EB28BE">
        <w:rPr>
          <w:rFonts w:hAnsi="宋体" w:cs="宋体" w:hint="eastAsia"/>
        </w:rPr>
        <w:t>struct heap_t{elem_t d;int v;};</w:t>
      </w:r>
    </w:p>
    <w:p w:rsidR="005F1F37" w:rsidRPr="00EB28BE" w:rsidRDefault="005F1F37" w:rsidP="005F1F37">
      <w:pPr>
        <w:pStyle w:val="ad"/>
        <w:rPr>
          <w:rFonts w:hAnsi="宋体" w:cs="宋体" w:hint="eastAsia"/>
        </w:rPr>
      </w:pPr>
      <w:r w:rsidRPr="00EB28BE">
        <w:rPr>
          <w:rFonts w:hAnsi="宋体" w:cs="宋体" w:hint="eastAsia"/>
        </w:rPr>
        <w:t>struct heap{</w:t>
      </w:r>
    </w:p>
    <w:p w:rsidR="005F1F37" w:rsidRPr="00EB28BE" w:rsidRDefault="005F1F37" w:rsidP="005F1F37">
      <w:pPr>
        <w:pStyle w:val="ad"/>
        <w:rPr>
          <w:rFonts w:hAnsi="宋体" w:cs="宋体" w:hint="eastAsia"/>
        </w:rPr>
      </w:pPr>
      <w:r w:rsidRPr="00EB28BE">
        <w:rPr>
          <w:rFonts w:hAnsi="宋体" w:cs="宋体" w:hint="eastAsia"/>
        </w:rPr>
        <w:t xml:space="preserve">       heap_t h[MAXN*MAXN];</w:t>
      </w:r>
    </w:p>
    <w:p w:rsidR="005F1F37" w:rsidRPr="00EB28BE" w:rsidRDefault="005F1F37" w:rsidP="005F1F37">
      <w:pPr>
        <w:pStyle w:val="ad"/>
        <w:rPr>
          <w:rFonts w:hAnsi="宋体" w:cs="宋体" w:hint="eastAsia"/>
        </w:rPr>
      </w:pPr>
      <w:r w:rsidRPr="00EB28BE">
        <w:rPr>
          <w:rFonts w:hAnsi="宋体" w:cs="宋体" w:hint="eastAsia"/>
        </w:rPr>
        <w:t xml:space="preserve">       int n,p,c;</w:t>
      </w:r>
    </w:p>
    <w:p w:rsidR="005F1F37" w:rsidRPr="00EB28BE" w:rsidRDefault="005F1F37" w:rsidP="005F1F37">
      <w:pPr>
        <w:pStyle w:val="ad"/>
        <w:rPr>
          <w:rFonts w:hAnsi="宋体" w:cs="宋体" w:hint="eastAsia"/>
        </w:rPr>
      </w:pPr>
      <w:r w:rsidRPr="00EB28BE">
        <w:rPr>
          <w:rFonts w:hAnsi="宋体" w:cs="宋体" w:hint="eastAsia"/>
        </w:rPr>
        <w:t xml:space="preserve">       void init(){n=0;}</w:t>
      </w:r>
    </w:p>
    <w:p w:rsidR="005F1F37" w:rsidRPr="00EB28BE" w:rsidRDefault="005F1F37" w:rsidP="005F1F37">
      <w:pPr>
        <w:pStyle w:val="ad"/>
        <w:rPr>
          <w:rFonts w:hAnsi="宋体" w:cs="宋体" w:hint="eastAsia"/>
        </w:rPr>
      </w:pPr>
      <w:r w:rsidRPr="00EB28BE">
        <w:rPr>
          <w:rFonts w:hAnsi="宋体" w:cs="宋体" w:hint="eastAsia"/>
        </w:rPr>
        <w:t xml:space="preserve">       void ins(heap_t e){</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(p=++n;p&gt;1&amp;&amp;_cp(e,h[p&gt;&gt;1]);h[p]=h[p&gt;&gt;1],p&gt;&gt;=1);</w:t>
      </w:r>
    </w:p>
    <w:p w:rsidR="005F1F37" w:rsidRPr="00EB28BE" w:rsidRDefault="005F1F37" w:rsidP="005F1F37">
      <w:pPr>
        <w:pStyle w:val="ad"/>
        <w:rPr>
          <w:rFonts w:hAnsi="宋体" w:cs="宋体" w:hint="eastAsia"/>
        </w:rPr>
      </w:pPr>
      <w:r w:rsidRPr="00EB28BE">
        <w:rPr>
          <w:rFonts w:hAnsi="宋体" w:cs="宋体" w:hint="eastAsia"/>
        </w:rPr>
        <w:t xml:space="preserve">              h[p]=e;</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del(heap_t&amp; e){</w:t>
      </w:r>
    </w:p>
    <w:p w:rsidR="005F1F37" w:rsidRPr="00EB28BE" w:rsidRDefault="005F1F37" w:rsidP="005F1F37">
      <w:pPr>
        <w:pStyle w:val="ad"/>
        <w:rPr>
          <w:rFonts w:hAnsi="宋体" w:cs="宋体" w:hint="eastAsia"/>
        </w:rPr>
      </w:pPr>
      <w:r w:rsidRPr="00EB28BE">
        <w:rPr>
          <w:rFonts w:hAnsi="宋体" w:cs="宋体" w:hint="eastAsia"/>
        </w:rPr>
        <w:t xml:space="preserve">              if (!n) return 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(e=h[p=1],c=2;c&lt;n&amp;&amp;_cp(h[c+=(c&lt;n-1&amp;&amp;_cp(h[c+1],h[c]))],h[n]);h[p]=h[c],p=c,c&lt;&lt;=1);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h[p]=h[n--];return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elem_t prim(int n,int* list,edge_t* buf,int* pre){</w:t>
      </w:r>
    </w:p>
    <w:p w:rsidR="005F1F37" w:rsidRPr="00EB28BE" w:rsidRDefault="005F1F37" w:rsidP="005F1F37">
      <w:pPr>
        <w:pStyle w:val="ad"/>
        <w:rPr>
          <w:rFonts w:hAnsi="宋体" w:cs="宋体" w:hint="eastAsia"/>
        </w:rPr>
      </w:pPr>
      <w:r w:rsidRPr="00EB28BE">
        <w:rPr>
          <w:rFonts w:hAnsi="宋体" w:cs="宋体" w:hint="eastAsia"/>
        </w:rPr>
        <w:t xml:space="preserve">       heap h;heap_t e;</w:t>
      </w:r>
    </w:p>
    <w:p w:rsidR="005F1F37" w:rsidRPr="00EB28BE" w:rsidRDefault="005F1F37" w:rsidP="005F1F37">
      <w:pPr>
        <w:pStyle w:val="ad"/>
        <w:rPr>
          <w:rFonts w:hAnsi="宋体" w:cs="宋体" w:hint="eastAsia"/>
        </w:rPr>
      </w:pPr>
      <w:r w:rsidRPr="00EB28BE">
        <w:rPr>
          <w:rFonts w:hAnsi="宋体" w:cs="宋体" w:hint="eastAsia"/>
        </w:rPr>
        <w:t xml:space="preserve">       elem_t min[MAXN],ret=0;</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int v[MAXN],i,j;</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min[i]=inf,v[i]=0,pre[i]=-1;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h.init();e.v=0,e.d=0,h.ins(e);</w:t>
      </w:r>
    </w:p>
    <w:p w:rsidR="005F1F37" w:rsidRPr="00EB28BE" w:rsidRDefault="005F1F37" w:rsidP="005F1F37">
      <w:pPr>
        <w:pStyle w:val="ad"/>
        <w:rPr>
          <w:rFonts w:hAnsi="宋体" w:cs="宋体" w:hint="eastAsia"/>
        </w:rPr>
      </w:pPr>
      <w:r w:rsidRPr="00EB28BE">
        <w:rPr>
          <w:rFonts w:hAnsi="宋体" w:cs="宋体" w:hint="eastAsia"/>
        </w:rPr>
        <w:t xml:space="preserve">       while (h.del(e))</w:t>
      </w:r>
    </w:p>
    <w:p w:rsidR="005F1F37" w:rsidRPr="00EB28BE" w:rsidRDefault="005F1F37" w:rsidP="005F1F37">
      <w:pPr>
        <w:pStyle w:val="ad"/>
        <w:rPr>
          <w:rFonts w:hAnsi="宋体" w:cs="宋体" w:hint="eastAsia"/>
        </w:rPr>
      </w:pPr>
      <w:r w:rsidRPr="00EB28BE">
        <w:rPr>
          <w:rFonts w:hAnsi="宋体" w:cs="宋体" w:hint="eastAsia"/>
        </w:rPr>
        <w:t xml:space="preserve">              if (!v[i=e.v])</w:t>
      </w:r>
    </w:p>
    <w:p w:rsidR="005F1F37" w:rsidRPr="00EB28BE" w:rsidRDefault="005F1F37" w:rsidP="005F1F37">
      <w:pPr>
        <w:pStyle w:val="ad"/>
        <w:rPr>
          <w:rFonts w:hAnsi="宋体" w:cs="宋体" w:hint="eastAsia"/>
        </w:rPr>
      </w:pPr>
      <w:r w:rsidRPr="00EB28BE">
        <w:rPr>
          <w:rFonts w:hAnsi="宋体" w:cs="宋体" w:hint="eastAsia"/>
        </w:rPr>
        <w:t xml:space="preserve">                     for (v[i]=1,ret+=e.d,j=list[i];j&lt;list[i+1];j++)</w:t>
      </w:r>
    </w:p>
    <w:p w:rsidR="005F1F37" w:rsidRPr="00EB28BE" w:rsidRDefault="005F1F37" w:rsidP="005F1F37">
      <w:pPr>
        <w:pStyle w:val="ad"/>
        <w:rPr>
          <w:rFonts w:hAnsi="宋体" w:cs="宋体" w:hint="eastAsia"/>
        </w:rPr>
      </w:pPr>
      <w:r w:rsidRPr="00EB28BE">
        <w:rPr>
          <w:rFonts w:hAnsi="宋体" w:cs="宋体" w:hint="eastAsia"/>
        </w:rPr>
        <w:t xml:space="preserve">                            if (!v[buf[j].to]&amp;&amp;buf[j].len&lt;min[buf[j].to])</w:t>
      </w:r>
    </w:p>
    <w:p w:rsidR="005F1F37" w:rsidRPr="00EB28BE" w:rsidRDefault="005F1F37" w:rsidP="005F1F37">
      <w:pPr>
        <w:pStyle w:val="ad"/>
        <w:rPr>
          <w:rFonts w:hAnsi="宋体" w:cs="宋体" w:hint="eastAsia"/>
        </w:rPr>
      </w:pPr>
      <w:r w:rsidRPr="00EB28BE">
        <w:rPr>
          <w:rFonts w:hAnsi="宋体" w:cs="宋体" w:hint="eastAsia"/>
        </w:rPr>
        <w:t xml:space="preserve">                                   pre[buf[j].to]=i,min[e.v=buf[j].to]=e.d=buf[j].len,h.ins(e);</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rPr>
      </w:pPr>
      <w:r w:rsidRPr="00EB28BE">
        <w:rPr>
          <w:rFonts w:hAnsi="宋体" w:cs="宋体" w:hint="eastAsia"/>
          <w:b/>
        </w:rPr>
        <w:t>11.5 最小生成树(prim+mapped_heap邻接表)</w:t>
      </w:r>
    </w:p>
    <w:p w:rsidR="005F1F37" w:rsidRPr="00EB28BE" w:rsidRDefault="005F1F37" w:rsidP="005F1F37">
      <w:pPr>
        <w:pStyle w:val="ad"/>
        <w:rPr>
          <w:rFonts w:hAnsi="宋体" w:cs="宋体" w:hint="eastAsia"/>
        </w:rPr>
      </w:pPr>
      <w:r w:rsidRPr="00EB28BE">
        <w:rPr>
          <w:rFonts w:hAnsi="宋体" w:cs="宋体" w:hint="eastAsia"/>
        </w:rPr>
        <w:t>//无向图最小生成树,prim算法+映射二分堆,邻接表形式,复杂度O(mlogn)</w:t>
      </w:r>
    </w:p>
    <w:p w:rsidR="005F1F37" w:rsidRPr="00EB28BE" w:rsidRDefault="005F1F37" w:rsidP="005F1F37">
      <w:pPr>
        <w:pStyle w:val="ad"/>
        <w:rPr>
          <w:rFonts w:hAnsi="宋体" w:cs="宋体" w:hint="eastAsia"/>
        </w:rPr>
      </w:pPr>
      <w:r w:rsidRPr="00EB28BE">
        <w:rPr>
          <w:rFonts w:hAnsi="宋体" w:cs="宋体" w:hint="eastAsia"/>
        </w:rPr>
        <w:t>//返回最小生成树的长度,传入图的大小n和邻接表list</w:t>
      </w:r>
    </w:p>
    <w:p w:rsidR="005F1F37" w:rsidRPr="00EB28BE" w:rsidRDefault="005F1F37" w:rsidP="005F1F37">
      <w:pPr>
        <w:pStyle w:val="ad"/>
        <w:rPr>
          <w:rFonts w:hAnsi="宋体" w:cs="宋体" w:hint="eastAsia"/>
        </w:rPr>
      </w:pPr>
      <w:r w:rsidRPr="00EB28BE">
        <w:rPr>
          <w:rFonts w:hAnsi="宋体" w:cs="宋体" w:hint="eastAsia"/>
        </w:rPr>
        <w:t>//可更改边权的类型,pre[]返回树的构造,用父结点表示,根节点(第一个)pre值为-1</w:t>
      </w:r>
    </w:p>
    <w:p w:rsidR="005F1F37" w:rsidRPr="00EB28BE" w:rsidRDefault="005F1F37" w:rsidP="005F1F37">
      <w:pPr>
        <w:pStyle w:val="ad"/>
        <w:rPr>
          <w:rFonts w:hAnsi="宋体" w:cs="宋体" w:hint="eastAsia"/>
        </w:rPr>
      </w:pPr>
      <w:r w:rsidRPr="00EB28BE">
        <w:rPr>
          <w:rFonts w:hAnsi="宋体" w:cs="宋体" w:hint="eastAsia"/>
        </w:rPr>
        <w:t>//必须保证图的连通的!</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double elem_t;</w:t>
      </w:r>
    </w:p>
    <w:p w:rsidR="005F1F37" w:rsidRPr="00EB28BE" w:rsidRDefault="005F1F37" w:rsidP="005F1F37">
      <w:pPr>
        <w:pStyle w:val="ad"/>
        <w:rPr>
          <w:rFonts w:hAnsi="宋体" w:cs="宋体" w:hint="eastAsia"/>
        </w:rPr>
      </w:pPr>
      <w:r w:rsidRPr="00EB28BE">
        <w:rPr>
          <w:rFonts w:hAnsi="宋体" w:cs="宋体" w:hint="eastAsia"/>
        </w:rPr>
        <w:t>struct edge_t{</w:t>
      </w:r>
    </w:p>
    <w:p w:rsidR="005F1F37" w:rsidRPr="00EB28BE" w:rsidRDefault="005F1F37" w:rsidP="005F1F37">
      <w:pPr>
        <w:pStyle w:val="ad"/>
        <w:rPr>
          <w:rFonts w:hAnsi="宋体" w:cs="宋体" w:hint="eastAsia"/>
        </w:rPr>
      </w:pPr>
      <w:r w:rsidRPr="00EB28BE">
        <w:rPr>
          <w:rFonts w:hAnsi="宋体" w:cs="宋体" w:hint="eastAsia"/>
        </w:rPr>
        <w:t xml:space="preserve">      int from,to;</w:t>
      </w:r>
    </w:p>
    <w:p w:rsidR="005F1F37" w:rsidRPr="00EB28BE" w:rsidRDefault="005F1F37" w:rsidP="005F1F37">
      <w:pPr>
        <w:pStyle w:val="ad"/>
        <w:rPr>
          <w:rFonts w:hAnsi="宋体" w:cs="宋体" w:hint="eastAsia"/>
        </w:rPr>
      </w:pPr>
      <w:r w:rsidRPr="00EB28BE">
        <w:rPr>
          <w:rFonts w:hAnsi="宋体" w:cs="宋体" w:hint="eastAsia"/>
        </w:rPr>
        <w:t xml:space="preserve">       elem_t len;</w:t>
      </w:r>
    </w:p>
    <w:p w:rsidR="005F1F37" w:rsidRPr="00EB28BE" w:rsidRDefault="005F1F37" w:rsidP="005F1F37">
      <w:pPr>
        <w:pStyle w:val="ad"/>
        <w:rPr>
          <w:rFonts w:hAnsi="宋体" w:cs="宋体" w:hint="eastAsia"/>
        </w:rPr>
      </w:pPr>
      <w:r w:rsidRPr="00EB28BE">
        <w:rPr>
          <w:rFonts w:hAnsi="宋体" w:cs="宋体" w:hint="eastAsia"/>
        </w:rPr>
        <w:t xml:space="preserve">       edge_t* next;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#define _cp(a,b) ((a)&lt;(b))</w:t>
      </w:r>
    </w:p>
    <w:p w:rsidR="005F1F37" w:rsidRPr="00EB28BE" w:rsidRDefault="005F1F37" w:rsidP="005F1F37">
      <w:pPr>
        <w:pStyle w:val="ad"/>
        <w:rPr>
          <w:rFonts w:hAnsi="宋体" w:cs="宋体" w:hint="eastAsia"/>
        </w:rPr>
      </w:pPr>
      <w:r w:rsidRPr="00EB28BE">
        <w:rPr>
          <w:rFonts w:hAnsi="宋体" w:cs="宋体" w:hint="eastAsia"/>
        </w:rPr>
        <w:t>struct heap{</w:t>
      </w:r>
    </w:p>
    <w:p w:rsidR="005F1F37" w:rsidRPr="00EB28BE" w:rsidRDefault="005F1F37" w:rsidP="005F1F37">
      <w:pPr>
        <w:pStyle w:val="ad"/>
        <w:rPr>
          <w:rFonts w:hAnsi="宋体" w:cs="宋体" w:hint="eastAsia"/>
        </w:rPr>
      </w:pPr>
      <w:r w:rsidRPr="00EB28BE">
        <w:rPr>
          <w:rFonts w:hAnsi="宋体" w:cs="宋体" w:hint="eastAsia"/>
        </w:rPr>
        <w:t xml:space="preserve">       elem_t h[MAXN+1];</w:t>
      </w:r>
    </w:p>
    <w:p w:rsidR="005F1F37" w:rsidRPr="00EB28BE" w:rsidRDefault="005F1F37" w:rsidP="005F1F37">
      <w:pPr>
        <w:pStyle w:val="ad"/>
        <w:rPr>
          <w:rFonts w:hAnsi="宋体" w:cs="宋体" w:hint="eastAsia"/>
        </w:rPr>
      </w:pPr>
      <w:r w:rsidRPr="00EB28BE">
        <w:rPr>
          <w:rFonts w:hAnsi="宋体" w:cs="宋体" w:hint="eastAsia"/>
        </w:rPr>
        <w:t xml:space="preserve">       int ind[MAXN+1],map[MAXN+1],n,p,c;</w:t>
      </w:r>
    </w:p>
    <w:p w:rsidR="005F1F37" w:rsidRPr="00EB28BE" w:rsidRDefault="005F1F37" w:rsidP="005F1F37">
      <w:pPr>
        <w:pStyle w:val="ad"/>
        <w:rPr>
          <w:rFonts w:hAnsi="宋体" w:cs="宋体" w:hint="eastAsia"/>
        </w:rPr>
      </w:pPr>
      <w:r w:rsidRPr="00EB28BE">
        <w:rPr>
          <w:rFonts w:hAnsi="宋体" w:cs="宋体" w:hint="eastAsia"/>
        </w:rPr>
        <w:t xml:space="preserve">       void init(){n=0;}</w:t>
      </w:r>
    </w:p>
    <w:p w:rsidR="005F1F37" w:rsidRPr="00EB28BE" w:rsidRDefault="005F1F37" w:rsidP="005F1F37">
      <w:pPr>
        <w:pStyle w:val="ad"/>
        <w:rPr>
          <w:rFonts w:hAnsi="宋体" w:cs="宋体" w:hint="eastAsia"/>
        </w:rPr>
      </w:pPr>
      <w:r w:rsidRPr="00EB28BE">
        <w:rPr>
          <w:rFonts w:hAnsi="宋体" w:cs="宋体" w:hint="eastAsia"/>
        </w:rPr>
        <w:t xml:space="preserve">       void ins(int i,elem_t e){</w:t>
      </w:r>
    </w:p>
    <w:p w:rsidR="005F1F37" w:rsidRPr="00EB28BE" w:rsidRDefault="005F1F37" w:rsidP="005F1F37">
      <w:pPr>
        <w:pStyle w:val="ad"/>
        <w:rPr>
          <w:rFonts w:hAnsi="宋体" w:cs="宋体" w:hint="eastAsia"/>
        </w:rPr>
      </w:pPr>
      <w:r w:rsidRPr="00EB28BE">
        <w:rPr>
          <w:rFonts w:hAnsi="宋体" w:cs="宋体" w:hint="eastAsia"/>
        </w:rPr>
        <w:t xml:space="preserve">              for (p=++n;p&gt;1&amp;&amp;_cp(e,h[p&gt;&gt;1]);h[map[ind[p]=ind[p&gt;&gt;1]]=p]=h[p&gt;&gt;1],p&gt;&gt;=1);</w:t>
      </w:r>
    </w:p>
    <w:p w:rsidR="005F1F37" w:rsidRPr="00EB28BE" w:rsidRDefault="005F1F37" w:rsidP="005F1F37">
      <w:pPr>
        <w:pStyle w:val="ad"/>
        <w:rPr>
          <w:rFonts w:hAnsi="宋体" w:cs="宋体" w:hint="eastAsia"/>
        </w:rPr>
      </w:pPr>
      <w:r w:rsidRPr="00EB28BE">
        <w:rPr>
          <w:rFonts w:hAnsi="宋体" w:cs="宋体" w:hint="eastAsia"/>
        </w:rPr>
        <w:t xml:space="preserve">              h[map[ind[p]=i]=p]=e;</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del(int i,elem_t&amp; e){</w:t>
      </w:r>
    </w:p>
    <w:p w:rsidR="005F1F37" w:rsidRPr="00EB28BE" w:rsidRDefault="005F1F37" w:rsidP="005F1F37">
      <w:pPr>
        <w:pStyle w:val="ad"/>
        <w:rPr>
          <w:rFonts w:hAnsi="宋体" w:cs="宋体" w:hint="eastAsia"/>
        </w:rPr>
      </w:pPr>
      <w:r w:rsidRPr="00EB28BE">
        <w:rPr>
          <w:rFonts w:hAnsi="宋体" w:cs="宋体" w:hint="eastAsia"/>
        </w:rPr>
        <w:t xml:space="preserve">              i=map[i];if (i&lt;1||i&gt;n) return 0;</w:t>
      </w:r>
    </w:p>
    <w:p w:rsidR="005F1F37" w:rsidRPr="00EB28BE" w:rsidRDefault="005F1F37" w:rsidP="005F1F37">
      <w:pPr>
        <w:pStyle w:val="ad"/>
        <w:rPr>
          <w:rFonts w:hAnsi="宋体" w:cs="宋体" w:hint="eastAsia"/>
        </w:rPr>
      </w:pPr>
      <w:r w:rsidRPr="00EB28BE">
        <w:rPr>
          <w:rFonts w:hAnsi="宋体" w:cs="宋体" w:hint="eastAsia"/>
        </w:rPr>
        <w:t xml:space="preserve">              for (e=h[p=i];p&gt;1;h[map[ind[p]=ind[p&gt;&gt;1]]=p]=h[p&gt;&gt;1],p&gt;&gt;=1);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(c=2;c&lt;n&amp;&amp;_cp(h[c+=(c&lt;n-1&amp;&amp;_cp(h[c+1],h[c]))],h[n]);h[map[ind[p]=ind[c]]=p]=h[c],p=c,c&lt;&lt;=1);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h[map[ind[p]=ind[n]]=p]=h[n];n--;return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delmin(int&amp; i,elem_t&amp; e){</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if (n&lt;1) return 0;i=ind[1];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(e=h[p=1],c=2;c&lt;n&amp;&amp;_cp(h[c+=(c&lt;n-1&amp;&amp;_cp(h[c+1],h[c]))],h[n]);h[map[ind[p]=ind[c]]=p]=h[c],p=c,c&lt;&lt;=1);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h[map[ind[p]=ind[n]]=p]=h[n];n--;return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elem_t prim(int n,edge_t* list[],int* pre){</w:t>
      </w:r>
    </w:p>
    <w:p w:rsidR="005F1F37" w:rsidRPr="00EB28BE" w:rsidRDefault="005F1F37" w:rsidP="005F1F37">
      <w:pPr>
        <w:pStyle w:val="ad"/>
        <w:rPr>
          <w:rFonts w:hAnsi="宋体" w:cs="宋体" w:hint="eastAsia"/>
        </w:rPr>
      </w:pPr>
      <w:r w:rsidRPr="00EB28BE">
        <w:rPr>
          <w:rFonts w:hAnsi="宋体" w:cs="宋体" w:hint="eastAsia"/>
        </w:rPr>
        <w:t xml:space="preserve">       heap h;</w:t>
      </w:r>
    </w:p>
    <w:p w:rsidR="005F1F37" w:rsidRPr="00EB28BE" w:rsidRDefault="005F1F37" w:rsidP="005F1F37">
      <w:pPr>
        <w:pStyle w:val="ad"/>
        <w:rPr>
          <w:rFonts w:hAnsi="宋体" w:cs="宋体" w:hint="eastAsia"/>
        </w:rPr>
      </w:pPr>
      <w:r w:rsidRPr="00EB28BE">
        <w:rPr>
          <w:rFonts w:hAnsi="宋体" w:cs="宋体" w:hint="eastAsia"/>
        </w:rPr>
        <w:t xml:space="preserve">       elem_t min[MAXN],ret=0,e;</w:t>
      </w:r>
    </w:p>
    <w:p w:rsidR="005F1F37" w:rsidRPr="00EB28BE" w:rsidRDefault="005F1F37" w:rsidP="005F1F37">
      <w:pPr>
        <w:pStyle w:val="ad"/>
        <w:rPr>
          <w:rFonts w:hAnsi="宋体" w:cs="宋体" w:hint="eastAsia"/>
        </w:rPr>
      </w:pPr>
      <w:r w:rsidRPr="00EB28BE">
        <w:rPr>
          <w:rFonts w:hAnsi="宋体" w:cs="宋体" w:hint="eastAsia"/>
        </w:rPr>
        <w:t xml:space="preserve">       edge_t* t;</w:t>
      </w:r>
    </w:p>
    <w:p w:rsidR="005F1F37" w:rsidRPr="00EB28BE" w:rsidRDefault="005F1F37" w:rsidP="005F1F37">
      <w:pPr>
        <w:pStyle w:val="ad"/>
        <w:rPr>
          <w:rFonts w:hAnsi="宋体" w:cs="宋体" w:hint="eastAsia"/>
        </w:rPr>
      </w:pPr>
      <w:r w:rsidRPr="00EB28BE">
        <w:rPr>
          <w:rFonts w:hAnsi="宋体" w:cs="宋体" w:hint="eastAsia"/>
        </w:rPr>
        <w:t xml:space="preserve">       int v[MAXN],i;</w:t>
      </w:r>
    </w:p>
    <w:p w:rsidR="005F1F37" w:rsidRPr="00EB28BE" w:rsidRDefault="005F1F37" w:rsidP="005F1F37">
      <w:pPr>
        <w:pStyle w:val="ad"/>
        <w:rPr>
          <w:rFonts w:hAnsi="宋体" w:cs="宋体" w:hint="eastAsia"/>
        </w:rPr>
      </w:pPr>
      <w:r w:rsidRPr="00EB28BE">
        <w:rPr>
          <w:rFonts w:hAnsi="宋体" w:cs="宋体" w:hint="eastAsia"/>
        </w:rPr>
        <w:t xml:space="preserve">       for (h.init(),i=0;i&lt;n;i++)</w:t>
      </w:r>
    </w:p>
    <w:p w:rsidR="005F1F37" w:rsidRPr="00EB28BE" w:rsidRDefault="005F1F37" w:rsidP="005F1F37">
      <w:pPr>
        <w:pStyle w:val="ad"/>
        <w:rPr>
          <w:rFonts w:hAnsi="宋体" w:cs="宋体" w:hint="eastAsia"/>
        </w:rPr>
      </w:pPr>
      <w:r w:rsidRPr="00EB28BE">
        <w:rPr>
          <w:rFonts w:hAnsi="宋体" w:cs="宋体" w:hint="eastAsia"/>
        </w:rPr>
        <w:t xml:space="preserve">              min[i]=(i?inf:0),v[i]=0,pre[i]=-1,h.ins(i,min[i]);</w:t>
      </w:r>
    </w:p>
    <w:p w:rsidR="005F1F37" w:rsidRPr="00EB28BE" w:rsidRDefault="005F1F37" w:rsidP="005F1F37">
      <w:pPr>
        <w:pStyle w:val="ad"/>
        <w:rPr>
          <w:rFonts w:hAnsi="宋体" w:cs="宋体" w:hint="eastAsia"/>
        </w:rPr>
      </w:pPr>
      <w:r w:rsidRPr="00EB28BE">
        <w:rPr>
          <w:rFonts w:hAnsi="宋体" w:cs="宋体" w:hint="eastAsia"/>
        </w:rPr>
        <w:t xml:space="preserve">       while (h.delmin(i,e))</w:t>
      </w:r>
    </w:p>
    <w:p w:rsidR="005F1F37" w:rsidRPr="00EB28BE" w:rsidRDefault="005F1F37" w:rsidP="005F1F37">
      <w:pPr>
        <w:pStyle w:val="ad"/>
        <w:rPr>
          <w:rFonts w:hAnsi="宋体" w:cs="宋体" w:hint="eastAsia"/>
        </w:rPr>
      </w:pPr>
      <w:r w:rsidRPr="00EB28BE">
        <w:rPr>
          <w:rFonts w:hAnsi="宋体" w:cs="宋体" w:hint="eastAsia"/>
        </w:rPr>
        <w:t xml:space="preserve">              for (v[i]=1,ret+=e,t=list[i];t;t=t-&gt;next)</w:t>
      </w:r>
    </w:p>
    <w:p w:rsidR="005F1F37" w:rsidRPr="00EB28BE" w:rsidRDefault="005F1F37" w:rsidP="005F1F37">
      <w:pPr>
        <w:pStyle w:val="ad"/>
        <w:rPr>
          <w:rFonts w:hAnsi="宋体" w:cs="宋体" w:hint="eastAsia"/>
        </w:rPr>
      </w:pPr>
      <w:r w:rsidRPr="00EB28BE">
        <w:rPr>
          <w:rFonts w:hAnsi="宋体" w:cs="宋体" w:hint="eastAsia"/>
        </w:rPr>
        <w:t xml:space="preserve">                     if (!v[t-&gt;to]&amp;&amp;t-&gt;len&lt;min[t-&gt;to])</w:t>
      </w:r>
    </w:p>
    <w:p w:rsidR="005F1F37" w:rsidRPr="00EB28BE" w:rsidRDefault="005F1F37" w:rsidP="005F1F37">
      <w:pPr>
        <w:pStyle w:val="ad"/>
        <w:rPr>
          <w:rFonts w:hAnsi="宋体" w:cs="宋体" w:hint="eastAsia"/>
        </w:rPr>
      </w:pPr>
      <w:r w:rsidRPr="00EB28BE">
        <w:rPr>
          <w:rFonts w:hAnsi="宋体" w:cs="宋体" w:hint="eastAsia"/>
        </w:rPr>
        <w:t xml:space="preserve">                            pre[t-&gt;to]=t-&gt;from,h.del(t-&gt;to,e),h.ins(t-&gt;to,min[t-&gt;to]=t-&gt;len);</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rPr>
      </w:pPr>
    </w:p>
    <w:p w:rsidR="005F1F37" w:rsidRPr="00EB28BE" w:rsidRDefault="005F1F37" w:rsidP="005F1F37">
      <w:pPr>
        <w:pStyle w:val="ad"/>
        <w:rPr>
          <w:rFonts w:hAnsi="宋体" w:cs="宋体" w:hint="eastAsia"/>
          <w:b/>
        </w:rPr>
      </w:pPr>
      <w:r w:rsidRPr="00EB28BE">
        <w:rPr>
          <w:rFonts w:hAnsi="宋体" w:cs="宋体" w:hint="eastAsia"/>
          <w:b/>
        </w:rPr>
        <w:t>11.6 最小生成树(prim+mapped_heap正向表)</w:t>
      </w:r>
    </w:p>
    <w:p w:rsidR="005F1F37" w:rsidRPr="00EB28BE" w:rsidRDefault="005F1F37" w:rsidP="005F1F37">
      <w:pPr>
        <w:pStyle w:val="ad"/>
        <w:rPr>
          <w:rFonts w:hAnsi="宋体" w:cs="宋体" w:hint="eastAsia"/>
        </w:rPr>
      </w:pPr>
      <w:r w:rsidRPr="00EB28BE">
        <w:rPr>
          <w:rFonts w:hAnsi="宋体" w:cs="宋体" w:hint="eastAsia"/>
        </w:rPr>
        <w:t>//无向图最小生成树,prim算法+映射二分堆,正向表形式,复杂度O(mlogn)</w:t>
      </w:r>
    </w:p>
    <w:p w:rsidR="005F1F37" w:rsidRPr="00EB28BE" w:rsidRDefault="005F1F37" w:rsidP="005F1F37">
      <w:pPr>
        <w:pStyle w:val="ad"/>
        <w:rPr>
          <w:rFonts w:hAnsi="宋体" w:cs="宋体" w:hint="eastAsia"/>
        </w:rPr>
      </w:pPr>
      <w:r w:rsidRPr="00EB28BE">
        <w:rPr>
          <w:rFonts w:hAnsi="宋体" w:cs="宋体" w:hint="eastAsia"/>
        </w:rPr>
        <w:t>//返回最小生成树的长度,传入图的大小n和正向表list,buf</w:t>
      </w:r>
    </w:p>
    <w:p w:rsidR="005F1F37" w:rsidRPr="00EB28BE" w:rsidRDefault="005F1F37" w:rsidP="005F1F37">
      <w:pPr>
        <w:pStyle w:val="ad"/>
        <w:rPr>
          <w:rFonts w:hAnsi="宋体" w:cs="宋体" w:hint="eastAsia"/>
        </w:rPr>
      </w:pPr>
      <w:r w:rsidRPr="00EB28BE">
        <w:rPr>
          <w:rFonts w:hAnsi="宋体" w:cs="宋体" w:hint="eastAsia"/>
        </w:rPr>
        <w:t>//可更改边权的类型,pre[]返回树的构造,用父结点表示,根节点(第一个)pre值为-1</w:t>
      </w:r>
    </w:p>
    <w:p w:rsidR="005F1F37" w:rsidRPr="00EB28BE" w:rsidRDefault="005F1F37" w:rsidP="005F1F37">
      <w:pPr>
        <w:pStyle w:val="ad"/>
        <w:rPr>
          <w:rFonts w:hAnsi="宋体" w:cs="宋体" w:hint="eastAsia"/>
        </w:rPr>
      </w:pPr>
      <w:r w:rsidRPr="00EB28BE">
        <w:rPr>
          <w:rFonts w:hAnsi="宋体" w:cs="宋体" w:hint="eastAsia"/>
        </w:rPr>
        <w:t>//必须保证图的连通的!</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double elem_t;</w:t>
      </w:r>
    </w:p>
    <w:p w:rsidR="005F1F37" w:rsidRPr="00EB28BE" w:rsidRDefault="005F1F37" w:rsidP="005F1F37">
      <w:pPr>
        <w:pStyle w:val="ad"/>
        <w:rPr>
          <w:rFonts w:hAnsi="宋体" w:cs="宋体" w:hint="eastAsia"/>
        </w:rPr>
      </w:pPr>
      <w:r w:rsidRPr="00EB28BE">
        <w:rPr>
          <w:rFonts w:hAnsi="宋体" w:cs="宋体" w:hint="eastAsia"/>
        </w:rPr>
        <w:t>struct edge_t{</w:t>
      </w:r>
    </w:p>
    <w:p w:rsidR="005F1F37" w:rsidRPr="00EB28BE" w:rsidRDefault="005F1F37" w:rsidP="005F1F37">
      <w:pPr>
        <w:pStyle w:val="ad"/>
        <w:rPr>
          <w:rFonts w:hAnsi="宋体" w:cs="宋体" w:hint="eastAsia"/>
        </w:rPr>
      </w:pPr>
      <w:r w:rsidRPr="00EB28BE">
        <w:rPr>
          <w:rFonts w:hAnsi="宋体" w:cs="宋体" w:hint="eastAsia"/>
        </w:rPr>
        <w:t xml:space="preserve">       int to;</w:t>
      </w:r>
    </w:p>
    <w:p w:rsidR="005F1F37" w:rsidRPr="00EB28BE" w:rsidRDefault="005F1F37" w:rsidP="005F1F37">
      <w:pPr>
        <w:pStyle w:val="ad"/>
        <w:rPr>
          <w:rFonts w:hAnsi="宋体" w:cs="宋体" w:hint="eastAsia"/>
        </w:rPr>
      </w:pPr>
      <w:r w:rsidRPr="00EB28BE">
        <w:rPr>
          <w:rFonts w:hAnsi="宋体" w:cs="宋体" w:hint="eastAsia"/>
        </w:rPr>
        <w:t xml:space="preserve">       elem_t len;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#define _cp(a,b) ((a)&lt;(b))</w:t>
      </w:r>
    </w:p>
    <w:p w:rsidR="005F1F37" w:rsidRPr="00EB28BE" w:rsidRDefault="005F1F37" w:rsidP="005F1F37">
      <w:pPr>
        <w:pStyle w:val="ad"/>
        <w:rPr>
          <w:rFonts w:hAnsi="宋体" w:cs="宋体" w:hint="eastAsia"/>
        </w:rPr>
      </w:pPr>
      <w:r w:rsidRPr="00EB28BE">
        <w:rPr>
          <w:rFonts w:hAnsi="宋体" w:cs="宋体" w:hint="eastAsia"/>
        </w:rPr>
        <w:t>struct heap{</w:t>
      </w:r>
    </w:p>
    <w:p w:rsidR="005F1F37" w:rsidRPr="00EB28BE" w:rsidRDefault="005F1F37" w:rsidP="005F1F37">
      <w:pPr>
        <w:pStyle w:val="ad"/>
        <w:rPr>
          <w:rFonts w:hAnsi="宋体" w:cs="宋体" w:hint="eastAsia"/>
        </w:rPr>
      </w:pPr>
      <w:r w:rsidRPr="00EB28BE">
        <w:rPr>
          <w:rFonts w:hAnsi="宋体" w:cs="宋体" w:hint="eastAsia"/>
        </w:rPr>
        <w:t xml:space="preserve">       elem_t h[MAXN+1];</w:t>
      </w:r>
    </w:p>
    <w:p w:rsidR="005F1F37" w:rsidRPr="00EB28BE" w:rsidRDefault="005F1F37" w:rsidP="005F1F37">
      <w:pPr>
        <w:pStyle w:val="ad"/>
        <w:rPr>
          <w:rFonts w:hAnsi="宋体" w:cs="宋体" w:hint="eastAsia"/>
        </w:rPr>
      </w:pPr>
      <w:r w:rsidRPr="00EB28BE">
        <w:rPr>
          <w:rFonts w:hAnsi="宋体" w:cs="宋体" w:hint="eastAsia"/>
        </w:rPr>
        <w:t xml:space="preserve">      int ind[MAXN+1],map[MAXN+1],n,p,c;</w:t>
      </w:r>
    </w:p>
    <w:p w:rsidR="005F1F37" w:rsidRPr="00EB28BE" w:rsidRDefault="005F1F37" w:rsidP="005F1F37">
      <w:pPr>
        <w:pStyle w:val="ad"/>
        <w:rPr>
          <w:rFonts w:hAnsi="宋体" w:cs="宋体" w:hint="eastAsia"/>
        </w:rPr>
      </w:pPr>
      <w:r w:rsidRPr="00EB28BE">
        <w:rPr>
          <w:rFonts w:hAnsi="宋体" w:cs="宋体" w:hint="eastAsia"/>
        </w:rPr>
        <w:t xml:space="preserve">       void init(){n=0;}</w:t>
      </w:r>
    </w:p>
    <w:p w:rsidR="005F1F37" w:rsidRPr="00EB28BE" w:rsidRDefault="005F1F37" w:rsidP="005F1F37">
      <w:pPr>
        <w:pStyle w:val="ad"/>
        <w:rPr>
          <w:rFonts w:hAnsi="宋体" w:cs="宋体" w:hint="eastAsia"/>
        </w:rPr>
      </w:pPr>
      <w:r w:rsidRPr="00EB28BE">
        <w:rPr>
          <w:rFonts w:hAnsi="宋体" w:cs="宋体" w:hint="eastAsia"/>
        </w:rPr>
        <w:t xml:space="preserve">       void ins(int i,elem_t e){</w:t>
      </w:r>
    </w:p>
    <w:p w:rsidR="005F1F37" w:rsidRPr="00EB28BE" w:rsidRDefault="005F1F37" w:rsidP="005F1F37">
      <w:pPr>
        <w:pStyle w:val="ad"/>
        <w:rPr>
          <w:rFonts w:hAnsi="宋体" w:cs="宋体" w:hint="eastAsia"/>
        </w:rPr>
      </w:pPr>
      <w:r w:rsidRPr="00EB28BE">
        <w:rPr>
          <w:rFonts w:hAnsi="宋体" w:cs="宋体" w:hint="eastAsia"/>
        </w:rPr>
        <w:t xml:space="preserve">              for (p=++n;p&gt;1&amp;&amp;_cp(e,h[p&gt;&gt;1]);h[map[ind[p]=ind[p&gt;&gt;1]]=p]=h[p&gt;&gt;1],p&gt;&gt;=1);</w:t>
      </w:r>
    </w:p>
    <w:p w:rsidR="005F1F37" w:rsidRPr="00EB28BE" w:rsidRDefault="005F1F37" w:rsidP="005F1F37">
      <w:pPr>
        <w:pStyle w:val="ad"/>
        <w:rPr>
          <w:rFonts w:hAnsi="宋体" w:cs="宋体" w:hint="eastAsia"/>
        </w:rPr>
      </w:pPr>
      <w:r w:rsidRPr="00EB28BE">
        <w:rPr>
          <w:rFonts w:hAnsi="宋体" w:cs="宋体" w:hint="eastAsia"/>
        </w:rPr>
        <w:t xml:space="preserve">              h[map[ind[p]=i]=p]=e;</w:t>
      </w:r>
    </w:p>
    <w:p w:rsidR="005F1F37" w:rsidRPr="00EB28BE" w:rsidRDefault="005F1F37" w:rsidP="005F1F37">
      <w:pPr>
        <w:pStyle w:val="ad"/>
        <w:rPr>
          <w:rFonts w:hAnsi="宋体" w:cs="宋体" w:hint="eastAsia"/>
        </w:rPr>
      </w:pPr>
      <w:r w:rsidRPr="00EB28BE">
        <w:rPr>
          <w:rFonts w:hAnsi="宋体" w:cs="宋体" w:hint="eastAsia"/>
        </w:rPr>
        <w:lastRenderedPageBreak/>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del(int i,elem_t&amp; e){</w:t>
      </w:r>
    </w:p>
    <w:p w:rsidR="005F1F37" w:rsidRPr="00EB28BE" w:rsidRDefault="005F1F37" w:rsidP="005F1F37">
      <w:pPr>
        <w:pStyle w:val="ad"/>
        <w:rPr>
          <w:rFonts w:hAnsi="宋体" w:cs="宋体" w:hint="eastAsia"/>
        </w:rPr>
      </w:pPr>
      <w:r w:rsidRPr="00EB28BE">
        <w:rPr>
          <w:rFonts w:hAnsi="宋体" w:cs="宋体" w:hint="eastAsia"/>
        </w:rPr>
        <w:t xml:space="preserve">              i=map[i];if (i&lt;1||i&gt;n) return 0;</w:t>
      </w:r>
    </w:p>
    <w:p w:rsidR="005F1F37" w:rsidRPr="00EB28BE" w:rsidRDefault="005F1F37" w:rsidP="005F1F37">
      <w:pPr>
        <w:pStyle w:val="ad"/>
        <w:rPr>
          <w:rFonts w:hAnsi="宋体" w:cs="宋体" w:hint="eastAsia"/>
        </w:rPr>
      </w:pPr>
      <w:r w:rsidRPr="00EB28BE">
        <w:rPr>
          <w:rFonts w:hAnsi="宋体" w:cs="宋体" w:hint="eastAsia"/>
        </w:rPr>
        <w:t xml:space="preserve">              for (e=h[p=i];p&gt;1;h[map[ind[p]=ind[p&gt;&gt;1]]=p]=h[p&gt;&gt;1],p&gt;&gt;=1);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(c=2;c&lt;n&amp;&amp;_cp(h[c+=(c&lt;n-1&amp;&amp;_cp(h[c+1],h[c]))],h[n]);h[map[ind[p]=ind[c]]=p]=h[c],p=c,c&lt;&lt;=1);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h[map[ind[p]=ind[n]]=p]=h[n];n--;return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delmin(int&amp; i,elem_t&amp; e){</w:t>
      </w:r>
    </w:p>
    <w:p w:rsidR="005F1F37" w:rsidRPr="00EB28BE" w:rsidRDefault="005F1F37" w:rsidP="005F1F37">
      <w:pPr>
        <w:pStyle w:val="ad"/>
        <w:rPr>
          <w:rFonts w:hAnsi="宋体" w:cs="宋体" w:hint="eastAsia"/>
        </w:rPr>
      </w:pPr>
      <w:r w:rsidRPr="00EB28BE">
        <w:rPr>
          <w:rFonts w:hAnsi="宋体" w:cs="宋体" w:hint="eastAsia"/>
        </w:rPr>
        <w:t xml:space="preserve">              if (n&lt;1) return 0;i=ind[1];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(e=h[p=1],c=2;c&lt;n&amp;&amp;_cp(h[c+=(c&lt;n-1&amp;&amp;_cp(h[c+1],h[c]))],h[n]);h[map[ind[p]=ind[c]]=p]=h[c],p=c,c&lt;&lt;=1);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h[map[ind[p]=ind[n]]=p]=h[n];n--;return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elem_t prim(int n,int* list,edge_t* buf,int* pre){</w:t>
      </w:r>
    </w:p>
    <w:p w:rsidR="005F1F37" w:rsidRPr="00EB28BE" w:rsidRDefault="005F1F37" w:rsidP="005F1F37">
      <w:pPr>
        <w:pStyle w:val="ad"/>
        <w:rPr>
          <w:rFonts w:hAnsi="宋体" w:cs="宋体" w:hint="eastAsia"/>
        </w:rPr>
      </w:pPr>
      <w:r w:rsidRPr="00EB28BE">
        <w:rPr>
          <w:rFonts w:hAnsi="宋体" w:cs="宋体" w:hint="eastAsia"/>
        </w:rPr>
        <w:t xml:space="preserve">       heap h;</w:t>
      </w:r>
    </w:p>
    <w:p w:rsidR="005F1F37" w:rsidRPr="00EB28BE" w:rsidRDefault="005F1F37" w:rsidP="005F1F37">
      <w:pPr>
        <w:pStyle w:val="ad"/>
        <w:rPr>
          <w:rFonts w:hAnsi="宋体" w:cs="宋体" w:hint="eastAsia"/>
        </w:rPr>
      </w:pPr>
      <w:r w:rsidRPr="00EB28BE">
        <w:rPr>
          <w:rFonts w:hAnsi="宋体" w:cs="宋体" w:hint="eastAsia"/>
        </w:rPr>
        <w:t xml:space="preserve">       elem_t min[MAXN],ret=0,e;</w:t>
      </w:r>
    </w:p>
    <w:p w:rsidR="005F1F37" w:rsidRPr="00EB28BE" w:rsidRDefault="005F1F37" w:rsidP="005F1F37">
      <w:pPr>
        <w:pStyle w:val="ad"/>
        <w:rPr>
          <w:rFonts w:hAnsi="宋体" w:cs="宋体" w:hint="eastAsia"/>
        </w:rPr>
      </w:pPr>
      <w:r w:rsidRPr="00EB28BE">
        <w:rPr>
          <w:rFonts w:hAnsi="宋体" w:cs="宋体" w:hint="eastAsia"/>
        </w:rPr>
        <w:t xml:space="preserve">       int v[MAXN],i,j;</w:t>
      </w:r>
    </w:p>
    <w:p w:rsidR="005F1F37" w:rsidRPr="00EB28BE" w:rsidRDefault="005F1F37" w:rsidP="005F1F37">
      <w:pPr>
        <w:pStyle w:val="ad"/>
        <w:rPr>
          <w:rFonts w:hAnsi="宋体" w:cs="宋体" w:hint="eastAsia"/>
        </w:rPr>
      </w:pPr>
      <w:r w:rsidRPr="00EB28BE">
        <w:rPr>
          <w:rFonts w:hAnsi="宋体" w:cs="宋体" w:hint="eastAsia"/>
        </w:rPr>
        <w:t xml:space="preserve">       for (h.init(),i=0;i&lt;n;i++)</w:t>
      </w:r>
    </w:p>
    <w:p w:rsidR="005F1F37" w:rsidRPr="00EB28BE" w:rsidRDefault="005F1F37" w:rsidP="005F1F37">
      <w:pPr>
        <w:pStyle w:val="ad"/>
        <w:rPr>
          <w:rFonts w:hAnsi="宋体" w:cs="宋体" w:hint="eastAsia"/>
        </w:rPr>
      </w:pPr>
      <w:r w:rsidRPr="00EB28BE">
        <w:rPr>
          <w:rFonts w:hAnsi="宋体" w:cs="宋体" w:hint="eastAsia"/>
        </w:rPr>
        <w:t xml:space="preserve">              min[i]=(i?inf:0),v[i]=0,pre[i]=-1,h.ins(i,min[i]);</w:t>
      </w:r>
    </w:p>
    <w:p w:rsidR="005F1F37" w:rsidRPr="00EB28BE" w:rsidRDefault="005F1F37" w:rsidP="005F1F37">
      <w:pPr>
        <w:pStyle w:val="ad"/>
        <w:rPr>
          <w:rFonts w:hAnsi="宋体" w:cs="宋体" w:hint="eastAsia"/>
        </w:rPr>
      </w:pPr>
      <w:r w:rsidRPr="00EB28BE">
        <w:rPr>
          <w:rFonts w:hAnsi="宋体" w:cs="宋体" w:hint="eastAsia"/>
        </w:rPr>
        <w:t xml:space="preserve">       while (h.delmin(i,e))</w:t>
      </w:r>
    </w:p>
    <w:p w:rsidR="005F1F37" w:rsidRPr="00EB28BE" w:rsidRDefault="005F1F37" w:rsidP="005F1F37">
      <w:pPr>
        <w:pStyle w:val="ad"/>
        <w:rPr>
          <w:rFonts w:hAnsi="宋体" w:cs="宋体" w:hint="eastAsia"/>
        </w:rPr>
      </w:pPr>
      <w:r w:rsidRPr="00EB28BE">
        <w:rPr>
          <w:rFonts w:hAnsi="宋体" w:cs="宋体" w:hint="eastAsia"/>
        </w:rPr>
        <w:t xml:space="preserve">              for (v[i]=1,ret+=e,j=list[i];j&lt;list[i+1];j++)</w:t>
      </w:r>
    </w:p>
    <w:p w:rsidR="005F1F37" w:rsidRPr="00EB28BE" w:rsidRDefault="005F1F37" w:rsidP="005F1F37">
      <w:pPr>
        <w:pStyle w:val="ad"/>
        <w:rPr>
          <w:rFonts w:hAnsi="宋体" w:cs="宋体" w:hint="eastAsia"/>
        </w:rPr>
      </w:pPr>
      <w:r w:rsidRPr="00EB28BE">
        <w:rPr>
          <w:rFonts w:hAnsi="宋体" w:cs="宋体" w:hint="eastAsia"/>
        </w:rPr>
        <w:t xml:space="preserve">                     if (!v[buf[j].to]&amp;&amp;buf[j].len&lt;min[buf[j].to])</w:t>
      </w:r>
    </w:p>
    <w:p w:rsidR="005F1F37" w:rsidRPr="00EB28BE" w:rsidRDefault="005F1F37" w:rsidP="005F1F37">
      <w:pPr>
        <w:pStyle w:val="ad"/>
        <w:rPr>
          <w:rFonts w:hAnsi="宋体" w:cs="宋体" w:hint="eastAsia"/>
        </w:rPr>
      </w:pPr>
      <w:r w:rsidRPr="00EB28BE">
        <w:rPr>
          <w:rFonts w:hAnsi="宋体" w:cs="宋体" w:hint="eastAsia"/>
        </w:rPr>
        <w:t xml:space="preserve">                            pre[buf[j].to]=i,h.del(buf[j].to,e),h.ins(buf[j].to,min[buf[j].to]=buf[j].len);</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11.7 最小生成树(prim邻接阵)</w:t>
      </w:r>
    </w:p>
    <w:p w:rsidR="005F1F37" w:rsidRPr="00EB28BE" w:rsidRDefault="005F1F37" w:rsidP="005F1F37">
      <w:pPr>
        <w:pStyle w:val="ad"/>
        <w:rPr>
          <w:rFonts w:hAnsi="宋体" w:cs="宋体" w:hint="eastAsia"/>
        </w:rPr>
      </w:pPr>
      <w:r w:rsidRPr="00EB28BE">
        <w:rPr>
          <w:rFonts w:hAnsi="宋体" w:cs="宋体" w:hint="eastAsia"/>
        </w:rPr>
        <w:t>//无向图最小生成树,prim算法,邻接阵形式,复杂度O(n^2)</w:t>
      </w:r>
    </w:p>
    <w:p w:rsidR="005F1F37" w:rsidRPr="00EB28BE" w:rsidRDefault="005F1F37" w:rsidP="005F1F37">
      <w:pPr>
        <w:pStyle w:val="ad"/>
        <w:rPr>
          <w:rFonts w:hAnsi="宋体" w:cs="宋体" w:hint="eastAsia"/>
        </w:rPr>
      </w:pPr>
      <w:r w:rsidRPr="00EB28BE">
        <w:rPr>
          <w:rFonts w:hAnsi="宋体" w:cs="宋体" w:hint="eastAsia"/>
        </w:rPr>
        <w:t>//返回最小生成树的长度,传入图的大小n和邻接阵mat,不相邻点边权inf</w:t>
      </w:r>
    </w:p>
    <w:p w:rsidR="005F1F37" w:rsidRPr="00EB28BE" w:rsidRDefault="005F1F37" w:rsidP="005F1F37">
      <w:pPr>
        <w:pStyle w:val="ad"/>
        <w:rPr>
          <w:rFonts w:hAnsi="宋体" w:cs="宋体" w:hint="eastAsia"/>
        </w:rPr>
      </w:pPr>
      <w:r w:rsidRPr="00EB28BE">
        <w:rPr>
          <w:rFonts w:hAnsi="宋体" w:cs="宋体" w:hint="eastAsia"/>
        </w:rPr>
        <w:t>//可更改边权的类型,pre[]返回树的构造,用父结点表示,根节点(第一个)pre值为-1</w:t>
      </w:r>
    </w:p>
    <w:p w:rsidR="005F1F37" w:rsidRPr="00EB28BE" w:rsidRDefault="005F1F37" w:rsidP="005F1F37">
      <w:pPr>
        <w:pStyle w:val="ad"/>
        <w:rPr>
          <w:rFonts w:hAnsi="宋体" w:cs="宋体" w:hint="eastAsia"/>
        </w:rPr>
      </w:pPr>
      <w:r w:rsidRPr="00EB28BE">
        <w:rPr>
          <w:rFonts w:hAnsi="宋体" w:cs="宋体" w:hint="eastAsia"/>
        </w:rPr>
        <w:t>//必须保证图的连通的!</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double elem_t;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elem_t prim(int n,elem_t mat[][MAXN],int* pre){</w:t>
      </w:r>
    </w:p>
    <w:p w:rsidR="005F1F37" w:rsidRPr="00EB28BE" w:rsidRDefault="005F1F37" w:rsidP="005F1F37">
      <w:pPr>
        <w:pStyle w:val="ad"/>
        <w:rPr>
          <w:rFonts w:hAnsi="宋体" w:cs="宋体" w:hint="eastAsia"/>
        </w:rPr>
      </w:pPr>
      <w:r w:rsidRPr="00EB28BE">
        <w:rPr>
          <w:rFonts w:hAnsi="宋体" w:cs="宋体" w:hint="eastAsia"/>
        </w:rPr>
        <w:t xml:space="preserve">       elem_t min[MAXN],ret=0;</w:t>
      </w:r>
    </w:p>
    <w:p w:rsidR="005F1F37" w:rsidRPr="00EB28BE" w:rsidRDefault="005F1F37" w:rsidP="005F1F37">
      <w:pPr>
        <w:pStyle w:val="ad"/>
        <w:rPr>
          <w:rFonts w:hAnsi="宋体" w:cs="宋体" w:hint="eastAsia"/>
        </w:rPr>
      </w:pPr>
      <w:r w:rsidRPr="00EB28BE">
        <w:rPr>
          <w:rFonts w:hAnsi="宋体" w:cs="宋体" w:hint="eastAsia"/>
        </w:rPr>
        <w:t xml:space="preserve">       int v[MAXN],i,j,k;</w:t>
      </w:r>
    </w:p>
    <w:p w:rsidR="005F1F37" w:rsidRPr="00EB28BE" w:rsidRDefault="005F1F37" w:rsidP="005F1F37">
      <w:pPr>
        <w:pStyle w:val="ad"/>
        <w:rPr>
          <w:rFonts w:hAnsi="宋体" w:cs="宋体" w:hint="eastAsia"/>
        </w:rPr>
      </w:pPr>
      <w:r w:rsidRPr="00EB28BE">
        <w:rPr>
          <w:rFonts w:hAnsi="宋体" w:cs="宋体" w:hint="eastAsia"/>
        </w:rPr>
        <w:lastRenderedPageBreak/>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min[i]=inf,v[i]=0,pre[i]=-1;</w:t>
      </w:r>
    </w:p>
    <w:p w:rsidR="005F1F37" w:rsidRPr="00EB28BE" w:rsidRDefault="005F1F37" w:rsidP="005F1F37">
      <w:pPr>
        <w:pStyle w:val="ad"/>
        <w:rPr>
          <w:rFonts w:hAnsi="宋体" w:cs="宋体" w:hint="eastAsia"/>
        </w:rPr>
      </w:pPr>
      <w:r w:rsidRPr="00EB28BE">
        <w:rPr>
          <w:rFonts w:hAnsi="宋体" w:cs="宋体" w:hint="eastAsia"/>
        </w:rPr>
        <w:t xml:space="preserve">       for (min[j=0]=0;j&lt;n;j++){</w:t>
      </w:r>
    </w:p>
    <w:p w:rsidR="005F1F37" w:rsidRPr="00EB28BE" w:rsidRDefault="005F1F37" w:rsidP="005F1F37">
      <w:pPr>
        <w:pStyle w:val="ad"/>
        <w:rPr>
          <w:rFonts w:hAnsi="宋体" w:cs="宋体" w:hint="eastAsia"/>
        </w:rPr>
      </w:pPr>
      <w:r w:rsidRPr="00EB28BE">
        <w:rPr>
          <w:rFonts w:hAnsi="宋体" w:cs="宋体" w:hint="eastAsia"/>
        </w:rPr>
        <w:t xml:space="preserve">              for (k=-1,i=0;i&lt;n;i++)</w:t>
      </w:r>
    </w:p>
    <w:p w:rsidR="005F1F37" w:rsidRPr="00EB28BE" w:rsidRDefault="005F1F37" w:rsidP="005F1F37">
      <w:pPr>
        <w:pStyle w:val="ad"/>
        <w:rPr>
          <w:rFonts w:hAnsi="宋体" w:cs="宋体" w:hint="eastAsia"/>
        </w:rPr>
      </w:pPr>
      <w:r w:rsidRPr="00EB28BE">
        <w:rPr>
          <w:rFonts w:hAnsi="宋体" w:cs="宋体" w:hint="eastAsia"/>
        </w:rPr>
        <w:t xml:space="preserve">                    if (!v[i]&amp;&amp;(k==-1||min[i]&lt;min[k]))</w:t>
      </w:r>
    </w:p>
    <w:p w:rsidR="005F1F37" w:rsidRPr="00EB28BE" w:rsidRDefault="005F1F37" w:rsidP="005F1F37">
      <w:pPr>
        <w:pStyle w:val="ad"/>
        <w:rPr>
          <w:rFonts w:hAnsi="宋体" w:cs="宋体" w:hint="eastAsia"/>
        </w:rPr>
      </w:pPr>
      <w:r w:rsidRPr="00EB28BE">
        <w:rPr>
          <w:rFonts w:hAnsi="宋体" w:cs="宋体" w:hint="eastAsia"/>
        </w:rPr>
        <w:t xml:space="preserve">                            k=i;</w:t>
      </w:r>
    </w:p>
    <w:p w:rsidR="005F1F37" w:rsidRPr="00EB28BE" w:rsidRDefault="005F1F37" w:rsidP="005F1F37">
      <w:pPr>
        <w:pStyle w:val="ad"/>
        <w:rPr>
          <w:rFonts w:hAnsi="宋体" w:cs="宋体" w:hint="eastAsia"/>
        </w:rPr>
      </w:pPr>
      <w:r w:rsidRPr="00EB28BE">
        <w:rPr>
          <w:rFonts w:hAnsi="宋体" w:cs="宋体" w:hint="eastAsia"/>
        </w:rPr>
        <w:t xml:space="preserve">              for (v[k]=1,ret+=min[k],i=0;i&lt;n;i++)</w:t>
      </w:r>
    </w:p>
    <w:p w:rsidR="005F1F37" w:rsidRPr="00EB28BE" w:rsidRDefault="005F1F37" w:rsidP="005F1F37">
      <w:pPr>
        <w:pStyle w:val="ad"/>
        <w:rPr>
          <w:rFonts w:hAnsi="宋体" w:cs="宋体" w:hint="eastAsia"/>
        </w:rPr>
      </w:pPr>
      <w:r w:rsidRPr="00EB28BE">
        <w:rPr>
          <w:rFonts w:hAnsi="宋体" w:cs="宋体" w:hint="eastAsia"/>
        </w:rPr>
        <w:t xml:space="preserve">                     if (!v[i]&amp;&amp;mat[k][i]&lt;min[i])</w:t>
      </w:r>
    </w:p>
    <w:p w:rsidR="005F1F37" w:rsidRPr="00EB28BE" w:rsidRDefault="005F1F37" w:rsidP="005F1F37">
      <w:pPr>
        <w:pStyle w:val="ad"/>
        <w:rPr>
          <w:rFonts w:hAnsi="宋体" w:cs="宋体" w:hint="eastAsia"/>
        </w:rPr>
      </w:pPr>
      <w:r w:rsidRPr="00EB28BE">
        <w:rPr>
          <w:rFonts w:hAnsi="宋体" w:cs="宋体" w:hint="eastAsia"/>
        </w:rPr>
        <w:t xml:space="preserve">                            min[i]=mat[pre[i]=k][i];</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rPr>
      </w:pPr>
    </w:p>
    <w:p w:rsidR="005F1F37" w:rsidRPr="00EB28BE" w:rsidRDefault="005F1F37" w:rsidP="005F1F37">
      <w:pPr>
        <w:pStyle w:val="ad"/>
        <w:rPr>
          <w:rFonts w:hAnsi="宋体" w:cs="宋体" w:hint="eastAsia"/>
        </w:rPr>
      </w:pPr>
      <w:r w:rsidRPr="00EB28BE">
        <w:rPr>
          <w:rFonts w:hAnsi="宋体" w:cs="宋体" w:hint="eastAsia"/>
          <w:b/>
        </w:rPr>
        <w:t>11.8 最小树形图(邻接阵)</w:t>
      </w:r>
    </w:p>
    <w:p w:rsidR="005F1F37" w:rsidRPr="00EB28BE" w:rsidRDefault="005F1F37" w:rsidP="005F1F37">
      <w:pPr>
        <w:pStyle w:val="ad"/>
        <w:rPr>
          <w:rFonts w:hAnsi="宋体" w:cs="宋体" w:hint="eastAsia"/>
        </w:rPr>
      </w:pPr>
      <w:r w:rsidRPr="00EB28BE">
        <w:rPr>
          <w:rFonts w:hAnsi="宋体" w:cs="宋体" w:hint="eastAsia"/>
        </w:rPr>
        <w:t>//多源最小树形图,edmonds算法,邻接阵形式,复杂度O(n^3)</w:t>
      </w:r>
    </w:p>
    <w:p w:rsidR="005F1F37" w:rsidRPr="00EB28BE" w:rsidRDefault="005F1F37" w:rsidP="005F1F37">
      <w:pPr>
        <w:pStyle w:val="ad"/>
        <w:rPr>
          <w:rFonts w:hAnsi="宋体" w:cs="宋体" w:hint="eastAsia"/>
        </w:rPr>
      </w:pPr>
      <w:r w:rsidRPr="00EB28BE">
        <w:rPr>
          <w:rFonts w:hAnsi="宋体" w:cs="宋体" w:hint="eastAsia"/>
        </w:rPr>
        <w:t>//返回最小生成树的长度,构造失败返回负值</w:t>
      </w:r>
    </w:p>
    <w:p w:rsidR="005F1F37" w:rsidRPr="00EB28BE" w:rsidRDefault="005F1F37" w:rsidP="005F1F37">
      <w:pPr>
        <w:pStyle w:val="ad"/>
        <w:rPr>
          <w:rFonts w:hAnsi="宋体" w:cs="宋体" w:hint="eastAsia"/>
        </w:rPr>
      </w:pPr>
      <w:r w:rsidRPr="00EB28BE">
        <w:rPr>
          <w:rFonts w:hAnsi="宋体" w:cs="宋体" w:hint="eastAsia"/>
        </w:rPr>
        <w:t>//传入图的大小n和邻接阵mat,不相邻点边权inf</w:t>
      </w:r>
    </w:p>
    <w:p w:rsidR="005F1F37" w:rsidRPr="00EB28BE" w:rsidRDefault="005F1F37" w:rsidP="005F1F37">
      <w:pPr>
        <w:pStyle w:val="ad"/>
        <w:rPr>
          <w:rFonts w:hAnsi="宋体" w:cs="宋体" w:hint="eastAsia"/>
        </w:rPr>
      </w:pPr>
      <w:r w:rsidRPr="00EB28BE">
        <w:rPr>
          <w:rFonts w:hAnsi="宋体" w:cs="宋体" w:hint="eastAsia"/>
        </w:rPr>
        <w:t>//可更改边权的类型,pre[]返回树的构造,用父结点表示</w:t>
      </w:r>
    </w:p>
    <w:p w:rsidR="005F1F37" w:rsidRPr="00EB28BE" w:rsidRDefault="005F1F37" w:rsidP="005F1F37">
      <w:pPr>
        <w:pStyle w:val="ad"/>
        <w:rPr>
          <w:rFonts w:hAnsi="宋体" w:cs="宋体" w:hint="eastAsia"/>
        </w:rPr>
      </w:pPr>
      <w:r w:rsidRPr="00EB28BE">
        <w:rPr>
          <w:rFonts w:hAnsi="宋体" w:cs="宋体" w:hint="eastAsia"/>
        </w:rPr>
        <w:t>//传入时pre[]数组清零,用-1标出源点</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MAXN 120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elem_t edmonds(int n,elem_t mat[][MAXN*2],int* pre){</w:t>
      </w:r>
    </w:p>
    <w:p w:rsidR="005F1F37" w:rsidRPr="00EB28BE" w:rsidRDefault="005F1F37" w:rsidP="005F1F37">
      <w:pPr>
        <w:pStyle w:val="ad"/>
        <w:rPr>
          <w:rFonts w:hAnsi="宋体" w:cs="宋体" w:hint="eastAsia"/>
        </w:rPr>
      </w:pPr>
      <w:r w:rsidRPr="00EB28BE">
        <w:rPr>
          <w:rFonts w:hAnsi="宋体" w:cs="宋体" w:hint="eastAsia"/>
        </w:rPr>
        <w:t xml:space="preserve">       elem_t ret=0;</w:t>
      </w:r>
    </w:p>
    <w:p w:rsidR="005F1F37" w:rsidRPr="00EB28BE" w:rsidRDefault="005F1F37" w:rsidP="005F1F37">
      <w:pPr>
        <w:pStyle w:val="ad"/>
        <w:rPr>
          <w:rFonts w:hAnsi="宋体" w:cs="宋体" w:hint="eastAsia"/>
        </w:rPr>
      </w:pPr>
      <w:r w:rsidRPr="00EB28BE">
        <w:rPr>
          <w:rFonts w:hAnsi="宋体" w:cs="宋体" w:hint="eastAsia"/>
        </w:rPr>
        <w:t xml:space="preserve">       int c[MAXN*2][MAXN*2],l[MAXN*2],p[MAXN*2],m=n,t,i,j,k;</w:t>
      </w:r>
    </w:p>
    <w:p w:rsidR="005F1F37" w:rsidRPr="00EB28BE" w:rsidRDefault="005F1F37" w:rsidP="005F1F37">
      <w:pPr>
        <w:pStyle w:val="ad"/>
        <w:rPr>
          <w:rFonts w:hAnsi="宋体" w:cs="宋体" w:hint="eastAsia"/>
        </w:rPr>
      </w:pPr>
      <w:r w:rsidRPr="00EB28BE">
        <w:rPr>
          <w:rFonts w:hAnsi="宋体" w:cs="宋体" w:hint="eastAsia"/>
        </w:rPr>
        <w:t xml:space="preserve">       for (i=0;i&lt;n;l[i]=i,i++);</w:t>
      </w:r>
    </w:p>
    <w:p w:rsidR="005F1F37" w:rsidRPr="00EB28BE" w:rsidRDefault="005F1F37" w:rsidP="005F1F37">
      <w:pPr>
        <w:pStyle w:val="ad"/>
        <w:rPr>
          <w:rFonts w:hAnsi="宋体" w:cs="宋体" w:hint="eastAsia"/>
        </w:rPr>
      </w:pPr>
      <w:r w:rsidRPr="00EB28BE">
        <w:rPr>
          <w:rFonts w:hAnsi="宋体" w:cs="宋体" w:hint="eastAsia"/>
        </w:rPr>
        <w:t xml:space="preserve">       do{</w:t>
      </w:r>
    </w:p>
    <w:p w:rsidR="005F1F37" w:rsidRPr="00EB28BE" w:rsidRDefault="005F1F37" w:rsidP="005F1F37">
      <w:pPr>
        <w:pStyle w:val="ad"/>
        <w:rPr>
          <w:rFonts w:hAnsi="宋体" w:cs="宋体" w:hint="eastAsia"/>
        </w:rPr>
      </w:pPr>
      <w:r w:rsidRPr="00EB28BE">
        <w:rPr>
          <w:rFonts w:hAnsi="宋体" w:cs="宋体" w:hint="eastAsia"/>
        </w:rPr>
        <w:t xml:space="preserve">              memset(c,0,sizeof(c)),memset(p,0xff,sizeof(p));</w:t>
      </w:r>
    </w:p>
    <w:p w:rsidR="005F1F37" w:rsidRPr="00EB28BE" w:rsidRDefault="005F1F37" w:rsidP="005F1F37">
      <w:pPr>
        <w:pStyle w:val="ad"/>
        <w:rPr>
          <w:rFonts w:hAnsi="宋体" w:cs="宋体" w:hint="eastAsia"/>
        </w:rPr>
      </w:pPr>
      <w:r w:rsidRPr="00EB28BE">
        <w:rPr>
          <w:rFonts w:hAnsi="宋体" w:cs="宋体" w:hint="eastAsia"/>
        </w:rPr>
        <w:t xml:space="preserve">              for (t=m,i=0;i&lt;m;c[i][i]=1,i++);</w:t>
      </w:r>
    </w:p>
    <w:p w:rsidR="005F1F37" w:rsidRPr="00EB28BE" w:rsidRDefault="005F1F37" w:rsidP="005F1F37">
      <w:pPr>
        <w:pStyle w:val="ad"/>
        <w:rPr>
          <w:rFonts w:hAnsi="宋体" w:cs="宋体" w:hint="eastAsia"/>
        </w:rPr>
      </w:pPr>
      <w:r w:rsidRPr="00EB28BE">
        <w:rPr>
          <w:rFonts w:hAnsi="宋体" w:cs="宋体" w:hint="eastAsia"/>
        </w:rPr>
        <w:t xml:space="preserve">              for (i=0;i&lt;t;i++)</w:t>
      </w:r>
    </w:p>
    <w:p w:rsidR="005F1F37" w:rsidRPr="00EB28BE" w:rsidRDefault="005F1F37" w:rsidP="005F1F37">
      <w:pPr>
        <w:pStyle w:val="ad"/>
        <w:rPr>
          <w:rFonts w:hAnsi="宋体" w:cs="宋体" w:hint="eastAsia"/>
        </w:rPr>
      </w:pPr>
      <w:r w:rsidRPr="00EB28BE">
        <w:rPr>
          <w:rFonts w:hAnsi="宋体" w:cs="宋体" w:hint="eastAsia"/>
        </w:rPr>
        <w:t xml:space="preserve">                     if (l[i]==i&amp;&amp;pre[i]!=-1){</w:t>
      </w:r>
    </w:p>
    <w:p w:rsidR="005F1F37" w:rsidRPr="00EB28BE" w:rsidRDefault="005F1F37" w:rsidP="005F1F37">
      <w:pPr>
        <w:pStyle w:val="ad"/>
        <w:rPr>
          <w:rFonts w:hAnsi="宋体" w:cs="宋体" w:hint="eastAsia"/>
        </w:rPr>
      </w:pPr>
      <w:r w:rsidRPr="00EB28BE">
        <w:rPr>
          <w:rFonts w:hAnsi="宋体" w:cs="宋体" w:hint="eastAsia"/>
        </w:rPr>
        <w:t xml:space="preserve">                            for (j=0;j&lt;m;j++)</w:t>
      </w:r>
    </w:p>
    <w:p w:rsidR="005F1F37" w:rsidRPr="00EB28BE" w:rsidRDefault="005F1F37" w:rsidP="005F1F37">
      <w:pPr>
        <w:pStyle w:val="ad"/>
        <w:rPr>
          <w:rFonts w:hAnsi="宋体" w:cs="宋体" w:hint="eastAsia"/>
        </w:rPr>
      </w:pPr>
      <w:r w:rsidRPr="00EB28BE">
        <w:rPr>
          <w:rFonts w:hAnsi="宋体" w:cs="宋体" w:hint="eastAsia"/>
        </w:rPr>
        <w:t xml:space="preserve">                                   if (l[j]==j&amp;&amp;i!=j&amp;&amp;mat[j][i]&lt;inf&amp;&amp;(p[i]==-1||mat[j][i]&lt;mat[p[i]][i]))</w:t>
      </w:r>
    </w:p>
    <w:p w:rsidR="005F1F37" w:rsidRPr="00EB28BE" w:rsidRDefault="005F1F37" w:rsidP="005F1F37">
      <w:pPr>
        <w:pStyle w:val="ad"/>
        <w:rPr>
          <w:rFonts w:hAnsi="宋体" w:cs="宋体" w:hint="eastAsia"/>
        </w:rPr>
      </w:pPr>
      <w:r w:rsidRPr="00EB28BE">
        <w:rPr>
          <w:rFonts w:hAnsi="宋体" w:cs="宋体" w:hint="eastAsia"/>
        </w:rPr>
        <w:t xml:space="preserve">                                          p[i]=j;</w:t>
      </w:r>
    </w:p>
    <w:p w:rsidR="005F1F37" w:rsidRPr="00EB28BE" w:rsidRDefault="005F1F37" w:rsidP="005F1F37">
      <w:pPr>
        <w:pStyle w:val="ad"/>
        <w:rPr>
          <w:rFonts w:hAnsi="宋体" w:cs="宋体" w:hint="eastAsia"/>
        </w:rPr>
      </w:pPr>
      <w:r w:rsidRPr="00EB28BE">
        <w:rPr>
          <w:rFonts w:hAnsi="宋体" w:cs="宋体" w:hint="eastAsia"/>
        </w:rPr>
        <w:t xml:space="preserve">                            if ((pre[i]=p[i])==-1)</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 xml:space="preserve">                            if (c[i][p[i]]){</w:t>
      </w:r>
    </w:p>
    <w:p w:rsidR="005F1F37" w:rsidRPr="00EB28BE" w:rsidRDefault="005F1F37" w:rsidP="005F1F37">
      <w:pPr>
        <w:pStyle w:val="ad"/>
        <w:rPr>
          <w:rFonts w:hAnsi="宋体" w:cs="宋体" w:hint="eastAsia"/>
        </w:rPr>
      </w:pPr>
      <w:r w:rsidRPr="00EB28BE">
        <w:rPr>
          <w:rFonts w:hAnsi="宋体" w:cs="宋体" w:hint="eastAsia"/>
        </w:rPr>
        <w:t xml:space="preserve">                                   for (j=0;j&lt;=m;mat[j][m]=mat[m][j]=inf,j++);</w:t>
      </w:r>
    </w:p>
    <w:p w:rsidR="005F1F37" w:rsidRPr="00EB28BE" w:rsidRDefault="005F1F37" w:rsidP="005F1F37">
      <w:pPr>
        <w:pStyle w:val="ad"/>
        <w:rPr>
          <w:rFonts w:hAnsi="宋体" w:cs="宋体" w:hint="eastAsia"/>
        </w:rPr>
      </w:pPr>
      <w:r w:rsidRPr="00EB28BE">
        <w:rPr>
          <w:rFonts w:hAnsi="宋体" w:cs="宋体" w:hint="eastAsia"/>
        </w:rPr>
        <w:t xml:space="preserve">                                   for (k=i;l[k]!=m;l[k]=m,k=p[k])</w:t>
      </w:r>
    </w:p>
    <w:p w:rsidR="005F1F37" w:rsidRPr="00EB28BE" w:rsidRDefault="005F1F37" w:rsidP="005F1F37">
      <w:pPr>
        <w:pStyle w:val="ad"/>
        <w:rPr>
          <w:rFonts w:hAnsi="宋体" w:cs="宋体" w:hint="eastAsia"/>
        </w:rPr>
      </w:pPr>
      <w:r w:rsidRPr="00EB28BE">
        <w:rPr>
          <w:rFonts w:hAnsi="宋体" w:cs="宋体" w:hint="eastAsia"/>
        </w:rPr>
        <w:t xml:space="preserve">                                          for (j=0;j&lt;m;j++)</w:t>
      </w:r>
    </w:p>
    <w:p w:rsidR="005F1F37" w:rsidRPr="00EB28BE" w:rsidRDefault="005F1F37" w:rsidP="005F1F37">
      <w:pPr>
        <w:pStyle w:val="ad"/>
        <w:rPr>
          <w:rFonts w:hAnsi="宋体" w:cs="宋体" w:hint="eastAsia"/>
        </w:rPr>
      </w:pPr>
      <w:r w:rsidRPr="00EB28BE">
        <w:rPr>
          <w:rFonts w:hAnsi="宋体" w:cs="宋体" w:hint="eastAsia"/>
        </w:rPr>
        <w:t xml:space="preserve">                                                 if (l[j]==j){</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if (mat[j][k]-mat[p[k]][k]&lt;mat[j][m])</w:t>
      </w:r>
    </w:p>
    <w:p w:rsidR="005F1F37" w:rsidRPr="00EB28BE" w:rsidRDefault="005F1F37" w:rsidP="005F1F37">
      <w:pPr>
        <w:pStyle w:val="ad"/>
        <w:rPr>
          <w:rFonts w:hAnsi="宋体" w:cs="宋体" w:hint="eastAsia"/>
        </w:rPr>
      </w:pPr>
      <w:r w:rsidRPr="00EB28BE">
        <w:rPr>
          <w:rFonts w:hAnsi="宋体" w:cs="宋体" w:hint="eastAsia"/>
        </w:rPr>
        <w:t xml:space="preserve">                                                            mat[j][m]=mat[j][k]-mat[p[k]][k];</w:t>
      </w:r>
    </w:p>
    <w:p w:rsidR="005F1F37" w:rsidRPr="00EB28BE" w:rsidRDefault="005F1F37" w:rsidP="005F1F37">
      <w:pPr>
        <w:pStyle w:val="ad"/>
        <w:rPr>
          <w:rFonts w:hAnsi="宋体" w:cs="宋体" w:hint="eastAsia"/>
        </w:rPr>
      </w:pPr>
      <w:r w:rsidRPr="00EB28BE">
        <w:rPr>
          <w:rFonts w:hAnsi="宋体" w:cs="宋体" w:hint="eastAsia"/>
        </w:rPr>
        <w:t xml:space="preserve">                                                        if (mat[k][j]&lt;mat[m][j])</w:t>
      </w:r>
    </w:p>
    <w:p w:rsidR="005F1F37" w:rsidRPr="00EB28BE" w:rsidRDefault="005F1F37" w:rsidP="005F1F37">
      <w:pPr>
        <w:pStyle w:val="ad"/>
        <w:rPr>
          <w:rFonts w:hAnsi="宋体" w:cs="宋体" w:hint="eastAsia"/>
        </w:rPr>
      </w:pPr>
      <w:r w:rsidRPr="00EB28BE">
        <w:rPr>
          <w:rFonts w:hAnsi="宋体" w:cs="宋体" w:hint="eastAsia"/>
        </w:rPr>
        <w:t xml:space="preserve">                                                               mat[m][j]=mat[k][j];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c[m][m]=1,l[m]=m,m++;</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(j=0;j&lt;m;j++)</w:t>
      </w:r>
    </w:p>
    <w:p w:rsidR="005F1F37" w:rsidRPr="00EB28BE" w:rsidRDefault="005F1F37" w:rsidP="005F1F37">
      <w:pPr>
        <w:pStyle w:val="ad"/>
        <w:rPr>
          <w:rFonts w:hAnsi="宋体" w:cs="宋体" w:hint="eastAsia"/>
        </w:rPr>
      </w:pPr>
      <w:r w:rsidRPr="00EB28BE">
        <w:rPr>
          <w:rFonts w:hAnsi="宋体" w:cs="宋体" w:hint="eastAsia"/>
        </w:rPr>
        <w:t xml:space="preserve">                                   if (c[i][j])</w:t>
      </w:r>
    </w:p>
    <w:p w:rsidR="005F1F37" w:rsidRPr="00EB28BE" w:rsidRDefault="005F1F37" w:rsidP="005F1F37">
      <w:pPr>
        <w:pStyle w:val="ad"/>
        <w:rPr>
          <w:rFonts w:hAnsi="宋体" w:cs="宋体" w:hint="eastAsia"/>
        </w:rPr>
      </w:pPr>
      <w:r w:rsidRPr="00EB28BE">
        <w:rPr>
          <w:rFonts w:hAnsi="宋体" w:cs="宋体" w:hint="eastAsia"/>
        </w:rPr>
        <w:t xml:space="preserve">                                          for (k=p[i];k!=-1&amp;&amp;l[k]==k;c[k][j]=1,k=p[k]);</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while (t&lt;m);</w:t>
      </w:r>
    </w:p>
    <w:p w:rsidR="005F1F37" w:rsidRPr="00EB28BE" w:rsidRDefault="005F1F37" w:rsidP="005F1F37">
      <w:pPr>
        <w:pStyle w:val="ad"/>
        <w:rPr>
          <w:rFonts w:hAnsi="宋体" w:cs="宋体" w:hint="eastAsia"/>
        </w:rPr>
      </w:pPr>
      <w:r w:rsidRPr="00EB28BE">
        <w:rPr>
          <w:rFonts w:hAnsi="宋体" w:cs="宋体" w:hint="eastAsia"/>
        </w:rPr>
        <w:t xml:space="preserve">       for (;m--&gt;n;pre[k]=pre[m])</w:t>
      </w:r>
    </w:p>
    <w:p w:rsidR="005F1F37" w:rsidRPr="00EB28BE" w:rsidRDefault="005F1F37" w:rsidP="005F1F37">
      <w:pPr>
        <w:pStyle w:val="ad"/>
        <w:rPr>
          <w:rFonts w:hAnsi="宋体" w:cs="宋体" w:hint="eastAsia"/>
        </w:rPr>
      </w:pPr>
      <w:r w:rsidRPr="00EB28BE">
        <w:rPr>
          <w:rFonts w:hAnsi="宋体" w:cs="宋体" w:hint="eastAsia"/>
        </w:rPr>
        <w:t xml:space="preserve">             for (i=0;i&lt;m;i++)</w:t>
      </w:r>
    </w:p>
    <w:p w:rsidR="005F1F37" w:rsidRPr="00EB28BE" w:rsidRDefault="005F1F37" w:rsidP="005F1F37">
      <w:pPr>
        <w:pStyle w:val="ad"/>
        <w:rPr>
          <w:rFonts w:hAnsi="宋体" w:cs="宋体" w:hint="eastAsia"/>
        </w:rPr>
      </w:pPr>
      <w:r w:rsidRPr="00EB28BE">
        <w:rPr>
          <w:rFonts w:hAnsi="宋体" w:cs="宋体" w:hint="eastAsia"/>
        </w:rPr>
        <w:t xml:space="preserve">                    if (l[i]==m){</w:t>
      </w:r>
    </w:p>
    <w:p w:rsidR="005F1F37" w:rsidRPr="00EB28BE" w:rsidRDefault="005F1F37" w:rsidP="005F1F37">
      <w:pPr>
        <w:pStyle w:val="ad"/>
        <w:rPr>
          <w:rFonts w:hAnsi="宋体" w:cs="宋体" w:hint="eastAsia"/>
        </w:rPr>
      </w:pPr>
      <w:r w:rsidRPr="00EB28BE">
        <w:rPr>
          <w:rFonts w:hAnsi="宋体" w:cs="宋体" w:hint="eastAsia"/>
        </w:rPr>
        <w:t xml:space="preserve">                            for (j=0;j&lt;m;j++)</w:t>
      </w:r>
    </w:p>
    <w:p w:rsidR="005F1F37" w:rsidRPr="00EB28BE" w:rsidRDefault="005F1F37" w:rsidP="005F1F37">
      <w:pPr>
        <w:pStyle w:val="ad"/>
        <w:rPr>
          <w:rFonts w:hAnsi="宋体" w:cs="宋体" w:hint="eastAsia"/>
        </w:rPr>
      </w:pPr>
      <w:r w:rsidRPr="00EB28BE">
        <w:rPr>
          <w:rFonts w:hAnsi="宋体" w:cs="宋体" w:hint="eastAsia"/>
        </w:rPr>
        <w:t xml:space="preserve">                                   if (pre[j]==m&amp;&amp;mat[i][j]==mat[m][j])</w:t>
      </w:r>
    </w:p>
    <w:p w:rsidR="005F1F37" w:rsidRPr="00EB28BE" w:rsidRDefault="005F1F37" w:rsidP="005F1F37">
      <w:pPr>
        <w:pStyle w:val="ad"/>
        <w:rPr>
          <w:rFonts w:hAnsi="宋体" w:cs="宋体" w:hint="eastAsia"/>
        </w:rPr>
      </w:pPr>
      <w:r w:rsidRPr="00EB28BE">
        <w:rPr>
          <w:rFonts w:hAnsi="宋体" w:cs="宋体" w:hint="eastAsia"/>
        </w:rPr>
        <w:t xml:space="preserve">                                          pre[j]=i;</w:t>
      </w:r>
    </w:p>
    <w:p w:rsidR="005F1F37" w:rsidRPr="00EB28BE" w:rsidRDefault="005F1F37" w:rsidP="005F1F37">
      <w:pPr>
        <w:pStyle w:val="ad"/>
        <w:rPr>
          <w:rFonts w:hAnsi="宋体" w:cs="宋体" w:hint="eastAsia"/>
        </w:rPr>
      </w:pPr>
      <w:r w:rsidRPr="00EB28BE">
        <w:rPr>
          <w:rFonts w:hAnsi="宋体" w:cs="宋体" w:hint="eastAsia"/>
        </w:rPr>
        <w:t xml:space="preserve">                           if (mat[pre[m]][m]==mat[pre[m]][i]-mat[pre[i]][i])</w:t>
      </w:r>
    </w:p>
    <w:p w:rsidR="005F1F37" w:rsidRPr="00EB28BE" w:rsidRDefault="005F1F37" w:rsidP="005F1F37">
      <w:pPr>
        <w:pStyle w:val="ad"/>
        <w:rPr>
          <w:rFonts w:hAnsi="宋体" w:cs="宋体" w:hint="eastAsia"/>
        </w:rPr>
      </w:pPr>
      <w:r w:rsidRPr="00EB28BE">
        <w:rPr>
          <w:rFonts w:hAnsi="宋体" w:cs="宋体" w:hint="eastAsia"/>
        </w:rPr>
        <w:t xml:space="preserve">                                  k=i;</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if (pre[i]!=-1)</w:t>
      </w:r>
    </w:p>
    <w:p w:rsidR="005F1F37" w:rsidRPr="00EB28BE" w:rsidRDefault="005F1F37" w:rsidP="005F1F37">
      <w:pPr>
        <w:pStyle w:val="ad"/>
        <w:rPr>
          <w:rFonts w:hAnsi="宋体" w:cs="宋体" w:hint="eastAsia"/>
        </w:rPr>
      </w:pPr>
      <w:r w:rsidRPr="00EB28BE">
        <w:rPr>
          <w:rFonts w:hAnsi="宋体" w:cs="宋体" w:hint="eastAsia"/>
        </w:rPr>
        <w:t xml:space="preserve">                     ret+=mat[pre[i]][i];</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sz w:val="24"/>
          <w:szCs w:val="24"/>
        </w:rPr>
      </w:pPr>
      <w:r w:rsidRPr="00EB28BE">
        <w:rPr>
          <w:rFonts w:hAnsi="宋体" w:cs="宋体" w:hint="eastAsia"/>
          <w:b/>
          <w:sz w:val="24"/>
          <w:szCs w:val="24"/>
        </w:rPr>
        <w:t>12、     图论—最短路径</w:t>
      </w:r>
    </w:p>
    <w:p w:rsidR="005F1F37" w:rsidRPr="00EB28BE" w:rsidRDefault="005F1F37" w:rsidP="005F1F37">
      <w:pPr>
        <w:pStyle w:val="ad"/>
        <w:rPr>
          <w:rFonts w:hAnsi="宋体" w:cs="宋体" w:hint="eastAsia"/>
          <w:b/>
        </w:rPr>
      </w:pPr>
      <w:r w:rsidRPr="00EB28BE">
        <w:rPr>
          <w:rFonts w:hAnsi="宋体" w:cs="宋体" w:hint="eastAsia"/>
          <w:b/>
        </w:rPr>
        <w:t>12.1 最短路径(单源bellman_ford邻接阵)</w:t>
      </w:r>
    </w:p>
    <w:p w:rsidR="005F1F37" w:rsidRPr="00EB28BE" w:rsidRDefault="005F1F37" w:rsidP="005F1F37">
      <w:pPr>
        <w:pStyle w:val="ad"/>
        <w:rPr>
          <w:rFonts w:hAnsi="宋体" w:cs="宋体" w:hint="eastAsia"/>
        </w:rPr>
      </w:pPr>
      <w:r w:rsidRPr="00EB28BE">
        <w:rPr>
          <w:rFonts w:hAnsi="宋体" w:cs="宋体" w:hint="eastAsia"/>
        </w:rPr>
        <w:t>//单源最短路径,bellman_ford算法,邻接阵形式,复杂度O(n^3)</w:t>
      </w:r>
    </w:p>
    <w:p w:rsidR="005F1F37" w:rsidRPr="00EB28BE" w:rsidRDefault="005F1F37" w:rsidP="005F1F37">
      <w:pPr>
        <w:pStyle w:val="ad"/>
        <w:rPr>
          <w:rFonts w:hAnsi="宋体" w:cs="宋体" w:hint="eastAsia"/>
        </w:rPr>
      </w:pPr>
      <w:r w:rsidRPr="00EB28BE">
        <w:rPr>
          <w:rFonts w:hAnsi="宋体" w:cs="宋体" w:hint="eastAsia"/>
        </w:rPr>
        <w:t>//求出源s到所有点的最短路经,传入图的大小n和邻接阵mat</w:t>
      </w:r>
    </w:p>
    <w:p w:rsidR="005F1F37" w:rsidRPr="00EB28BE" w:rsidRDefault="005F1F37" w:rsidP="005F1F37">
      <w:pPr>
        <w:pStyle w:val="ad"/>
        <w:rPr>
          <w:rFonts w:hAnsi="宋体" w:cs="宋体" w:hint="eastAsia"/>
        </w:rPr>
      </w:pPr>
      <w:r w:rsidRPr="00EB28BE">
        <w:rPr>
          <w:rFonts w:hAnsi="宋体" w:cs="宋体" w:hint="eastAsia"/>
        </w:rPr>
        <w:t>//返回到各点最短距离min[]和路径pre[],pre[i]记录s到i路径上i的父结点,pre[s]=-1</w:t>
      </w:r>
    </w:p>
    <w:p w:rsidR="005F1F37" w:rsidRPr="00EB28BE" w:rsidRDefault="005F1F37" w:rsidP="005F1F37">
      <w:pPr>
        <w:pStyle w:val="ad"/>
        <w:rPr>
          <w:rFonts w:hAnsi="宋体" w:cs="宋体" w:hint="eastAsia"/>
        </w:rPr>
      </w:pPr>
      <w:r w:rsidRPr="00EB28BE">
        <w:rPr>
          <w:rFonts w:hAnsi="宋体" w:cs="宋体" w:hint="eastAsia"/>
        </w:rPr>
        <w:t>//可更改路权类型,路权可为负,若图包含负环则求解失败,返回0</w:t>
      </w:r>
    </w:p>
    <w:p w:rsidR="005F1F37" w:rsidRPr="00EB28BE" w:rsidRDefault="005F1F37" w:rsidP="005F1F37">
      <w:pPr>
        <w:pStyle w:val="ad"/>
        <w:rPr>
          <w:rFonts w:hAnsi="宋体" w:cs="宋体" w:hint="eastAsia"/>
        </w:rPr>
      </w:pPr>
      <w:r w:rsidRPr="00EB28BE">
        <w:rPr>
          <w:rFonts w:hAnsi="宋体" w:cs="宋体" w:hint="eastAsia"/>
        </w:rPr>
        <w:t>//优化:先删去负边使用dijkstra求出上界,加速迭代过程</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int bellman_ford(int n,elem_t mat[][MAXN],int s,elem_t* min,int* pre){</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int v[MAXN],i,j,k,tag;</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min[i]=inf,v[i]=0,pre[i]=-1;</w:t>
      </w:r>
    </w:p>
    <w:p w:rsidR="005F1F37" w:rsidRPr="00EB28BE" w:rsidRDefault="005F1F37" w:rsidP="005F1F37">
      <w:pPr>
        <w:pStyle w:val="ad"/>
        <w:rPr>
          <w:rFonts w:hAnsi="宋体" w:cs="宋体" w:hint="eastAsia"/>
        </w:rPr>
      </w:pPr>
      <w:r w:rsidRPr="00EB28BE">
        <w:rPr>
          <w:rFonts w:hAnsi="宋体" w:cs="宋体" w:hint="eastAsia"/>
        </w:rPr>
        <w:t xml:space="preserve">       for (min[s]=0,j=0;j&lt;n;j++){</w:t>
      </w:r>
    </w:p>
    <w:p w:rsidR="005F1F37" w:rsidRPr="00EB28BE" w:rsidRDefault="005F1F37" w:rsidP="005F1F37">
      <w:pPr>
        <w:pStyle w:val="ad"/>
        <w:rPr>
          <w:rFonts w:hAnsi="宋体" w:cs="宋体" w:hint="eastAsia"/>
        </w:rPr>
      </w:pPr>
      <w:r w:rsidRPr="00EB28BE">
        <w:rPr>
          <w:rFonts w:hAnsi="宋体" w:cs="宋体" w:hint="eastAsia"/>
        </w:rPr>
        <w:t xml:space="preserve">              for (k=-1,i=0;i&lt;n;i++)</w:t>
      </w:r>
    </w:p>
    <w:p w:rsidR="005F1F37" w:rsidRPr="00EB28BE" w:rsidRDefault="005F1F37" w:rsidP="005F1F37">
      <w:pPr>
        <w:pStyle w:val="ad"/>
        <w:rPr>
          <w:rFonts w:hAnsi="宋体" w:cs="宋体" w:hint="eastAsia"/>
        </w:rPr>
      </w:pPr>
      <w:r w:rsidRPr="00EB28BE">
        <w:rPr>
          <w:rFonts w:hAnsi="宋体" w:cs="宋体" w:hint="eastAsia"/>
        </w:rPr>
        <w:t xml:space="preserve">                     if (!v[i]&amp;&amp;(k==-1||min[i]&lt;min[k]))</w:t>
      </w:r>
    </w:p>
    <w:p w:rsidR="005F1F37" w:rsidRPr="00EB28BE" w:rsidRDefault="005F1F37" w:rsidP="005F1F37">
      <w:pPr>
        <w:pStyle w:val="ad"/>
        <w:rPr>
          <w:rFonts w:hAnsi="宋体" w:cs="宋体" w:hint="eastAsia"/>
        </w:rPr>
      </w:pPr>
      <w:r w:rsidRPr="00EB28BE">
        <w:rPr>
          <w:rFonts w:hAnsi="宋体" w:cs="宋体" w:hint="eastAsia"/>
        </w:rPr>
        <w:t xml:space="preserve">                            k=i;</w:t>
      </w:r>
    </w:p>
    <w:p w:rsidR="005F1F37" w:rsidRPr="00EB28BE" w:rsidRDefault="005F1F37" w:rsidP="005F1F37">
      <w:pPr>
        <w:pStyle w:val="ad"/>
        <w:rPr>
          <w:rFonts w:hAnsi="宋体" w:cs="宋体" w:hint="eastAsia"/>
        </w:rPr>
      </w:pPr>
      <w:r w:rsidRPr="00EB28BE">
        <w:rPr>
          <w:rFonts w:hAnsi="宋体" w:cs="宋体" w:hint="eastAsia"/>
        </w:rPr>
        <w:t xml:space="preserve">              for (v[k]=1,i=0;i&lt;n;i++)</w:t>
      </w:r>
    </w:p>
    <w:p w:rsidR="005F1F37" w:rsidRPr="00EB28BE" w:rsidRDefault="005F1F37" w:rsidP="005F1F37">
      <w:pPr>
        <w:pStyle w:val="ad"/>
        <w:rPr>
          <w:rFonts w:hAnsi="宋体" w:cs="宋体" w:hint="eastAsia"/>
        </w:rPr>
      </w:pPr>
      <w:r w:rsidRPr="00EB28BE">
        <w:rPr>
          <w:rFonts w:hAnsi="宋体" w:cs="宋体" w:hint="eastAsia"/>
        </w:rPr>
        <w:t xml:space="preserve">                     if (!v[i]&amp;&amp;mat[k][i]&gt;=0&amp;&amp;min[k]+mat[k][i]&lt;min[i])</w:t>
      </w:r>
    </w:p>
    <w:p w:rsidR="005F1F37" w:rsidRPr="00EB28BE" w:rsidRDefault="005F1F37" w:rsidP="005F1F37">
      <w:pPr>
        <w:pStyle w:val="ad"/>
        <w:rPr>
          <w:rFonts w:hAnsi="宋体" w:cs="宋体" w:hint="eastAsia"/>
        </w:rPr>
      </w:pPr>
      <w:r w:rsidRPr="00EB28BE">
        <w:rPr>
          <w:rFonts w:hAnsi="宋体" w:cs="宋体" w:hint="eastAsia"/>
        </w:rPr>
        <w:t xml:space="preserve">                            min[i]=min[k]+mat[pre[i]=k][i];</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(tag=1,j=0;tag&amp;&amp;j&lt;=n;j++)</w:t>
      </w:r>
    </w:p>
    <w:p w:rsidR="005F1F37" w:rsidRPr="00EB28BE" w:rsidRDefault="005F1F37" w:rsidP="005F1F37">
      <w:pPr>
        <w:pStyle w:val="ad"/>
        <w:rPr>
          <w:rFonts w:hAnsi="宋体" w:cs="宋体" w:hint="eastAsia"/>
        </w:rPr>
      </w:pPr>
      <w:r w:rsidRPr="00EB28BE">
        <w:rPr>
          <w:rFonts w:hAnsi="宋体" w:cs="宋体" w:hint="eastAsia"/>
        </w:rPr>
        <w:t xml:space="preserve">              for (tag=i=0;i&lt;n;i++)</w:t>
      </w:r>
    </w:p>
    <w:p w:rsidR="005F1F37" w:rsidRPr="00EB28BE" w:rsidRDefault="005F1F37" w:rsidP="005F1F37">
      <w:pPr>
        <w:pStyle w:val="ad"/>
        <w:rPr>
          <w:rFonts w:hAnsi="宋体" w:cs="宋体" w:hint="eastAsia"/>
        </w:rPr>
      </w:pPr>
      <w:r w:rsidRPr="00EB28BE">
        <w:rPr>
          <w:rFonts w:hAnsi="宋体" w:cs="宋体" w:hint="eastAsia"/>
        </w:rPr>
        <w:t xml:space="preserve">                     for (k=0;k&lt;n;k++)</w:t>
      </w:r>
    </w:p>
    <w:p w:rsidR="005F1F37" w:rsidRPr="00EB28BE" w:rsidRDefault="005F1F37" w:rsidP="005F1F37">
      <w:pPr>
        <w:pStyle w:val="ad"/>
        <w:rPr>
          <w:rFonts w:hAnsi="宋体" w:cs="宋体" w:hint="eastAsia"/>
        </w:rPr>
      </w:pPr>
      <w:r w:rsidRPr="00EB28BE">
        <w:rPr>
          <w:rFonts w:hAnsi="宋体" w:cs="宋体" w:hint="eastAsia"/>
        </w:rPr>
        <w:t xml:space="preserve">                            if (min[k]+mat[k][i]&lt;min[i])</w:t>
      </w:r>
    </w:p>
    <w:p w:rsidR="005F1F37" w:rsidRPr="00EB28BE" w:rsidRDefault="005F1F37" w:rsidP="005F1F37">
      <w:pPr>
        <w:pStyle w:val="ad"/>
        <w:rPr>
          <w:rFonts w:hAnsi="宋体" w:cs="宋体" w:hint="eastAsia"/>
        </w:rPr>
      </w:pPr>
      <w:r w:rsidRPr="00EB28BE">
        <w:rPr>
          <w:rFonts w:hAnsi="宋体" w:cs="宋体" w:hint="eastAsia"/>
        </w:rPr>
        <w:t xml:space="preserve">                                   min[i]=min[k]+mat[pre[i]=k][i],tag=1;</w:t>
      </w:r>
    </w:p>
    <w:p w:rsidR="005F1F37" w:rsidRPr="00EB28BE" w:rsidRDefault="005F1F37" w:rsidP="005F1F37">
      <w:pPr>
        <w:pStyle w:val="ad"/>
        <w:rPr>
          <w:rFonts w:hAnsi="宋体" w:cs="宋体" w:hint="eastAsia"/>
        </w:rPr>
      </w:pPr>
      <w:r w:rsidRPr="00EB28BE">
        <w:rPr>
          <w:rFonts w:hAnsi="宋体" w:cs="宋体" w:hint="eastAsia"/>
        </w:rPr>
        <w:t xml:space="preserve">       return j&lt;=n;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rPr>
      </w:pPr>
    </w:p>
    <w:p w:rsidR="005F1F37" w:rsidRPr="00EB28BE" w:rsidRDefault="005F1F37" w:rsidP="005F1F37">
      <w:pPr>
        <w:pStyle w:val="ad"/>
        <w:rPr>
          <w:rFonts w:hAnsi="宋体" w:cs="宋体" w:hint="eastAsia"/>
          <w:b/>
        </w:rPr>
      </w:pPr>
      <w:r w:rsidRPr="00EB28BE">
        <w:rPr>
          <w:rFonts w:hAnsi="宋体" w:cs="宋体" w:hint="eastAsia"/>
          <w:b/>
        </w:rPr>
        <w:t>12.2 最短路径(单源dijkstra+bfs邻接表)</w:t>
      </w:r>
    </w:p>
    <w:p w:rsidR="005F1F37" w:rsidRPr="00EB28BE" w:rsidRDefault="005F1F37" w:rsidP="005F1F37">
      <w:pPr>
        <w:pStyle w:val="ad"/>
        <w:rPr>
          <w:rFonts w:hAnsi="宋体" w:cs="宋体" w:hint="eastAsia"/>
        </w:rPr>
      </w:pPr>
      <w:r w:rsidRPr="00EB28BE">
        <w:rPr>
          <w:rFonts w:hAnsi="宋体" w:cs="宋体" w:hint="eastAsia"/>
        </w:rPr>
        <w:t>//单源最短路径,用于路权相等的情况,dijkstra优化为bfs,邻接表形式,复杂度O(m)</w:t>
      </w:r>
    </w:p>
    <w:p w:rsidR="005F1F37" w:rsidRPr="00EB28BE" w:rsidRDefault="005F1F37" w:rsidP="005F1F37">
      <w:pPr>
        <w:pStyle w:val="ad"/>
        <w:rPr>
          <w:rFonts w:hAnsi="宋体" w:cs="宋体" w:hint="eastAsia"/>
        </w:rPr>
      </w:pPr>
      <w:r w:rsidRPr="00EB28BE">
        <w:rPr>
          <w:rFonts w:hAnsi="宋体" w:cs="宋体" w:hint="eastAsia"/>
        </w:rPr>
        <w:t>//求出源s到所有点的最短路经,传入图的大小n和邻接表list,边权值len</w:t>
      </w:r>
    </w:p>
    <w:p w:rsidR="005F1F37" w:rsidRPr="00EB28BE" w:rsidRDefault="005F1F37" w:rsidP="005F1F37">
      <w:pPr>
        <w:pStyle w:val="ad"/>
        <w:rPr>
          <w:rFonts w:hAnsi="宋体" w:cs="宋体" w:hint="eastAsia"/>
        </w:rPr>
      </w:pPr>
      <w:r w:rsidRPr="00EB28BE">
        <w:rPr>
          <w:rFonts w:hAnsi="宋体" w:cs="宋体" w:hint="eastAsia"/>
        </w:rPr>
        <w:t>//返回到各点最短距离min[]和路径pre[],pre[i]记录s到i路径上i的父结点,pre[s]=-1</w:t>
      </w:r>
    </w:p>
    <w:p w:rsidR="005F1F37" w:rsidRPr="00EB28BE" w:rsidRDefault="005F1F37" w:rsidP="005F1F37">
      <w:pPr>
        <w:pStyle w:val="ad"/>
        <w:rPr>
          <w:rFonts w:hAnsi="宋体" w:cs="宋体" w:hint="eastAsia"/>
        </w:rPr>
      </w:pPr>
      <w:r w:rsidRPr="00EB28BE">
        <w:rPr>
          <w:rFonts w:hAnsi="宋体" w:cs="宋体" w:hint="eastAsia"/>
        </w:rPr>
        <w:t>//可更改路权类型,但必须非负且相等!</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struct edge_t{</w:t>
      </w:r>
    </w:p>
    <w:p w:rsidR="005F1F37" w:rsidRPr="00EB28BE" w:rsidRDefault="005F1F37" w:rsidP="005F1F37">
      <w:pPr>
        <w:pStyle w:val="ad"/>
        <w:rPr>
          <w:rFonts w:hAnsi="宋体" w:cs="宋体" w:hint="eastAsia"/>
        </w:rPr>
      </w:pPr>
      <w:r w:rsidRPr="00EB28BE">
        <w:rPr>
          <w:rFonts w:hAnsi="宋体" w:cs="宋体" w:hint="eastAsia"/>
        </w:rPr>
        <w:t xml:space="preserve">       int from,to;</w:t>
      </w:r>
    </w:p>
    <w:p w:rsidR="005F1F37" w:rsidRPr="00EB28BE" w:rsidRDefault="005F1F37" w:rsidP="005F1F37">
      <w:pPr>
        <w:pStyle w:val="ad"/>
        <w:rPr>
          <w:rFonts w:hAnsi="宋体" w:cs="宋体" w:hint="eastAsia"/>
        </w:rPr>
      </w:pPr>
      <w:r w:rsidRPr="00EB28BE">
        <w:rPr>
          <w:rFonts w:hAnsi="宋体" w:cs="宋体" w:hint="eastAsia"/>
        </w:rPr>
        <w:t xml:space="preserve">       edge_t* next;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dijkstra(int n,edge_t* list[],elem_t len,int s,elem_t* min,int* pre){</w:t>
      </w:r>
    </w:p>
    <w:p w:rsidR="005F1F37" w:rsidRPr="00EB28BE" w:rsidRDefault="005F1F37" w:rsidP="005F1F37">
      <w:pPr>
        <w:pStyle w:val="ad"/>
        <w:rPr>
          <w:rFonts w:hAnsi="宋体" w:cs="宋体" w:hint="eastAsia"/>
        </w:rPr>
      </w:pPr>
      <w:r w:rsidRPr="00EB28BE">
        <w:rPr>
          <w:rFonts w:hAnsi="宋体" w:cs="宋体" w:hint="eastAsia"/>
        </w:rPr>
        <w:t xml:space="preserve">       edge_t* t;</w:t>
      </w:r>
    </w:p>
    <w:p w:rsidR="005F1F37" w:rsidRPr="00EB28BE" w:rsidRDefault="005F1F37" w:rsidP="005F1F37">
      <w:pPr>
        <w:pStyle w:val="ad"/>
        <w:rPr>
          <w:rFonts w:hAnsi="宋体" w:cs="宋体" w:hint="eastAsia"/>
        </w:rPr>
      </w:pPr>
      <w:r w:rsidRPr="00EB28BE">
        <w:rPr>
          <w:rFonts w:hAnsi="宋体" w:cs="宋体" w:hint="eastAsia"/>
        </w:rPr>
        <w:t xml:space="preserve">       int i,que[MAXN],f=0,r=0,p=1,l=1;</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min[i]=inf;</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min[que[0]=s]=0,pre[s]=-1;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(;r&lt;=f;l++,r=f+1,f=p-1)</w:t>
      </w:r>
    </w:p>
    <w:p w:rsidR="005F1F37" w:rsidRPr="00EB28BE" w:rsidRDefault="005F1F37" w:rsidP="005F1F37">
      <w:pPr>
        <w:pStyle w:val="ad"/>
        <w:rPr>
          <w:rFonts w:hAnsi="宋体" w:cs="宋体" w:hint="eastAsia"/>
        </w:rPr>
      </w:pPr>
      <w:r w:rsidRPr="00EB28BE">
        <w:rPr>
          <w:rFonts w:hAnsi="宋体" w:cs="宋体" w:hint="eastAsia"/>
        </w:rPr>
        <w:t xml:space="preserve">              for (i=r;i&lt;=f;i++)</w:t>
      </w:r>
    </w:p>
    <w:p w:rsidR="005F1F37" w:rsidRPr="00EB28BE" w:rsidRDefault="005F1F37" w:rsidP="005F1F37">
      <w:pPr>
        <w:pStyle w:val="ad"/>
        <w:rPr>
          <w:rFonts w:hAnsi="宋体" w:cs="宋体" w:hint="eastAsia"/>
        </w:rPr>
      </w:pPr>
      <w:r w:rsidRPr="00EB28BE">
        <w:rPr>
          <w:rFonts w:hAnsi="宋体" w:cs="宋体" w:hint="eastAsia"/>
        </w:rPr>
        <w:t xml:space="preserve">                     for (t=list[que[i]];t;t=t-&gt;next)</w:t>
      </w:r>
    </w:p>
    <w:p w:rsidR="005F1F37" w:rsidRPr="00EB28BE" w:rsidRDefault="005F1F37" w:rsidP="005F1F37">
      <w:pPr>
        <w:pStyle w:val="ad"/>
        <w:rPr>
          <w:rFonts w:hAnsi="宋体" w:cs="宋体" w:hint="eastAsia"/>
        </w:rPr>
      </w:pPr>
      <w:r w:rsidRPr="00EB28BE">
        <w:rPr>
          <w:rFonts w:hAnsi="宋体" w:cs="宋体" w:hint="eastAsia"/>
        </w:rPr>
        <w:t xml:space="preserve">                            if (min[t-&gt;to]==inf)</w:t>
      </w:r>
    </w:p>
    <w:p w:rsidR="005F1F37" w:rsidRPr="00EB28BE" w:rsidRDefault="005F1F37" w:rsidP="005F1F37">
      <w:pPr>
        <w:pStyle w:val="ad"/>
        <w:rPr>
          <w:rFonts w:hAnsi="宋体" w:cs="宋体" w:hint="eastAsia"/>
        </w:rPr>
      </w:pPr>
      <w:r w:rsidRPr="00EB28BE">
        <w:rPr>
          <w:rFonts w:hAnsi="宋体" w:cs="宋体" w:hint="eastAsia"/>
        </w:rPr>
        <w:t xml:space="preserve">                                   min[que[p++]=t-&gt;to]=len*l,pre[t-&gt;to]=que[i];</w:t>
      </w:r>
    </w:p>
    <w:p w:rsidR="005F1F37" w:rsidRPr="00EB28BE" w:rsidRDefault="005F1F37" w:rsidP="005F1F37">
      <w:pPr>
        <w:pStyle w:val="ad"/>
        <w:rPr>
          <w:rFonts w:hAnsi="宋体" w:cs="宋体" w:hint="eastAsia"/>
        </w:rPr>
      </w:pPr>
      <w:r w:rsidRPr="00EB28BE">
        <w:rPr>
          <w:rFonts w:hAnsi="宋体" w:cs="宋体" w:hint="eastAsia"/>
        </w:rPr>
        <w:lastRenderedPageBreak/>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12.3 最短路径(单源dijkstra+bfs正向表)</w:t>
      </w:r>
    </w:p>
    <w:p w:rsidR="005F1F37" w:rsidRPr="00EB28BE" w:rsidRDefault="005F1F37" w:rsidP="005F1F37">
      <w:pPr>
        <w:pStyle w:val="ad"/>
        <w:rPr>
          <w:rFonts w:hAnsi="宋体" w:cs="宋体" w:hint="eastAsia"/>
        </w:rPr>
      </w:pPr>
      <w:r w:rsidRPr="00EB28BE">
        <w:rPr>
          <w:rFonts w:hAnsi="宋体" w:cs="宋体" w:hint="eastAsia"/>
        </w:rPr>
        <w:t>//单源最短路径,用于路权相等的情况,dijkstra优化为bfs,正向表形式,复杂度O(m)</w:t>
      </w:r>
    </w:p>
    <w:p w:rsidR="005F1F37" w:rsidRPr="00EB28BE" w:rsidRDefault="005F1F37" w:rsidP="005F1F37">
      <w:pPr>
        <w:pStyle w:val="ad"/>
        <w:rPr>
          <w:rFonts w:hAnsi="宋体" w:cs="宋体" w:hint="eastAsia"/>
        </w:rPr>
      </w:pPr>
      <w:r w:rsidRPr="00EB28BE">
        <w:rPr>
          <w:rFonts w:hAnsi="宋体" w:cs="宋体" w:hint="eastAsia"/>
        </w:rPr>
        <w:t>//求出源s到所有点的最短路经,传入图的大小n和正向表list,buf,边权值len</w:t>
      </w:r>
    </w:p>
    <w:p w:rsidR="005F1F37" w:rsidRPr="00EB28BE" w:rsidRDefault="005F1F37" w:rsidP="005F1F37">
      <w:pPr>
        <w:pStyle w:val="ad"/>
        <w:rPr>
          <w:rFonts w:hAnsi="宋体" w:cs="宋体" w:hint="eastAsia"/>
        </w:rPr>
      </w:pPr>
      <w:r w:rsidRPr="00EB28BE">
        <w:rPr>
          <w:rFonts w:hAnsi="宋体" w:cs="宋体" w:hint="eastAsia"/>
        </w:rPr>
        <w:t>//返回到各点最短距离min[]和路径pre[],pre[i]记录s到i路径上i的父结点,pre[s]=-1</w:t>
      </w:r>
    </w:p>
    <w:p w:rsidR="005F1F37" w:rsidRPr="00EB28BE" w:rsidRDefault="005F1F37" w:rsidP="005F1F37">
      <w:pPr>
        <w:pStyle w:val="ad"/>
        <w:rPr>
          <w:rFonts w:hAnsi="宋体" w:cs="宋体" w:hint="eastAsia"/>
        </w:rPr>
      </w:pPr>
      <w:r w:rsidRPr="00EB28BE">
        <w:rPr>
          <w:rFonts w:hAnsi="宋体" w:cs="宋体" w:hint="eastAsia"/>
        </w:rPr>
        <w:t>//可更改路权类型,但必须非负且相等!</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void dijkstra(int n,int* list,int* buf,elem_t len,int s,elem_t* min,int* pre){</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int i,que[MAXN],f=0,r=0,p=1,l=1,t;</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min[i]=inf;</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min[que[0]=s]=0,pre[s]=-1;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(;r&lt;=f;l++,r=f+1,f=p-1)</w:t>
      </w:r>
    </w:p>
    <w:p w:rsidR="005F1F37" w:rsidRPr="00EB28BE" w:rsidRDefault="005F1F37" w:rsidP="005F1F37">
      <w:pPr>
        <w:pStyle w:val="ad"/>
        <w:rPr>
          <w:rFonts w:hAnsi="宋体" w:cs="宋体" w:hint="eastAsia"/>
        </w:rPr>
      </w:pPr>
      <w:r w:rsidRPr="00EB28BE">
        <w:rPr>
          <w:rFonts w:hAnsi="宋体" w:cs="宋体" w:hint="eastAsia"/>
        </w:rPr>
        <w:t xml:space="preserve">              for (i=r;i&lt;=f;i++)</w:t>
      </w:r>
    </w:p>
    <w:p w:rsidR="005F1F37" w:rsidRPr="00EB28BE" w:rsidRDefault="005F1F37" w:rsidP="005F1F37">
      <w:pPr>
        <w:pStyle w:val="ad"/>
        <w:rPr>
          <w:rFonts w:hAnsi="宋体" w:cs="宋体" w:hint="eastAsia"/>
        </w:rPr>
      </w:pPr>
      <w:r w:rsidRPr="00EB28BE">
        <w:rPr>
          <w:rFonts w:hAnsi="宋体" w:cs="宋体" w:hint="eastAsia"/>
        </w:rPr>
        <w:t xml:space="preserve">                     for (t=list[que[i]];t&lt;list[que[i]+1];t++)</w:t>
      </w:r>
    </w:p>
    <w:p w:rsidR="005F1F37" w:rsidRPr="00EB28BE" w:rsidRDefault="005F1F37" w:rsidP="005F1F37">
      <w:pPr>
        <w:pStyle w:val="ad"/>
        <w:rPr>
          <w:rFonts w:hAnsi="宋体" w:cs="宋体" w:hint="eastAsia"/>
        </w:rPr>
      </w:pPr>
      <w:r w:rsidRPr="00EB28BE">
        <w:rPr>
          <w:rFonts w:hAnsi="宋体" w:cs="宋体" w:hint="eastAsia"/>
        </w:rPr>
        <w:t xml:space="preserve">                            if (min[buf[t]]==inf)</w:t>
      </w:r>
    </w:p>
    <w:p w:rsidR="005F1F37" w:rsidRPr="00EB28BE" w:rsidRDefault="005F1F37" w:rsidP="005F1F37">
      <w:pPr>
        <w:pStyle w:val="ad"/>
        <w:rPr>
          <w:rFonts w:hAnsi="宋体" w:cs="宋体" w:hint="eastAsia"/>
        </w:rPr>
      </w:pPr>
      <w:r w:rsidRPr="00EB28BE">
        <w:rPr>
          <w:rFonts w:hAnsi="宋体" w:cs="宋体" w:hint="eastAsia"/>
        </w:rPr>
        <w:t xml:space="preserve">                                   min[que[p++]=buf[t]]=len*l,pre[buf[t]]=que[i];</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rPr>
      </w:pPr>
    </w:p>
    <w:p w:rsidR="005F1F37" w:rsidRPr="00EB28BE" w:rsidRDefault="005F1F37" w:rsidP="005F1F37">
      <w:pPr>
        <w:pStyle w:val="ad"/>
        <w:rPr>
          <w:rFonts w:hAnsi="宋体" w:cs="宋体" w:hint="eastAsia"/>
          <w:b/>
        </w:rPr>
      </w:pPr>
      <w:r w:rsidRPr="00EB28BE">
        <w:rPr>
          <w:rFonts w:hAnsi="宋体" w:cs="宋体" w:hint="eastAsia"/>
          <w:b/>
        </w:rPr>
        <w:t>12.4 最短路径(单源dijkstra+binary_heap邻接表)</w:t>
      </w:r>
    </w:p>
    <w:p w:rsidR="005F1F37" w:rsidRPr="00EB28BE" w:rsidRDefault="005F1F37" w:rsidP="005F1F37">
      <w:pPr>
        <w:pStyle w:val="ad"/>
        <w:rPr>
          <w:rFonts w:hAnsi="宋体" w:cs="宋体" w:hint="eastAsia"/>
        </w:rPr>
      </w:pPr>
      <w:r w:rsidRPr="00EB28BE">
        <w:rPr>
          <w:rFonts w:hAnsi="宋体" w:cs="宋体" w:hint="eastAsia"/>
        </w:rPr>
        <w:t>//单源最短路径,dijkstra算法+二分堆,邻接表形式,复杂度O(mlogm)</w:t>
      </w:r>
    </w:p>
    <w:p w:rsidR="005F1F37" w:rsidRPr="00EB28BE" w:rsidRDefault="005F1F37" w:rsidP="005F1F37">
      <w:pPr>
        <w:pStyle w:val="ad"/>
        <w:rPr>
          <w:rFonts w:hAnsi="宋体" w:cs="宋体" w:hint="eastAsia"/>
        </w:rPr>
      </w:pPr>
      <w:r w:rsidRPr="00EB28BE">
        <w:rPr>
          <w:rFonts w:hAnsi="宋体" w:cs="宋体" w:hint="eastAsia"/>
        </w:rPr>
        <w:t>//求出源s到所有点的最短路经,传入图的大小n和邻接表list</w:t>
      </w:r>
    </w:p>
    <w:p w:rsidR="005F1F37" w:rsidRPr="00EB28BE" w:rsidRDefault="005F1F37" w:rsidP="005F1F37">
      <w:pPr>
        <w:pStyle w:val="ad"/>
        <w:rPr>
          <w:rFonts w:hAnsi="宋体" w:cs="宋体" w:hint="eastAsia"/>
        </w:rPr>
      </w:pPr>
      <w:r w:rsidRPr="00EB28BE">
        <w:rPr>
          <w:rFonts w:hAnsi="宋体" w:cs="宋体" w:hint="eastAsia"/>
        </w:rPr>
        <w:t>//返回到各点最短距离min[]和路径pre[],pre[i]记录s到i路径上i的父结点,pre[s]=-1</w:t>
      </w:r>
    </w:p>
    <w:p w:rsidR="005F1F37" w:rsidRPr="00EB28BE" w:rsidRDefault="005F1F37" w:rsidP="005F1F37">
      <w:pPr>
        <w:pStyle w:val="ad"/>
        <w:rPr>
          <w:rFonts w:hAnsi="宋体" w:cs="宋体" w:hint="eastAsia"/>
        </w:rPr>
      </w:pPr>
      <w:r w:rsidRPr="00EB28BE">
        <w:rPr>
          <w:rFonts w:hAnsi="宋体" w:cs="宋体" w:hint="eastAsia"/>
        </w:rPr>
        <w:t>//可更改路权类型,但必须非负!</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struct edge_t{</w:t>
      </w:r>
    </w:p>
    <w:p w:rsidR="005F1F37" w:rsidRPr="00EB28BE" w:rsidRDefault="005F1F37" w:rsidP="005F1F37">
      <w:pPr>
        <w:pStyle w:val="ad"/>
        <w:rPr>
          <w:rFonts w:hAnsi="宋体" w:cs="宋体" w:hint="eastAsia"/>
        </w:rPr>
      </w:pPr>
      <w:r w:rsidRPr="00EB28BE">
        <w:rPr>
          <w:rFonts w:hAnsi="宋体" w:cs="宋体" w:hint="eastAsia"/>
        </w:rPr>
        <w:t xml:space="preserve">       int from,to;</w:t>
      </w:r>
    </w:p>
    <w:p w:rsidR="005F1F37" w:rsidRPr="00EB28BE" w:rsidRDefault="005F1F37" w:rsidP="005F1F37">
      <w:pPr>
        <w:pStyle w:val="ad"/>
        <w:rPr>
          <w:rFonts w:hAnsi="宋体" w:cs="宋体" w:hint="eastAsia"/>
        </w:rPr>
      </w:pPr>
      <w:r w:rsidRPr="00EB28BE">
        <w:rPr>
          <w:rFonts w:hAnsi="宋体" w:cs="宋体" w:hint="eastAsia"/>
        </w:rPr>
        <w:t xml:space="preserve">       elem_t len;</w:t>
      </w:r>
    </w:p>
    <w:p w:rsidR="005F1F37" w:rsidRPr="00EB28BE" w:rsidRDefault="005F1F37" w:rsidP="005F1F37">
      <w:pPr>
        <w:pStyle w:val="ad"/>
        <w:rPr>
          <w:rFonts w:hAnsi="宋体" w:cs="宋体" w:hint="eastAsia"/>
        </w:rPr>
      </w:pPr>
      <w:r w:rsidRPr="00EB28BE">
        <w:rPr>
          <w:rFonts w:hAnsi="宋体" w:cs="宋体" w:hint="eastAsia"/>
        </w:rPr>
        <w:t xml:space="preserve">       edge_t* next;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#define _cp(a,b) ((a).d&lt;(b).d)</w:t>
      </w:r>
    </w:p>
    <w:p w:rsidR="005F1F37" w:rsidRPr="00EB28BE" w:rsidRDefault="005F1F37" w:rsidP="005F1F37">
      <w:pPr>
        <w:pStyle w:val="ad"/>
        <w:rPr>
          <w:rFonts w:hAnsi="宋体" w:cs="宋体" w:hint="eastAsia"/>
        </w:rPr>
      </w:pPr>
      <w:r w:rsidRPr="00EB28BE">
        <w:rPr>
          <w:rFonts w:hAnsi="宋体" w:cs="宋体" w:hint="eastAsia"/>
        </w:rPr>
        <w:t>struct heap_t{elem_t d;int v;};</w:t>
      </w:r>
    </w:p>
    <w:p w:rsidR="005F1F37" w:rsidRPr="00EB28BE" w:rsidRDefault="005F1F37" w:rsidP="005F1F37">
      <w:pPr>
        <w:pStyle w:val="ad"/>
        <w:rPr>
          <w:rFonts w:hAnsi="宋体" w:cs="宋体" w:hint="eastAsia"/>
        </w:rPr>
      </w:pPr>
      <w:r w:rsidRPr="00EB28BE">
        <w:rPr>
          <w:rFonts w:hAnsi="宋体" w:cs="宋体" w:hint="eastAsia"/>
        </w:rPr>
        <w:t>struct heap{</w:t>
      </w:r>
    </w:p>
    <w:p w:rsidR="005F1F37" w:rsidRPr="00EB28BE" w:rsidRDefault="005F1F37" w:rsidP="005F1F37">
      <w:pPr>
        <w:pStyle w:val="ad"/>
        <w:rPr>
          <w:rFonts w:hAnsi="宋体" w:cs="宋体" w:hint="eastAsia"/>
        </w:rPr>
      </w:pPr>
      <w:r w:rsidRPr="00EB28BE">
        <w:rPr>
          <w:rFonts w:hAnsi="宋体" w:cs="宋体" w:hint="eastAsia"/>
        </w:rPr>
        <w:t xml:space="preserve">       heap_t h[MAXN*MAXN];</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int n,p,c;</w:t>
      </w:r>
    </w:p>
    <w:p w:rsidR="005F1F37" w:rsidRPr="00EB28BE" w:rsidRDefault="005F1F37" w:rsidP="005F1F37">
      <w:pPr>
        <w:pStyle w:val="ad"/>
        <w:rPr>
          <w:rFonts w:hAnsi="宋体" w:cs="宋体" w:hint="eastAsia"/>
        </w:rPr>
      </w:pPr>
      <w:r w:rsidRPr="00EB28BE">
        <w:rPr>
          <w:rFonts w:hAnsi="宋体" w:cs="宋体" w:hint="eastAsia"/>
        </w:rPr>
        <w:t xml:space="preserve">       void init(){n=0;}</w:t>
      </w:r>
    </w:p>
    <w:p w:rsidR="005F1F37" w:rsidRPr="00EB28BE" w:rsidRDefault="005F1F37" w:rsidP="005F1F37">
      <w:pPr>
        <w:pStyle w:val="ad"/>
        <w:rPr>
          <w:rFonts w:hAnsi="宋体" w:cs="宋体" w:hint="eastAsia"/>
        </w:rPr>
      </w:pPr>
      <w:r w:rsidRPr="00EB28BE">
        <w:rPr>
          <w:rFonts w:hAnsi="宋体" w:cs="宋体" w:hint="eastAsia"/>
        </w:rPr>
        <w:t xml:space="preserve">       void ins(heap_t e){</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(p=++n;p&gt;1&amp;&amp;_cp(e,h[p&gt;&gt;1]);h[p]=h[p&gt;&gt;1],p&gt;&gt;=1);</w:t>
      </w:r>
    </w:p>
    <w:p w:rsidR="005F1F37" w:rsidRPr="00EB28BE" w:rsidRDefault="005F1F37" w:rsidP="005F1F37">
      <w:pPr>
        <w:pStyle w:val="ad"/>
        <w:rPr>
          <w:rFonts w:hAnsi="宋体" w:cs="宋体" w:hint="eastAsia"/>
        </w:rPr>
      </w:pPr>
      <w:r w:rsidRPr="00EB28BE">
        <w:rPr>
          <w:rFonts w:hAnsi="宋体" w:cs="宋体" w:hint="eastAsia"/>
        </w:rPr>
        <w:t xml:space="preserve">              h[p]=e;</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del(heap_t&amp; e){</w:t>
      </w:r>
    </w:p>
    <w:p w:rsidR="005F1F37" w:rsidRPr="00EB28BE" w:rsidRDefault="005F1F37" w:rsidP="005F1F37">
      <w:pPr>
        <w:pStyle w:val="ad"/>
        <w:rPr>
          <w:rFonts w:hAnsi="宋体" w:cs="宋体" w:hint="eastAsia"/>
        </w:rPr>
      </w:pPr>
      <w:r w:rsidRPr="00EB28BE">
        <w:rPr>
          <w:rFonts w:hAnsi="宋体" w:cs="宋体" w:hint="eastAsia"/>
        </w:rPr>
        <w:t xml:space="preserve">              if (!n) return 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(e=h[p=1],c=2;c&lt;n&amp;&amp;_cp(h[c+=(c&lt;n-1&amp;&amp;_cp(h[c+1],h[c]))],h[n]);h[p]=h[c],p=c,c&lt;&lt;=1);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h[p]=h[n--];return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dijkstra(int n,edge_t* list[],int s,elem_t* min,int* pre){</w:t>
      </w:r>
    </w:p>
    <w:p w:rsidR="005F1F37" w:rsidRPr="00EB28BE" w:rsidRDefault="005F1F37" w:rsidP="005F1F37">
      <w:pPr>
        <w:pStyle w:val="ad"/>
        <w:rPr>
          <w:rFonts w:hAnsi="宋体" w:cs="宋体" w:hint="eastAsia"/>
        </w:rPr>
      </w:pPr>
      <w:r w:rsidRPr="00EB28BE">
        <w:rPr>
          <w:rFonts w:hAnsi="宋体" w:cs="宋体" w:hint="eastAsia"/>
        </w:rPr>
        <w:t xml:space="preserve">       heap h;</w:t>
      </w:r>
    </w:p>
    <w:p w:rsidR="005F1F37" w:rsidRPr="00EB28BE" w:rsidRDefault="005F1F37" w:rsidP="005F1F37">
      <w:pPr>
        <w:pStyle w:val="ad"/>
        <w:rPr>
          <w:rFonts w:hAnsi="宋体" w:cs="宋体" w:hint="eastAsia"/>
        </w:rPr>
      </w:pPr>
      <w:r w:rsidRPr="00EB28BE">
        <w:rPr>
          <w:rFonts w:hAnsi="宋体" w:cs="宋体" w:hint="eastAsia"/>
        </w:rPr>
        <w:t xml:space="preserve">       edge_t* t;heap_t e;</w:t>
      </w:r>
    </w:p>
    <w:p w:rsidR="005F1F37" w:rsidRPr="00EB28BE" w:rsidRDefault="005F1F37" w:rsidP="005F1F37">
      <w:pPr>
        <w:pStyle w:val="ad"/>
        <w:rPr>
          <w:rFonts w:hAnsi="宋体" w:cs="宋体" w:hint="eastAsia"/>
        </w:rPr>
      </w:pPr>
      <w:r w:rsidRPr="00EB28BE">
        <w:rPr>
          <w:rFonts w:hAnsi="宋体" w:cs="宋体" w:hint="eastAsia"/>
        </w:rPr>
        <w:t xml:space="preserve">       int v[MAXN],i;</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min[i]=inf,v[i]=0,pre[i]=-1;</w:t>
      </w:r>
    </w:p>
    <w:p w:rsidR="005F1F37" w:rsidRPr="00EB28BE" w:rsidRDefault="005F1F37" w:rsidP="005F1F37">
      <w:pPr>
        <w:pStyle w:val="ad"/>
        <w:rPr>
          <w:rFonts w:hAnsi="宋体" w:cs="宋体" w:hint="eastAsia"/>
        </w:rPr>
      </w:pPr>
      <w:r w:rsidRPr="00EB28BE">
        <w:rPr>
          <w:rFonts w:hAnsi="宋体" w:cs="宋体" w:hint="eastAsia"/>
        </w:rPr>
        <w:t xml:space="preserve">       h.init();min[e.v=s]=e.d=0,h.ins(e);</w:t>
      </w:r>
    </w:p>
    <w:p w:rsidR="005F1F37" w:rsidRPr="00EB28BE" w:rsidRDefault="005F1F37" w:rsidP="005F1F37">
      <w:pPr>
        <w:pStyle w:val="ad"/>
        <w:rPr>
          <w:rFonts w:hAnsi="宋体" w:cs="宋体" w:hint="eastAsia"/>
        </w:rPr>
      </w:pPr>
      <w:r w:rsidRPr="00EB28BE">
        <w:rPr>
          <w:rFonts w:hAnsi="宋体" w:cs="宋体" w:hint="eastAsia"/>
        </w:rPr>
        <w:t xml:space="preserve">       while (h.del(e))</w:t>
      </w:r>
    </w:p>
    <w:p w:rsidR="005F1F37" w:rsidRPr="00EB28BE" w:rsidRDefault="005F1F37" w:rsidP="005F1F37">
      <w:pPr>
        <w:pStyle w:val="ad"/>
        <w:rPr>
          <w:rFonts w:hAnsi="宋体" w:cs="宋体" w:hint="eastAsia"/>
        </w:rPr>
      </w:pPr>
      <w:r w:rsidRPr="00EB28BE">
        <w:rPr>
          <w:rFonts w:hAnsi="宋体" w:cs="宋体" w:hint="eastAsia"/>
        </w:rPr>
        <w:t xml:space="preserve">              if (!v[e.v])</w:t>
      </w:r>
    </w:p>
    <w:p w:rsidR="005F1F37" w:rsidRPr="00EB28BE" w:rsidRDefault="005F1F37" w:rsidP="005F1F37">
      <w:pPr>
        <w:pStyle w:val="ad"/>
        <w:rPr>
          <w:rFonts w:hAnsi="宋体" w:cs="宋体" w:hint="eastAsia"/>
        </w:rPr>
      </w:pPr>
      <w:r w:rsidRPr="00EB28BE">
        <w:rPr>
          <w:rFonts w:hAnsi="宋体" w:cs="宋体" w:hint="eastAsia"/>
        </w:rPr>
        <w:t xml:space="preserve">                     for (v[e.v]=1,t=list[e.v];t;t=t-&gt;next)</w:t>
      </w:r>
    </w:p>
    <w:p w:rsidR="005F1F37" w:rsidRPr="00EB28BE" w:rsidRDefault="005F1F37" w:rsidP="005F1F37">
      <w:pPr>
        <w:pStyle w:val="ad"/>
        <w:rPr>
          <w:rFonts w:hAnsi="宋体" w:cs="宋体" w:hint="eastAsia"/>
        </w:rPr>
      </w:pPr>
      <w:r w:rsidRPr="00EB28BE">
        <w:rPr>
          <w:rFonts w:hAnsi="宋体" w:cs="宋体" w:hint="eastAsia"/>
        </w:rPr>
        <w:t xml:space="preserve">                            if (!v[t-&gt;to]&amp;&amp;min[t-&gt;from]+t-&gt;len&lt;min[t-&gt;to])</w:t>
      </w:r>
    </w:p>
    <w:p w:rsidR="005F1F37" w:rsidRPr="00EB28BE" w:rsidRDefault="005F1F37" w:rsidP="005F1F37">
      <w:pPr>
        <w:pStyle w:val="ad"/>
        <w:rPr>
          <w:rFonts w:hAnsi="宋体" w:cs="宋体" w:hint="eastAsia"/>
        </w:rPr>
      </w:pPr>
      <w:r w:rsidRPr="00EB28BE">
        <w:rPr>
          <w:rFonts w:hAnsi="宋体" w:cs="宋体" w:hint="eastAsia"/>
        </w:rPr>
        <w:t xml:space="preserve">                                   pre[t-&gt;to]=t-&gt;from,min[e.v=t-&gt;to]=e.d=min[t-&gt;from]+t-&gt;len,h.ins(e);</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12.5 最短路径(单源dijkstra+binary_heap正向表)</w:t>
      </w:r>
    </w:p>
    <w:p w:rsidR="005F1F37" w:rsidRPr="00EB28BE" w:rsidRDefault="005F1F37" w:rsidP="005F1F37">
      <w:pPr>
        <w:pStyle w:val="ad"/>
        <w:rPr>
          <w:rFonts w:hAnsi="宋体" w:cs="宋体" w:hint="eastAsia"/>
        </w:rPr>
      </w:pPr>
      <w:r w:rsidRPr="00EB28BE">
        <w:rPr>
          <w:rFonts w:hAnsi="宋体" w:cs="宋体" w:hint="eastAsia"/>
        </w:rPr>
        <w:t>//单源最短路径,dijkstra算法+二分堆,正向表形式,复杂度O(mlogm)</w:t>
      </w:r>
    </w:p>
    <w:p w:rsidR="005F1F37" w:rsidRPr="00EB28BE" w:rsidRDefault="005F1F37" w:rsidP="005F1F37">
      <w:pPr>
        <w:pStyle w:val="ad"/>
        <w:rPr>
          <w:rFonts w:hAnsi="宋体" w:cs="宋体" w:hint="eastAsia"/>
        </w:rPr>
      </w:pPr>
      <w:r w:rsidRPr="00EB28BE">
        <w:rPr>
          <w:rFonts w:hAnsi="宋体" w:cs="宋体" w:hint="eastAsia"/>
        </w:rPr>
        <w:t>//求出源s到所有点的最短路经,传入图的大小n和正向表list,buf</w:t>
      </w:r>
    </w:p>
    <w:p w:rsidR="005F1F37" w:rsidRPr="00EB28BE" w:rsidRDefault="005F1F37" w:rsidP="005F1F37">
      <w:pPr>
        <w:pStyle w:val="ad"/>
        <w:rPr>
          <w:rFonts w:hAnsi="宋体" w:cs="宋体" w:hint="eastAsia"/>
        </w:rPr>
      </w:pPr>
      <w:r w:rsidRPr="00EB28BE">
        <w:rPr>
          <w:rFonts w:hAnsi="宋体" w:cs="宋体" w:hint="eastAsia"/>
        </w:rPr>
        <w:t>//返回到各点最短距离min[]和路径pre[],pre[i]记录s到i路径上i的父结点,pre[s]=-1</w:t>
      </w:r>
    </w:p>
    <w:p w:rsidR="005F1F37" w:rsidRPr="00EB28BE" w:rsidRDefault="005F1F37" w:rsidP="005F1F37">
      <w:pPr>
        <w:pStyle w:val="ad"/>
        <w:rPr>
          <w:rFonts w:hAnsi="宋体" w:cs="宋体" w:hint="eastAsia"/>
        </w:rPr>
      </w:pPr>
      <w:r w:rsidRPr="00EB28BE">
        <w:rPr>
          <w:rFonts w:hAnsi="宋体" w:cs="宋体" w:hint="eastAsia"/>
        </w:rPr>
        <w:t>//可更改路权类型,但必须非负!</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struct edge_t{</w:t>
      </w:r>
    </w:p>
    <w:p w:rsidR="005F1F37" w:rsidRPr="00EB28BE" w:rsidRDefault="005F1F37" w:rsidP="005F1F37">
      <w:pPr>
        <w:pStyle w:val="ad"/>
        <w:rPr>
          <w:rFonts w:hAnsi="宋体" w:cs="宋体" w:hint="eastAsia"/>
        </w:rPr>
      </w:pPr>
      <w:r w:rsidRPr="00EB28BE">
        <w:rPr>
          <w:rFonts w:hAnsi="宋体" w:cs="宋体" w:hint="eastAsia"/>
        </w:rPr>
        <w:t xml:space="preserve">       int to;</w:t>
      </w:r>
    </w:p>
    <w:p w:rsidR="005F1F37" w:rsidRPr="00EB28BE" w:rsidRDefault="005F1F37" w:rsidP="005F1F37">
      <w:pPr>
        <w:pStyle w:val="ad"/>
        <w:rPr>
          <w:rFonts w:hAnsi="宋体" w:cs="宋体" w:hint="eastAsia"/>
        </w:rPr>
      </w:pPr>
      <w:r w:rsidRPr="00EB28BE">
        <w:rPr>
          <w:rFonts w:hAnsi="宋体" w:cs="宋体" w:hint="eastAsia"/>
        </w:rPr>
        <w:t xml:space="preserve">       elem_t len;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#define _cp(a,b) ((a).d&lt;(b).d)</w:t>
      </w:r>
    </w:p>
    <w:p w:rsidR="005F1F37" w:rsidRPr="00EB28BE" w:rsidRDefault="005F1F37" w:rsidP="005F1F37">
      <w:pPr>
        <w:pStyle w:val="ad"/>
        <w:rPr>
          <w:rFonts w:hAnsi="宋体" w:cs="宋体" w:hint="eastAsia"/>
        </w:rPr>
      </w:pPr>
      <w:r w:rsidRPr="00EB28BE">
        <w:rPr>
          <w:rFonts w:hAnsi="宋体" w:cs="宋体" w:hint="eastAsia"/>
        </w:rPr>
        <w:lastRenderedPageBreak/>
        <w:t>struct heap_t{elem_t d;int v;};</w:t>
      </w:r>
    </w:p>
    <w:p w:rsidR="005F1F37" w:rsidRPr="00EB28BE" w:rsidRDefault="005F1F37" w:rsidP="005F1F37">
      <w:pPr>
        <w:pStyle w:val="ad"/>
        <w:rPr>
          <w:rFonts w:hAnsi="宋体" w:cs="宋体" w:hint="eastAsia"/>
        </w:rPr>
      </w:pPr>
      <w:r w:rsidRPr="00EB28BE">
        <w:rPr>
          <w:rFonts w:hAnsi="宋体" w:cs="宋体" w:hint="eastAsia"/>
        </w:rPr>
        <w:t>struct heap{</w:t>
      </w:r>
    </w:p>
    <w:p w:rsidR="005F1F37" w:rsidRPr="00EB28BE" w:rsidRDefault="005F1F37" w:rsidP="005F1F37">
      <w:pPr>
        <w:pStyle w:val="ad"/>
        <w:rPr>
          <w:rFonts w:hAnsi="宋体" w:cs="宋体" w:hint="eastAsia"/>
        </w:rPr>
      </w:pPr>
      <w:r w:rsidRPr="00EB28BE">
        <w:rPr>
          <w:rFonts w:hAnsi="宋体" w:cs="宋体" w:hint="eastAsia"/>
        </w:rPr>
        <w:t xml:space="preserve">       heap_t h[MAXN*MAXN];</w:t>
      </w:r>
    </w:p>
    <w:p w:rsidR="005F1F37" w:rsidRPr="00EB28BE" w:rsidRDefault="005F1F37" w:rsidP="005F1F37">
      <w:pPr>
        <w:pStyle w:val="ad"/>
        <w:rPr>
          <w:rFonts w:hAnsi="宋体" w:cs="宋体" w:hint="eastAsia"/>
        </w:rPr>
      </w:pPr>
      <w:r w:rsidRPr="00EB28BE">
        <w:rPr>
          <w:rFonts w:hAnsi="宋体" w:cs="宋体" w:hint="eastAsia"/>
        </w:rPr>
        <w:t xml:space="preserve">       int n,p,c;</w:t>
      </w:r>
    </w:p>
    <w:p w:rsidR="005F1F37" w:rsidRPr="00EB28BE" w:rsidRDefault="005F1F37" w:rsidP="005F1F37">
      <w:pPr>
        <w:pStyle w:val="ad"/>
        <w:rPr>
          <w:rFonts w:hAnsi="宋体" w:cs="宋体" w:hint="eastAsia"/>
        </w:rPr>
      </w:pPr>
      <w:r w:rsidRPr="00EB28BE">
        <w:rPr>
          <w:rFonts w:hAnsi="宋体" w:cs="宋体" w:hint="eastAsia"/>
        </w:rPr>
        <w:t xml:space="preserve">       void init(){n=0;}</w:t>
      </w:r>
    </w:p>
    <w:p w:rsidR="005F1F37" w:rsidRPr="00EB28BE" w:rsidRDefault="005F1F37" w:rsidP="005F1F37">
      <w:pPr>
        <w:pStyle w:val="ad"/>
        <w:rPr>
          <w:rFonts w:hAnsi="宋体" w:cs="宋体" w:hint="eastAsia"/>
        </w:rPr>
      </w:pPr>
      <w:r w:rsidRPr="00EB28BE">
        <w:rPr>
          <w:rFonts w:hAnsi="宋体" w:cs="宋体" w:hint="eastAsia"/>
        </w:rPr>
        <w:t xml:space="preserve">       void ins(heap_t e){</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(p=++n;p&gt;1&amp;&amp;_cp(e,h[p&gt;&gt;1]);h[p]=h[p&gt;&gt;1],p&gt;&gt;=1);</w:t>
      </w:r>
    </w:p>
    <w:p w:rsidR="005F1F37" w:rsidRPr="00EB28BE" w:rsidRDefault="005F1F37" w:rsidP="005F1F37">
      <w:pPr>
        <w:pStyle w:val="ad"/>
        <w:rPr>
          <w:rFonts w:hAnsi="宋体" w:cs="宋体" w:hint="eastAsia"/>
        </w:rPr>
      </w:pPr>
      <w:r w:rsidRPr="00EB28BE">
        <w:rPr>
          <w:rFonts w:hAnsi="宋体" w:cs="宋体" w:hint="eastAsia"/>
        </w:rPr>
        <w:t xml:space="preserve">              h[p]=e;</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del(heap_t&amp; e){</w:t>
      </w:r>
    </w:p>
    <w:p w:rsidR="005F1F37" w:rsidRPr="00EB28BE" w:rsidRDefault="005F1F37" w:rsidP="005F1F37">
      <w:pPr>
        <w:pStyle w:val="ad"/>
        <w:rPr>
          <w:rFonts w:hAnsi="宋体" w:cs="宋体" w:hint="eastAsia"/>
        </w:rPr>
      </w:pPr>
      <w:r w:rsidRPr="00EB28BE">
        <w:rPr>
          <w:rFonts w:hAnsi="宋体" w:cs="宋体" w:hint="eastAsia"/>
        </w:rPr>
        <w:t xml:space="preserve">              if (!n) return 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(e=h[p=1],c=2;c&lt;n&amp;&amp;_cp(h[c+=(c&lt;n-1&amp;&amp;_cp(h[c+1],h[c]))],h[n]);h[p]=h[c],p=c,c&lt;&lt;=1);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h[p]=h[n--];return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dijkstra(int n,int* list,edge_t* buf,int s,elem_t* min,int* pre){</w:t>
      </w:r>
    </w:p>
    <w:p w:rsidR="005F1F37" w:rsidRPr="00EB28BE" w:rsidRDefault="005F1F37" w:rsidP="005F1F37">
      <w:pPr>
        <w:pStyle w:val="ad"/>
        <w:rPr>
          <w:rFonts w:hAnsi="宋体" w:cs="宋体" w:hint="eastAsia"/>
        </w:rPr>
      </w:pPr>
      <w:r w:rsidRPr="00EB28BE">
        <w:rPr>
          <w:rFonts w:hAnsi="宋体" w:cs="宋体" w:hint="eastAsia"/>
        </w:rPr>
        <w:t xml:space="preserve">       heap h;heap_t e;</w:t>
      </w:r>
    </w:p>
    <w:p w:rsidR="005F1F37" w:rsidRPr="00EB28BE" w:rsidRDefault="005F1F37" w:rsidP="005F1F37">
      <w:pPr>
        <w:pStyle w:val="ad"/>
        <w:rPr>
          <w:rFonts w:hAnsi="宋体" w:cs="宋体" w:hint="eastAsia"/>
        </w:rPr>
      </w:pPr>
      <w:r w:rsidRPr="00EB28BE">
        <w:rPr>
          <w:rFonts w:hAnsi="宋体" w:cs="宋体" w:hint="eastAsia"/>
        </w:rPr>
        <w:t xml:space="preserve">       int v[MAXN],i,t,f;</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min[i]=inf,v[i]=0,pre[i]=-1;</w:t>
      </w:r>
    </w:p>
    <w:p w:rsidR="005F1F37" w:rsidRPr="00EB28BE" w:rsidRDefault="005F1F37" w:rsidP="005F1F37">
      <w:pPr>
        <w:pStyle w:val="ad"/>
        <w:rPr>
          <w:rFonts w:hAnsi="宋体" w:cs="宋体" w:hint="eastAsia"/>
        </w:rPr>
      </w:pPr>
      <w:r w:rsidRPr="00EB28BE">
        <w:rPr>
          <w:rFonts w:hAnsi="宋体" w:cs="宋体" w:hint="eastAsia"/>
        </w:rPr>
        <w:t xml:space="preserve">       h.init();min[e.v=s]=e.d=0,h.ins(e);</w:t>
      </w:r>
    </w:p>
    <w:p w:rsidR="005F1F37" w:rsidRPr="00EB28BE" w:rsidRDefault="005F1F37" w:rsidP="005F1F37">
      <w:pPr>
        <w:pStyle w:val="ad"/>
        <w:rPr>
          <w:rFonts w:hAnsi="宋体" w:cs="宋体" w:hint="eastAsia"/>
        </w:rPr>
      </w:pPr>
      <w:r w:rsidRPr="00EB28BE">
        <w:rPr>
          <w:rFonts w:hAnsi="宋体" w:cs="宋体" w:hint="eastAsia"/>
        </w:rPr>
        <w:t xml:space="preserve">       while (h.del(e))</w:t>
      </w:r>
    </w:p>
    <w:p w:rsidR="005F1F37" w:rsidRPr="00EB28BE" w:rsidRDefault="005F1F37" w:rsidP="005F1F37">
      <w:pPr>
        <w:pStyle w:val="ad"/>
        <w:rPr>
          <w:rFonts w:hAnsi="宋体" w:cs="宋体" w:hint="eastAsia"/>
        </w:rPr>
      </w:pPr>
      <w:r w:rsidRPr="00EB28BE">
        <w:rPr>
          <w:rFonts w:hAnsi="宋体" w:cs="宋体" w:hint="eastAsia"/>
        </w:rPr>
        <w:t xml:space="preserve">              if (!v[e.v])</w:t>
      </w:r>
    </w:p>
    <w:p w:rsidR="005F1F37" w:rsidRPr="00EB28BE" w:rsidRDefault="005F1F37" w:rsidP="005F1F37">
      <w:pPr>
        <w:pStyle w:val="ad"/>
        <w:rPr>
          <w:rFonts w:hAnsi="宋体" w:cs="宋体" w:hint="eastAsia"/>
        </w:rPr>
      </w:pPr>
      <w:r w:rsidRPr="00EB28BE">
        <w:rPr>
          <w:rFonts w:hAnsi="宋体" w:cs="宋体" w:hint="eastAsia"/>
        </w:rPr>
        <w:t xml:space="preserve">                     for (v[f=e.v]=1,t=list[f];t&lt;list[f+1];t++)</w:t>
      </w:r>
    </w:p>
    <w:p w:rsidR="005F1F37" w:rsidRPr="00EB28BE" w:rsidRDefault="005F1F37" w:rsidP="005F1F37">
      <w:pPr>
        <w:pStyle w:val="ad"/>
        <w:rPr>
          <w:rFonts w:hAnsi="宋体" w:cs="宋体" w:hint="eastAsia"/>
        </w:rPr>
      </w:pPr>
      <w:r w:rsidRPr="00EB28BE">
        <w:rPr>
          <w:rFonts w:hAnsi="宋体" w:cs="宋体" w:hint="eastAsia"/>
        </w:rPr>
        <w:t xml:space="preserve">                            if (!v[buf[t].to]&amp;&amp;min[f]+buf[t].len&lt;min[buf[t].to])</w:t>
      </w:r>
    </w:p>
    <w:p w:rsidR="005F1F37" w:rsidRPr="00EB28BE" w:rsidRDefault="005F1F37" w:rsidP="005F1F37">
      <w:pPr>
        <w:pStyle w:val="ad"/>
        <w:rPr>
          <w:rFonts w:hAnsi="宋体" w:cs="宋体" w:hint="eastAsia"/>
        </w:rPr>
      </w:pPr>
      <w:r w:rsidRPr="00EB28BE">
        <w:rPr>
          <w:rFonts w:hAnsi="宋体" w:cs="宋体" w:hint="eastAsia"/>
        </w:rPr>
        <w:t xml:space="preserve">                                   pre[buf[t].to]=f,min[e.v=buf[t].to]=e.d=min[f]+buf[t].len,h.ins(e);</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12.6 最短路径(单源dijkstra+mapped_heap邻接表)</w:t>
      </w:r>
    </w:p>
    <w:p w:rsidR="005F1F37" w:rsidRPr="00EB28BE" w:rsidRDefault="005F1F37" w:rsidP="005F1F37">
      <w:pPr>
        <w:pStyle w:val="ad"/>
        <w:rPr>
          <w:rFonts w:hAnsi="宋体" w:cs="宋体" w:hint="eastAsia"/>
        </w:rPr>
      </w:pPr>
      <w:r w:rsidRPr="00EB28BE">
        <w:rPr>
          <w:rFonts w:hAnsi="宋体" w:cs="宋体" w:hint="eastAsia"/>
        </w:rPr>
        <w:t>//单源最短路径,dijkstra算法+映射二分堆,邻接表形式,复杂度O(mlogn)</w:t>
      </w:r>
    </w:p>
    <w:p w:rsidR="005F1F37" w:rsidRPr="00EB28BE" w:rsidRDefault="005F1F37" w:rsidP="005F1F37">
      <w:pPr>
        <w:pStyle w:val="ad"/>
        <w:rPr>
          <w:rFonts w:hAnsi="宋体" w:cs="宋体" w:hint="eastAsia"/>
        </w:rPr>
      </w:pPr>
      <w:r w:rsidRPr="00EB28BE">
        <w:rPr>
          <w:rFonts w:hAnsi="宋体" w:cs="宋体" w:hint="eastAsia"/>
        </w:rPr>
        <w:t>//求出源s到所有点的最短路经,传入图的大小n和邻接表list</w:t>
      </w:r>
    </w:p>
    <w:p w:rsidR="005F1F37" w:rsidRPr="00EB28BE" w:rsidRDefault="005F1F37" w:rsidP="005F1F37">
      <w:pPr>
        <w:pStyle w:val="ad"/>
        <w:rPr>
          <w:rFonts w:hAnsi="宋体" w:cs="宋体" w:hint="eastAsia"/>
        </w:rPr>
      </w:pPr>
      <w:r w:rsidRPr="00EB28BE">
        <w:rPr>
          <w:rFonts w:hAnsi="宋体" w:cs="宋体" w:hint="eastAsia"/>
        </w:rPr>
        <w:t>//返回到各点最短距离min[]和路径pre[],pre[i]记录s到i路径上i的父结点,pre[s]=-1</w:t>
      </w:r>
    </w:p>
    <w:p w:rsidR="005F1F37" w:rsidRPr="00EB28BE" w:rsidRDefault="005F1F37" w:rsidP="005F1F37">
      <w:pPr>
        <w:pStyle w:val="ad"/>
        <w:rPr>
          <w:rFonts w:hAnsi="宋体" w:cs="宋体" w:hint="eastAsia"/>
        </w:rPr>
      </w:pPr>
      <w:r w:rsidRPr="00EB28BE">
        <w:rPr>
          <w:rFonts w:hAnsi="宋体" w:cs="宋体" w:hint="eastAsia"/>
        </w:rPr>
        <w:t>//可更改路权类型,但必须非负!</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struct edge_t{</w:t>
      </w:r>
    </w:p>
    <w:p w:rsidR="005F1F37" w:rsidRPr="00EB28BE" w:rsidRDefault="005F1F37" w:rsidP="005F1F37">
      <w:pPr>
        <w:pStyle w:val="ad"/>
        <w:rPr>
          <w:rFonts w:hAnsi="宋体" w:cs="宋体" w:hint="eastAsia"/>
        </w:rPr>
      </w:pPr>
      <w:r w:rsidRPr="00EB28BE">
        <w:rPr>
          <w:rFonts w:hAnsi="宋体" w:cs="宋体" w:hint="eastAsia"/>
        </w:rPr>
        <w:t xml:space="preserve">       int from,to;</w:t>
      </w:r>
    </w:p>
    <w:p w:rsidR="005F1F37" w:rsidRPr="00EB28BE" w:rsidRDefault="005F1F37" w:rsidP="005F1F37">
      <w:pPr>
        <w:pStyle w:val="ad"/>
        <w:rPr>
          <w:rFonts w:hAnsi="宋体" w:cs="宋体" w:hint="eastAsia"/>
        </w:rPr>
      </w:pPr>
      <w:r w:rsidRPr="00EB28BE">
        <w:rPr>
          <w:rFonts w:hAnsi="宋体" w:cs="宋体" w:hint="eastAsia"/>
        </w:rPr>
        <w:t xml:space="preserve">       elem_t len;</w:t>
      </w:r>
    </w:p>
    <w:p w:rsidR="005F1F37" w:rsidRPr="00EB28BE" w:rsidRDefault="005F1F37" w:rsidP="005F1F37">
      <w:pPr>
        <w:pStyle w:val="ad"/>
        <w:rPr>
          <w:rFonts w:hAnsi="宋体" w:cs="宋体" w:hint="eastAsia"/>
        </w:rPr>
      </w:pPr>
      <w:r w:rsidRPr="00EB28BE">
        <w:rPr>
          <w:rFonts w:hAnsi="宋体" w:cs="宋体" w:hint="eastAsia"/>
        </w:rPr>
        <w:t xml:space="preserve">       edge_t* next;</w:t>
      </w:r>
    </w:p>
    <w:p w:rsidR="005F1F37" w:rsidRPr="00EB28BE" w:rsidRDefault="005F1F37" w:rsidP="005F1F37">
      <w:pPr>
        <w:pStyle w:val="ad"/>
        <w:rPr>
          <w:rFonts w:hAnsi="宋体" w:cs="宋体" w:hint="eastAsia"/>
        </w:rPr>
      </w:pPr>
      <w:r w:rsidRPr="00EB28BE">
        <w:rPr>
          <w:rFonts w:hAnsi="宋体" w:cs="宋体" w:hint="eastAsia"/>
        </w:rPr>
        <w:lastRenderedPageBreak/>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#define _cp(a,b) ((a)&lt;(b))</w:t>
      </w:r>
    </w:p>
    <w:p w:rsidR="005F1F37" w:rsidRPr="00EB28BE" w:rsidRDefault="005F1F37" w:rsidP="005F1F37">
      <w:pPr>
        <w:pStyle w:val="ad"/>
        <w:rPr>
          <w:rFonts w:hAnsi="宋体" w:cs="宋体" w:hint="eastAsia"/>
        </w:rPr>
      </w:pPr>
      <w:r w:rsidRPr="00EB28BE">
        <w:rPr>
          <w:rFonts w:hAnsi="宋体" w:cs="宋体" w:hint="eastAsia"/>
        </w:rPr>
        <w:t>struct heap{</w:t>
      </w:r>
    </w:p>
    <w:p w:rsidR="005F1F37" w:rsidRPr="00EB28BE" w:rsidRDefault="005F1F37" w:rsidP="005F1F37">
      <w:pPr>
        <w:pStyle w:val="ad"/>
        <w:rPr>
          <w:rFonts w:hAnsi="宋体" w:cs="宋体" w:hint="eastAsia"/>
        </w:rPr>
      </w:pPr>
      <w:r w:rsidRPr="00EB28BE">
        <w:rPr>
          <w:rFonts w:hAnsi="宋体" w:cs="宋体" w:hint="eastAsia"/>
        </w:rPr>
        <w:t xml:space="preserve">       elem_t h[MAXN+1];</w:t>
      </w:r>
    </w:p>
    <w:p w:rsidR="005F1F37" w:rsidRPr="00EB28BE" w:rsidRDefault="005F1F37" w:rsidP="005F1F37">
      <w:pPr>
        <w:pStyle w:val="ad"/>
        <w:rPr>
          <w:rFonts w:hAnsi="宋体" w:cs="宋体" w:hint="eastAsia"/>
        </w:rPr>
      </w:pPr>
      <w:r w:rsidRPr="00EB28BE">
        <w:rPr>
          <w:rFonts w:hAnsi="宋体" w:cs="宋体" w:hint="eastAsia"/>
        </w:rPr>
        <w:t xml:space="preserve">       int ind[MAXN+1],map[MAXN+1],n,p,c;</w:t>
      </w:r>
    </w:p>
    <w:p w:rsidR="005F1F37" w:rsidRPr="00EB28BE" w:rsidRDefault="005F1F37" w:rsidP="005F1F37">
      <w:pPr>
        <w:pStyle w:val="ad"/>
        <w:rPr>
          <w:rFonts w:hAnsi="宋体" w:cs="宋体" w:hint="eastAsia"/>
        </w:rPr>
      </w:pPr>
      <w:r w:rsidRPr="00EB28BE">
        <w:rPr>
          <w:rFonts w:hAnsi="宋体" w:cs="宋体" w:hint="eastAsia"/>
        </w:rPr>
        <w:t xml:space="preserve">       void init(){n=0;}</w:t>
      </w:r>
    </w:p>
    <w:p w:rsidR="005F1F37" w:rsidRPr="00EB28BE" w:rsidRDefault="005F1F37" w:rsidP="005F1F37">
      <w:pPr>
        <w:pStyle w:val="ad"/>
        <w:rPr>
          <w:rFonts w:hAnsi="宋体" w:cs="宋体" w:hint="eastAsia"/>
        </w:rPr>
      </w:pPr>
      <w:r w:rsidRPr="00EB28BE">
        <w:rPr>
          <w:rFonts w:hAnsi="宋体" w:cs="宋体" w:hint="eastAsia"/>
        </w:rPr>
        <w:t xml:space="preserve">       void ins(int i,elem_t e){</w:t>
      </w:r>
    </w:p>
    <w:p w:rsidR="005F1F37" w:rsidRPr="00EB28BE" w:rsidRDefault="005F1F37" w:rsidP="005F1F37">
      <w:pPr>
        <w:pStyle w:val="ad"/>
        <w:rPr>
          <w:rFonts w:hAnsi="宋体" w:cs="宋体" w:hint="eastAsia"/>
        </w:rPr>
      </w:pPr>
      <w:r w:rsidRPr="00EB28BE">
        <w:rPr>
          <w:rFonts w:hAnsi="宋体" w:cs="宋体" w:hint="eastAsia"/>
        </w:rPr>
        <w:t xml:space="preserve">              for (p=++n;p&gt;1&amp;&amp;_cp(e,h[p&gt;&gt;1]);h[map[ind[p]=ind[p&gt;&gt;1]]=p]=h[p&gt;&gt;1],p&gt;&gt;=1);</w:t>
      </w:r>
    </w:p>
    <w:p w:rsidR="005F1F37" w:rsidRPr="00EB28BE" w:rsidRDefault="005F1F37" w:rsidP="005F1F37">
      <w:pPr>
        <w:pStyle w:val="ad"/>
        <w:rPr>
          <w:rFonts w:hAnsi="宋体" w:cs="宋体" w:hint="eastAsia"/>
        </w:rPr>
      </w:pPr>
      <w:r w:rsidRPr="00EB28BE">
        <w:rPr>
          <w:rFonts w:hAnsi="宋体" w:cs="宋体" w:hint="eastAsia"/>
        </w:rPr>
        <w:t xml:space="preserve">              h[map[ind[p]=i]=p]=e;</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del(int i,elem_t&amp; e){</w:t>
      </w:r>
    </w:p>
    <w:p w:rsidR="005F1F37" w:rsidRPr="00EB28BE" w:rsidRDefault="005F1F37" w:rsidP="005F1F37">
      <w:pPr>
        <w:pStyle w:val="ad"/>
        <w:rPr>
          <w:rFonts w:hAnsi="宋体" w:cs="宋体" w:hint="eastAsia"/>
        </w:rPr>
      </w:pPr>
      <w:r w:rsidRPr="00EB28BE">
        <w:rPr>
          <w:rFonts w:hAnsi="宋体" w:cs="宋体" w:hint="eastAsia"/>
        </w:rPr>
        <w:t xml:space="preserve">              i=map[i];if (i&lt;1||i&gt;n) return 0;</w:t>
      </w:r>
    </w:p>
    <w:p w:rsidR="005F1F37" w:rsidRPr="00EB28BE" w:rsidRDefault="005F1F37" w:rsidP="005F1F37">
      <w:pPr>
        <w:pStyle w:val="ad"/>
        <w:rPr>
          <w:rFonts w:hAnsi="宋体" w:cs="宋体" w:hint="eastAsia"/>
        </w:rPr>
      </w:pPr>
      <w:r w:rsidRPr="00EB28BE">
        <w:rPr>
          <w:rFonts w:hAnsi="宋体" w:cs="宋体" w:hint="eastAsia"/>
        </w:rPr>
        <w:t xml:space="preserve">              for (e=h[p=i];p&gt;1;h[map[ind[p]=ind[p&gt;&gt;1]]=p]=h[p&gt;&gt;1],p&gt;&gt;=1);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(c=2;c&lt;n&amp;&amp;_cp(h[c+=(c&lt;n-1&amp;&amp;_cp(h[c+1],h[c]))],h[n]);h[map[ind[p]=ind[c]]=p]=h[c],p=c,c&lt;&lt;=1);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h[map[ind[p]=ind[n]]=p]=h[n];n--;return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delmin(int&amp; i,elem_t&amp; e){</w:t>
      </w:r>
    </w:p>
    <w:p w:rsidR="005F1F37" w:rsidRPr="00EB28BE" w:rsidRDefault="005F1F37" w:rsidP="005F1F37">
      <w:pPr>
        <w:pStyle w:val="ad"/>
        <w:rPr>
          <w:rFonts w:hAnsi="宋体" w:cs="宋体" w:hint="eastAsia"/>
        </w:rPr>
      </w:pPr>
      <w:r w:rsidRPr="00EB28BE">
        <w:rPr>
          <w:rFonts w:hAnsi="宋体" w:cs="宋体" w:hint="eastAsia"/>
        </w:rPr>
        <w:t xml:space="preserve">              if (n&lt;1) return 0;i=ind[1];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(e=h[p=1],c=2;c&lt;n&amp;&amp;_cp(h[c+=(c&lt;n-1&amp;&amp;_cp(h[c+1],h[c]))],h[n]);h[map[ind[p]=ind[c]]=p]=h[c],p=c,c&lt;&lt;=1);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h[map[ind[p]=ind[n]]=p]=h[n];n--;return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dijkstra(int n,edge_t* list[],int s,elem_t* min,int* pre){</w:t>
      </w:r>
    </w:p>
    <w:p w:rsidR="005F1F37" w:rsidRPr="00EB28BE" w:rsidRDefault="005F1F37" w:rsidP="005F1F37">
      <w:pPr>
        <w:pStyle w:val="ad"/>
        <w:rPr>
          <w:rFonts w:hAnsi="宋体" w:cs="宋体" w:hint="eastAsia"/>
        </w:rPr>
      </w:pPr>
      <w:r w:rsidRPr="00EB28BE">
        <w:rPr>
          <w:rFonts w:hAnsi="宋体" w:cs="宋体" w:hint="eastAsia"/>
        </w:rPr>
        <w:t xml:space="preserve">       heap h;</w:t>
      </w:r>
    </w:p>
    <w:p w:rsidR="005F1F37" w:rsidRPr="00EB28BE" w:rsidRDefault="005F1F37" w:rsidP="005F1F37">
      <w:pPr>
        <w:pStyle w:val="ad"/>
        <w:rPr>
          <w:rFonts w:hAnsi="宋体" w:cs="宋体" w:hint="eastAsia"/>
        </w:rPr>
      </w:pPr>
      <w:r w:rsidRPr="00EB28BE">
        <w:rPr>
          <w:rFonts w:hAnsi="宋体" w:cs="宋体" w:hint="eastAsia"/>
        </w:rPr>
        <w:t xml:space="preserve">       edge_t* t;elem_t e;</w:t>
      </w:r>
    </w:p>
    <w:p w:rsidR="005F1F37" w:rsidRPr="00EB28BE" w:rsidRDefault="005F1F37" w:rsidP="005F1F37">
      <w:pPr>
        <w:pStyle w:val="ad"/>
        <w:rPr>
          <w:rFonts w:hAnsi="宋体" w:cs="宋体" w:hint="eastAsia"/>
        </w:rPr>
      </w:pPr>
      <w:r w:rsidRPr="00EB28BE">
        <w:rPr>
          <w:rFonts w:hAnsi="宋体" w:cs="宋体" w:hint="eastAsia"/>
        </w:rPr>
        <w:t xml:space="preserve">       int v[MAXN],i;</w:t>
      </w:r>
    </w:p>
    <w:p w:rsidR="005F1F37" w:rsidRPr="00EB28BE" w:rsidRDefault="005F1F37" w:rsidP="005F1F37">
      <w:pPr>
        <w:pStyle w:val="ad"/>
        <w:rPr>
          <w:rFonts w:hAnsi="宋体" w:cs="宋体" w:hint="eastAsia"/>
        </w:rPr>
      </w:pPr>
      <w:r w:rsidRPr="00EB28BE">
        <w:rPr>
          <w:rFonts w:hAnsi="宋体" w:cs="宋体" w:hint="eastAsia"/>
        </w:rPr>
        <w:t xml:space="preserve">       for (h.init(),i=0;i&lt;n;i++)</w:t>
      </w:r>
    </w:p>
    <w:p w:rsidR="005F1F37" w:rsidRPr="00EB28BE" w:rsidRDefault="005F1F37" w:rsidP="005F1F37">
      <w:pPr>
        <w:pStyle w:val="ad"/>
        <w:rPr>
          <w:rFonts w:hAnsi="宋体" w:cs="宋体" w:hint="eastAsia"/>
        </w:rPr>
      </w:pPr>
      <w:r w:rsidRPr="00EB28BE">
        <w:rPr>
          <w:rFonts w:hAnsi="宋体" w:cs="宋体" w:hint="eastAsia"/>
        </w:rPr>
        <w:t xml:space="preserve">              min[i]=((i==s)?0:inf),v[i]=0,pre[i]=-1,h.ins(i,min[i]);</w:t>
      </w:r>
    </w:p>
    <w:p w:rsidR="005F1F37" w:rsidRPr="00EB28BE" w:rsidRDefault="005F1F37" w:rsidP="005F1F37">
      <w:pPr>
        <w:pStyle w:val="ad"/>
        <w:rPr>
          <w:rFonts w:hAnsi="宋体" w:cs="宋体" w:hint="eastAsia"/>
        </w:rPr>
      </w:pPr>
      <w:r w:rsidRPr="00EB28BE">
        <w:rPr>
          <w:rFonts w:hAnsi="宋体" w:cs="宋体" w:hint="eastAsia"/>
        </w:rPr>
        <w:t xml:space="preserve">       while (h.delmin(i,e))</w:t>
      </w:r>
    </w:p>
    <w:p w:rsidR="005F1F37" w:rsidRPr="00EB28BE" w:rsidRDefault="005F1F37" w:rsidP="005F1F37">
      <w:pPr>
        <w:pStyle w:val="ad"/>
        <w:rPr>
          <w:rFonts w:hAnsi="宋体" w:cs="宋体" w:hint="eastAsia"/>
        </w:rPr>
      </w:pPr>
      <w:r w:rsidRPr="00EB28BE">
        <w:rPr>
          <w:rFonts w:hAnsi="宋体" w:cs="宋体" w:hint="eastAsia"/>
        </w:rPr>
        <w:t xml:space="preserve">              for (v[i]=1,t=list[i];t;t=t-&gt;next)</w:t>
      </w:r>
    </w:p>
    <w:p w:rsidR="005F1F37" w:rsidRPr="00EB28BE" w:rsidRDefault="005F1F37" w:rsidP="005F1F37">
      <w:pPr>
        <w:pStyle w:val="ad"/>
        <w:rPr>
          <w:rFonts w:hAnsi="宋体" w:cs="宋体" w:hint="eastAsia"/>
        </w:rPr>
      </w:pPr>
      <w:r w:rsidRPr="00EB28BE">
        <w:rPr>
          <w:rFonts w:hAnsi="宋体" w:cs="宋体" w:hint="eastAsia"/>
        </w:rPr>
        <w:t xml:space="preserve">                     if (!v[t-&gt;to]&amp;&amp;min[i]+t-&gt;len&lt;min[t-&gt;to])</w:t>
      </w:r>
    </w:p>
    <w:p w:rsidR="005F1F37" w:rsidRPr="00EB28BE" w:rsidRDefault="005F1F37" w:rsidP="005F1F37">
      <w:pPr>
        <w:pStyle w:val="ad"/>
        <w:rPr>
          <w:rFonts w:hAnsi="宋体" w:cs="宋体" w:hint="eastAsia"/>
        </w:rPr>
      </w:pPr>
      <w:r w:rsidRPr="00EB28BE">
        <w:rPr>
          <w:rFonts w:hAnsi="宋体" w:cs="宋体" w:hint="eastAsia"/>
        </w:rPr>
        <w:t xml:space="preserve">                            pre[t-&gt;to]=i,h.del(t-&gt;to,e),min[t-&gt;to]=e=min[i]+t-&gt;len,h.ins(t-&gt;to,e);</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12.7 最短路径(单源dijkstra+mapped_heap正向表)</w:t>
      </w:r>
    </w:p>
    <w:p w:rsidR="005F1F37" w:rsidRPr="00EB28BE" w:rsidRDefault="005F1F37" w:rsidP="005F1F37">
      <w:pPr>
        <w:pStyle w:val="ad"/>
        <w:rPr>
          <w:rFonts w:hAnsi="宋体" w:cs="宋体" w:hint="eastAsia"/>
        </w:rPr>
      </w:pPr>
      <w:r w:rsidRPr="00EB28BE">
        <w:rPr>
          <w:rFonts w:hAnsi="宋体" w:cs="宋体" w:hint="eastAsia"/>
        </w:rPr>
        <w:t>//单源最短路径,dijkstra算法+映射二分堆,正向表形式,复杂度O(mlogn)</w:t>
      </w:r>
    </w:p>
    <w:p w:rsidR="005F1F37" w:rsidRPr="00EB28BE" w:rsidRDefault="005F1F37" w:rsidP="005F1F37">
      <w:pPr>
        <w:pStyle w:val="ad"/>
        <w:rPr>
          <w:rFonts w:hAnsi="宋体" w:cs="宋体" w:hint="eastAsia"/>
        </w:rPr>
      </w:pPr>
      <w:r w:rsidRPr="00EB28BE">
        <w:rPr>
          <w:rFonts w:hAnsi="宋体" w:cs="宋体" w:hint="eastAsia"/>
        </w:rPr>
        <w:t>//求出源s到所有点的最短路经,传入图的大小n和正向表list,buf</w:t>
      </w:r>
    </w:p>
    <w:p w:rsidR="005F1F37" w:rsidRPr="00EB28BE" w:rsidRDefault="005F1F37" w:rsidP="005F1F37">
      <w:pPr>
        <w:pStyle w:val="ad"/>
        <w:rPr>
          <w:rFonts w:hAnsi="宋体" w:cs="宋体" w:hint="eastAsia"/>
        </w:rPr>
      </w:pPr>
      <w:r w:rsidRPr="00EB28BE">
        <w:rPr>
          <w:rFonts w:hAnsi="宋体" w:cs="宋体" w:hint="eastAsia"/>
        </w:rPr>
        <w:t>//返回到各点最短距离min[]和路径pre[],pre[i]记录s到i路径上i的父结点,pre[s]=-</w:t>
      </w:r>
      <w:r w:rsidRPr="00EB28BE">
        <w:rPr>
          <w:rFonts w:hAnsi="宋体" w:cs="宋体" w:hint="eastAsia"/>
        </w:rPr>
        <w:lastRenderedPageBreak/>
        <w:t>1</w:t>
      </w:r>
    </w:p>
    <w:p w:rsidR="005F1F37" w:rsidRPr="00EB28BE" w:rsidRDefault="005F1F37" w:rsidP="005F1F37">
      <w:pPr>
        <w:pStyle w:val="ad"/>
        <w:rPr>
          <w:rFonts w:hAnsi="宋体" w:cs="宋体" w:hint="eastAsia"/>
        </w:rPr>
      </w:pPr>
      <w:r w:rsidRPr="00EB28BE">
        <w:rPr>
          <w:rFonts w:hAnsi="宋体" w:cs="宋体" w:hint="eastAsia"/>
        </w:rPr>
        <w:t>//可更改路权类型,但必须非负!</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struct edge_t{</w:t>
      </w:r>
    </w:p>
    <w:p w:rsidR="005F1F37" w:rsidRPr="00EB28BE" w:rsidRDefault="005F1F37" w:rsidP="005F1F37">
      <w:pPr>
        <w:pStyle w:val="ad"/>
        <w:rPr>
          <w:rFonts w:hAnsi="宋体" w:cs="宋体" w:hint="eastAsia"/>
        </w:rPr>
      </w:pPr>
      <w:r w:rsidRPr="00EB28BE">
        <w:rPr>
          <w:rFonts w:hAnsi="宋体" w:cs="宋体" w:hint="eastAsia"/>
        </w:rPr>
        <w:t xml:space="preserve">       int to;</w:t>
      </w:r>
    </w:p>
    <w:p w:rsidR="005F1F37" w:rsidRPr="00EB28BE" w:rsidRDefault="005F1F37" w:rsidP="005F1F37">
      <w:pPr>
        <w:pStyle w:val="ad"/>
        <w:rPr>
          <w:rFonts w:hAnsi="宋体" w:cs="宋体" w:hint="eastAsia"/>
        </w:rPr>
      </w:pPr>
      <w:r w:rsidRPr="00EB28BE">
        <w:rPr>
          <w:rFonts w:hAnsi="宋体" w:cs="宋体" w:hint="eastAsia"/>
        </w:rPr>
        <w:t xml:space="preserve">       elem_t len;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#define _cp(a,b) ((a)&lt;(b))</w:t>
      </w:r>
    </w:p>
    <w:p w:rsidR="005F1F37" w:rsidRPr="00EB28BE" w:rsidRDefault="005F1F37" w:rsidP="005F1F37">
      <w:pPr>
        <w:pStyle w:val="ad"/>
        <w:rPr>
          <w:rFonts w:hAnsi="宋体" w:cs="宋体" w:hint="eastAsia"/>
        </w:rPr>
      </w:pPr>
      <w:r w:rsidRPr="00EB28BE">
        <w:rPr>
          <w:rFonts w:hAnsi="宋体" w:cs="宋体" w:hint="eastAsia"/>
        </w:rPr>
        <w:t>struct heap{</w:t>
      </w:r>
    </w:p>
    <w:p w:rsidR="005F1F37" w:rsidRPr="00EB28BE" w:rsidRDefault="005F1F37" w:rsidP="005F1F37">
      <w:pPr>
        <w:pStyle w:val="ad"/>
        <w:rPr>
          <w:rFonts w:hAnsi="宋体" w:cs="宋体" w:hint="eastAsia"/>
        </w:rPr>
      </w:pPr>
      <w:r w:rsidRPr="00EB28BE">
        <w:rPr>
          <w:rFonts w:hAnsi="宋体" w:cs="宋体" w:hint="eastAsia"/>
        </w:rPr>
        <w:t xml:space="preserve">       elem_t h[MAXN+1];</w:t>
      </w:r>
    </w:p>
    <w:p w:rsidR="005F1F37" w:rsidRPr="00EB28BE" w:rsidRDefault="005F1F37" w:rsidP="005F1F37">
      <w:pPr>
        <w:pStyle w:val="ad"/>
        <w:rPr>
          <w:rFonts w:hAnsi="宋体" w:cs="宋体" w:hint="eastAsia"/>
        </w:rPr>
      </w:pPr>
      <w:r w:rsidRPr="00EB28BE">
        <w:rPr>
          <w:rFonts w:hAnsi="宋体" w:cs="宋体" w:hint="eastAsia"/>
        </w:rPr>
        <w:t xml:space="preserve">       int ind[MAXN+1],map[MAXN+1],n,p,c;</w:t>
      </w:r>
    </w:p>
    <w:p w:rsidR="005F1F37" w:rsidRPr="00EB28BE" w:rsidRDefault="005F1F37" w:rsidP="005F1F37">
      <w:pPr>
        <w:pStyle w:val="ad"/>
        <w:rPr>
          <w:rFonts w:hAnsi="宋体" w:cs="宋体" w:hint="eastAsia"/>
        </w:rPr>
      </w:pPr>
      <w:r w:rsidRPr="00EB28BE">
        <w:rPr>
          <w:rFonts w:hAnsi="宋体" w:cs="宋体" w:hint="eastAsia"/>
        </w:rPr>
        <w:t xml:space="preserve">       void init(){n=0;}</w:t>
      </w:r>
    </w:p>
    <w:p w:rsidR="005F1F37" w:rsidRPr="00EB28BE" w:rsidRDefault="005F1F37" w:rsidP="005F1F37">
      <w:pPr>
        <w:pStyle w:val="ad"/>
        <w:rPr>
          <w:rFonts w:hAnsi="宋体" w:cs="宋体" w:hint="eastAsia"/>
        </w:rPr>
      </w:pPr>
      <w:r w:rsidRPr="00EB28BE">
        <w:rPr>
          <w:rFonts w:hAnsi="宋体" w:cs="宋体" w:hint="eastAsia"/>
        </w:rPr>
        <w:t xml:space="preserve">       void ins(int i,elem_t e){</w:t>
      </w:r>
    </w:p>
    <w:p w:rsidR="005F1F37" w:rsidRPr="00EB28BE" w:rsidRDefault="005F1F37" w:rsidP="005F1F37">
      <w:pPr>
        <w:pStyle w:val="ad"/>
        <w:rPr>
          <w:rFonts w:hAnsi="宋体" w:cs="宋体" w:hint="eastAsia"/>
        </w:rPr>
      </w:pPr>
      <w:r w:rsidRPr="00EB28BE">
        <w:rPr>
          <w:rFonts w:hAnsi="宋体" w:cs="宋体" w:hint="eastAsia"/>
        </w:rPr>
        <w:t xml:space="preserve">              for (p=++n;p&gt;1&amp;&amp;_cp(e,h[p&gt;&gt;1]);h[map[ind[p]=ind[p&gt;&gt;1]]=p]=h[p&gt;&gt;1],p&gt;&gt;=1);</w:t>
      </w:r>
    </w:p>
    <w:p w:rsidR="005F1F37" w:rsidRPr="00EB28BE" w:rsidRDefault="005F1F37" w:rsidP="005F1F37">
      <w:pPr>
        <w:pStyle w:val="ad"/>
        <w:rPr>
          <w:rFonts w:hAnsi="宋体" w:cs="宋体" w:hint="eastAsia"/>
        </w:rPr>
      </w:pPr>
      <w:r w:rsidRPr="00EB28BE">
        <w:rPr>
          <w:rFonts w:hAnsi="宋体" w:cs="宋体" w:hint="eastAsia"/>
        </w:rPr>
        <w:t xml:space="preserve">              h[map[ind[p]=i]=p]=e;</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del(int i,elem_t&amp; e){</w:t>
      </w:r>
    </w:p>
    <w:p w:rsidR="005F1F37" w:rsidRPr="00EB28BE" w:rsidRDefault="005F1F37" w:rsidP="005F1F37">
      <w:pPr>
        <w:pStyle w:val="ad"/>
        <w:rPr>
          <w:rFonts w:hAnsi="宋体" w:cs="宋体" w:hint="eastAsia"/>
        </w:rPr>
      </w:pPr>
      <w:r w:rsidRPr="00EB28BE">
        <w:rPr>
          <w:rFonts w:hAnsi="宋体" w:cs="宋体" w:hint="eastAsia"/>
        </w:rPr>
        <w:t xml:space="preserve">              i=map[i];if (i&lt;1||i&gt;n) return 0;</w:t>
      </w:r>
    </w:p>
    <w:p w:rsidR="005F1F37" w:rsidRPr="00EB28BE" w:rsidRDefault="005F1F37" w:rsidP="005F1F37">
      <w:pPr>
        <w:pStyle w:val="ad"/>
        <w:rPr>
          <w:rFonts w:hAnsi="宋体" w:cs="宋体" w:hint="eastAsia"/>
        </w:rPr>
      </w:pPr>
      <w:r w:rsidRPr="00EB28BE">
        <w:rPr>
          <w:rFonts w:hAnsi="宋体" w:cs="宋体" w:hint="eastAsia"/>
        </w:rPr>
        <w:t xml:space="preserve">              for (e=h[p=i];p&gt;1;h[map[ind[p]=ind[p&gt;&gt;1]]=p]=h[p&gt;&gt;1],p&gt;&gt;=1);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(c=2;c&lt;n&amp;&amp;_cp(h[c+=(c&lt;n-1&amp;&amp;_cp(h[c+1],h[c]))],h[n]);h[map[ind[p]=ind[c]]=p]=h[c],p=c,c&lt;&lt;=1);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h[map[ind[p]=ind[n]]=p]=h[n];n--;return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int delmin(int&amp; i,elem_t&amp; e){</w:t>
      </w:r>
    </w:p>
    <w:p w:rsidR="005F1F37" w:rsidRPr="00EB28BE" w:rsidRDefault="005F1F37" w:rsidP="005F1F37">
      <w:pPr>
        <w:pStyle w:val="ad"/>
        <w:rPr>
          <w:rFonts w:hAnsi="宋体" w:cs="宋体" w:hint="eastAsia"/>
        </w:rPr>
      </w:pPr>
      <w:r w:rsidRPr="00EB28BE">
        <w:rPr>
          <w:rFonts w:hAnsi="宋体" w:cs="宋体" w:hint="eastAsia"/>
        </w:rPr>
        <w:t xml:space="preserve">              if (n&lt;1) return 0;i=ind[1];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(e=h[p=1],c=2;c&lt;n&amp;&amp;_cp(h[c+=(c&lt;n-1&amp;&amp;_cp(h[c+1],h[c]))],h[n]);h[map[ind[p]=ind[c]]=p]=h[c],p=c,c&lt;&lt;=1);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h[map[ind[p]=ind[n]]=p]=h[n];n--;return 1;</w:t>
      </w:r>
    </w:p>
    <w:p w:rsidR="005F1F37" w:rsidRPr="00EB28BE" w:rsidRDefault="005F1F37" w:rsidP="005F1F37">
      <w:pPr>
        <w:pStyle w:val="ad"/>
        <w:rPr>
          <w:rFonts w:hAnsi="宋体" w:cs="宋体" w:hint="eastAsia"/>
        </w:rPr>
      </w:pPr>
      <w:r w:rsidRPr="00EB28BE">
        <w:rPr>
          <w:rFonts w:hAnsi="宋体" w:cs="宋体" w:hint="eastAsia"/>
          <w:lang w:val="pt-BR"/>
        </w:rPr>
        <w:t xml:space="preserve">       </w:t>
      </w: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void dijkstra(int n,int* list,edge_t* buf,int s,elem_t* min,int* pre){</w:t>
      </w:r>
    </w:p>
    <w:p w:rsidR="005F1F37" w:rsidRPr="00EB28BE" w:rsidRDefault="005F1F37" w:rsidP="005F1F37">
      <w:pPr>
        <w:pStyle w:val="ad"/>
        <w:rPr>
          <w:rFonts w:hAnsi="宋体" w:cs="宋体" w:hint="eastAsia"/>
        </w:rPr>
      </w:pPr>
      <w:r w:rsidRPr="00EB28BE">
        <w:rPr>
          <w:rFonts w:hAnsi="宋体" w:cs="宋体" w:hint="eastAsia"/>
        </w:rPr>
        <w:t xml:space="preserve">       heap h;elem_t e;</w:t>
      </w:r>
    </w:p>
    <w:p w:rsidR="005F1F37" w:rsidRPr="00EB28BE" w:rsidRDefault="005F1F37" w:rsidP="005F1F37">
      <w:pPr>
        <w:pStyle w:val="ad"/>
        <w:rPr>
          <w:rFonts w:hAnsi="宋体" w:cs="宋体" w:hint="eastAsia"/>
        </w:rPr>
      </w:pPr>
      <w:r w:rsidRPr="00EB28BE">
        <w:rPr>
          <w:rFonts w:hAnsi="宋体" w:cs="宋体" w:hint="eastAsia"/>
        </w:rPr>
        <w:t xml:space="preserve">       int v[MAXN],i,t;</w:t>
      </w:r>
    </w:p>
    <w:p w:rsidR="005F1F37" w:rsidRPr="00EB28BE" w:rsidRDefault="005F1F37" w:rsidP="005F1F37">
      <w:pPr>
        <w:pStyle w:val="ad"/>
        <w:rPr>
          <w:rFonts w:hAnsi="宋体" w:cs="宋体" w:hint="eastAsia"/>
        </w:rPr>
      </w:pPr>
      <w:r w:rsidRPr="00EB28BE">
        <w:rPr>
          <w:rFonts w:hAnsi="宋体" w:cs="宋体" w:hint="eastAsia"/>
        </w:rPr>
        <w:t xml:space="preserve">       for (h.init(),i=0;i&lt;n;i++)</w:t>
      </w:r>
    </w:p>
    <w:p w:rsidR="005F1F37" w:rsidRPr="00EB28BE" w:rsidRDefault="005F1F37" w:rsidP="005F1F37">
      <w:pPr>
        <w:pStyle w:val="ad"/>
        <w:rPr>
          <w:rFonts w:hAnsi="宋体" w:cs="宋体" w:hint="eastAsia"/>
        </w:rPr>
      </w:pPr>
      <w:r w:rsidRPr="00EB28BE">
        <w:rPr>
          <w:rFonts w:hAnsi="宋体" w:cs="宋体" w:hint="eastAsia"/>
        </w:rPr>
        <w:t xml:space="preserve">              min[i]=((i==s)?0:inf),v[i]=0,pre[i]=-1,h.ins(i,min[i]);</w:t>
      </w:r>
    </w:p>
    <w:p w:rsidR="005F1F37" w:rsidRPr="00EB28BE" w:rsidRDefault="005F1F37" w:rsidP="005F1F37">
      <w:pPr>
        <w:pStyle w:val="ad"/>
        <w:rPr>
          <w:rFonts w:hAnsi="宋体" w:cs="宋体" w:hint="eastAsia"/>
        </w:rPr>
      </w:pPr>
      <w:r w:rsidRPr="00EB28BE">
        <w:rPr>
          <w:rFonts w:hAnsi="宋体" w:cs="宋体" w:hint="eastAsia"/>
        </w:rPr>
        <w:t xml:space="preserve">       while (h.delmin(i,e))</w:t>
      </w:r>
    </w:p>
    <w:p w:rsidR="005F1F37" w:rsidRPr="00EB28BE" w:rsidRDefault="005F1F37" w:rsidP="005F1F37">
      <w:pPr>
        <w:pStyle w:val="ad"/>
        <w:rPr>
          <w:rFonts w:hAnsi="宋体" w:cs="宋体" w:hint="eastAsia"/>
        </w:rPr>
      </w:pPr>
      <w:r w:rsidRPr="00EB28BE">
        <w:rPr>
          <w:rFonts w:hAnsi="宋体" w:cs="宋体" w:hint="eastAsia"/>
        </w:rPr>
        <w:t xml:space="preserve">              for (v[i]=1,t=list[i];t&lt;list[i+1];t++)</w:t>
      </w:r>
    </w:p>
    <w:p w:rsidR="005F1F37" w:rsidRPr="00EB28BE" w:rsidRDefault="005F1F37" w:rsidP="005F1F37">
      <w:pPr>
        <w:pStyle w:val="ad"/>
        <w:rPr>
          <w:rFonts w:hAnsi="宋体" w:cs="宋体" w:hint="eastAsia"/>
        </w:rPr>
      </w:pPr>
      <w:r w:rsidRPr="00EB28BE">
        <w:rPr>
          <w:rFonts w:hAnsi="宋体" w:cs="宋体" w:hint="eastAsia"/>
        </w:rPr>
        <w:t xml:space="preserve">                     if (!v[buf[t].to]&amp;&amp;min[i]+buf[t].len&lt;min[buf[t].to])</w:t>
      </w:r>
    </w:p>
    <w:p w:rsidR="005F1F37" w:rsidRPr="00EB28BE" w:rsidRDefault="005F1F37" w:rsidP="005F1F37">
      <w:pPr>
        <w:pStyle w:val="ad"/>
        <w:rPr>
          <w:rFonts w:hAnsi="宋体" w:cs="宋体" w:hint="eastAsia"/>
        </w:rPr>
      </w:pPr>
      <w:r w:rsidRPr="00EB28BE">
        <w:rPr>
          <w:rFonts w:hAnsi="宋体" w:cs="宋体" w:hint="eastAsia"/>
        </w:rPr>
        <w:t xml:space="preserve">                            </w:t>
      </w:r>
      <w:r w:rsidRPr="00EB28BE">
        <w:rPr>
          <w:rFonts w:hAnsi="宋体" w:cs="宋体" w:hint="eastAsia"/>
        </w:rPr>
        <w:lastRenderedPageBreak/>
        <w:t>pre[buf[t].to]=i,h.del(buf[t].to,e),min[buf[t].to]=e=min[i]+buf[t].len,h.ins(buf[t].to,e);</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12.8 最短路径(单源dijkstra邻接阵)</w:t>
      </w:r>
    </w:p>
    <w:p w:rsidR="005F1F37" w:rsidRPr="00EB28BE" w:rsidRDefault="005F1F37" w:rsidP="005F1F37">
      <w:pPr>
        <w:pStyle w:val="ad"/>
        <w:rPr>
          <w:rFonts w:hAnsi="宋体" w:cs="宋体" w:hint="eastAsia"/>
        </w:rPr>
      </w:pPr>
      <w:r w:rsidRPr="00EB28BE">
        <w:rPr>
          <w:rFonts w:hAnsi="宋体" w:cs="宋体" w:hint="eastAsia"/>
        </w:rPr>
        <w:t>//单源最短路径,dijkstra算法,邻接阵形式,复杂度O(n^2)</w:t>
      </w:r>
    </w:p>
    <w:p w:rsidR="005F1F37" w:rsidRPr="00EB28BE" w:rsidRDefault="005F1F37" w:rsidP="005F1F37">
      <w:pPr>
        <w:pStyle w:val="ad"/>
        <w:rPr>
          <w:rFonts w:hAnsi="宋体" w:cs="宋体" w:hint="eastAsia"/>
        </w:rPr>
      </w:pPr>
      <w:r w:rsidRPr="00EB28BE">
        <w:rPr>
          <w:rFonts w:hAnsi="宋体" w:cs="宋体" w:hint="eastAsia"/>
        </w:rPr>
        <w:t>//求出源s到所有点的最短路经,传入图的顶点数n,(有向)邻接矩阵mat</w:t>
      </w:r>
    </w:p>
    <w:p w:rsidR="005F1F37" w:rsidRPr="00EB28BE" w:rsidRDefault="005F1F37" w:rsidP="005F1F37">
      <w:pPr>
        <w:pStyle w:val="ad"/>
        <w:rPr>
          <w:rFonts w:hAnsi="宋体" w:cs="宋体" w:hint="eastAsia"/>
        </w:rPr>
      </w:pPr>
      <w:r w:rsidRPr="00EB28BE">
        <w:rPr>
          <w:rFonts w:hAnsi="宋体" w:cs="宋体" w:hint="eastAsia"/>
        </w:rPr>
        <w:t>//返回到各点最短距离min[]和路径pre[],pre[i]记录s到i路径上i的父结点,pre[s]=-1</w:t>
      </w:r>
    </w:p>
    <w:p w:rsidR="005F1F37" w:rsidRPr="00EB28BE" w:rsidRDefault="005F1F37" w:rsidP="005F1F37">
      <w:pPr>
        <w:pStyle w:val="ad"/>
        <w:rPr>
          <w:rFonts w:hAnsi="宋体" w:cs="宋体" w:hint="eastAsia"/>
        </w:rPr>
      </w:pPr>
      <w:r w:rsidRPr="00EB28BE">
        <w:rPr>
          <w:rFonts w:hAnsi="宋体" w:cs="宋体" w:hint="eastAsia"/>
        </w:rPr>
        <w:t>//可更改路权类型,但必须非负!</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dijkstra(int n,elem_t mat[][MAXN],int s,elem_t* min,int* pre){</w:t>
      </w:r>
    </w:p>
    <w:p w:rsidR="005F1F37" w:rsidRPr="00EB28BE" w:rsidRDefault="005F1F37" w:rsidP="005F1F37">
      <w:pPr>
        <w:pStyle w:val="ad"/>
        <w:rPr>
          <w:rFonts w:hAnsi="宋体" w:cs="宋体" w:hint="eastAsia"/>
        </w:rPr>
      </w:pPr>
      <w:r w:rsidRPr="00EB28BE">
        <w:rPr>
          <w:rFonts w:hAnsi="宋体" w:cs="宋体" w:hint="eastAsia"/>
        </w:rPr>
        <w:t xml:space="preserve">       int v[MAXN],i,j,k;</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min[i]=inf,v[i]=0,pre[i]=-1;</w:t>
      </w:r>
    </w:p>
    <w:p w:rsidR="005F1F37" w:rsidRPr="00EB28BE" w:rsidRDefault="005F1F37" w:rsidP="005F1F37">
      <w:pPr>
        <w:pStyle w:val="ad"/>
        <w:rPr>
          <w:rFonts w:hAnsi="宋体" w:cs="宋体" w:hint="eastAsia"/>
        </w:rPr>
      </w:pPr>
      <w:r w:rsidRPr="00EB28BE">
        <w:rPr>
          <w:rFonts w:hAnsi="宋体" w:cs="宋体" w:hint="eastAsia"/>
        </w:rPr>
        <w:t xml:space="preserve">       for (min[s]=0,j=0;j&lt;n;j++){</w:t>
      </w:r>
    </w:p>
    <w:p w:rsidR="005F1F37" w:rsidRPr="00EB28BE" w:rsidRDefault="005F1F37" w:rsidP="005F1F37">
      <w:pPr>
        <w:pStyle w:val="ad"/>
        <w:rPr>
          <w:rFonts w:hAnsi="宋体" w:cs="宋体" w:hint="eastAsia"/>
        </w:rPr>
      </w:pPr>
      <w:r w:rsidRPr="00EB28BE">
        <w:rPr>
          <w:rFonts w:hAnsi="宋体" w:cs="宋体" w:hint="eastAsia"/>
        </w:rPr>
        <w:t xml:space="preserve">              for (k=-1,i=0;i&lt;n;i++)</w:t>
      </w:r>
    </w:p>
    <w:p w:rsidR="005F1F37" w:rsidRPr="00EB28BE" w:rsidRDefault="005F1F37" w:rsidP="005F1F37">
      <w:pPr>
        <w:pStyle w:val="ad"/>
        <w:rPr>
          <w:rFonts w:hAnsi="宋体" w:cs="宋体" w:hint="eastAsia"/>
        </w:rPr>
      </w:pPr>
      <w:r w:rsidRPr="00EB28BE">
        <w:rPr>
          <w:rFonts w:hAnsi="宋体" w:cs="宋体" w:hint="eastAsia"/>
        </w:rPr>
        <w:t xml:space="preserve">                     if (!v[i]&amp;&amp;(k==-1||min[i]&lt;min[k]))</w:t>
      </w:r>
    </w:p>
    <w:p w:rsidR="005F1F37" w:rsidRPr="00EB28BE" w:rsidRDefault="005F1F37" w:rsidP="005F1F37">
      <w:pPr>
        <w:pStyle w:val="ad"/>
        <w:rPr>
          <w:rFonts w:hAnsi="宋体" w:cs="宋体" w:hint="eastAsia"/>
        </w:rPr>
      </w:pPr>
      <w:r w:rsidRPr="00EB28BE">
        <w:rPr>
          <w:rFonts w:hAnsi="宋体" w:cs="宋体" w:hint="eastAsia"/>
        </w:rPr>
        <w:t xml:space="preserve">                            k=i;</w:t>
      </w:r>
    </w:p>
    <w:p w:rsidR="005F1F37" w:rsidRPr="00EB28BE" w:rsidRDefault="005F1F37" w:rsidP="005F1F37">
      <w:pPr>
        <w:pStyle w:val="ad"/>
        <w:rPr>
          <w:rFonts w:hAnsi="宋体" w:cs="宋体" w:hint="eastAsia"/>
        </w:rPr>
      </w:pPr>
      <w:r w:rsidRPr="00EB28BE">
        <w:rPr>
          <w:rFonts w:hAnsi="宋体" w:cs="宋体" w:hint="eastAsia"/>
        </w:rPr>
        <w:t xml:space="preserve">              for (v[k]=1,i=0;i&lt;n;i++)</w:t>
      </w:r>
    </w:p>
    <w:p w:rsidR="005F1F37" w:rsidRPr="00EB28BE" w:rsidRDefault="005F1F37" w:rsidP="005F1F37">
      <w:pPr>
        <w:pStyle w:val="ad"/>
        <w:rPr>
          <w:rFonts w:hAnsi="宋体" w:cs="宋体" w:hint="eastAsia"/>
        </w:rPr>
      </w:pPr>
      <w:r w:rsidRPr="00EB28BE">
        <w:rPr>
          <w:rFonts w:hAnsi="宋体" w:cs="宋体" w:hint="eastAsia"/>
        </w:rPr>
        <w:t xml:space="preserve">                     if (!v[i]&amp;&amp;min[k]+mat[k][i]&lt;min[i])</w:t>
      </w:r>
    </w:p>
    <w:p w:rsidR="005F1F37" w:rsidRPr="00EB28BE" w:rsidRDefault="005F1F37" w:rsidP="005F1F37">
      <w:pPr>
        <w:pStyle w:val="ad"/>
        <w:rPr>
          <w:rFonts w:hAnsi="宋体" w:cs="宋体" w:hint="eastAsia"/>
        </w:rPr>
      </w:pPr>
      <w:r w:rsidRPr="00EB28BE">
        <w:rPr>
          <w:rFonts w:hAnsi="宋体" w:cs="宋体" w:hint="eastAsia"/>
        </w:rPr>
        <w:t xml:space="preserve">                            min[i]=min[k]+mat[pre[i]=k][i];</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12.9 最短路径(多源floyd_warshall邻接阵)</w:t>
      </w:r>
    </w:p>
    <w:p w:rsidR="005F1F37" w:rsidRPr="00EB28BE" w:rsidRDefault="005F1F37" w:rsidP="005F1F37">
      <w:pPr>
        <w:pStyle w:val="ad"/>
        <w:rPr>
          <w:rFonts w:hAnsi="宋体" w:cs="宋体" w:hint="eastAsia"/>
        </w:rPr>
      </w:pPr>
      <w:r w:rsidRPr="00EB28BE">
        <w:rPr>
          <w:rFonts w:hAnsi="宋体" w:cs="宋体" w:hint="eastAsia"/>
        </w:rPr>
        <w:t>//多源最短路径,floyd_warshall算法,复杂度O(n^3)</w:t>
      </w:r>
    </w:p>
    <w:p w:rsidR="005F1F37" w:rsidRPr="00EB28BE" w:rsidRDefault="005F1F37" w:rsidP="005F1F37">
      <w:pPr>
        <w:pStyle w:val="ad"/>
        <w:rPr>
          <w:rFonts w:hAnsi="宋体" w:cs="宋体" w:hint="eastAsia"/>
        </w:rPr>
      </w:pPr>
      <w:r w:rsidRPr="00EB28BE">
        <w:rPr>
          <w:rFonts w:hAnsi="宋体" w:cs="宋体" w:hint="eastAsia"/>
        </w:rPr>
        <w:t>//求出所有点对之间的最短路经,传入图的大小和邻接阵</w:t>
      </w:r>
    </w:p>
    <w:p w:rsidR="005F1F37" w:rsidRPr="00EB28BE" w:rsidRDefault="005F1F37" w:rsidP="005F1F37">
      <w:pPr>
        <w:pStyle w:val="ad"/>
        <w:rPr>
          <w:rFonts w:hAnsi="宋体" w:cs="宋体" w:hint="eastAsia"/>
        </w:rPr>
      </w:pPr>
      <w:r w:rsidRPr="00EB28BE">
        <w:rPr>
          <w:rFonts w:hAnsi="宋体" w:cs="宋体" w:hint="eastAsia"/>
        </w:rPr>
        <w:t>//返回各点间最短距离min[]和路径pre[],pre[i][j]记录i到j最短路径上j的父结点</w:t>
      </w:r>
    </w:p>
    <w:p w:rsidR="005F1F37" w:rsidRPr="00EB28BE" w:rsidRDefault="005F1F37" w:rsidP="005F1F37">
      <w:pPr>
        <w:pStyle w:val="ad"/>
        <w:rPr>
          <w:rFonts w:hAnsi="宋体" w:cs="宋体" w:hint="eastAsia"/>
        </w:rPr>
      </w:pPr>
      <w:r w:rsidRPr="00EB28BE">
        <w:rPr>
          <w:rFonts w:hAnsi="宋体" w:cs="宋体" w:hint="eastAsia"/>
        </w:rPr>
        <w:t>//可更改路权类型,路权必须非负!</w:t>
      </w:r>
    </w:p>
    <w:p w:rsidR="005F1F37" w:rsidRPr="00EB28BE" w:rsidRDefault="005F1F37" w:rsidP="005F1F37">
      <w:pPr>
        <w:pStyle w:val="ad"/>
        <w:rPr>
          <w:rFonts w:hAnsi="宋体" w:cs="宋体" w:hint="eastAsia"/>
        </w:rPr>
      </w:pPr>
      <w:r w:rsidRPr="00EB28BE">
        <w:rPr>
          <w:rFonts w:hAnsi="宋体" w:cs="宋体" w:hint="eastAsia"/>
        </w:rPr>
        <w:t>#define MAXN 200</w:t>
      </w:r>
    </w:p>
    <w:p w:rsidR="005F1F37" w:rsidRPr="00EB28BE" w:rsidRDefault="005F1F37" w:rsidP="005F1F37">
      <w:pPr>
        <w:pStyle w:val="ad"/>
        <w:rPr>
          <w:rFonts w:hAnsi="宋体" w:cs="宋体" w:hint="eastAsia"/>
        </w:rPr>
      </w:pPr>
      <w:r w:rsidRPr="00EB28BE">
        <w:rPr>
          <w:rFonts w:hAnsi="宋体" w:cs="宋体" w:hint="eastAsia"/>
        </w:rPr>
        <w:t>#define inf 1000000000</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floyd_warshall(int n,elem_t mat[][MAXN],elem_t min[][MAXN],int pre[][MAXN]){</w:t>
      </w:r>
    </w:p>
    <w:p w:rsidR="005F1F37" w:rsidRPr="00EB28BE" w:rsidRDefault="005F1F37" w:rsidP="005F1F37">
      <w:pPr>
        <w:pStyle w:val="ad"/>
        <w:rPr>
          <w:rFonts w:hAnsi="宋体" w:cs="宋体" w:hint="eastAsia"/>
        </w:rPr>
      </w:pPr>
      <w:r w:rsidRPr="00EB28BE">
        <w:rPr>
          <w:rFonts w:hAnsi="宋体" w:cs="宋体" w:hint="eastAsia"/>
        </w:rPr>
        <w:t xml:space="preserve">       int i,j,k;</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min[i][j]=mat[i][j],pre[i][j]=(i==j)?-1:i;</w:t>
      </w:r>
    </w:p>
    <w:p w:rsidR="005F1F37" w:rsidRPr="00EB28BE" w:rsidRDefault="005F1F37" w:rsidP="005F1F37">
      <w:pPr>
        <w:pStyle w:val="ad"/>
        <w:rPr>
          <w:rFonts w:hAnsi="宋体" w:cs="宋体" w:hint="eastAsia"/>
        </w:rPr>
      </w:pPr>
      <w:r w:rsidRPr="00EB28BE">
        <w:rPr>
          <w:rFonts w:hAnsi="宋体" w:cs="宋体" w:hint="eastAsia"/>
        </w:rPr>
        <w:t xml:space="preserve">       for (k=0;k&lt;n;k++)</w:t>
      </w:r>
    </w:p>
    <w:p w:rsidR="005F1F37" w:rsidRPr="00EB28BE" w:rsidRDefault="005F1F37" w:rsidP="005F1F37">
      <w:pPr>
        <w:pStyle w:val="ad"/>
        <w:rPr>
          <w:rFonts w:hAnsi="宋体" w:cs="宋体" w:hint="eastAsia"/>
        </w:rPr>
      </w:pPr>
      <w:r w:rsidRPr="00EB28BE">
        <w:rPr>
          <w:rFonts w:hAnsi="宋体" w:cs="宋体" w:hint="eastAsia"/>
        </w:rPr>
        <w:lastRenderedPageBreak/>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if (min[i][k]+min[k][j]&lt;min[i][j])</w:t>
      </w:r>
    </w:p>
    <w:p w:rsidR="005F1F37" w:rsidRPr="00EB28BE" w:rsidRDefault="005F1F37" w:rsidP="005F1F37">
      <w:pPr>
        <w:pStyle w:val="ad"/>
        <w:rPr>
          <w:rFonts w:hAnsi="宋体" w:cs="宋体" w:hint="eastAsia"/>
        </w:rPr>
      </w:pPr>
      <w:r w:rsidRPr="00EB28BE">
        <w:rPr>
          <w:rFonts w:hAnsi="宋体" w:cs="宋体" w:hint="eastAsia"/>
        </w:rPr>
        <w:t xml:space="preserve">                                   min[i][j]=min[i][k]+min[k][j],pre[i][j]=pre[k][j];</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sz w:val="24"/>
          <w:szCs w:val="24"/>
        </w:rPr>
      </w:pPr>
      <w:r w:rsidRPr="00EB28BE">
        <w:rPr>
          <w:rFonts w:hAnsi="宋体" w:cs="宋体" w:hint="eastAsia"/>
          <w:b/>
          <w:sz w:val="24"/>
          <w:szCs w:val="24"/>
        </w:rPr>
        <w:t>13、  应用</w:t>
      </w:r>
    </w:p>
    <w:p w:rsidR="005F1F37" w:rsidRPr="00EB28BE" w:rsidRDefault="005F1F37" w:rsidP="005F1F37">
      <w:pPr>
        <w:pStyle w:val="ad"/>
        <w:rPr>
          <w:rFonts w:hAnsi="宋体" w:cs="宋体" w:hint="eastAsia"/>
          <w:b/>
        </w:rPr>
      </w:pPr>
      <w:r w:rsidRPr="00EB28BE">
        <w:rPr>
          <w:rFonts w:hAnsi="宋体" w:cs="宋体" w:hint="eastAsia"/>
          <w:b/>
        </w:rPr>
        <w:t>13.1 Joseph问题</w:t>
      </w:r>
    </w:p>
    <w:p w:rsidR="005F1F37" w:rsidRPr="00EB28BE" w:rsidRDefault="005F1F37" w:rsidP="005F1F37">
      <w:pPr>
        <w:pStyle w:val="ad"/>
        <w:rPr>
          <w:rFonts w:hAnsi="宋体" w:cs="宋体" w:hint="eastAsia"/>
        </w:rPr>
      </w:pPr>
      <w:r w:rsidRPr="00EB28BE">
        <w:rPr>
          <w:rFonts w:hAnsi="宋体" w:cs="宋体" w:hint="eastAsia"/>
        </w:rPr>
        <w:t>// Joseph's Problem</w:t>
      </w:r>
    </w:p>
    <w:p w:rsidR="005F1F37" w:rsidRPr="00EB28BE" w:rsidRDefault="005F1F37" w:rsidP="005F1F37">
      <w:pPr>
        <w:pStyle w:val="ad"/>
        <w:rPr>
          <w:rFonts w:hAnsi="宋体" w:cs="宋体" w:hint="eastAsia"/>
        </w:rPr>
      </w:pPr>
      <w:r w:rsidRPr="00EB28BE">
        <w:rPr>
          <w:rFonts w:hAnsi="宋体" w:cs="宋体" w:hint="eastAsia"/>
        </w:rPr>
        <w:t>// input: n,m           -- the number of persons, the inteval between persons</w:t>
      </w:r>
    </w:p>
    <w:p w:rsidR="005F1F37" w:rsidRPr="00EB28BE" w:rsidRDefault="005F1F37" w:rsidP="005F1F37">
      <w:pPr>
        <w:pStyle w:val="ad"/>
        <w:rPr>
          <w:rFonts w:hAnsi="宋体" w:cs="宋体" w:hint="eastAsia"/>
        </w:rPr>
      </w:pPr>
      <w:r w:rsidRPr="00EB28BE">
        <w:rPr>
          <w:rFonts w:hAnsi="宋体" w:cs="宋体" w:hint="eastAsia"/>
        </w:rPr>
        <w:t>// output:        -- return the reference of last person</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josephus0(int n, int m)</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if (n == 2) return (m%2) ? 2 : 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int v = (m+josephus0(n-1,m)) % n;</w:t>
      </w:r>
    </w:p>
    <w:p w:rsidR="005F1F37" w:rsidRPr="00EB28BE" w:rsidRDefault="005F1F37" w:rsidP="005F1F37">
      <w:pPr>
        <w:pStyle w:val="ad"/>
        <w:rPr>
          <w:rFonts w:hAnsi="宋体" w:cs="宋体" w:hint="eastAsia"/>
        </w:rPr>
      </w:pPr>
      <w:r w:rsidRPr="00EB28BE">
        <w:rPr>
          <w:rFonts w:hAnsi="宋体" w:cs="宋体" w:hint="eastAsia"/>
        </w:rPr>
        <w:t xml:space="preserve">       if (v == 0) v = n;</w:t>
      </w:r>
    </w:p>
    <w:p w:rsidR="005F1F37" w:rsidRPr="00EB28BE" w:rsidRDefault="005F1F37" w:rsidP="005F1F37">
      <w:pPr>
        <w:pStyle w:val="ad"/>
        <w:rPr>
          <w:rFonts w:hAnsi="宋体" w:cs="宋体" w:hint="eastAsia"/>
        </w:rPr>
      </w:pPr>
      <w:r w:rsidRPr="00EB28BE">
        <w:rPr>
          <w:rFonts w:hAnsi="宋体" w:cs="宋体" w:hint="eastAsia"/>
        </w:rPr>
        <w:t xml:space="preserve">       return v;</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int josephus(int n, int m)</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if (m == 1) return n;</w:t>
      </w:r>
    </w:p>
    <w:p w:rsidR="005F1F37" w:rsidRPr="00EB28BE" w:rsidRDefault="005F1F37" w:rsidP="005F1F37">
      <w:pPr>
        <w:pStyle w:val="ad"/>
        <w:rPr>
          <w:rFonts w:hAnsi="宋体" w:cs="宋体" w:hint="eastAsia"/>
        </w:rPr>
      </w:pPr>
      <w:r w:rsidRPr="00EB28BE">
        <w:rPr>
          <w:rFonts w:hAnsi="宋体" w:cs="宋体" w:hint="eastAsia"/>
        </w:rPr>
        <w:t xml:space="preserve">       if (n == 1) return 1;</w:t>
      </w:r>
    </w:p>
    <w:p w:rsidR="005F1F37" w:rsidRPr="00EB28BE" w:rsidRDefault="005F1F37" w:rsidP="005F1F37">
      <w:pPr>
        <w:pStyle w:val="ad"/>
        <w:rPr>
          <w:rFonts w:hAnsi="宋体" w:cs="宋体" w:hint="eastAsia"/>
        </w:rPr>
      </w:pPr>
      <w:r w:rsidRPr="00EB28BE">
        <w:rPr>
          <w:rFonts w:hAnsi="宋体" w:cs="宋体" w:hint="eastAsia"/>
        </w:rPr>
        <w:t xml:space="preserve">       if (m &gt;=n) return josephus0(n,m);</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int l = (n/m)*m;</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int j = josephus(n - (n/m), m);</w:t>
      </w:r>
    </w:p>
    <w:p w:rsidR="005F1F37" w:rsidRPr="00EB28BE" w:rsidRDefault="005F1F37" w:rsidP="005F1F37">
      <w:pPr>
        <w:pStyle w:val="ad"/>
        <w:rPr>
          <w:rFonts w:hAnsi="宋体" w:cs="宋体" w:hint="eastAsia"/>
        </w:rPr>
      </w:pPr>
      <w:r w:rsidRPr="00EB28BE">
        <w:rPr>
          <w:rFonts w:hAnsi="宋体" w:cs="宋体" w:hint="eastAsia"/>
        </w:rPr>
        <w:t xml:space="preserve">       if (j &lt;= n-l) return l+j;</w:t>
      </w:r>
    </w:p>
    <w:p w:rsidR="005F1F37" w:rsidRPr="00EB28BE" w:rsidRDefault="005F1F37" w:rsidP="005F1F37">
      <w:pPr>
        <w:pStyle w:val="ad"/>
        <w:rPr>
          <w:rFonts w:hAnsi="宋体" w:cs="宋体" w:hint="eastAsia"/>
        </w:rPr>
      </w:pPr>
      <w:r w:rsidRPr="00EB28BE">
        <w:rPr>
          <w:rFonts w:hAnsi="宋体" w:cs="宋体" w:hint="eastAsia"/>
        </w:rPr>
        <w:t xml:space="preserve">       j -= n-l;</w:t>
      </w:r>
    </w:p>
    <w:p w:rsidR="005F1F37" w:rsidRPr="00EB28BE" w:rsidRDefault="005F1F37" w:rsidP="005F1F37">
      <w:pPr>
        <w:pStyle w:val="ad"/>
        <w:rPr>
          <w:rFonts w:hAnsi="宋体" w:cs="宋体" w:hint="eastAsia"/>
        </w:rPr>
      </w:pPr>
      <w:r w:rsidRPr="00EB28BE">
        <w:rPr>
          <w:rFonts w:hAnsi="宋体" w:cs="宋体" w:hint="eastAsia"/>
        </w:rPr>
        <w:t xml:space="preserve">       int t = (j/(m-1))*m;</w:t>
      </w:r>
    </w:p>
    <w:p w:rsidR="005F1F37" w:rsidRPr="00EB28BE" w:rsidRDefault="005F1F37" w:rsidP="005F1F37">
      <w:pPr>
        <w:pStyle w:val="ad"/>
        <w:rPr>
          <w:rFonts w:hAnsi="宋体" w:cs="宋体" w:hint="eastAsia"/>
        </w:rPr>
      </w:pPr>
      <w:r w:rsidRPr="00EB28BE">
        <w:rPr>
          <w:rFonts w:hAnsi="宋体" w:cs="宋体" w:hint="eastAsia"/>
        </w:rPr>
        <w:t xml:space="preserve">       if ((j % (m-1)) == 0) return t-1;</w:t>
      </w:r>
    </w:p>
    <w:p w:rsidR="005F1F37" w:rsidRPr="00EB28BE" w:rsidRDefault="005F1F37" w:rsidP="005F1F37">
      <w:pPr>
        <w:pStyle w:val="ad"/>
        <w:rPr>
          <w:rFonts w:hAnsi="宋体" w:cs="宋体" w:hint="eastAsia"/>
        </w:rPr>
      </w:pPr>
      <w:r w:rsidRPr="00EB28BE">
        <w:rPr>
          <w:rFonts w:hAnsi="宋体" w:cs="宋体" w:hint="eastAsia"/>
        </w:rPr>
        <w:t xml:space="preserve">       return t + (j % (m-1));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13.2 N皇后构造解</w:t>
      </w:r>
    </w:p>
    <w:p w:rsidR="005F1F37" w:rsidRPr="00EB28BE" w:rsidRDefault="005F1F37" w:rsidP="005F1F37">
      <w:pPr>
        <w:pStyle w:val="ad"/>
        <w:rPr>
          <w:rFonts w:hAnsi="宋体" w:cs="宋体" w:hint="eastAsia"/>
        </w:rPr>
      </w:pPr>
      <w:r w:rsidRPr="00EB28BE">
        <w:rPr>
          <w:rFonts w:hAnsi="宋体" w:cs="宋体" w:hint="eastAsia"/>
        </w:rPr>
        <w:t>//N皇后构造解,n&gt;=4</w:t>
      </w:r>
    </w:p>
    <w:p w:rsidR="005F1F37" w:rsidRPr="00EB28BE" w:rsidRDefault="005F1F37" w:rsidP="005F1F37">
      <w:pPr>
        <w:pStyle w:val="ad"/>
        <w:rPr>
          <w:rFonts w:hAnsi="宋体" w:cs="宋体" w:hint="eastAsia"/>
        </w:rPr>
      </w:pPr>
      <w:r w:rsidRPr="00EB28BE">
        <w:rPr>
          <w:rFonts w:hAnsi="宋体" w:cs="宋体" w:hint="eastAsia"/>
        </w:rPr>
        <w:t>void even1(int n,int *p){</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for (i=1;i&lt;=n/2;i++) </w:t>
      </w:r>
    </w:p>
    <w:p w:rsidR="005F1F37" w:rsidRPr="00EB28BE" w:rsidRDefault="005F1F37" w:rsidP="005F1F37">
      <w:pPr>
        <w:pStyle w:val="ad"/>
        <w:rPr>
          <w:rFonts w:hAnsi="宋体" w:cs="宋体" w:hint="eastAsia"/>
        </w:rPr>
      </w:pPr>
      <w:r w:rsidRPr="00EB28BE">
        <w:rPr>
          <w:rFonts w:hAnsi="宋体" w:cs="宋体" w:hint="eastAsia"/>
        </w:rPr>
        <w:t xml:space="preserve">              p[i-1]=2*i;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(i=n/2+1;i&lt;=n;i++)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p[i-1]=2*i-n-1;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lastRenderedPageBreak/>
        <w:t xml:space="preserve"> </w:t>
      </w:r>
    </w:p>
    <w:p w:rsidR="005F1F37" w:rsidRPr="00EB28BE" w:rsidRDefault="005F1F37" w:rsidP="005F1F37">
      <w:pPr>
        <w:pStyle w:val="ad"/>
        <w:rPr>
          <w:rFonts w:hAnsi="宋体" w:cs="宋体" w:hint="eastAsia"/>
        </w:rPr>
      </w:pPr>
      <w:r w:rsidRPr="00EB28BE">
        <w:rPr>
          <w:rFonts w:hAnsi="宋体" w:cs="宋体" w:hint="eastAsia"/>
        </w:rPr>
        <w:t>void even2(int n,int *p){</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int 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(i=1;i&lt;=n/2;i++)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p[i-1]=(2*i+n/2-3)%n+1;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(i=n/2+1;i&lt;=n;i++)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p[i-1]=n-(2*(n-i+1)+n/2-3)%n;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generate(int,int*);</w:t>
      </w:r>
    </w:p>
    <w:p w:rsidR="005F1F37" w:rsidRPr="00EB28BE" w:rsidRDefault="005F1F37" w:rsidP="005F1F37">
      <w:pPr>
        <w:pStyle w:val="ad"/>
        <w:rPr>
          <w:rFonts w:hAnsi="宋体" w:cs="宋体" w:hint="eastAsia"/>
        </w:rPr>
      </w:pPr>
      <w:r w:rsidRPr="00EB28BE">
        <w:rPr>
          <w:rFonts w:hAnsi="宋体" w:cs="宋体" w:hint="eastAsia"/>
        </w:rPr>
        <w:t>void odd(int n,int *p){</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generate(n-1,p),p[n-1]=n;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generate(int n,int *p){</w:t>
      </w:r>
    </w:p>
    <w:p w:rsidR="005F1F37" w:rsidRPr="00EB28BE" w:rsidRDefault="005F1F37" w:rsidP="005F1F37">
      <w:pPr>
        <w:pStyle w:val="ad"/>
        <w:rPr>
          <w:rFonts w:hAnsi="宋体" w:cs="宋体" w:hint="eastAsia"/>
        </w:rPr>
      </w:pPr>
      <w:r w:rsidRPr="00EB28BE">
        <w:rPr>
          <w:rFonts w:hAnsi="宋体" w:cs="宋体" w:hint="eastAsia"/>
        </w:rPr>
        <w:t xml:space="preserve">       if (n&amp;1)</w:t>
      </w:r>
    </w:p>
    <w:p w:rsidR="005F1F37" w:rsidRPr="00EB28BE" w:rsidRDefault="005F1F37" w:rsidP="005F1F37">
      <w:pPr>
        <w:pStyle w:val="ad"/>
        <w:rPr>
          <w:rFonts w:hAnsi="宋体" w:cs="宋体" w:hint="eastAsia"/>
        </w:rPr>
      </w:pPr>
      <w:r w:rsidRPr="00EB28BE">
        <w:rPr>
          <w:rFonts w:hAnsi="宋体" w:cs="宋体" w:hint="eastAsia"/>
        </w:rPr>
        <w:t xml:space="preserve">              odd(n,p);</w:t>
      </w:r>
    </w:p>
    <w:p w:rsidR="005F1F37" w:rsidRPr="00EB28BE" w:rsidRDefault="005F1F37" w:rsidP="005F1F37">
      <w:pPr>
        <w:pStyle w:val="ad"/>
        <w:rPr>
          <w:rFonts w:hAnsi="宋体" w:cs="宋体" w:hint="eastAsia"/>
        </w:rPr>
      </w:pPr>
      <w:r w:rsidRPr="00EB28BE">
        <w:rPr>
          <w:rFonts w:hAnsi="宋体" w:cs="宋体" w:hint="eastAsia"/>
        </w:rPr>
        <w:t xml:space="preserve">       else if (n%6!=2)</w:t>
      </w:r>
    </w:p>
    <w:p w:rsidR="005F1F37" w:rsidRPr="00EB28BE" w:rsidRDefault="005F1F37" w:rsidP="005F1F37">
      <w:pPr>
        <w:pStyle w:val="ad"/>
        <w:rPr>
          <w:rFonts w:hAnsi="宋体" w:cs="宋体" w:hint="eastAsia"/>
        </w:rPr>
      </w:pPr>
      <w:r w:rsidRPr="00EB28BE">
        <w:rPr>
          <w:rFonts w:hAnsi="宋体" w:cs="宋体" w:hint="eastAsia"/>
        </w:rPr>
        <w:t xml:space="preserve">              even1(n,p);</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even2(n,p);</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13.3 布尔母函数</w:t>
      </w:r>
    </w:p>
    <w:p w:rsidR="005F1F37" w:rsidRPr="00EB28BE" w:rsidRDefault="005F1F37" w:rsidP="005F1F37">
      <w:pPr>
        <w:pStyle w:val="ad"/>
        <w:rPr>
          <w:rFonts w:hAnsi="宋体" w:cs="宋体" w:hint="eastAsia"/>
        </w:rPr>
      </w:pPr>
      <w:r w:rsidRPr="00EB28BE">
        <w:rPr>
          <w:rFonts w:hAnsi="宋体" w:cs="宋体" w:hint="eastAsia"/>
        </w:rPr>
        <w:t>//布尔母函数</w:t>
      </w:r>
    </w:p>
    <w:p w:rsidR="005F1F37" w:rsidRPr="00EB28BE" w:rsidRDefault="005F1F37" w:rsidP="005F1F37">
      <w:pPr>
        <w:pStyle w:val="ad"/>
        <w:rPr>
          <w:rFonts w:hAnsi="宋体" w:cs="宋体" w:hint="eastAsia"/>
        </w:rPr>
      </w:pPr>
      <w:r w:rsidRPr="00EB28BE">
        <w:rPr>
          <w:rFonts w:hAnsi="宋体" w:cs="宋体" w:hint="eastAsia"/>
        </w:rPr>
        <w:t>//判m[]个价值为w[]的货币能否构成value</w:t>
      </w:r>
    </w:p>
    <w:p w:rsidR="005F1F37" w:rsidRPr="00EB28BE" w:rsidRDefault="005F1F37" w:rsidP="005F1F37">
      <w:pPr>
        <w:pStyle w:val="ad"/>
        <w:rPr>
          <w:rFonts w:hAnsi="宋体" w:cs="宋体" w:hint="eastAsia"/>
        </w:rPr>
      </w:pPr>
      <w:r w:rsidRPr="00EB28BE">
        <w:rPr>
          <w:rFonts w:hAnsi="宋体" w:cs="宋体" w:hint="eastAsia"/>
        </w:rPr>
        <w:t>//适合m[]较大w[]较小的情况</w:t>
      </w:r>
    </w:p>
    <w:p w:rsidR="005F1F37" w:rsidRPr="00EB28BE" w:rsidRDefault="005F1F37" w:rsidP="005F1F37">
      <w:pPr>
        <w:pStyle w:val="ad"/>
        <w:rPr>
          <w:rFonts w:hAnsi="宋体" w:cs="宋体" w:hint="eastAsia"/>
        </w:rPr>
      </w:pPr>
      <w:r w:rsidRPr="00EB28BE">
        <w:rPr>
          <w:rFonts w:hAnsi="宋体" w:cs="宋体" w:hint="eastAsia"/>
        </w:rPr>
        <w:t>//返回布尔量</w:t>
      </w:r>
    </w:p>
    <w:p w:rsidR="005F1F37" w:rsidRPr="00EB28BE" w:rsidRDefault="005F1F37" w:rsidP="005F1F37">
      <w:pPr>
        <w:pStyle w:val="ad"/>
        <w:rPr>
          <w:rFonts w:hAnsi="宋体" w:cs="宋体" w:hint="eastAsia"/>
        </w:rPr>
      </w:pPr>
      <w:r w:rsidRPr="00EB28BE">
        <w:rPr>
          <w:rFonts w:hAnsi="宋体" w:cs="宋体" w:hint="eastAsia"/>
        </w:rPr>
        <w:t>//传入货币种数n,个数m[],价值w[]和目标值value</w:t>
      </w:r>
    </w:p>
    <w:p w:rsidR="005F1F37" w:rsidRPr="00EB28BE" w:rsidRDefault="005F1F37" w:rsidP="005F1F37">
      <w:pPr>
        <w:pStyle w:val="ad"/>
        <w:rPr>
          <w:rFonts w:hAnsi="宋体" w:cs="宋体" w:hint="eastAsia"/>
        </w:rPr>
      </w:pPr>
      <w:r w:rsidRPr="00EB28BE">
        <w:rPr>
          <w:rFonts w:hAnsi="宋体" w:cs="宋体" w:hint="eastAsia"/>
        </w:rPr>
        <w:t>#define MAXV 100000</w:t>
      </w:r>
    </w:p>
    <w:p w:rsidR="005F1F37" w:rsidRPr="00EB28BE" w:rsidRDefault="005F1F37" w:rsidP="005F1F37">
      <w:pPr>
        <w:pStyle w:val="ad"/>
        <w:rPr>
          <w:rFonts w:hAnsi="宋体" w:cs="宋体" w:hint="eastAsia"/>
        </w:rPr>
      </w:pPr>
      <w:r w:rsidRPr="00EB28BE">
        <w:rPr>
          <w:rFonts w:hAnsi="宋体" w:cs="宋体" w:hint="eastAsia"/>
        </w:rPr>
        <w:t xml:space="preserve"> int genfunc(int n,int* m,int* w,int value){</w:t>
      </w:r>
    </w:p>
    <w:p w:rsidR="005F1F37" w:rsidRPr="00EB28BE" w:rsidRDefault="005F1F37" w:rsidP="005F1F37">
      <w:pPr>
        <w:pStyle w:val="ad"/>
        <w:rPr>
          <w:rFonts w:hAnsi="宋体" w:cs="宋体" w:hint="eastAsia"/>
        </w:rPr>
      </w:pPr>
      <w:r w:rsidRPr="00EB28BE">
        <w:rPr>
          <w:rFonts w:hAnsi="宋体" w:cs="宋体" w:hint="eastAsia"/>
        </w:rPr>
        <w:t xml:space="preserve">       int i,j,k,c;</w:t>
      </w:r>
    </w:p>
    <w:p w:rsidR="005F1F37" w:rsidRPr="00EB28BE" w:rsidRDefault="005F1F37" w:rsidP="005F1F37">
      <w:pPr>
        <w:pStyle w:val="ad"/>
        <w:rPr>
          <w:rFonts w:hAnsi="宋体" w:cs="宋体" w:hint="eastAsia"/>
        </w:rPr>
      </w:pPr>
      <w:r w:rsidRPr="00EB28BE">
        <w:rPr>
          <w:rFonts w:hAnsi="宋体" w:cs="宋体" w:hint="eastAsia"/>
        </w:rPr>
        <w:t xml:space="preserve">       char r[MAXV];</w:t>
      </w:r>
    </w:p>
    <w:p w:rsidR="005F1F37" w:rsidRPr="00EB28BE" w:rsidRDefault="005F1F37" w:rsidP="005F1F37">
      <w:pPr>
        <w:pStyle w:val="ad"/>
        <w:rPr>
          <w:rFonts w:hAnsi="宋体" w:cs="宋体" w:hint="eastAsia"/>
        </w:rPr>
      </w:pPr>
      <w:r w:rsidRPr="00EB28BE">
        <w:rPr>
          <w:rFonts w:hAnsi="宋体" w:cs="宋体" w:hint="eastAsia"/>
        </w:rPr>
        <w:t xml:space="preserve">       for (r[0]=i=1;i&lt;=value;r[i++]=0);</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for (j=0;j&lt;w[i];j++){</w:t>
      </w:r>
    </w:p>
    <w:p w:rsidR="005F1F37" w:rsidRPr="00EB28BE" w:rsidRDefault="005F1F37" w:rsidP="005F1F37">
      <w:pPr>
        <w:pStyle w:val="ad"/>
        <w:rPr>
          <w:rFonts w:hAnsi="宋体" w:cs="宋体" w:hint="eastAsia"/>
        </w:rPr>
      </w:pPr>
      <w:r w:rsidRPr="00EB28BE">
        <w:rPr>
          <w:rFonts w:hAnsi="宋体" w:cs="宋体" w:hint="eastAsia"/>
        </w:rPr>
        <w:t xml:space="preserve">                     c=m[i]*r[k=j];</w:t>
      </w:r>
    </w:p>
    <w:p w:rsidR="005F1F37" w:rsidRPr="00EB28BE" w:rsidRDefault="005F1F37" w:rsidP="005F1F37">
      <w:pPr>
        <w:pStyle w:val="ad"/>
        <w:rPr>
          <w:rFonts w:hAnsi="宋体" w:cs="宋体" w:hint="eastAsia"/>
        </w:rPr>
      </w:pPr>
      <w:r w:rsidRPr="00EB28BE">
        <w:rPr>
          <w:rFonts w:hAnsi="宋体" w:cs="宋体" w:hint="eastAsia"/>
        </w:rPr>
        <w:t xml:space="preserve">                     while ((k+=w[i])&lt;=value)</w:t>
      </w:r>
    </w:p>
    <w:p w:rsidR="005F1F37" w:rsidRPr="00EB28BE" w:rsidRDefault="005F1F37" w:rsidP="005F1F37">
      <w:pPr>
        <w:pStyle w:val="ad"/>
        <w:rPr>
          <w:rFonts w:hAnsi="宋体" w:cs="宋体" w:hint="eastAsia"/>
        </w:rPr>
      </w:pPr>
      <w:r w:rsidRPr="00EB28BE">
        <w:rPr>
          <w:rFonts w:hAnsi="宋体" w:cs="宋体" w:hint="eastAsia"/>
        </w:rPr>
        <w:t xml:space="preserve">                            if (r[k])</w:t>
      </w:r>
    </w:p>
    <w:p w:rsidR="005F1F37" w:rsidRPr="00EB28BE" w:rsidRDefault="005F1F37" w:rsidP="005F1F37">
      <w:pPr>
        <w:pStyle w:val="ad"/>
        <w:rPr>
          <w:rFonts w:hAnsi="宋体" w:cs="宋体" w:hint="eastAsia"/>
        </w:rPr>
      </w:pPr>
      <w:r w:rsidRPr="00EB28BE">
        <w:rPr>
          <w:rFonts w:hAnsi="宋体" w:cs="宋体" w:hint="eastAsia"/>
        </w:rPr>
        <w:t xml:space="preserve">                                   c=m[i];</w:t>
      </w:r>
    </w:p>
    <w:p w:rsidR="005F1F37" w:rsidRPr="00EB28BE" w:rsidRDefault="005F1F37" w:rsidP="005F1F37">
      <w:pPr>
        <w:pStyle w:val="ad"/>
        <w:rPr>
          <w:rFonts w:hAnsi="宋体" w:cs="宋体" w:hint="eastAsia"/>
        </w:rPr>
      </w:pPr>
      <w:r w:rsidRPr="00EB28BE">
        <w:rPr>
          <w:rFonts w:hAnsi="宋体" w:cs="宋体" w:hint="eastAsia"/>
        </w:rPr>
        <w:t xml:space="preserve">                            else if (c)</w:t>
      </w:r>
    </w:p>
    <w:p w:rsidR="005F1F37" w:rsidRPr="00EB28BE" w:rsidRDefault="005F1F37" w:rsidP="005F1F37">
      <w:pPr>
        <w:pStyle w:val="ad"/>
        <w:rPr>
          <w:rFonts w:hAnsi="宋体" w:cs="宋体" w:hint="eastAsia"/>
        </w:rPr>
      </w:pPr>
      <w:r w:rsidRPr="00EB28BE">
        <w:rPr>
          <w:rFonts w:hAnsi="宋体" w:cs="宋体" w:hint="eastAsia"/>
        </w:rPr>
        <w:t xml:space="preserve">                                   r[k]=1,c--;</w:t>
      </w:r>
    </w:p>
    <w:p w:rsidR="005F1F37" w:rsidRPr="00EB28BE" w:rsidRDefault="005F1F37" w:rsidP="005F1F37">
      <w:pPr>
        <w:pStyle w:val="ad"/>
        <w:rPr>
          <w:rFonts w:hAnsi="宋体" w:cs="宋体" w:hint="eastAsia"/>
        </w:rPr>
      </w:pPr>
      <w:r w:rsidRPr="00EB28BE">
        <w:rPr>
          <w:rFonts w:hAnsi="宋体" w:cs="宋体" w:hint="eastAsia"/>
        </w:rPr>
        <w:t xml:space="preserve">                     if (r[value])</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lastRenderedPageBreak/>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rPr>
      </w:pPr>
    </w:p>
    <w:p w:rsidR="005F1F37" w:rsidRPr="00EB28BE" w:rsidRDefault="005F1F37" w:rsidP="005F1F37">
      <w:pPr>
        <w:pStyle w:val="ad"/>
        <w:rPr>
          <w:rFonts w:hAnsi="宋体" w:cs="宋体" w:hint="eastAsia"/>
          <w:b/>
        </w:rPr>
      </w:pPr>
      <w:r w:rsidRPr="00EB28BE">
        <w:rPr>
          <w:rFonts w:hAnsi="宋体" w:cs="宋体" w:hint="eastAsia"/>
          <w:b/>
        </w:rPr>
        <w:t>13.4 第k元素</w:t>
      </w:r>
    </w:p>
    <w:p w:rsidR="005F1F37" w:rsidRPr="00EB28BE" w:rsidRDefault="005F1F37" w:rsidP="005F1F37">
      <w:pPr>
        <w:pStyle w:val="ad"/>
        <w:rPr>
          <w:rFonts w:hAnsi="宋体" w:cs="宋体" w:hint="eastAsia"/>
        </w:rPr>
      </w:pPr>
      <w:r w:rsidRPr="00EB28BE">
        <w:rPr>
          <w:rFonts w:hAnsi="宋体" w:cs="宋体" w:hint="eastAsia"/>
        </w:rPr>
        <w:t>//取第k个元素,k=0..n-1</w:t>
      </w:r>
    </w:p>
    <w:p w:rsidR="005F1F37" w:rsidRPr="00EB28BE" w:rsidRDefault="005F1F37" w:rsidP="005F1F37">
      <w:pPr>
        <w:pStyle w:val="ad"/>
        <w:rPr>
          <w:rFonts w:hAnsi="宋体" w:cs="宋体" w:hint="eastAsia"/>
        </w:rPr>
      </w:pPr>
      <w:r w:rsidRPr="00EB28BE">
        <w:rPr>
          <w:rFonts w:hAnsi="宋体" w:cs="宋体" w:hint="eastAsia"/>
        </w:rPr>
        <w:t>//平均复杂度O(n)</w:t>
      </w:r>
    </w:p>
    <w:p w:rsidR="005F1F37" w:rsidRPr="00EB28BE" w:rsidRDefault="005F1F37" w:rsidP="005F1F37">
      <w:pPr>
        <w:pStyle w:val="ad"/>
        <w:rPr>
          <w:rFonts w:hAnsi="宋体" w:cs="宋体" w:hint="eastAsia"/>
        </w:rPr>
      </w:pPr>
      <w:r w:rsidRPr="00EB28BE">
        <w:rPr>
          <w:rFonts w:hAnsi="宋体" w:cs="宋体" w:hint="eastAsia"/>
        </w:rPr>
        <w:t>//注意a[]中的顺序被改变</w:t>
      </w:r>
    </w:p>
    <w:p w:rsidR="005F1F37" w:rsidRPr="00EB28BE" w:rsidRDefault="005F1F37" w:rsidP="005F1F37">
      <w:pPr>
        <w:pStyle w:val="ad"/>
        <w:rPr>
          <w:rFonts w:hAnsi="宋体" w:cs="宋体" w:hint="eastAsia"/>
        </w:rPr>
      </w:pPr>
      <w:r w:rsidRPr="00EB28BE">
        <w:rPr>
          <w:rFonts w:hAnsi="宋体" w:cs="宋体" w:hint="eastAsia"/>
        </w:rPr>
        <w:t>#define _cp(a,b) ((a)&lt;(b))</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elem_t kth_element(int n,elem_t* a,int k){</w:t>
      </w:r>
    </w:p>
    <w:p w:rsidR="005F1F37" w:rsidRPr="00EB28BE" w:rsidRDefault="005F1F37" w:rsidP="005F1F37">
      <w:pPr>
        <w:pStyle w:val="ad"/>
        <w:rPr>
          <w:rFonts w:hAnsi="宋体" w:cs="宋体" w:hint="eastAsia"/>
        </w:rPr>
      </w:pPr>
      <w:r w:rsidRPr="00EB28BE">
        <w:rPr>
          <w:rFonts w:hAnsi="宋体" w:cs="宋体" w:hint="eastAsia"/>
        </w:rPr>
        <w:t xml:space="preserve">       elem_t t,key;</w:t>
      </w:r>
    </w:p>
    <w:p w:rsidR="005F1F37" w:rsidRPr="00EB28BE" w:rsidRDefault="005F1F37" w:rsidP="005F1F37">
      <w:pPr>
        <w:pStyle w:val="ad"/>
        <w:rPr>
          <w:rFonts w:hAnsi="宋体" w:cs="宋体" w:hint="eastAsia"/>
        </w:rPr>
      </w:pPr>
      <w:r w:rsidRPr="00EB28BE">
        <w:rPr>
          <w:rFonts w:hAnsi="宋体" w:cs="宋体" w:hint="eastAsia"/>
        </w:rPr>
        <w:t xml:space="preserve">       int l=0,r=n-1,i,j;</w:t>
      </w:r>
    </w:p>
    <w:p w:rsidR="005F1F37" w:rsidRPr="00EB28BE" w:rsidRDefault="005F1F37" w:rsidP="005F1F37">
      <w:pPr>
        <w:pStyle w:val="ad"/>
        <w:rPr>
          <w:rFonts w:hAnsi="宋体" w:cs="宋体" w:hint="eastAsia"/>
        </w:rPr>
      </w:pPr>
      <w:r w:rsidRPr="00EB28BE">
        <w:rPr>
          <w:rFonts w:hAnsi="宋体" w:cs="宋体" w:hint="eastAsia"/>
        </w:rPr>
        <w:t xml:space="preserve">       while (l&lt;r){</w:t>
      </w:r>
    </w:p>
    <w:p w:rsidR="005F1F37" w:rsidRPr="00EB28BE" w:rsidRDefault="005F1F37" w:rsidP="005F1F37">
      <w:pPr>
        <w:pStyle w:val="ad"/>
        <w:rPr>
          <w:rFonts w:hAnsi="宋体" w:cs="宋体" w:hint="eastAsia"/>
        </w:rPr>
      </w:pPr>
      <w:r w:rsidRPr="00EB28BE">
        <w:rPr>
          <w:rFonts w:hAnsi="宋体" w:cs="宋体" w:hint="eastAsia"/>
        </w:rPr>
        <w:t xml:space="preserve">              for (key=a[((i=l-1)+(j=r+1))&gt;&gt;1];i&lt;j;){</w:t>
      </w:r>
    </w:p>
    <w:p w:rsidR="005F1F37" w:rsidRPr="00EB28BE" w:rsidRDefault="005F1F37" w:rsidP="005F1F37">
      <w:pPr>
        <w:pStyle w:val="ad"/>
        <w:rPr>
          <w:rFonts w:hAnsi="宋体" w:cs="宋体" w:hint="eastAsia"/>
        </w:rPr>
      </w:pPr>
      <w:r w:rsidRPr="00EB28BE">
        <w:rPr>
          <w:rFonts w:hAnsi="宋体" w:cs="宋体" w:hint="eastAsia"/>
        </w:rPr>
        <w:t xml:space="preserve">                     for (j--;_cp(key,a[j]);j--);</w:t>
      </w:r>
    </w:p>
    <w:p w:rsidR="005F1F37" w:rsidRPr="00EB28BE" w:rsidRDefault="005F1F37" w:rsidP="005F1F37">
      <w:pPr>
        <w:pStyle w:val="ad"/>
        <w:rPr>
          <w:rFonts w:hAnsi="宋体" w:cs="宋体" w:hint="eastAsia"/>
        </w:rPr>
      </w:pPr>
      <w:r w:rsidRPr="00EB28BE">
        <w:rPr>
          <w:rFonts w:hAnsi="宋体" w:cs="宋体" w:hint="eastAsia"/>
        </w:rPr>
        <w:t xml:space="preserve">                     for (i++;_cp(a[i],key);i++);</w:t>
      </w:r>
    </w:p>
    <w:p w:rsidR="005F1F37" w:rsidRPr="00EB28BE" w:rsidRDefault="005F1F37" w:rsidP="005F1F37">
      <w:pPr>
        <w:pStyle w:val="ad"/>
        <w:rPr>
          <w:rFonts w:hAnsi="宋体" w:cs="宋体" w:hint="eastAsia"/>
        </w:rPr>
      </w:pPr>
      <w:r w:rsidRPr="00EB28BE">
        <w:rPr>
          <w:rFonts w:hAnsi="宋体" w:cs="宋体" w:hint="eastAsia"/>
        </w:rPr>
        <w:t xml:space="preserve">                     if (i&lt;j) t=a[i],a[i]=a[j],a[j]=t;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if (k&gt;j) l=j+1;</w:t>
      </w:r>
    </w:p>
    <w:p w:rsidR="005F1F37" w:rsidRPr="00EB28BE" w:rsidRDefault="005F1F37" w:rsidP="005F1F37">
      <w:pPr>
        <w:pStyle w:val="ad"/>
        <w:rPr>
          <w:rFonts w:hAnsi="宋体" w:cs="宋体" w:hint="eastAsia"/>
        </w:rPr>
      </w:pPr>
      <w:r w:rsidRPr="00EB28BE">
        <w:rPr>
          <w:rFonts w:hAnsi="宋体" w:cs="宋体" w:hint="eastAsia"/>
        </w:rPr>
        <w:t xml:space="preserve">              else r=j;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a[k];</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13.5 幻方构造</w:t>
      </w:r>
    </w:p>
    <w:p w:rsidR="005F1F37" w:rsidRPr="00EB28BE" w:rsidRDefault="005F1F37" w:rsidP="005F1F37">
      <w:pPr>
        <w:pStyle w:val="ad"/>
        <w:rPr>
          <w:rFonts w:hAnsi="宋体" w:cs="宋体" w:hint="eastAsia"/>
        </w:rPr>
      </w:pPr>
      <w:r w:rsidRPr="00EB28BE">
        <w:rPr>
          <w:rFonts w:hAnsi="宋体" w:cs="宋体" w:hint="eastAsia"/>
        </w:rPr>
        <w:t>//幻方构造(l!=2)</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void dllb(int l,int si,int sj,int sn,int d[][MAXN]){</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int n,i=0,j=l/2;</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(n=1;n&lt;=l*l;n++){</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d[i+si][j+sj]=n+sn;</w:t>
      </w:r>
    </w:p>
    <w:p w:rsidR="005F1F37" w:rsidRPr="00EB28BE" w:rsidRDefault="005F1F37" w:rsidP="005F1F37">
      <w:pPr>
        <w:pStyle w:val="ad"/>
        <w:rPr>
          <w:rFonts w:hAnsi="宋体" w:cs="宋体" w:hint="eastAsia"/>
        </w:rPr>
      </w:pPr>
      <w:r w:rsidRPr="00EB28BE">
        <w:rPr>
          <w:rFonts w:hAnsi="宋体" w:cs="宋体" w:hint="eastAsia"/>
        </w:rPr>
        <w:t xml:space="preserve">              if (n%l){</w:t>
      </w:r>
    </w:p>
    <w:p w:rsidR="005F1F37" w:rsidRPr="00EB28BE" w:rsidRDefault="005F1F37" w:rsidP="005F1F37">
      <w:pPr>
        <w:pStyle w:val="ad"/>
        <w:rPr>
          <w:rFonts w:hAnsi="宋体" w:cs="宋体" w:hint="eastAsia"/>
        </w:rPr>
      </w:pPr>
      <w:r w:rsidRPr="00EB28BE">
        <w:rPr>
          <w:rFonts w:hAnsi="宋体" w:cs="宋体" w:hint="eastAsia"/>
        </w:rPr>
        <w:t xml:space="preserve">                     i=(i)?(i-1):(l-1);</w:t>
      </w:r>
    </w:p>
    <w:p w:rsidR="005F1F37" w:rsidRPr="00EB28BE" w:rsidRDefault="005F1F37" w:rsidP="005F1F37">
      <w:pPr>
        <w:pStyle w:val="ad"/>
        <w:rPr>
          <w:rFonts w:hAnsi="宋体" w:cs="宋体" w:hint="eastAsia"/>
        </w:rPr>
      </w:pPr>
      <w:r w:rsidRPr="00EB28BE">
        <w:rPr>
          <w:rFonts w:hAnsi="宋体" w:cs="宋体" w:hint="eastAsia"/>
        </w:rPr>
        <w:t xml:space="preserve">                     j=(j==l-1)?0:(j+1);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i=(i==l-1)?0:(i+1);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magic_odd(int l,int d[][MAXN]){</w:t>
      </w:r>
    </w:p>
    <w:p w:rsidR="005F1F37" w:rsidRPr="00EB28BE" w:rsidRDefault="005F1F37" w:rsidP="005F1F37">
      <w:pPr>
        <w:pStyle w:val="ad"/>
        <w:rPr>
          <w:rFonts w:hAnsi="宋体" w:cs="宋体" w:hint="eastAsia"/>
        </w:rPr>
      </w:pPr>
      <w:r w:rsidRPr="00EB28BE">
        <w:rPr>
          <w:rFonts w:hAnsi="宋体" w:cs="宋体" w:hint="eastAsia"/>
        </w:rPr>
        <w:t xml:space="preserve">       dllb(l,0,0,0,d);</w:t>
      </w:r>
    </w:p>
    <w:p w:rsidR="005F1F37" w:rsidRPr="00EB28BE" w:rsidRDefault="005F1F37" w:rsidP="005F1F37">
      <w:pPr>
        <w:pStyle w:val="ad"/>
        <w:rPr>
          <w:rFonts w:hAnsi="宋体" w:cs="宋体" w:hint="eastAsia"/>
        </w:rPr>
      </w:pPr>
      <w:r w:rsidRPr="00EB28BE">
        <w:rPr>
          <w:rFonts w:hAnsi="宋体" w:cs="宋体" w:hint="eastAsia"/>
        </w:rPr>
        <w:lastRenderedPageBreak/>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magic_4k(int l,int d[][MAXN]){</w:t>
      </w:r>
    </w:p>
    <w:p w:rsidR="005F1F37" w:rsidRPr="00EB28BE" w:rsidRDefault="005F1F37" w:rsidP="005F1F37">
      <w:pPr>
        <w:pStyle w:val="ad"/>
        <w:rPr>
          <w:rFonts w:hAnsi="宋体" w:cs="宋体" w:hint="eastAsia"/>
        </w:rPr>
      </w:pPr>
      <w:r w:rsidRPr="00EB28BE">
        <w:rPr>
          <w:rFonts w:hAnsi="宋体" w:cs="宋体" w:hint="eastAsia"/>
        </w:rPr>
        <w:t xml:space="preserve">       int i,j;</w:t>
      </w:r>
    </w:p>
    <w:p w:rsidR="005F1F37" w:rsidRPr="00EB28BE" w:rsidRDefault="005F1F37" w:rsidP="005F1F37">
      <w:pPr>
        <w:pStyle w:val="ad"/>
        <w:rPr>
          <w:rFonts w:hAnsi="宋体" w:cs="宋体" w:hint="eastAsia"/>
        </w:rPr>
      </w:pPr>
      <w:r w:rsidRPr="00EB28BE">
        <w:rPr>
          <w:rFonts w:hAnsi="宋体" w:cs="宋体" w:hint="eastAsia"/>
        </w:rPr>
        <w:t xml:space="preserve">       for (i=0;i&lt;l;i++)</w:t>
      </w:r>
    </w:p>
    <w:p w:rsidR="005F1F37" w:rsidRPr="00EB28BE" w:rsidRDefault="005F1F37" w:rsidP="005F1F37">
      <w:pPr>
        <w:pStyle w:val="ad"/>
        <w:rPr>
          <w:rFonts w:hAnsi="宋体" w:cs="宋体" w:hint="eastAsia"/>
        </w:rPr>
      </w:pPr>
      <w:r w:rsidRPr="00EB28BE">
        <w:rPr>
          <w:rFonts w:hAnsi="宋体" w:cs="宋体" w:hint="eastAsia"/>
        </w:rPr>
        <w:t xml:space="preserve">              for (j=0;j&lt;l;j++)</w:t>
      </w:r>
    </w:p>
    <w:p w:rsidR="005F1F37" w:rsidRPr="00EB28BE" w:rsidRDefault="005F1F37" w:rsidP="005F1F37">
      <w:pPr>
        <w:pStyle w:val="ad"/>
        <w:rPr>
          <w:rFonts w:hAnsi="宋体" w:cs="宋体" w:hint="eastAsia"/>
        </w:rPr>
      </w:pPr>
      <w:r w:rsidRPr="00EB28BE">
        <w:rPr>
          <w:rFonts w:hAnsi="宋体" w:cs="宋体" w:hint="eastAsia"/>
        </w:rPr>
        <w:t xml:space="preserve">                    d[i][j]=((i%4==0||i%4==3)&amp;&amp;(j%4==0||j%4==3)||(i%4==1||i%4==2)&amp;&amp;(j%4==1||j%4==2))?(l*l-(i*l+j)):(i*l+j+1);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magic_other(int l,int d[][MAXN]){</w:t>
      </w:r>
    </w:p>
    <w:p w:rsidR="005F1F37" w:rsidRPr="00EB28BE" w:rsidRDefault="005F1F37" w:rsidP="005F1F37">
      <w:pPr>
        <w:pStyle w:val="ad"/>
        <w:rPr>
          <w:rFonts w:hAnsi="宋体" w:cs="宋体" w:hint="eastAsia"/>
        </w:rPr>
      </w:pPr>
      <w:r w:rsidRPr="00EB28BE">
        <w:rPr>
          <w:rFonts w:hAnsi="宋体" w:cs="宋体" w:hint="eastAsia"/>
        </w:rPr>
        <w:t xml:space="preserve">       int i,j,t;</w:t>
      </w:r>
    </w:p>
    <w:p w:rsidR="005F1F37" w:rsidRPr="00EB28BE" w:rsidRDefault="005F1F37" w:rsidP="005F1F37">
      <w:pPr>
        <w:pStyle w:val="ad"/>
        <w:rPr>
          <w:rFonts w:hAnsi="宋体" w:cs="宋体" w:hint="eastAsia"/>
        </w:rPr>
      </w:pPr>
      <w:r w:rsidRPr="00EB28BE">
        <w:rPr>
          <w:rFonts w:hAnsi="宋体" w:cs="宋体" w:hint="eastAsia"/>
        </w:rPr>
        <w:t xml:space="preserve">       dllb(l/2,0,0,0,d);</w:t>
      </w:r>
    </w:p>
    <w:p w:rsidR="005F1F37" w:rsidRPr="00EB28BE" w:rsidRDefault="005F1F37" w:rsidP="005F1F37">
      <w:pPr>
        <w:pStyle w:val="ad"/>
        <w:rPr>
          <w:rFonts w:hAnsi="宋体" w:cs="宋体" w:hint="eastAsia"/>
        </w:rPr>
      </w:pPr>
      <w:r w:rsidRPr="00EB28BE">
        <w:rPr>
          <w:rFonts w:hAnsi="宋体" w:cs="宋体" w:hint="eastAsia"/>
        </w:rPr>
        <w:t xml:space="preserve">       dllb(l/2,l/2,l/2,l*l/4,d);</w:t>
      </w:r>
    </w:p>
    <w:p w:rsidR="005F1F37" w:rsidRPr="00EB28BE" w:rsidRDefault="005F1F37" w:rsidP="005F1F37">
      <w:pPr>
        <w:pStyle w:val="ad"/>
        <w:rPr>
          <w:rFonts w:hAnsi="宋体" w:cs="宋体" w:hint="eastAsia"/>
        </w:rPr>
      </w:pPr>
      <w:r w:rsidRPr="00EB28BE">
        <w:rPr>
          <w:rFonts w:hAnsi="宋体" w:cs="宋体" w:hint="eastAsia"/>
        </w:rPr>
        <w:t xml:space="preserve">       dllb(l/2,0,l/2,l*l/2,d);</w:t>
      </w:r>
    </w:p>
    <w:p w:rsidR="005F1F37" w:rsidRPr="00EB28BE" w:rsidRDefault="005F1F37" w:rsidP="005F1F37">
      <w:pPr>
        <w:pStyle w:val="ad"/>
        <w:rPr>
          <w:rFonts w:hAnsi="宋体" w:cs="宋体" w:hint="eastAsia"/>
        </w:rPr>
      </w:pPr>
      <w:r w:rsidRPr="00EB28BE">
        <w:rPr>
          <w:rFonts w:hAnsi="宋体" w:cs="宋体" w:hint="eastAsia"/>
        </w:rPr>
        <w:t xml:space="preserve">       dllb(l/2,l/2,0,l*l/4*3,d);</w:t>
      </w:r>
    </w:p>
    <w:p w:rsidR="005F1F37" w:rsidRPr="00EB28BE" w:rsidRDefault="005F1F37" w:rsidP="005F1F37">
      <w:pPr>
        <w:pStyle w:val="ad"/>
        <w:rPr>
          <w:rFonts w:hAnsi="宋体" w:cs="宋体" w:hint="eastAsia"/>
        </w:rPr>
      </w:pPr>
      <w:r w:rsidRPr="00EB28BE">
        <w:rPr>
          <w:rFonts w:hAnsi="宋体" w:cs="宋体" w:hint="eastAsia"/>
        </w:rPr>
        <w:t xml:space="preserve">       for (i=0;i&lt;l/2;i++)</w:t>
      </w:r>
    </w:p>
    <w:p w:rsidR="005F1F37" w:rsidRPr="00EB28BE" w:rsidRDefault="005F1F37" w:rsidP="005F1F37">
      <w:pPr>
        <w:pStyle w:val="ad"/>
        <w:rPr>
          <w:rFonts w:hAnsi="宋体" w:cs="宋体" w:hint="eastAsia"/>
        </w:rPr>
      </w:pPr>
      <w:r w:rsidRPr="00EB28BE">
        <w:rPr>
          <w:rFonts w:hAnsi="宋体" w:cs="宋体" w:hint="eastAsia"/>
        </w:rPr>
        <w:t xml:space="preserve">              for (j=0;j&lt;l/4;j++)</w:t>
      </w:r>
    </w:p>
    <w:p w:rsidR="005F1F37" w:rsidRPr="00EB28BE" w:rsidRDefault="005F1F37" w:rsidP="005F1F37">
      <w:pPr>
        <w:pStyle w:val="ad"/>
        <w:rPr>
          <w:rFonts w:hAnsi="宋体" w:cs="宋体" w:hint="eastAsia"/>
        </w:rPr>
      </w:pPr>
      <w:r w:rsidRPr="00EB28BE">
        <w:rPr>
          <w:rFonts w:hAnsi="宋体" w:cs="宋体" w:hint="eastAsia"/>
        </w:rPr>
        <w:t xml:space="preserve">                     if (i!=l/4||j)</w:t>
      </w:r>
    </w:p>
    <w:p w:rsidR="005F1F37" w:rsidRPr="00EB28BE" w:rsidRDefault="005F1F37" w:rsidP="005F1F37">
      <w:pPr>
        <w:pStyle w:val="ad"/>
        <w:rPr>
          <w:rFonts w:hAnsi="宋体" w:cs="宋体" w:hint="eastAsia"/>
        </w:rPr>
      </w:pPr>
      <w:r w:rsidRPr="00EB28BE">
        <w:rPr>
          <w:rFonts w:hAnsi="宋体" w:cs="宋体" w:hint="eastAsia"/>
        </w:rPr>
        <w:t xml:space="preserve">                            t=d[i][j],d[i][j]=d[i+l/2][j],d[i+l/2][j]=t;</w:t>
      </w:r>
    </w:p>
    <w:p w:rsidR="005F1F37" w:rsidRPr="00EB28BE" w:rsidRDefault="005F1F37" w:rsidP="005F1F37">
      <w:pPr>
        <w:pStyle w:val="ad"/>
        <w:rPr>
          <w:rFonts w:hAnsi="宋体" w:cs="宋体" w:hint="eastAsia"/>
        </w:rPr>
      </w:pPr>
      <w:r w:rsidRPr="00EB28BE">
        <w:rPr>
          <w:rFonts w:hAnsi="宋体" w:cs="宋体" w:hint="eastAsia"/>
        </w:rPr>
        <w:t xml:space="preserve">       t=d[l/4][l/4],d[l/4][l/4]=d[l/4+l/2][l/4],d[l/4+l/2][l/4]=t;</w:t>
      </w:r>
    </w:p>
    <w:p w:rsidR="005F1F37" w:rsidRPr="00EB28BE" w:rsidRDefault="005F1F37" w:rsidP="005F1F37">
      <w:pPr>
        <w:pStyle w:val="ad"/>
        <w:rPr>
          <w:rFonts w:hAnsi="宋体" w:cs="宋体" w:hint="eastAsia"/>
        </w:rPr>
      </w:pPr>
      <w:r w:rsidRPr="00EB28BE">
        <w:rPr>
          <w:rFonts w:hAnsi="宋体" w:cs="宋体" w:hint="eastAsia"/>
        </w:rPr>
        <w:t xml:space="preserve">       for (i=0;i&lt;l/2;i++)</w:t>
      </w:r>
    </w:p>
    <w:p w:rsidR="005F1F37" w:rsidRPr="00EB28BE" w:rsidRDefault="005F1F37" w:rsidP="005F1F37">
      <w:pPr>
        <w:pStyle w:val="ad"/>
        <w:rPr>
          <w:rFonts w:hAnsi="宋体" w:cs="宋体" w:hint="eastAsia"/>
        </w:rPr>
      </w:pPr>
      <w:r w:rsidRPr="00EB28BE">
        <w:rPr>
          <w:rFonts w:hAnsi="宋体" w:cs="宋体" w:hint="eastAsia"/>
        </w:rPr>
        <w:t xml:space="preserve">              for (j=l-l/4+1;j&lt;l;j++)</w:t>
      </w:r>
    </w:p>
    <w:p w:rsidR="005F1F37" w:rsidRPr="00EB28BE" w:rsidRDefault="005F1F37" w:rsidP="005F1F37">
      <w:pPr>
        <w:pStyle w:val="ad"/>
        <w:rPr>
          <w:rFonts w:hAnsi="宋体" w:cs="宋体" w:hint="eastAsia"/>
        </w:rPr>
      </w:pPr>
      <w:r w:rsidRPr="00EB28BE">
        <w:rPr>
          <w:rFonts w:hAnsi="宋体" w:cs="宋体" w:hint="eastAsia"/>
        </w:rPr>
        <w:t xml:space="preserve">                     t=d[i][j],d[i][j]=d[i+l/2][j],d[i+l/2][j]=t;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generate(int l,int d[][MAXN]){</w:t>
      </w:r>
    </w:p>
    <w:p w:rsidR="005F1F37" w:rsidRPr="00EB28BE" w:rsidRDefault="005F1F37" w:rsidP="005F1F37">
      <w:pPr>
        <w:pStyle w:val="ad"/>
        <w:rPr>
          <w:rFonts w:hAnsi="宋体" w:cs="宋体" w:hint="eastAsia"/>
        </w:rPr>
      </w:pPr>
      <w:r w:rsidRPr="00EB28BE">
        <w:rPr>
          <w:rFonts w:hAnsi="宋体" w:cs="宋体" w:hint="eastAsia"/>
        </w:rPr>
        <w:t xml:space="preserve">       if (l%2)</w:t>
      </w:r>
    </w:p>
    <w:p w:rsidR="005F1F37" w:rsidRPr="00EB28BE" w:rsidRDefault="005F1F37" w:rsidP="005F1F37">
      <w:pPr>
        <w:pStyle w:val="ad"/>
        <w:rPr>
          <w:rFonts w:hAnsi="宋体" w:cs="宋体" w:hint="eastAsia"/>
        </w:rPr>
      </w:pPr>
      <w:r w:rsidRPr="00EB28BE">
        <w:rPr>
          <w:rFonts w:hAnsi="宋体" w:cs="宋体" w:hint="eastAsia"/>
        </w:rPr>
        <w:t xml:space="preserve">              magic_odd(l,d);</w:t>
      </w:r>
    </w:p>
    <w:p w:rsidR="005F1F37" w:rsidRPr="00EB28BE" w:rsidRDefault="005F1F37" w:rsidP="005F1F37">
      <w:pPr>
        <w:pStyle w:val="ad"/>
        <w:rPr>
          <w:rFonts w:hAnsi="宋体" w:cs="宋体" w:hint="eastAsia"/>
        </w:rPr>
      </w:pPr>
      <w:r w:rsidRPr="00EB28BE">
        <w:rPr>
          <w:rFonts w:hAnsi="宋体" w:cs="宋体" w:hint="eastAsia"/>
        </w:rPr>
        <w:t xml:space="preserve">       else if (l%4==0)</w:t>
      </w:r>
    </w:p>
    <w:p w:rsidR="005F1F37" w:rsidRPr="00EB28BE" w:rsidRDefault="005F1F37" w:rsidP="005F1F37">
      <w:pPr>
        <w:pStyle w:val="ad"/>
        <w:rPr>
          <w:rFonts w:hAnsi="宋体" w:cs="宋体" w:hint="eastAsia"/>
        </w:rPr>
      </w:pPr>
      <w:r w:rsidRPr="00EB28BE">
        <w:rPr>
          <w:rFonts w:hAnsi="宋体" w:cs="宋体" w:hint="eastAsia"/>
        </w:rPr>
        <w:t xml:space="preserve">              magic_4k(l,d);</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magic_other(l,d);</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rPr>
      </w:pPr>
      <w:r w:rsidRPr="00EB28BE">
        <w:rPr>
          <w:rFonts w:hAnsi="宋体" w:cs="宋体" w:hint="eastAsia"/>
          <w:b/>
        </w:rPr>
        <w:t>13.6 模式匹配(kmp)</w:t>
      </w:r>
    </w:p>
    <w:p w:rsidR="005F1F37" w:rsidRPr="00EB28BE" w:rsidRDefault="005F1F37" w:rsidP="005F1F37">
      <w:pPr>
        <w:pStyle w:val="ad"/>
        <w:rPr>
          <w:rFonts w:hAnsi="宋体" w:cs="宋体" w:hint="eastAsia"/>
        </w:rPr>
      </w:pPr>
      <w:r w:rsidRPr="00EB28BE">
        <w:rPr>
          <w:rFonts w:hAnsi="宋体" w:cs="宋体" w:hint="eastAsia"/>
        </w:rPr>
        <w:t>//模式匹配,kmp算法,复杂度O(m+n)</w:t>
      </w:r>
    </w:p>
    <w:p w:rsidR="005F1F37" w:rsidRPr="00EB28BE" w:rsidRDefault="005F1F37" w:rsidP="005F1F37">
      <w:pPr>
        <w:pStyle w:val="ad"/>
        <w:rPr>
          <w:rFonts w:hAnsi="宋体" w:cs="宋体" w:hint="eastAsia"/>
        </w:rPr>
      </w:pPr>
      <w:r w:rsidRPr="00EB28BE">
        <w:rPr>
          <w:rFonts w:hAnsi="宋体" w:cs="宋体" w:hint="eastAsia"/>
        </w:rPr>
        <w:t>//返回匹配位置,-1表示匹配失败,传入匹配串和模式串和长度</w:t>
      </w:r>
    </w:p>
    <w:p w:rsidR="005F1F37" w:rsidRPr="00EB28BE" w:rsidRDefault="005F1F37" w:rsidP="005F1F37">
      <w:pPr>
        <w:pStyle w:val="ad"/>
        <w:rPr>
          <w:rFonts w:hAnsi="宋体" w:cs="宋体" w:hint="eastAsia"/>
        </w:rPr>
      </w:pPr>
      <w:r w:rsidRPr="00EB28BE">
        <w:rPr>
          <w:rFonts w:hAnsi="宋体" w:cs="宋体" w:hint="eastAsia"/>
        </w:rPr>
        <w:t>//可更改元素类型,更换匹配函数</w:t>
      </w:r>
    </w:p>
    <w:p w:rsidR="005F1F37" w:rsidRPr="00EB28BE" w:rsidRDefault="005F1F37" w:rsidP="005F1F37">
      <w:pPr>
        <w:pStyle w:val="ad"/>
        <w:rPr>
          <w:rFonts w:hAnsi="宋体" w:cs="宋体" w:hint="eastAsia"/>
        </w:rPr>
      </w:pPr>
      <w:r w:rsidRPr="00EB28BE">
        <w:rPr>
          <w:rFonts w:hAnsi="宋体" w:cs="宋体" w:hint="eastAsia"/>
        </w:rPr>
        <w:t>#define MAXN 10000</w:t>
      </w:r>
    </w:p>
    <w:p w:rsidR="005F1F37" w:rsidRPr="00EB28BE" w:rsidRDefault="005F1F37" w:rsidP="005F1F37">
      <w:pPr>
        <w:pStyle w:val="ad"/>
        <w:rPr>
          <w:rFonts w:hAnsi="宋体" w:cs="宋体" w:hint="eastAsia"/>
        </w:rPr>
      </w:pPr>
      <w:r w:rsidRPr="00EB28BE">
        <w:rPr>
          <w:rFonts w:hAnsi="宋体" w:cs="宋体" w:hint="eastAsia"/>
        </w:rPr>
        <w:t>#define _match(a,b) ((a)==(b))</w:t>
      </w:r>
    </w:p>
    <w:p w:rsidR="005F1F37" w:rsidRPr="00EB28BE" w:rsidRDefault="005F1F37" w:rsidP="005F1F37">
      <w:pPr>
        <w:pStyle w:val="ad"/>
        <w:rPr>
          <w:rFonts w:hAnsi="宋体" w:cs="宋体" w:hint="eastAsia"/>
        </w:rPr>
      </w:pPr>
      <w:r w:rsidRPr="00EB28BE">
        <w:rPr>
          <w:rFonts w:hAnsi="宋体" w:cs="宋体" w:hint="eastAsia"/>
        </w:rPr>
        <w:t>typedef char elem_t;</w:t>
      </w:r>
    </w:p>
    <w:p w:rsidR="005F1F37" w:rsidRPr="00EB28BE" w:rsidRDefault="005F1F37" w:rsidP="005F1F37">
      <w:pPr>
        <w:pStyle w:val="ad"/>
        <w:rPr>
          <w:rFonts w:hAnsi="宋体" w:cs="宋体" w:hint="eastAsia"/>
        </w:rPr>
      </w:pPr>
      <w:r w:rsidRPr="00EB28BE">
        <w:rPr>
          <w:rFonts w:hAnsi="宋体" w:cs="宋体" w:hint="eastAsia"/>
        </w:rPr>
        <w:t>int pat_match(int ls,elem_t* str,int lp,elem_t* pat){</w:t>
      </w:r>
    </w:p>
    <w:p w:rsidR="005F1F37" w:rsidRPr="00EB28BE" w:rsidRDefault="005F1F37" w:rsidP="005F1F37">
      <w:pPr>
        <w:pStyle w:val="ad"/>
        <w:rPr>
          <w:rFonts w:hAnsi="宋体" w:cs="宋体" w:hint="eastAsia"/>
        </w:rPr>
      </w:pPr>
      <w:r w:rsidRPr="00EB28BE">
        <w:rPr>
          <w:rFonts w:hAnsi="宋体" w:cs="宋体" w:hint="eastAsia"/>
        </w:rPr>
        <w:t xml:space="preserve">       int fail[MAXN]={-1},i=0,j;</w:t>
      </w:r>
    </w:p>
    <w:p w:rsidR="005F1F37" w:rsidRPr="00EB28BE" w:rsidRDefault="005F1F37" w:rsidP="005F1F37">
      <w:pPr>
        <w:pStyle w:val="ad"/>
        <w:rPr>
          <w:rFonts w:hAnsi="宋体" w:cs="宋体" w:hint="eastAsia"/>
        </w:rPr>
      </w:pPr>
      <w:r w:rsidRPr="00EB28BE">
        <w:rPr>
          <w:rFonts w:hAnsi="宋体" w:cs="宋体" w:hint="eastAsia"/>
        </w:rPr>
        <w:lastRenderedPageBreak/>
        <w:t xml:space="preserve">       for (j=1;j&lt;lp;j++){</w:t>
      </w:r>
    </w:p>
    <w:p w:rsidR="005F1F37" w:rsidRPr="00EB28BE" w:rsidRDefault="005F1F37" w:rsidP="005F1F37">
      <w:pPr>
        <w:pStyle w:val="ad"/>
        <w:rPr>
          <w:rFonts w:hAnsi="宋体" w:cs="宋体" w:hint="eastAsia"/>
        </w:rPr>
      </w:pPr>
      <w:r w:rsidRPr="00EB28BE">
        <w:rPr>
          <w:rFonts w:hAnsi="宋体" w:cs="宋体" w:hint="eastAsia"/>
        </w:rPr>
        <w:t xml:space="preserve">              for (i=fail[j-1];i&gt;=0&amp;&amp;!_match(pat[i+1],pat[j]);i=fail[i]);</w:t>
      </w:r>
    </w:p>
    <w:p w:rsidR="005F1F37" w:rsidRPr="00EB28BE" w:rsidRDefault="005F1F37" w:rsidP="005F1F37">
      <w:pPr>
        <w:pStyle w:val="ad"/>
        <w:rPr>
          <w:rFonts w:hAnsi="宋体" w:cs="宋体" w:hint="eastAsia"/>
        </w:rPr>
      </w:pPr>
      <w:r w:rsidRPr="00EB28BE">
        <w:rPr>
          <w:rFonts w:hAnsi="宋体" w:cs="宋体" w:hint="eastAsia"/>
        </w:rPr>
        <w:t xml:space="preserve">              fail[j]=(_match(pat[i+1],pat[j])?i+1:-1);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(i=j=0;i&lt;ls&amp;&amp;j&lt;lp;i++)</w:t>
      </w:r>
    </w:p>
    <w:p w:rsidR="005F1F37" w:rsidRPr="00EB28BE" w:rsidRDefault="005F1F37" w:rsidP="005F1F37">
      <w:pPr>
        <w:pStyle w:val="ad"/>
        <w:rPr>
          <w:rFonts w:hAnsi="宋体" w:cs="宋体" w:hint="eastAsia"/>
        </w:rPr>
      </w:pPr>
      <w:r w:rsidRPr="00EB28BE">
        <w:rPr>
          <w:rFonts w:hAnsi="宋体" w:cs="宋体" w:hint="eastAsia"/>
        </w:rPr>
        <w:t xml:space="preserve">              if (_match(str[i],pat[j]))</w:t>
      </w:r>
    </w:p>
    <w:p w:rsidR="005F1F37" w:rsidRPr="00EB28BE" w:rsidRDefault="005F1F37" w:rsidP="005F1F37">
      <w:pPr>
        <w:pStyle w:val="ad"/>
        <w:rPr>
          <w:rFonts w:hAnsi="宋体" w:cs="宋体" w:hint="eastAsia"/>
        </w:rPr>
      </w:pPr>
      <w:r w:rsidRPr="00EB28BE">
        <w:rPr>
          <w:rFonts w:hAnsi="宋体" w:cs="宋体" w:hint="eastAsia"/>
        </w:rPr>
        <w:t xml:space="preserve">                     j++;</w:t>
      </w:r>
    </w:p>
    <w:p w:rsidR="005F1F37" w:rsidRPr="00EB28BE" w:rsidRDefault="005F1F37" w:rsidP="005F1F37">
      <w:pPr>
        <w:pStyle w:val="ad"/>
        <w:rPr>
          <w:rFonts w:hAnsi="宋体" w:cs="宋体" w:hint="eastAsia"/>
        </w:rPr>
      </w:pPr>
      <w:r w:rsidRPr="00EB28BE">
        <w:rPr>
          <w:rFonts w:hAnsi="宋体" w:cs="宋体" w:hint="eastAsia"/>
        </w:rPr>
        <w:t xml:space="preserve">              else if (j)</w:t>
      </w:r>
    </w:p>
    <w:p w:rsidR="005F1F37" w:rsidRPr="00EB28BE" w:rsidRDefault="005F1F37" w:rsidP="005F1F37">
      <w:pPr>
        <w:pStyle w:val="ad"/>
        <w:rPr>
          <w:rFonts w:hAnsi="宋体" w:cs="宋体" w:hint="eastAsia"/>
        </w:rPr>
      </w:pPr>
      <w:r w:rsidRPr="00EB28BE">
        <w:rPr>
          <w:rFonts w:hAnsi="宋体" w:cs="宋体" w:hint="eastAsia"/>
        </w:rPr>
        <w:t xml:space="preserve">                     j=fail[j-1]+1,i--;</w:t>
      </w:r>
    </w:p>
    <w:p w:rsidR="005F1F37" w:rsidRPr="00EB28BE" w:rsidRDefault="005F1F37" w:rsidP="005F1F37">
      <w:pPr>
        <w:pStyle w:val="ad"/>
        <w:rPr>
          <w:rFonts w:hAnsi="宋体" w:cs="宋体" w:hint="eastAsia"/>
        </w:rPr>
      </w:pPr>
      <w:r w:rsidRPr="00EB28BE">
        <w:rPr>
          <w:rFonts w:hAnsi="宋体" w:cs="宋体" w:hint="eastAsia"/>
        </w:rPr>
        <w:t xml:space="preserve">       return j==lp?(i-lp):-1;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13.7 逆序对数</w:t>
      </w:r>
    </w:p>
    <w:p w:rsidR="005F1F37" w:rsidRPr="00EB28BE" w:rsidRDefault="005F1F37" w:rsidP="005F1F37">
      <w:pPr>
        <w:pStyle w:val="ad"/>
        <w:rPr>
          <w:rFonts w:hAnsi="宋体" w:cs="宋体" w:hint="eastAsia"/>
        </w:rPr>
      </w:pPr>
      <w:r w:rsidRPr="00EB28BE">
        <w:rPr>
          <w:rFonts w:hAnsi="宋体" w:cs="宋体" w:hint="eastAsia"/>
        </w:rPr>
        <w:t>//序列逆序对数,复杂度O(nlogn)</w:t>
      </w:r>
    </w:p>
    <w:p w:rsidR="005F1F37" w:rsidRPr="00EB28BE" w:rsidRDefault="005F1F37" w:rsidP="005F1F37">
      <w:pPr>
        <w:pStyle w:val="ad"/>
        <w:rPr>
          <w:rFonts w:hAnsi="宋体" w:cs="宋体" w:hint="eastAsia"/>
        </w:rPr>
      </w:pPr>
      <w:r w:rsidRPr="00EB28BE">
        <w:rPr>
          <w:rFonts w:hAnsi="宋体" w:cs="宋体" w:hint="eastAsia"/>
        </w:rPr>
        <w:t>//传入序列长度和内容,返回逆序对数</w:t>
      </w:r>
    </w:p>
    <w:p w:rsidR="005F1F37" w:rsidRPr="00EB28BE" w:rsidRDefault="005F1F37" w:rsidP="005F1F37">
      <w:pPr>
        <w:pStyle w:val="ad"/>
        <w:rPr>
          <w:rFonts w:hAnsi="宋体" w:cs="宋体" w:hint="eastAsia"/>
        </w:rPr>
      </w:pPr>
      <w:r w:rsidRPr="00EB28BE">
        <w:rPr>
          <w:rFonts w:hAnsi="宋体" w:cs="宋体" w:hint="eastAsia"/>
        </w:rPr>
        <w:t>//可更改元素类型和比较函数</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MAXN 1000000</w:t>
      </w:r>
    </w:p>
    <w:p w:rsidR="005F1F37" w:rsidRPr="00EB28BE" w:rsidRDefault="005F1F37" w:rsidP="005F1F37">
      <w:pPr>
        <w:pStyle w:val="ad"/>
        <w:rPr>
          <w:rFonts w:hAnsi="宋体" w:cs="宋体" w:hint="eastAsia"/>
        </w:rPr>
      </w:pPr>
      <w:r w:rsidRPr="00EB28BE">
        <w:rPr>
          <w:rFonts w:hAnsi="宋体" w:cs="宋体" w:hint="eastAsia"/>
        </w:rPr>
        <w:t>#define _cp(a,b) ((a)&lt;=(b))</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elem_t _tmp[MAXN];</w:t>
      </w:r>
    </w:p>
    <w:p w:rsidR="005F1F37" w:rsidRPr="00EB28BE" w:rsidRDefault="005F1F37" w:rsidP="005F1F37">
      <w:pPr>
        <w:pStyle w:val="ad"/>
        <w:rPr>
          <w:rFonts w:hAnsi="宋体" w:cs="宋体" w:hint="eastAsia"/>
        </w:rPr>
      </w:pPr>
      <w:r w:rsidRPr="00EB28BE">
        <w:rPr>
          <w:rFonts w:hAnsi="宋体" w:cs="宋体" w:hint="eastAsia"/>
        </w:rPr>
        <w:t>int inv(int n,elem_t* a){</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int l=n&gt;&gt;1,r=n-l,i,j;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int ret=(r&gt;1?(inv(l,a)+inv(r,a+l)):0);</w:t>
      </w:r>
    </w:p>
    <w:p w:rsidR="005F1F37" w:rsidRPr="00EB28BE" w:rsidRDefault="005F1F37" w:rsidP="005F1F37">
      <w:pPr>
        <w:pStyle w:val="ad"/>
        <w:rPr>
          <w:rFonts w:hAnsi="宋体" w:cs="宋体" w:hint="eastAsia"/>
        </w:rPr>
      </w:pPr>
      <w:r w:rsidRPr="00EB28BE">
        <w:rPr>
          <w:rFonts w:hAnsi="宋体" w:cs="宋体" w:hint="eastAsia"/>
        </w:rPr>
        <w:t xml:space="preserve">       for (i=j=0;i&lt;=l;_tmp[i+j]=a[i],i++)</w:t>
      </w:r>
    </w:p>
    <w:p w:rsidR="005F1F37" w:rsidRPr="00EB28BE" w:rsidRDefault="005F1F37" w:rsidP="005F1F37">
      <w:pPr>
        <w:pStyle w:val="ad"/>
        <w:rPr>
          <w:rFonts w:hAnsi="宋体" w:cs="宋体" w:hint="eastAsia"/>
        </w:rPr>
      </w:pPr>
      <w:r w:rsidRPr="00EB28BE">
        <w:rPr>
          <w:rFonts w:hAnsi="宋体" w:cs="宋体" w:hint="eastAsia"/>
        </w:rPr>
        <w:t xml:space="preserve">              for (ret+=j;j&lt;r&amp;&amp;(i==l||!_cp(a[i],a[l+j]));_tmp[i+j]=a[l+j],j++);</w:t>
      </w:r>
    </w:p>
    <w:p w:rsidR="005F1F37" w:rsidRPr="00EB28BE" w:rsidRDefault="005F1F37" w:rsidP="005F1F37">
      <w:pPr>
        <w:pStyle w:val="ad"/>
        <w:rPr>
          <w:rFonts w:hAnsi="宋体" w:cs="宋体" w:hint="eastAsia"/>
        </w:rPr>
      </w:pPr>
      <w:r w:rsidRPr="00EB28BE">
        <w:rPr>
          <w:rFonts w:hAnsi="宋体" w:cs="宋体" w:hint="eastAsia"/>
        </w:rPr>
        <w:t xml:space="preserve">       memcpy(a,_tmp,sizeof(elem_t)*n);</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13.8 字符串最小表示</w:t>
      </w:r>
    </w:p>
    <w:p w:rsidR="005F1F37" w:rsidRPr="00EB28BE" w:rsidRDefault="005F1F37" w:rsidP="005F1F37">
      <w:pPr>
        <w:pStyle w:val="ad"/>
        <w:rPr>
          <w:rFonts w:hAnsi="宋体" w:cs="宋体" w:hint="eastAsia"/>
        </w:rPr>
      </w:pPr>
      <w:r w:rsidRPr="00EB28BE">
        <w:rPr>
          <w:rFonts w:hAnsi="宋体" w:cs="宋体" w:hint="eastAsia"/>
        </w:rPr>
        <w:t>/*     求字符串的最小表示</w:t>
      </w:r>
    </w:p>
    <w:p w:rsidR="005F1F37" w:rsidRPr="00EB28BE" w:rsidRDefault="005F1F37" w:rsidP="005F1F37">
      <w:pPr>
        <w:pStyle w:val="ad"/>
        <w:rPr>
          <w:rFonts w:hAnsi="宋体" w:cs="宋体" w:hint="eastAsia"/>
        </w:rPr>
      </w:pPr>
      <w:r w:rsidRPr="00EB28BE">
        <w:rPr>
          <w:rFonts w:hAnsi="宋体" w:cs="宋体" w:hint="eastAsia"/>
        </w:rPr>
        <w:t xml:space="preserve">       输入：字符串</w:t>
      </w:r>
    </w:p>
    <w:p w:rsidR="005F1F37" w:rsidRPr="00EB28BE" w:rsidRDefault="005F1F37" w:rsidP="005F1F37">
      <w:pPr>
        <w:pStyle w:val="ad"/>
        <w:rPr>
          <w:rFonts w:hAnsi="宋体" w:cs="宋体" w:hint="eastAsia"/>
        </w:rPr>
      </w:pPr>
      <w:r w:rsidRPr="00EB28BE">
        <w:rPr>
          <w:rFonts w:hAnsi="宋体" w:cs="宋体" w:hint="eastAsia"/>
        </w:rPr>
        <w:t xml:space="preserve">       返回：字符串最小表示的首字母位置(0...size-1)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template &lt;class T&gt;</w:t>
      </w:r>
    </w:p>
    <w:p w:rsidR="005F1F37" w:rsidRPr="00EB28BE" w:rsidRDefault="005F1F37" w:rsidP="005F1F37">
      <w:pPr>
        <w:pStyle w:val="ad"/>
        <w:rPr>
          <w:rFonts w:hAnsi="宋体" w:cs="宋体" w:hint="eastAsia"/>
        </w:rPr>
      </w:pPr>
      <w:r w:rsidRPr="00EB28BE">
        <w:rPr>
          <w:rFonts w:hAnsi="宋体" w:cs="宋体" w:hint="eastAsia"/>
        </w:rPr>
        <w:t>int MinString(vector &lt;T&gt; &amp;str)</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int i, j, k;</w:t>
      </w:r>
    </w:p>
    <w:p w:rsidR="005F1F37" w:rsidRPr="00EB28BE" w:rsidRDefault="005F1F37" w:rsidP="005F1F37">
      <w:pPr>
        <w:pStyle w:val="ad"/>
        <w:rPr>
          <w:rFonts w:hAnsi="宋体" w:cs="宋体" w:hint="eastAsia"/>
        </w:rPr>
      </w:pPr>
      <w:r w:rsidRPr="00EB28BE">
        <w:rPr>
          <w:rFonts w:hAnsi="宋体" w:cs="宋体" w:hint="eastAsia"/>
        </w:rPr>
        <w:t xml:space="preserve">       vector &lt;T&gt; ss(str.size() &lt;&lt; 1);</w:t>
      </w:r>
    </w:p>
    <w:p w:rsidR="005F1F37" w:rsidRPr="00EB28BE" w:rsidRDefault="005F1F37" w:rsidP="005F1F37">
      <w:pPr>
        <w:pStyle w:val="ad"/>
        <w:rPr>
          <w:rFonts w:hAnsi="宋体" w:cs="宋体" w:hint="eastAsia"/>
        </w:rPr>
      </w:pPr>
      <w:r w:rsidRPr="00EB28BE">
        <w:rPr>
          <w:rFonts w:hAnsi="宋体" w:cs="宋体" w:hint="eastAsia"/>
        </w:rPr>
        <w:t xml:space="preserve">       for (i = 0; i &lt; str.size(); i ++) ss[i] = ss[i + str.size()] = str[i];</w:t>
      </w:r>
    </w:p>
    <w:p w:rsidR="005F1F37" w:rsidRPr="00EB28BE" w:rsidRDefault="005F1F37" w:rsidP="005F1F37">
      <w:pPr>
        <w:pStyle w:val="ad"/>
        <w:rPr>
          <w:rFonts w:hAnsi="宋体" w:cs="宋体" w:hint="eastAsia"/>
        </w:rPr>
      </w:pPr>
      <w:r w:rsidRPr="00EB28BE">
        <w:rPr>
          <w:rFonts w:hAnsi="宋体" w:cs="宋体" w:hint="eastAsia"/>
        </w:rPr>
        <w:t xml:space="preserve">       for (i = k = 0, j = 1; k &lt; str.size() &amp;&amp; i &lt; str.size() &amp;&amp; j &lt; str.size(); ) {</w:t>
      </w:r>
    </w:p>
    <w:p w:rsidR="005F1F37" w:rsidRPr="00EB28BE" w:rsidRDefault="005F1F37" w:rsidP="005F1F37">
      <w:pPr>
        <w:pStyle w:val="ad"/>
        <w:rPr>
          <w:rFonts w:hAnsi="宋体" w:cs="宋体" w:hint="eastAsia"/>
        </w:rPr>
      </w:pPr>
      <w:r w:rsidRPr="00EB28BE">
        <w:rPr>
          <w:rFonts w:hAnsi="宋体" w:cs="宋体" w:hint="eastAsia"/>
        </w:rPr>
        <w:t xml:space="preserve">              for (k = 0; k &lt; str.size() &amp;&amp; ss[i + k] == ss[j + k]; k ++);</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if (k &lt; str.size()) {</w:t>
      </w:r>
    </w:p>
    <w:p w:rsidR="005F1F37" w:rsidRPr="00EB28BE" w:rsidRDefault="005F1F37" w:rsidP="005F1F37">
      <w:pPr>
        <w:pStyle w:val="ad"/>
        <w:rPr>
          <w:rFonts w:hAnsi="宋体" w:cs="宋体" w:hint="eastAsia"/>
        </w:rPr>
      </w:pPr>
      <w:r w:rsidRPr="00EB28BE">
        <w:rPr>
          <w:rFonts w:hAnsi="宋体" w:cs="宋体" w:hint="eastAsia"/>
        </w:rPr>
        <w:t xml:space="preserve">                     if (ss[i + k] &gt; ss[j + k])</w:t>
      </w:r>
    </w:p>
    <w:p w:rsidR="005F1F37" w:rsidRPr="00EB28BE" w:rsidRDefault="005F1F37" w:rsidP="005F1F37">
      <w:pPr>
        <w:pStyle w:val="ad"/>
        <w:rPr>
          <w:rFonts w:hAnsi="宋体" w:cs="宋体" w:hint="eastAsia"/>
        </w:rPr>
      </w:pPr>
      <w:r w:rsidRPr="00EB28BE">
        <w:rPr>
          <w:rFonts w:hAnsi="宋体" w:cs="宋体" w:hint="eastAsia"/>
        </w:rPr>
        <w:t xml:space="preserve">                            i += k + 1;</w:t>
      </w:r>
    </w:p>
    <w:p w:rsidR="005F1F37" w:rsidRPr="00EB28BE" w:rsidRDefault="005F1F37" w:rsidP="005F1F37">
      <w:pPr>
        <w:pStyle w:val="ad"/>
        <w:rPr>
          <w:rFonts w:hAnsi="宋体" w:cs="宋体" w:hint="eastAsia"/>
        </w:rPr>
      </w:pPr>
      <w:r w:rsidRPr="00EB28BE">
        <w:rPr>
          <w:rFonts w:hAnsi="宋体" w:cs="宋体" w:hint="eastAsia"/>
        </w:rPr>
        <w:t xml:space="preserve">                     else j += k + 1;</w:t>
      </w:r>
    </w:p>
    <w:p w:rsidR="005F1F37" w:rsidRPr="00EB28BE" w:rsidRDefault="005F1F37" w:rsidP="005F1F37">
      <w:pPr>
        <w:pStyle w:val="ad"/>
        <w:rPr>
          <w:rFonts w:hAnsi="宋体" w:cs="宋体" w:hint="eastAsia"/>
        </w:rPr>
      </w:pPr>
      <w:r w:rsidRPr="00EB28BE">
        <w:rPr>
          <w:rFonts w:hAnsi="宋体" w:cs="宋体" w:hint="eastAsia"/>
        </w:rPr>
        <w:t xml:space="preserve">                     if (i == j) j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i &lt; j ? i : j;</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b/>
        </w:rPr>
      </w:pPr>
    </w:p>
    <w:p w:rsidR="005F1F37" w:rsidRPr="00EB28BE" w:rsidRDefault="005F1F37" w:rsidP="005F1F37">
      <w:pPr>
        <w:pStyle w:val="ad"/>
        <w:rPr>
          <w:rFonts w:hAnsi="宋体" w:cs="宋体" w:hint="eastAsia"/>
          <w:b/>
        </w:rPr>
      </w:pPr>
      <w:r w:rsidRPr="00EB28BE">
        <w:rPr>
          <w:rFonts w:hAnsi="宋体" w:cs="宋体" w:hint="eastAsia"/>
          <w:b/>
        </w:rPr>
        <w:t>13.9 最长公共单调子序列</w:t>
      </w:r>
    </w:p>
    <w:p w:rsidR="005F1F37" w:rsidRPr="00EB28BE" w:rsidRDefault="005F1F37" w:rsidP="005F1F37">
      <w:pPr>
        <w:pStyle w:val="ad"/>
        <w:rPr>
          <w:rFonts w:hAnsi="宋体" w:cs="宋体" w:hint="eastAsia"/>
        </w:rPr>
      </w:pPr>
      <w:r w:rsidRPr="00EB28BE">
        <w:rPr>
          <w:rFonts w:hAnsi="宋体" w:cs="宋体" w:hint="eastAsia"/>
        </w:rPr>
        <w:t>// 最长公共递增子序列， 时间复杂度O(n^2 * logn)，空间 O(n^2)</w:t>
      </w:r>
    </w:p>
    <w:p w:rsidR="005F1F37" w:rsidRPr="00EB28BE" w:rsidRDefault="005F1F37" w:rsidP="005F1F37">
      <w:pPr>
        <w:pStyle w:val="ad"/>
        <w:rPr>
          <w:rFonts w:hAnsi="宋体" w:cs="宋体" w:hint="eastAsia"/>
        </w:rPr>
      </w:pPr>
      <w:r w:rsidRPr="00EB28BE">
        <w:rPr>
          <w:rFonts w:hAnsi="宋体" w:cs="宋体" w:hint="eastAsia"/>
        </w:rPr>
        <w:t xml:space="preserve"> //* n为a的大小, m为b的大小</w:t>
      </w:r>
    </w:p>
    <w:p w:rsidR="005F1F37" w:rsidRPr="00EB28BE" w:rsidRDefault="005F1F37" w:rsidP="005F1F37">
      <w:pPr>
        <w:pStyle w:val="ad"/>
        <w:rPr>
          <w:rFonts w:hAnsi="宋体" w:cs="宋体" w:hint="eastAsia"/>
        </w:rPr>
      </w:pPr>
      <w:r w:rsidRPr="00EB28BE">
        <w:rPr>
          <w:rFonts w:hAnsi="宋体" w:cs="宋体" w:hint="eastAsia"/>
        </w:rPr>
        <w:t xml:space="preserve"> //* 结果在ans中</w:t>
      </w:r>
    </w:p>
    <w:p w:rsidR="005F1F37" w:rsidRPr="00EB28BE" w:rsidRDefault="005F1F37" w:rsidP="005F1F37">
      <w:pPr>
        <w:pStyle w:val="ad"/>
        <w:rPr>
          <w:rFonts w:hAnsi="宋体" w:cs="宋体" w:hint="eastAsia"/>
        </w:rPr>
      </w:pPr>
      <w:r w:rsidRPr="00EB28BE">
        <w:rPr>
          <w:rFonts w:hAnsi="宋体" w:cs="宋体" w:hint="eastAsia"/>
        </w:rPr>
        <w:t xml:space="preserve"> // "define _cp(a,b) ((a)&lt;(b))"求解最长严格递增序列</w:t>
      </w:r>
    </w:p>
    <w:p w:rsidR="005F1F37" w:rsidRPr="00EB28BE" w:rsidRDefault="005F1F37" w:rsidP="005F1F37">
      <w:pPr>
        <w:pStyle w:val="ad"/>
        <w:rPr>
          <w:rFonts w:hAnsi="宋体" w:cs="宋体" w:hint="eastAsia"/>
        </w:rPr>
      </w:pPr>
      <w:r w:rsidRPr="00EB28BE">
        <w:rPr>
          <w:rFonts w:hAnsi="宋体" w:cs="宋体" w:hint="eastAsia"/>
        </w:rPr>
        <w:t>#define MAXN 1000</w:t>
      </w:r>
    </w:p>
    <w:p w:rsidR="005F1F37" w:rsidRPr="00EB28BE" w:rsidRDefault="005F1F37" w:rsidP="005F1F37">
      <w:pPr>
        <w:pStyle w:val="ad"/>
        <w:rPr>
          <w:rFonts w:hAnsi="宋体" w:cs="宋体" w:hint="eastAsia"/>
        </w:rPr>
      </w:pPr>
      <w:r w:rsidRPr="00EB28BE">
        <w:rPr>
          <w:rFonts w:hAnsi="宋体" w:cs="宋体" w:hint="eastAsia"/>
        </w:rPr>
        <w:t>#define _cp(a,b) ((a)&lt;(b))</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elem_t DP[MAXN][MAXN];</w:t>
      </w:r>
    </w:p>
    <w:p w:rsidR="005F1F37" w:rsidRPr="00EB28BE" w:rsidRDefault="005F1F37" w:rsidP="005F1F37">
      <w:pPr>
        <w:pStyle w:val="ad"/>
        <w:rPr>
          <w:rFonts w:hAnsi="宋体" w:cs="宋体" w:hint="eastAsia"/>
        </w:rPr>
      </w:pPr>
      <w:r w:rsidRPr="00EB28BE">
        <w:rPr>
          <w:rFonts w:hAnsi="宋体" w:cs="宋体" w:hint="eastAsia"/>
        </w:rPr>
        <w:t>int num[MAXN], p[1&lt;&lt;20];</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LIS(int n, elem_t *a, int m, elem_t *b, elem_t *ans){</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int i, j, l, r, k;</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DP[0][0] = 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num[0] = (b[0] == a[0]);</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for(i = 1; i &lt; m; i++)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num[i] = (b[i] == a[0]) || num[i-1];</w:t>
      </w:r>
    </w:p>
    <w:p w:rsidR="005F1F37" w:rsidRPr="00EB28BE" w:rsidRDefault="005F1F37" w:rsidP="005F1F37">
      <w:pPr>
        <w:pStyle w:val="ad"/>
        <w:rPr>
          <w:rFonts w:hAnsi="宋体" w:cs="宋体" w:hint="eastAsia"/>
        </w:rPr>
      </w:pPr>
      <w:r w:rsidRPr="00EB28BE">
        <w:rPr>
          <w:rFonts w:hAnsi="宋体" w:cs="宋体" w:hint="eastAsia"/>
        </w:rPr>
        <w:t xml:space="preserve">        DP[i][0] = 0;</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for(i = 1; i &lt; n; 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if(b[0] == a[i] &amp;&amp; !num[0])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num[0] = 1;</w:t>
      </w:r>
    </w:p>
    <w:p w:rsidR="005F1F37" w:rsidRPr="00EB28BE" w:rsidRDefault="005F1F37" w:rsidP="005F1F37">
      <w:pPr>
        <w:pStyle w:val="ad"/>
        <w:rPr>
          <w:rFonts w:hAnsi="宋体" w:cs="宋体" w:hint="eastAsia"/>
        </w:rPr>
      </w:pPr>
      <w:r w:rsidRPr="00EB28BE">
        <w:rPr>
          <w:rFonts w:hAnsi="宋体" w:cs="宋体" w:hint="eastAsia"/>
        </w:rPr>
        <w:t xml:space="preserve">            DP[0][0] = i&lt;&lt;10;</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for(j = 1; j &lt; m; 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for(k=((l=0)+(r=num[j-1]-1))&gt;&gt;1; l&lt;=r; k=(l+r)&gt;&gt;1)</w:t>
      </w:r>
    </w:p>
    <w:p w:rsidR="005F1F37" w:rsidRPr="00EB28BE" w:rsidRDefault="005F1F37" w:rsidP="005F1F37">
      <w:pPr>
        <w:pStyle w:val="ad"/>
        <w:rPr>
          <w:rFonts w:hAnsi="宋体" w:cs="宋体" w:hint="eastAsia"/>
        </w:rPr>
      </w:pPr>
      <w:r w:rsidRPr="00EB28BE">
        <w:rPr>
          <w:rFonts w:hAnsi="宋体" w:cs="宋体" w:hint="eastAsia"/>
        </w:rPr>
        <w:t xml:space="preserve">                if(_cp(a[DP[j-1][k]&gt;&gt;10], a[i]))</w:t>
      </w:r>
    </w:p>
    <w:p w:rsidR="005F1F37" w:rsidRPr="00EB28BE" w:rsidRDefault="005F1F37" w:rsidP="005F1F37">
      <w:pPr>
        <w:pStyle w:val="ad"/>
        <w:rPr>
          <w:rFonts w:hAnsi="宋体" w:cs="宋体" w:hint="eastAsia"/>
        </w:rPr>
      </w:pPr>
      <w:r w:rsidRPr="00EB28BE">
        <w:rPr>
          <w:rFonts w:hAnsi="宋体" w:cs="宋体" w:hint="eastAsia"/>
        </w:rPr>
        <w:t xml:space="preserve">                    l=k+1;</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r=k-1;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if(l &lt; num[j-1] &amp;&amp; i == (DP[j-1][l]&gt;&gt;10)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if(l &gt;= num[j]) DP[j][num[j]++] = DP[j-1][l];</w:t>
      </w:r>
    </w:p>
    <w:p w:rsidR="005F1F37" w:rsidRPr="00EB28BE" w:rsidRDefault="005F1F37" w:rsidP="005F1F37">
      <w:pPr>
        <w:pStyle w:val="ad"/>
        <w:rPr>
          <w:rFonts w:hAnsi="宋体" w:cs="宋体" w:hint="eastAsia"/>
        </w:rPr>
      </w:pPr>
      <w:r w:rsidRPr="00EB28BE">
        <w:rPr>
          <w:rFonts w:hAnsi="宋体" w:cs="宋体" w:hint="eastAsia"/>
        </w:rPr>
        <w:t xml:space="preserve">                else DP[j][l] = _cp(a[DP[j][l]&gt;&gt;10],a[i]) ? DP[j][l] : DP[j-1][l];</w:t>
      </w:r>
    </w:p>
    <w:p w:rsidR="005F1F37" w:rsidRPr="00EB28BE" w:rsidRDefault="005F1F37" w:rsidP="005F1F37">
      <w:pPr>
        <w:pStyle w:val="ad"/>
        <w:rPr>
          <w:rFonts w:hAnsi="宋体" w:cs="宋体" w:hint="eastAsia"/>
          <w:lang w:val="pt-BR"/>
        </w:rPr>
      </w:pPr>
      <w:r w:rsidRPr="00EB28BE">
        <w:rPr>
          <w:rFonts w:hAnsi="宋体" w:cs="宋体" w:hint="eastAsia"/>
          <w:lang w:val="pt-BR"/>
        </w:rPr>
        <w:lastRenderedPageBreak/>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if(b[j] == a[i]){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for(k=((l=0)+(r=num[j]-1))&gt;&gt;1; l&lt;=r; k=(l+r)&gt;&gt;1)</w:t>
      </w:r>
    </w:p>
    <w:p w:rsidR="005F1F37" w:rsidRPr="00EB28BE" w:rsidRDefault="005F1F37" w:rsidP="005F1F37">
      <w:pPr>
        <w:pStyle w:val="ad"/>
        <w:rPr>
          <w:rFonts w:hAnsi="宋体" w:cs="宋体" w:hint="eastAsia"/>
        </w:rPr>
      </w:pPr>
      <w:r w:rsidRPr="00EB28BE">
        <w:rPr>
          <w:rFonts w:hAnsi="宋体" w:cs="宋体" w:hint="eastAsia"/>
        </w:rPr>
        <w:t xml:space="preserve">                    if(_cp(a[DP[j][k]&gt;&gt;10], a[i]))</w:t>
      </w:r>
    </w:p>
    <w:p w:rsidR="005F1F37" w:rsidRPr="00EB28BE" w:rsidRDefault="005F1F37" w:rsidP="005F1F37">
      <w:pPr>
        <w:pStyle w:val="ad"/>
        <w:rPr>
          <w:rFonts w:hAnsi="宋体" w:cs="宋体" w:hint="eastAsia"/>
        </w:rPr>
      </w:pPr>
      <w:r w:rsidRPr="00EB28BE">
        <w:rPr>
          <w:rFonts w:hAnsi="宋体" w:cs="宋体" w:hint="eastAsia"/>
        </w:rPr>
        <w:t xml:space="preserve">                        l=k+1;</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r=k-1;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DP[j][l] = (i&lt;&lt;10) + 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num[j] += (l&gt;=num[j]);</w:t>
      </w:r>
    </w:p>
    <w:p w:rsidR="005F1F37" w:rsidRPr="00EB28BE" w:rsidRDefault="005F1F37" w:rsidP="005F1F37">
      <w:pPr>
        <w:pStyle w:val="ad"/>
        <w:rPr>
          <w:rFonts w:hAnsi="宋体" w:cs="宋体" w:hint="eastAsia"/>
        </w:rPr>
      </w:pPr>
      <w:r w:rsidRPr="00EB28BE">
        <w:rPr>
          <w:rFonts w:hAnsi="宋体" w:cs="宋体" w:hint="eastAsia"/>
          <w:lang w:val="pt-BR"/>
        </w:rPr>
        <w:t xml:space="preserve">                p[DP[j][l]] = l ? </w:t>
      </w:r>
      <w:r w:rsidRPr="00EB28BE">
        <w:rPr>
          <w:rFonts w:hAnsi="宋体" w:cs="宋体" w:hint="eastAsia"/>
        </w:rPr>
        <w:t>DP[j][l-1] : -1;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(k=DP[m-1][i=num[m-1]-1];i&gt;=0;ans[i--]=a[k&gt;&gt;10],k=p[k]);</w:t>
      </w:r>
    </w:p>
    <w:p w:rsidR="005F1F37" w:rsidRPr="00EB28BE" w:rsidRDefault="005F1F37" w:rsidP="005F1F37">
      <w:pPr>
        <w:pStyle w:val="ad"/>
        <w:rPr>
          <w:rFonts w:hAnsi="宋体" w:cs="宋体" w:hint="eastAsia"/>
        </w:rPr>
      </w:pPr>
      <w:r w:rsidRPr="00EB28BE">
        <w:rPr>
          <w:rFonts w:hAnsi="宋体" w:cs="宋体" w:hint="eastAsia"/>
        </w:rPr>
        <w:t xml:space="preserve">    return num[m-1];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13.10 最长子序列</w:t>
      </w:r>
    </w:p>
    <w:p w:rsidR="005F1F37" w:rsidRPr="00EB28BE" w:rsidRDefault="005F1F37" w:rsidP="005F1F37">
      <w:pPr>
        <w:pStyle w:val="ad"/>
        <w:rPr>
          <w:rFonts w:hAnsi="宋体" w:cs="宋体" w:hint="eastAsia"/>
        </w:rPr>
      </w:pPr>
      <w:r w:rsidRPr="00EB28BE">
        <w:rPr>
          <w:rFonts w:hAnsi="宋体" w:cs="宋体" w:hint="eastAsia"/>
        </w:rPr>
        <w:t>//最长单调子序列,复杂度O(nlogn)</w:t>
      </w:r>
    </w:p>
    <w:p w:rsidR="005F1F37" w:rsidRPr="00EB28BE" w:rsidRDefault="005F1F37" w:rsidP="005F1F37">
      <w:pPr>
        <w:pStyle w:val="ad"/>
        <w:rPr>
          <w:rFonts w:hAnsi="宋体" w:cs="宋体" w:hint="eastAsia"/>
        </w:rPr>
      </w:pPr>
      <w:r w:rsidRPr="00EB28BE">
        <w:rPr>
          <w:rFonts w:hAnsi="宋体" w:cs="宋体" w:hint="eastAsia"/>
        </w:rPr>
        <w:t>//注意最小序列覆盖和最长序列的对应关系,例如</w:t>
      </w:r>
    </w:p>
    <w:p w:rsidR="005F1F37" w:rsidRPr="00EB28BE" w:rsidRDefault="005F1F37" w:rsidP="005F1F37">
      <w:pPr>
        <w:pStyle w:val="ad"/>
        <w:rPr>
          <w:rFonts w:hAnsi="宋体" w:cs="宋体" w:hint="eastAsia"/>
        </w:rPr>
      </w:pPr>
      <w:r w:rsidRPr="00EB28BE">
        <w:rPr>
          <w:rFonts w:hAnsi="宋体" w:cs="宋体" w:hint="eastAsia"/>
        </w:rPr>
        <w:t>//"define _cp(a,b) ((a)&gt;(b))"求解最长严格递减序列,则</w:t>
      </w:r>
    </w:p>
    <w:p w:rsidR="005F1F37" w:rsidRPr="00EB28BE" w:rsidRDefault="005F1F37" w:rsidP="005F1F37">
      <w:pPr>
        <w:pStyle w:val="ad"/>
        <w:rPr>
          <w:rFonts w:hAnsi="宋体" w:cs="宋体" w:hint="eastAsia"/>
        </w:rPr>
      </w:pPr>
      <w:r w:rsidRPr="00EB28BE">
        <w:rPr>
          <w:rFonts w:hAnsi="宋体" w:cs="宋体" w:hint="eastAsia"/>
        </w:rPr>
        <w:t>//"define _cp(a,b) (!((a)&gt;(b)))"求解最小严格递减序列覆盖</w:t>
      </w:r>
    </w:p>
    <w:p w:rsidR="005F1F37" w:rsidRPr="00EB28BE" w:rsidRDefault="005F1F37" w:rsidP="005F1F37">
      <w:pPr>
        <w:pStyle w:val="ad"/>
        <w:rPr>
          <w:rFonts w:hAnsi="宋体" w:cs="宋体" w:hint="eastAsia"/>
        </w:rPr>
      </w:pPr>
      <w:r w:rsidRPr="00EB28BE">
        <w:rPr>
          <w:rFonts w:hAnsi="宋体" w:cs="宋体" w:hint="eastAsia"/>
        </w:rPr>
        <w:t>//可更改元素类型和比较函数</w:t>
      </w:r>
    </w:p>
    <w:p w:rsidR="005F1F37" w:rsidRPr="00EB28BE" w:rsidRDefault="005F1F37" w:rsidP="005F1F37">
      <w:pPr>
        <w:pStyle w:val="ad"/>
        <w:rPr>
          <w:rFonts w:hAnsi="宋体" w:cs="宋体" w:hint="eastAsia"/>
        </w:rPr>
      </w:pPr>
      <w:r w:rsidRPr="00EB28BE">
        <w:rPr>
          <w:rFonts w:hAnsi="宋体" w:cs="宋体" w:hint="eastAsia"/>
        </w:rPr>
        <w:t>#define MAXN 10000</w:t>
      </w:r>
    </w:p>
    <w:p w:rsidR="005F1F37" w:rsidRPr="00EB28BE" w:rsidRDefault="005F1F37" w:rsidP="005F1F37">
      <w:pPr>
        <w:pStyle w:val="ad"/>
        <w:rPr>
          <w:rFonts w:hAnsi="宋体" w:cs="宋体" w:hint="eastAsia"/>
        </w:rPr>
      </w:pPr>
      <w:r w:rsidRPr="00EB28BE">
        <w:rPr>
          <w:rFonts w:hAnsi="宋体" w:cs="宋体" w:hint="eastAsia"/>
        </w:rPr>
        <w:t>#define _cp(a,b) ((a)&gt;(b))</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int subseq(int n,elem_t* a){</w:t>
      </w:r>
    </w:p>
    <w:p w:rsidR="005F1F37" w:rsidRPr="00EB28BE" w:rsidRDefault="005F1F37" w:rsidP="005F1F37">
      <w:pPr>
        <w:pStyle w:val="ad"/>
        <w:rPr>
          <w:rFonts w:hAnsi="宋体" w:cs="宋体" w:hint="eastAsia"/>
        </w:rPr>
      </w:pPr>
      <w:r w:rsidRPr="00EB28BE">
        <w:rPr>
          <w:rFonts w:hAnsi="宋体" w:cs="宋体" w:hint="eastAsia"/>
        </w:rPr>
        <w:t xml:space="preserve">       int b[MAXN],i,l,r,m,ret=0;</w:t>
      </w:r>
    </w:p>
    <w:p w:rsidR="005F1F37" w:rsidRPr="00EB28BE" w:rsidRDefault="005F1F37" w:rsidP="005F1F37">
      <w:pPr>
        <w:pStyle w:val="ad"/>
        <w:rPr>
          <w:rFonts w:hAnsi="宋体" w:cs="宋体" w:hint="eastAsia"/>
        </w:rPr>
      </w:pPr>
      <w:r w:rsidRPr="00EB28BE">
        <w:rPr>
          <w:rFonts w:hAnsi="宋体" w:cs="宋体" w:hint="eastAsia"/>
        </w:rPr>
        <w:t xml:space="preserve">       for (i=0;i&lt;n;b[l]=i++,ret+=(l&gt;ret))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(m=((l=1)+(r=ret))&gt;&gt;1;l&lt;=r;m=(l+r)&gt;&gt;1)</w:t>
      </w:r>
    </w:p>
    <w:p w:rsidR="005F1F37" w:rsidRPr="00EB28BE" w:rsidRDefault="005F1F37" w:rsidP="005F1F37">
      <w:pPr>
        <w:pStyle w:val="ad"/>
        <w:rPr>
          <w:rFonts w:hAnsi="宋体" w:cs="宋体" w:hint="eastAsia"/>
        </w:rPr>
      </w:pPr>
      <w:r w:rsidRPr="00EB28BE">
        <w:rPr>
          <w:rFonts w:hAnsi="宋体" w:cs="宋体" w:hint="eastAsia"/>
        </w:rPr>
        <w:t xml:space="preserve">                     if (_cp(a[b[m]],a[i]))</w:t>
      </w:r>
    </w:p>
    <w:p w:rsidR="005F1F37" w:rsidRPr="00EB28BE" w:rsidRDefault="005F1F37" w:rsidP="005F1F37">
      <w:pPr>
        <w:pStyle w:val="ad"/>
        <w:rPr>
          <w:rFonts w:hAnsi="宋体" w:cs="宋体" w:hint="eastAsia"/>
        </w:rPr>
      </w:pPr>
      <w:r w:rsidRPr="00EB28BE">
        <w:rPr>
          <w:rFonts w:hAnsi="宋体" w:cs="宋体" w:hint="eastAsia"/>
        </w:rPr>
        <w:t xml:space="preserve">                            l=m+1;</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r=m-1;</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subseq(int n,elem_t* a,elem_t* ans){</w:t>
      </w:r>
    </w:p>
    <w:p w:rsidR="005F1F37" w:rsidRPr="00EB28BE" w:rsidRDefault="005F1F37" w:rsidP="005F1F37">
      <w:pPr>
        <w:pStyle w:val="ad"/>
        <w:rPr>
          <w:rFonts w:hAnsi="宋体" w:cs="宋体" w:hint="eastAsia"/>
        </w:rPr>
      </w:pPr>
      <w:r w:rsidRPr="00EB28BE">
        <w:rPr>
          <w:rFonts w:hAnsi="宋体" w:cs="宋体" w:hint="eastAsia"/>
        </w:rPr>
        <w:t xml:space="preserve">       int b[MAXN],p[MAXN],i,l,r,m,ret=0;</w:t>
      </w:r>
    </w:p>
    <w:p w:rsidR="005F1F37" w:rsidRPr="00EB28BE" w:rsidRDefault="005F1F37" w:rsidP="005F1F37">
      <w:pPr>
        <w:pStyle w:val="ad"/>
        <w:rPr>
          <w:rFonts w:hAnsi="宋体" w:cs="宋体" w:hint="eastAsia"/>
        </w:rPr>
      </w:pPr>
      <w:r w:rsidRPr="00EB28BE">
        <w:rPr>
          <w:rFonts w:hAnsi="宋体" w:cs="宋体" w:hint="eastAsia"/>
        </w:rPr>
        <w:t xml:space="preserve">       for (i=0;i&lt;n;p[b[l]=i++]=b[l-1],ret+=(l&gt;ret))</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(m=((l=1)+(r=ret))&gt;&gt;1;l&lt;=r;m=(l+r)&gt;&gt;1)</w:t>
      </w:r>
    </w:p>
    <w:p w:rsidR="005F1F37" w:rsidRPr="00EB28BE" w:rsidRDefault="005F1F37" w:rsidP="005F1F37">
      <w:pPr>
        <w:pStyle w:val="ad"/>
        <w:rPr>
          <w:rFonts w:hAnsi="宋体" w:cs="宋体" w:hint="eastAsia"/>
        </w:rPr>
      </w:pPr>
      <w:r w:rsidRPr="00EB28BE">
        <w:rPr>
          <w:rFonts w:hAnsi="宋体" w:cs="宋体" w:hint="eastAsia"/>
        </w:rPr>
        <w:t xml:space="preserve">                     if (_cp(a[b[m]],a[i]))</w:t>
      </w:r>
    </w:p>
    <w:p w:rsidR="005F1F37" w:rsidRPr="00EB28BE" w:rsidRDefault="005F1F37" w:rsidP="005F1F37">
      <w:pPr>
        <w:pStyle w:val="ad"/>
        <w:rPr>
          <w:rFonts w:hAnsi="宋体" w:cs="宋体" w:hint="eastAsia"/>
        </w:rPr>
      </w:pPr>
      <w:r w:rsidRPr="00EB28BE">
        <w:rPr>
          <w:rFonts w:hAnsi="宋体" w:cs="宋体" w:hint="eastAsia"/>
        </w:rPr>
        <w:t xml:space="preserve">                            l=m+1;</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lastRenderedPageBreak/>
        <w:t xml:space="preserve">                            r=m-1;</w:t>
      </w:r>
    </w:p>
    <w:p w:rsidR="005F1F37" w:rsidRPr="00EB28BE" w:rsidRDefault="005F1F37" w:rsidP="005F1F37">
      <w:pPr>
        <w:pStyle w:val="ad"/>
        <w:rPr>
          <w:rFonts w:hAnsi="宋体" w:cs="宋体" w:hint="eastAsia"/>
        </w:rPr>
      </w:pPr>
      <w:r w:rsidRPr="00EB28BE">
        <w:rPr>
          <w:rFonts w:hAnsi="宋体" w:cs="宋体" w:hint="eastAsia"/>
        </w:rPr>
        <w:t xml:space="preserve">       for (m=b[i=ret];i;ans[--i]=a[m],m=p[m]);</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13.11 最大子串匹配</w:t>
      </w:r>
    </w:p>
    <w:p w:rsidR="005F1F37" w:rsidRPr="00EB28BE" w:rsidRDefault="005F1F37" w:rsidP="005F1F37">
      <w:pPr>
        <w:pStyle w:val="ad"/>
        <w:rPr>
          <w:rFonts w:hAnsi="宋体" w:cs="宋体" w:hint="eastAsia"/>
        </w:rPr>
      </w:pPr>
      <w:r w:rsidRPr="00EB28BE">
        <w:rPr>
          <w:rFonts w:hAnsi="宋体" w:cs="宋体" w:hint="eastAsia"/>
        </w:rPr>
        <w:t>//最大子串匹配,复杂度O(mn)</w:t>
      </w:r>
    </w:p>
    <w:p w:rsidR="005F1F37" w:rsidRPr="00EB28BE" w:rsidRDefault="005F1F37" w:rsidP="005F1F37">
      <w:pPr>
        <w:pStyle w:val="ad"/>
        <w:rPr>
          <w:rFonts w:hAnsi="宋体" w:cs="宋体" w:hint="eastAsia"/>
        </w:rPr>
      </w:pPr>
      <w:r w:rsidRPr="00EB28BE">
        <w:rPr>
          <w:rFonts w:hAnsi="宋体" w:cs="宋体" w:hint="eastAsia"/>
        </w:rPr>
        <w:t>//返回最大匹配值,传入两个串和串的长度,重载返回一个最大匹配</w:t>
      </w:r>
    </w:p>
    <w:p w:rsidR="005F1F37" w:rsidRPr="00EB28BE" w:rsidRDefault="005F1F37" w:rsidP="005F1F37">
      <w:pPr>
        <w:pStyle w:val="ad"/>
        <w:rPr>
          <w:rFonts w:hAnsi="宋体" w:cs="宋体" w:hint="eastAsia"/>
        </w:rPr>
      </w:pPr>
      <w:r w:rsidRPr="00EB28BE">
        <w:rPr>
          <w:rFonts w:hAnsi="宋体" w:cs="宋体" w:hint="eastAsia"/>
        </w:rPr>
        <w:t>//注意做字符串匹配是串末的'\0'没有置!</w:t>
      </w:r>
    </w:p>
    <w:p w:rsidR="005F1F37" w:rsidRPr="00EB28BE" w:rsidRDefault="005F1F37" w:rsidP="005F1F37">
      <w:pPr>
        <w:pStyle w:val="ad"/>
        <w:rPr>
          <w:rFonts w:hAnsi="宋体" w:cs="宋体" w:hint="eastAsia"/>
        </w:rPr>
      </w:pPr>
      <w:r w:rsidRPr="00EB28BE">
        <w:rPr>
          <w:rFonts w:hAnsi="宋体" w:cs="宋体" w:hint="eastAsia"/>
        </w:rPr>
        <w:t>//可更改元素类型,更换匹配函数和匹配价值函数</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#define max(a,b) ((a)&gt;(b)?(a):(b))</w:t>
      </w:r>
    </w:p>
    <w:p w:rsidR="005F1F37" w:rsidRPr="00EB28BE" w:rsidRDefault="005F1F37" w:rsidP="005F1F37">
      <w:pPr>
        <w:pStyle w:val="ad"/>
        <w:rPr>
          <w:rFonts w:hAnsi="宋体" w:cs="宋体" w:hint="eastAsia"/>
        </w:rPr>
      </w:pPr>
      <w:r w:rsidRPr="00EB28BE">
        <w:rPr>
          <w:rFonts w:hAnsi="宋体" w:cs="宋体" w:hint="eastAsia"/>
        </w:rPr>
        <w:t>#define _match(a,b) ((a)==(b))</w:t>
      </w:r>
    </w:p>
    <w:p w:rsidR="005F1F37" w:rsidRPr="00EB28BE" w:rsidRDefault="005F1F37" w:rsidP="005F1F37">
      <w:pPr>
        <w:pStyle w:val="ad"/>
        <w:rPr>
          <w:rFonts w:hAnsi="宋体" w:cs="宋体" w:hint="eastAsia"/>
        </w:rPr>
      </w:pPr>
      <w:r w:rsidRPr="00EB28BE">
        <w:rPr>
          <w:rFonts w:hAnsi="宋体" w:cs="宋体" w:hint="eastAsia"/>
        </w:rPr>
        <w:t>#define _value(a,b) 1</w:t>
      </w:r>
    </w:p>
    <w:p w:rsidR="005F1F37" w:rsidRPr="00EB28BE" w:rsidRDefault="005F1F37" w:rsidP="005F1F37">
      <w:pPr>
        <w:pStyle w:val="ad"/>
        <w:rPr>
          <w:rFonts w:hAnsi="宋体" w:cs="宋体" w:hint="eastAsia"/>
        </w:rPr>
      </w:pPr>
      <w:r w:rsidRPr="00EB28BE">
        <w:rPr>
          <w:rFonts w:hAnsi="宋体" w:cs="宋体" w:hint="eastAsia"/>
        </w:rPr>
        <w:t>typedef char elem_t;</w:t>
      </w:r>
    </w:p>
    <w:p w:rsidR="005F1F37" w:rsidRPr="00EB28BE" w:rsidRDefault="005F1F37" w:rsidP="005F1F37">
      <w:pPr>
        <w:pStyle w:val="ad"/>
        <w:rPr>
          <w:rFonts w:hAnsi="宋体" w:cs="宋体" w:hint="eastAsia"/>
        </w:rPr>
      </w:pPr>
      <w:r w:rsidRPr="00EB28BE">
        <w:rPr>
          <w:rFonts w:hAnsi="宋体" w:cs="宋体" w:hint="eastAsia"/>
        </w:rPr>
        <w:t>int str_match(int m,elem_t* a,int n,elem_t* b){</w:t>
      </w:r>
    </w:p>
    <w:p w:rsidR="005F1F37" w:rsidRPr="00EB28BE" w:rsidRDefault="005F1F37" w:rsidP="005F1F37">
      <w:pPr>
        <w:pStyle w:val="ad"/>
        <w:rPr>
          <w:rFonts w:hAnsi="宋体" w:cs="宋体" w:hint="eastAsia"/>
        </w:rPr>
      </w:pPr>
      <w:r w:rsidRPr="00EB28BE">
        <w:rPr>
          <w:rFonts w:hAnsi="宋体" w:cs="宋体" w:hint="eastAsia"/>
        </w:rPr>
        <w:t xml:space="preserve">       int match[MAXN+1][MAXN+1],i,j;</w:t>
      </w:r>
    </w:p>
    <w:p w:rsidR="005F1F37" w:rsidRPr="00EB28BE" w:rsidRDefault="005F1F37" w:rsidP="005F1F37">
      <w:pPr>
        <w:pStyle w:val="ad"/>
        <w:rPr>
          <w:rFonts w:hAnsi="宋体" w:cs="宋体" w:hint="eastAsia"/>
        </w:rPr>
      </w:pPr>
      <w:r w:rsidRPr="00EB28BE">
        <w:rPr>
          <w:rFonts w:hAnsi="宋体" w:cs="宋体" w:hint="eastAsia"/>
        </w:rPr>
        <w:t xml:space="preserve">       memset(match,0,sizeof(match));</w:t>
      </w:r>
    </w:p>
    <w:p w:rsidR="005F1F37" w:rsidRPr="00EB28BE" w:rsidRDefault="005F1F37" w:rsidP="005F1F37">
      <w:pPr>
        <w:pStyle w:val="ad"/>
        <w:rPr>
          <w:rFonts w:hAnsi="宋体" w:cs="宋体" w:hint="eastAsia"/>
        </w:rPr>
      </w:pPr>
      <w:r w:rsidRPr="00EB28BE">
        <w:rPr>
          <w:rFonts w:hAnsi="宋体" w:cs="宋体" w:hint="eastAsia"/>
        </w:rPr>
        <w:t xml:space="preserve">       for (i=0;i&lt;m;i++)</w:t>
      </w:r>
    </w:p>
    <w:p w:rsidR="005F1F37" w:rsidRPr="00EB28BE" w:rsidRDefault="005F1F37" w:rsidP="005F1F37">
      <w:pPr>
        <w:pStyle w:val="ad"/>
        <w:rPr>
          <w:rFonts w:hAnsi="宋体" w:cs="宋体" w:hint="eastAsia"/>
        </w:rPr>
      </w:pPr>
      <w:r w:rsidRPr="00EB28BE">
        <w:rPr>
          <w:rFonts w:hAnsi="宋体" w:cs="宋体" w:hint="eastAsia"/>
        </w:rPr>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match[i+1][j+1]=max(max(match[i][j+1],match[i+1][j]),</w:t>
      </w:r>
    </w:p>
    <w:p w:rsidR="005F1F37" w:rsidRPr="00EB28BE" w:rsidRDefault="005F1F37" w:rsidP="005F1F37">
      <w:pPr>
        <w:pStyle w:val="ad"/>
        <w:rPr>
          <w:rFonts w:hAnsi="宋体" w:cs="宋体" w:hint="eastAsia"/>
        </w:rPr>
      </w:pPr>
      <w:r w:rsidRPr="00EB28BE">
        <w:rPr>
          <w:rFonts w:hAnsi="宋体" w:cs="宋体" w:hint="eastAsia"/>
        </w:rPr>
        <w:t xml:space="preserve">                                            (match[i][j]+_value(a[i],b[i]))*_match(a[i],b[j]));</w:t>
      </w:r>
    </w:p>
    <w:p w:rsidR="005F1F37" w:rsidRPr="00EB28BE" w:rsidRDefault="005F1F37" w:rsidP="005F1F37">
      <w:pPr>
        <w:pStyle w:val="ad"/>
        <w:rPr>
          <w:rFonts w:hAnsi="宋体" w:cs="宋体" w:hint="eastAsia"/>
        </w:rPr>
      </w:pPr>
      <w:r w:rsidRPr="00EB28BE">
        <w:rPr>
          <w:rFonts w:hAnsi="宋体" w:cs="宋体" w:hint="eastAsia"/>
        </w:rPr>
        <w:t xml:space="preserve">       return match[m][n];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str_match(int m,elem_t* a,int n,elem_t* b,elem_t* ret){</w:t>
      </w:r>
    </w:p>
    <w:p w:rsidR="005F1F37" w:rsidRPr="00EB28BE" w:rsidRDefault="005F1F37" w:rsidP="005F1F37">
      <w:pPr>
        <w:pStyle w:val="ad"/>
        <w:rPr>
          <w:rFonts w:hAnsi="宋体" w:cs="宋体" w:hint="eastAsia"/>
        </w:rPr>
      </w:pPr>
      <w:r w:rsidRPr="00EB28BE">
        <w:rPr>
          <w:rFonts w:hAnsi="宋体" w:cs="宋体" w:hint="eastAsia"/>
        </w:rPr>
        <w:t xml:space="preserve">       int match[MAXN+1][MAXN+1],last[MAXN+1][MAXN+1],i,j,t;</w:t>
      </w:r>
    </w:p>
    <w:p w:rsidR="005F1F37" w:rsidRPr="00EB28BE" w:rsidRDefault="005F1F37" w:rsidP="005F1F37">
      <w:pPr>
        <w:pStyle w:val="ad"/>
        <w:rPr>
          <w:rFonts w:hAnsi="宋体" w:cs="宋体" w:hint="eastAsia"/>
        </w:rPr>
      </w:pPr>
      <w:r w:rsidRPr="00EB28BE">
        <w:rPr>
          <w:rFonts w:hAnsi="宋体" w:cs="宋体" w:hint="eastAsia"/>
        </w:rPr>
        <w:t xml:space="preserve">       memset(match,0,sizeof(match));</w:t>
      </w:r>
    </w:p>
    <w:p w:rsidR="005F1F37" w:rsidRPr="00EB28BE" w:rsidRDefault="005F1F37" w:rsidP="005F1F37">
      <w:pPr>
        <w:pStyle w:val="ad"/>
        <w:rPr>
          <w:rFonts w:hAnsi="宋体" w:cs="宋体" w:hint="eastAsia"/>
        </w:rPr>
      </w:pPr>
      <w:r w:rsidRPr="00EB28BE">
        <w:rPr>
          <w:rFonts w:hAnsi="宋体" w:cs="宋体" w:hint="eastAsia"/>
        </w:rPr>
        <w:t xml:space="preserve">       for (i=0;i&lt;m;i++)</w:t>
      </w:r>
    </w:p>
    <w:p w:rsidR="005F1F37" w:rsidRPr="00EB28BE" w:rsidRDefault="005F1F37" w:rsidP="005F1F37">
      <w:pPr>
        <w:pStyle w:val="ad"/>
        <w:rPr>
          <w:rFonts w:hAnsi="宋体" w:cs="宋体" w:hint="eastAsia"/>
        </w:rPr>
      </w:pPr>
      <w:r w:rsidRPr="00EB28BE">
        <w:rPr>
          <w:rFonts w:hAnsi="宋体" w:cs="宋体" w:hint="eastAsia"/>
        </w:rPr>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match[i+1][j+1]=(match[i][j+1]&gt;match[i+1][j]?match[i][j+1]:match[i+1][j]);</w:t>
      </w:r>
    </w:p>
    <w:p w:rsidR="005F1F37" w:rsidRPr="00EB28BE" w:rsidRDefault="005F1F37" w:rsidP="005F1F37">
      <w:pPr>
        <w:pStyle w:val="ad"/>
        <w:rPr>
          <w:rFonts w:hAnsi="宋体" w:cs="宋体" w:hint="eastAsia"/>
        </w:rPr>
      </w:pPr>
      <w:r w:rsidRPr="00EB28BE">
        <w:rPr>
          <w:rFonts w:hAnsi="宋体" w:cs="宋体" w:hint="eastAsia"/>
        </w:rPr>
        <w:t xml:space="preserve">                     last[i+1][j+1]=(match[i][j+1]&gt;match[i+1][j]?3:1);</w:t>
      </w:r>
    </w:p>
    <w:p w:rsidR="005F1F37" w:rsidRPr="00EB28BE" w:rsidRDefault="005F1F37" w:rsidP="005F1F37">
      <w:pPr>
        <w:pStyle w:val="ad"/>
        <w:rPr>
          <w:rFonts w:hAnsi="宋体" w:cs="宋体" w:hint="eastAsia"/>
        </w:rPr>
      </w:pPr>
      <w:r w:rsidRPr="00EB28BE">
        <w:rPr>
          <w:rFonts w:hAnsi="宋体" w:cs="宋体" w:hint="eastAsia"/>
        </w:rPr>
        <w:t xml:space="preserve">                     if ((t=(match[i][j]+_value(a[i],b[i]))*_match(a[i],b[j]))&gt;match[i+1][j+1])</w:t>
      </w:r>
    </w:p>
    <w:p w:rsidR="005F1F37" w:rsidRPr="00EB28BE" w:rsidRDefault="005F1F37" w:rsidP="005F1F37">
      <w:pPr>
        <w:pStyle w:val="ad"/>
        <w:rPr>
          <w:rFonts w:hAnsi="宋体" w:cs="宋体" w:hint="eastAsia"/>
        </w:rPr>
      </w:pPr>
      <w:r w:rsidRPr="00EB28BE">
        <w:rPr>
          <w:rFonts w:hAnsi="宋体" w:cs="宋体" w:hint="eastAsia"/>
        </w:rPr>
        <w:t xml:space="preserve">                            match[i+1][j+1]=t,last[i+1][j+1]=2;</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(;match[i][j];i-=(last[t=i][j]&gt;1),j-=(last[t][j]&lt;3))</w:t>
      </w:r>
    </w:p>
    <w:p w:rsidR="005F1F37" w:rsidRPr="00EB28BE" w:rsidRDefault="005F1F37" w:rsidP="005F1F37">
      <w:pPr>
        <w:pStyle w:val="ad"/>
        <w:rPr>
          <w:rFonts w:hAnsi="宋体" w:cs="宋体" w:hint="eastAsia"/>
        </w:rPr>
      </w:pPr>
      <w:r w:rsidRPr="00EB28BE">
        <w:rPr>
          <w:rFonts w:hAnsi="宋体" w:cs="宋体" w:hint="eastAsia"/>
        </w:rPr>
        <w:t xml:space="preserve">              ret[match[i][j]-1]=(last[i][j]&lt;3?a[i-1]:b[j-1]);</w:t>
      </w:r>
    </w:p>
    <w:p w:rsidR="005F1F37" w:rsidRPr="00EB28BE" w:rsidRDefault="005F1F37" w:rsidP="005F1F37">
      <w:pPr>
        <w:pStyle w:val="ad"/>
        <w:rPr>
          <w:rFonts w:hAnsi="宋体" w:cs="宋体" w:hint="eastAsia"/>
        </w:rPr>
      </w:pPr>
      <w:r w:rsidRPr="00EB28BE">
        <w:rPr>
          <w:rFonts w:hAnsi="宋体" w:cs="宋体" w:hint="eastAsia"/>
        </w:rPr>
        <w:t xml:space="preserve">       return match[m][n];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lastRenderedPageBreak/>
        <w:t>13.12 最大子段和</w:t>
      </w:r>
    </w:p>
    <w:p w:rsidR="005F1F37" w:rsidRPr="00EB28BE" w:rsidRDefault="005F1F37" w:rsidP="005F1F37">
      <w:pPr>
        <w:pStyle w:val="ad"/>
        <w:rPr>
          <w:rFonts w:hAnsi="宋体" w:cs="宋体" w:hint="eastAsia"/>
        </w:rPr>
      </w:pPr>
      <w:r w:rsidRPr="00EB28BE">
        <w:rPr>
          <w:rFonts w:hAnsi="宋体" w:cs="宋体" w:hint="eastAsia"/>
        </w:rPr>
        <w:t>//求最大子段和,复杂度O(n)</w:t>
      </w:r>
    </w:p>
    <w:p w:rsidR="005F1F37" w:rsidRPr="00EB28BE" w:rsidRDefault="005F1F37" w:rsidP="005F1F37">
      <w:pPr>
        <w:pStyle w:val="ad"/>
        <w:rPr>
          <w:rFonts w:hAnsi="宋体" w:cs="宋体" w:hint="eastAsia"/>
        </w:rPr>
      </w:pPr>
      <w:r w:rsidRPr="00EB28BE">
        <w:rPr>
          <w:rFonts w:hAnsi="宋体" w:cs="宋体" w:hint="eastAsia"/>
        </w:rPr>
        <w:t>//传入串长n和内容list[]</w:t>
      </w:r>
    </w:p>
    <w:p w:rsidR="005F1F37" w:rsidRPr="00EB28BE" w:rsidRDefault="005F1F37" w:rsidP="005F1F37">
      <w:pPr>
        <w:pStyle w:val="ad"/>
        <w:rPr>
          <w:rFonts w:hAnsi="宋体" w:cs="宋体" w:hint="eastAsia"/>
        </w:rPr>
      </w:pPr>
      <w:r w:rsidRPr="00EB28BE">
        <w:rPr>
          <w:rFonts w:hAnsi="宋体" w:cs="宋体" w:hint="eastAsia"/>
        </w:rPr>
        <w:t>//返回最大子段和,重载返回子段位置(maxsum=list[start]+...+list[end])</w:t>
      </w:r>
    </w:p>
    <w:p w:rsidR="005F1F37" w:rsidRPr="00EB28BE" w:rsidRDefault="005F1F37" w:rsidP="005F1F37">
      <w:pPr>
        <w:pStyle w:val="ad"/>
        <w:rPr>
          <w:rFonts w:hAnsi="宋体" w:cs="宋体" w:hint="eastAsia"/>
        </w:rPr>
      </w:pPr>
      <w:r w:rsidRPr="00EB28BE">
        <w:rPr>
          <w:rFonts w:hAnsi="宋体" w:cs="宋体" w:hint="eastAsia"/>
        </w:rPr>
        <w:t>//可更改元素类型</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elem_t maxsum(int n,elem_t* list){</w:t>
      </w:r>
    </w:p>
    <w:p w:rsidR="005F1F37" w:rsidRPr="00EB28BE" w:rsidRDefault="005F1F37" w:rsidP="005F1F37">
      <w:pPr>
        <w:pStyle w:val="ad"/>
        <w:rPr>
          <w:rFonts w:hAnsi="宋体" w:cs="宋体" w:hint="eastAsia"/>
        </w:rPr>
      </w:pPr>
      <w:r w:rsidRPr="00EB28BE">
        <w:rPr>
          <w:rFonts w:hAnsi="宋体" w:cs="宋体" w:hint="eastAsia"/>
        </w:rPr>
        <w:t xml:space="preserve">       elem_t ret,sum=0;</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for (ret=list[i=0];i&lt;n;i++)</w:t>
      </w:r>
    </w:p>
    <w:p w:rsidR="005F1F37" w:rsidRPr="00EB28BE" w:rsidRDefault="005F1F37" w:rsidP="005F1F37">
      <w:pPr>
        <w:pStyle w:val="ad"/>
        <w:rPr>
          <w:rFonts w:hAnsi="宋体" w:cs="宋体" w:hint="eastAsia"/>
        </w:rPr>
      </w:pPr>
      <w:r w:rsidRPr="00EB28BE">
        <w:rPr>
          <w:rFonts w:hAnsi="宋体" w:cs="宋体" w:hint="eastAsia"/>
        </w:rPr>
        <w:t xml:space="preserve">              sum=(sum&gt;0?sum:0)+list[i],ret=(sum&gt;ret?sum:ret);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elem_t maxsum(int n,elem_t* list,int&amp; start,int&amp; end){</w:t>
      </w:r>
    </w:p>
    <w:p w:rsidR="005F1F37" w:rsidRPr="00EB28BE" w:rsidRDefault="005F1F37" w:rsidP="005F1F37">
      <w:pPr>
        <w:pStyle w:val="ad"/>
        <w:rPr>
          <w:rFonts w:hAnsi="宋体" w:cs="宋体" w:hint="eastAsia"/>
        </w:rPr>
      </w:pPr>
      <w:r w:rsidRPr="00EB28BE">
        <w:rPr>
          <w:rFonts w:hAnsi="宋体" w:cs="宋体" w:hint="eastAsia"/>
        </w:rPr>
        <w:t xml:space="preserve">       elem_t ret,sum=0;</w:t>
      </w:r>
    </w:p>
    <w:p w:rsidR="005F1F37" w:rsidRPr="00EB28BE" w:rsidRDefault="005F1F37" w:rsidP="005F1F37">
      <w:pPr>
        <w:pStyle w:val="ad"/>
        <w:rPr>
          <w:rFonts w:hAnsi="宋体" w:cs="宋体" w:hint="eastAsia"/>
        </w:rPr>
      </w:pPr>
      <w:r w:rsidRPr="00EB28BE">
        <w:rPr>
          <w:rFonts w:hAnsi="宋体" w:cs="宋体" w:hint="eastAsia"/>
        </w:rPr>
        <w:t xml:space="preserve">       int s,i;</w:t>
      </w:r>
    </w:p>
    <w:p w:rsidR="005F1F37" w:rsidRPr="00EB28BE" w:rsidRDefault="005F1F37" w:rsidP="005F1F37">
      <w:pPr>
        <w:pStyle w:val="ad"/>
        <w:rPr>
          <w:rFonts w:hAnsi="宋体" w:cs="宋体" w:hint="eastAsia"/>
        </w:rPr>
      </w:pPr>
      <w:r w:rsidRPr="00EB28BE">
        <w:rPr>
          <w:rFonts w:hAnsi="宋体" w:cs="宋体" w:hint="eastAsia"/>
        </w:rPr>
        <w:t xml:space="preserve">       for (ret=list[start=end=s=i=0];i&lt;n;i++,s=(sum&gt;0?s:i))</w:t>
      </w:r>
    </w:p>
    <w:p w:rsidR="005F1F37" w:rsidRPr="00EB28BE" w:rsidRDefault="005F1F37" w:rsidP="005F1F37">
      <w:pPr>
        <w:pStyle w:val="ad"/>
        <w:rPr>
          <w:rFonts w:hAnsi="宋体" w:cs="宋体" w:hint="eastAsia"/>
        </w:rPr>
      </w:pPr>
      <w:r w:rsidRPr="00EB28BE">
        <w:rPr>
          <w:rFonts w:hAnsi="宋体" w:cs="宋体" w:hint="eastAsia"/>
        </w:rPr>
        <w:t xml:space="preserve">              if ((sum=(sum&gt;0?sum:0)+list[i])&gt;ret)</w:t>
      </w:r>
    </w:p>
    <w:p w:rsidR="005F1F37" w:rsidRPr="00EB28BE" w:rsidRDefault="005F1F37" w:rsidP="005F1F37">
      <w:pPr>
        <w:pStyle w:val="ad"/>
        <w:rPr>
          <w:rFonts w:hAnsi="宋体" w:cs="宋体" w:hint="eastAsia"/>
        </w:rPr>
      </w:pPr>
      <w:r w:rsidRPr="00EB28BE">
        <w:rPr>
          <w:rFonts w:hAnsi="宋体" w:cs="宋体" w:hint="eastAsia"/>
        </w:rPr>
        <w:t xml:space="preserve">                     ret=sum,start=s,end=i;</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13.13 最大子阵和</w:t>
      </w:r>
    </w:p>
    <w:p w:rsidR="005F1F37" w:rsidRPr="00EB28BE" w:rsidRDefault="005F1F37" w:rsidP="005F1F37">
      <w:pPr>
        <w:pStyle w:val="ad"/>
        <w:rPr>
          <w:rFonts w:hAnsi="宋体" w:cs="宋体" w:hint="eastAsia"/>
        </w:rPr>
      </w:pPr>
      <w:r w:rsidRPr="00EB28BE">
        <w:rPr>
          <w:rFonts w:hAnsi="宋体" w:cs="宋体" w:hint="eastAsia"/>
        </w:rPr>
        <w:t>//求最大子阵和,复杂度O(n^3)</w:t>
      </w:r>
    </w:p>
    <w:p w:rsidR="005F1F37" w:rsidRPr="00EB28BE" w:rsidRDefault="005F1F37" w:rsidP="005F1F37">
      <w:pPr>
        <w:pStyle w:val="ad"/>
        <w:rPr>
          <w:rFonts w:hAnsi="宋体" w:cs="宋体" w:hint="eastAsia"/>
        </w:rPr>
      </w:pPr>
      <w:r w:rsidRPr="00EB28BE">
        <w:rPr>
          <w:rFonts w:hAnsi="宋体" w:cs="宋体" w:hint="eastAsia"/>
        </w:rPr>
        <w:t>//传入阵的大小m,n和内容mat[][]</w:t>
      </w:r>
    </w:p>
    <w:p w:rsidR="005F1F37" w:rsidRPr="00EB28BE" w:rsidRDefault="005F1F37" w:rsidP="005F1F37">
      <w:pPr>
        <w:pStyle w:val="ad"/>
        <w:rPr>
          <w:rFonts w:hAnsi="宋体" w:cs="宋体" w:hint="eastAsia"/>
        </w:rPr>
      </w:pPr>
      <w:r w:rsidRPr="00EB28BE">
        <w:rPr>
          <w:rFonts w:hAnsi="宋体" w:cs="宋体" w:hint="eastAsia"/>
        </w:rPr>
        <w:t>//返回最大子阵和,重载返回子阵位置(maxsum=list[s1][s2]+...+list[e1][e2])</w:t>
      </w:r>
    </w:p>
    <w:p w:rsidR="005F1F37" w:rsidRPr="00EB28BE" w:rsidRDefault="005F1F37" w:rsidP="005F1F37">
      <w:pPr>
        <w:pStyle w:val="ad"/>
        <w:rPr>
          <w:rFonts w:hAnsi="宋体" w:cs="宋体" w:hint="eastAsia"/>
        </w:rPr>
      </w:pPr>
      <w:r w:rsidRPr="00EB28BE">
        <w:rPr>
          <w:rFonts w:hAnsi="宋体" w:cs="宋体" w:hint="eastAsia"/>
        </w:rPr>
        <w:t>//可更改元素类型</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typedef int elem_t;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elem_t maxsum(int m,int n,elem_t mat[][MAXN]){</w:t>
      </w:r>
    </w:p>
    <w:p w:rsidR="005F1F37" w:rsidRPr="00EB28BE" w:rsidRDefault="005F1F37" w:rsidP="005F1F37">
      <w:pPr>
        <w:pStyle w:val="ad"/>
        <w:rPr>
          <w:rFonts w:hAnsi="宋体" w:cs="宋体" w:hint="eastAsia"/>
        </w:rPr>
      </w:pPr>
      <w:r w:rsidRPr="00EB28BE">
        <w:rPr>
          <w:rFonts w:hAnsi="宋体" w:cs="宋体" w:hint="eastAsia"/>
        </w:rPr>
        <w:t xml:space="preserve">       elem_t matsum[MAXN][MAXN+1],ret,sum;</w:t>
      </w:r>
    </w:p>
    <w:p w:rsidR="005F1F37" w:rsidRPr="00EB28BE" w:rsidRDefault="005F1F37" w:rsidP="005F1F37">
      <w:pPr>
        <w:pStyle w:val="ad"/>
        <w:rPr>
          <w:rFonts w:hAnsi="宋体" w:cs="宋体" w:hint="eastAsia"/>
        </w:rPr>
      </w:pPr>
      <w:r w:rsidRPr="00EB28BE">
        <w:rPr>
          <w:rFonts w:hAnsi="宋体" w:cs="宋体" w:hint="eastAsia"/>
        </w:rPr>
        <w:t xml:space="preserve">       int i,j,k;</w:t>
      </w:r>
    </w:p>
    <w:p w:rsidR="005F1F37" w:rsidRPr="00EB28BE" w:rsidRDefault="005F1F37" w:rsidP="005F1F37">
      <w:pPr>
        <w:pStyle w:val="ad"/>
        <w:rPr>
          <w:rFonts w:hAnsi="宋体" w:cs="宋体" w:hint="eastAsia"/>
        </w:rPr>
      </w:pPr>
      <w:r w:rsidRPr="00EB28BE">
        <w:rPr>
          <w:rFonts w:hAnsi="宋体" w:cs="宋体" w:hint="eastAsia"/>
        </w:rPr>
        <w:t xml:space="preserve">       for (i=0;i&lt;m;i++)</w:t>
      </w:r>
    </w:p>
    <w:p w:rsidR="005F1F37" w:rsidRPr="00EB28BE" w:rsidRDefault="005F1F37" w:rsidP="005F1F37">
      <w:pPr>
        <w:pStyle w:val="ad"/>
        <w:rPr>
          <w:rFonts w:hAnsi="宋体" w:cs="宋体" w:hint="eastAsia"/>
        </w:rPr>
      </w:pPr>
      <w:r w:rsidRPr="00EB28BE">
        <w:rPr>
          <w:rFonts w:hAnsi="宋体" w:cs="宋体" w:hint="eastAsia"/>
        </w:rPr>
        <w:t xml:space="preserve">              for (matsum[i][j=0]=0;j&lt;n;j++)</w:t>
      </w:r>
    </w:p>
    <w:p w:rsidR="005F1F37" w:rsidRPr="00EB28BE" w:rsidRDefault="005F1F37" w:rsidP="005F1F37">
      <w:pPr>
        <w:pStyle w:val="ad"/>
        <w:rPr>
          <w:rFonts w:hAnsi="宋体" w:cs="宋体" w:hint="eastAsia"/>
        </w:rPr>
      </w:pPr>
      <w:r w:rsidRPr="00EB28BE">
        <w:rPr>
          <w:rFonts w:hAnsi="宋体" w:cs="宋体" w:hint="eastAsia"/>
        </w:rPr>
        <w:t xml:space="preserve">                     matsum[i][j+1]=matsum[i][j]+mat[i][j];</w:t>
      </w:r>
    </w:p>
    <w:p w:rsidR="005F1F37" w:rsidRPr="00EB28BE" w:rsidRDefault="005F1F37" w:rsidP="005F1F37">
      <w:pPr>
        <w:pStyle w:val="ad"/>
        <w:rPr>
          <w:rFonts w:hAnsi="宋体" w:cs="宋体" w:hint="eastAsia"/>
        </w:rPr>
      </w:pPr>
      <w:r w:rsidRPr="00EB28BE">
        <w:rPr>
          <w:rFonts w:hAnsi="宋体" w:cs="宋体" w:hint="eastAsia"/>
        </w:rPr>
        <w:t xml:space="preserve">       for (ret=mat[0][j=0];j&lt;n;j++)</w:t>
      </w:r>
    </w:p>
    <w:p w:rsidR="005F1F37" w:rsidRPr="00EB28BE" w:rsidRDefault="005F1F37" w:rsidP="005F1F37">
      <w:pPr>
        <w:pStyle w:val="ad"/>
        <w:rPr>
          <w:rFonts w:hAnsi="宋体" w:cs="宋体" w:hint="eastAsia"/>
        </w:rPr>
      </w:pPr>
      <w:r w:rsidRPr="00EB28BE">
        <w:rPr>
          <w:rFonts w:hAnsi="宋体" w:cs="宋体" w:hint="eastAsia"/>
        </w:rPr>
        <w:t xml:space="preserve">              for (k=j;k&lt;n;k++)</w:t>
      </w:r>
    </w:p>
    <w:p w:rsidR="005F1F37" w:rsidRPr="00EB28BE" w:rsidRDefault="005F1F37" w:rsidP="005F1F37">
      <w:pPr>
        <w:pStyle w:val="ad"/>
        <w:rPr>
          <w:rFonts w:hAnsi="宋体" w:cs="宋体" w:hint="eastAsia"/>
        </w:rPr>
      </w:pPr>
      <w:r w:rsidRPr="00EB28BE">
        <w:rPr>
          <w:rFonts w:hAnsi="宋体" w:cs="宋体" w:hint="eastAsia"/>
        </w:rPr>
        <w:t xml:space="preserve">                     for (sum=0,i=0;i&lt;m;i++)</w:t>
      </w:r>
    </w:p>
    <w:p w:rsidR="005F1F37" w:rsidRPr="00EB28BE" w:rsidRDefault="005F1F37" w:rsidP="005F1F37">
      <w:pPr>
        <w:pStyle w:val="ad"/>
        <w:rPr>
          <w:rFonts w:hAnsi="宋体" w:cs="宋体" w:hint="eastAsia"/>
        </w:rPr>
      </w:pPr>
      <w:r w:rsidRPr="00EB28BE">
        <w:rPr>
          <w:rFonts w:hAnsi="宋体" w:cs="宋体" w:hint="eastAsia"/>
        </w:rPr>
        <w:t xml:space="preserve">            sum=(sum&gt;0?sum:0)+matsum[i][k+1]-matsum[i][j],ret=(sum&gt;ret?sum:ret);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lastRenderedPageBreak/>
        <w:t xml:space="preserve"> </w:t>
      </w:r>
    </w:p>
    <w:p w:rsidR="005F1F37" w:rsidRPr="00EB28BE" w:rsidRDefault="005F1F37" w:rsidP="005F1F37">
      <w:pPr>
        <w:pStyle w:val="ad"/>
        <w:rPr>
          <w:rFonts w:hAnsi="宋体" w:cs="宋体" w:hint="eastAsia"/>
        </w:rPr>
      </w:pPr>
      <w:r w:rsidRPr="00EB28BE">
        <w:rPr>
          <w:rFonts w:hAnsi="宋体" w:cs="宋体" w:hint="eastAsia"/>
        </w:rPr>
        <w:t>elem_t maxsum(int m,int n,elem_t mat[][MAXN],int&amp; s1,int&amp; s2,int&amp; e1,int&amp; e2){</w:t>
      </w:r>
    </w:p>
    <w:p w:rsidR="005F1F37" w:rsidRPr="00EB28BE" w:rsidRDefault="005F1F37" w:rsidP="005F1F37">
      <w:pPr>
        <w:pStyle w:val="ad"/>
        <w:rPr>
          <w:rFonts w:hAnsi="宋体" w:cs="宋体" w:hint="eastAsia"/>
        </w:rPr>
      </w:pPr>
      <w:r w:rsidRPr="00EB28BE">
        <w:rPr>
          <w:rFonts w:hAnsi="宋体" w:cs="宋体" w:hint="eastAsia"/>
        </w:rPr>
        <w:t xml:space="preserve">       elem_t matsum[MAXN][MAXN+1],ret,sum;</w:t>
      </w:r>
    </w:p>
    <w:p w:rsidR="005F1F37" w:rsidRPr="00EB28BE" w:rsidRDefault="005F1F37" w:rsidP="005F1F37">
      <w:pPr>
        <w:pStyle w:val="ad"/>
        <w:rPr>
          <w:rFonts w:hAnsi="宋体" w:cs="宋体" w:hint="eastAsia"/>
        </w:rPr>
      </w:pPr>
      <w:r w:rsidRPr="00EB28BE">
        <w:rPr>
          <w:rFonts w:hAnsi="宋体" w:cs="宋体" w:hint="eastAsia"/>
        </w:rPr>
        <w:t xml:space="preserve">       int i,j,k,s;</w:t>
      </w:r>
    </w:p>
    <w:p w:rsidR="005F1F37" w:rsidRPr="00EB28BE" w:rsidRDefault="005F1F37" w:rsidP="005F1F37">
      <w:pPr>
        <w:pStyle w:val="ad"/>
        <w:rPr>
          <w:rFonts w:hAnsi="宋体" w:cs="宋体" w:hint="eastAsia"/>
        </w:rPr>
      </w:pPr>
      <w:r w:rsidRPr="00EB28BE">
        <w:rPr>
          <w:rFonts w:hAnsi="宋体" w:cs="宋体" w:hint="eastAsia"/>
        </w:rPr>
        <w:t xml:space="preserve">       for (i=0;i&lt;m;i++)</w:t>
      </w:r>
    </w:p>
    <w:p w:rsidR="005F1F37" w:rsidRPr="00EB28BE" w:rsidRDefault="005F1F37" w:rsidP="005F1F37">
      <w:pPr>
        <w:pStyle w:val="ad"/>
        <w:rPr>
          <w:rFonts w:hAnsi="宋体" w:cs="宋体" w:hint="eastAsia"/>
        </w:rPr>
      </w:pPr>
      <w:r w:rsidRPr="00EB28BE">
        <w:rPr>
          <w:rFonts w:hAnsi="宋体" w:cs="宋体" w:hint="eastAsia"/>
        </w:rPr>
        <w:t xml:space="preserve">              for (matsum[i][j=0]=0;j&lt;n;j++)</w:t>
      </w:r>
    </w:p>
    <w:p w:rsidR="005F1F37" w:rsidRPr="00EB28BE" w:rsidRDefault="005F1F37" w:rsidP="005F1F37">
      <w:pPr>
        <w:pStyle w:val="ad"/>
        <w:rPr>
          <w:rFonts w:hAnsi="宋体" w:cs="宋体" w:hint="eastAsia"/>
        </w:rPr>
      </w:pPr>
      <w:r w:rsidRPr="00EB28BE">
        <w:rPr>
          <w:rFonts w:hAnsi="宋体" w:cs="宋体" w:hint="eastAsia"/>
        </w:rPr>
        <w:t xml:space="preserve">                     matsum[i][j+1]=matsum[i][j]+mat[i][j];</w:t>
      </w:r>
    </w:p>
    <w:p w:rsidR="005F1F37" w:rsidRPr="00EB28BE" w:rsidRDefault="005F1F37" w:rsidP="005F1F37">
      <w:pPr>
        <w:pStyle w:val="ad"/>
        <w:rPr>
          <w:rFonts w:hAnsi="宋体" w:cs="宋体" w:hint="eastAsia"/>
        </w:rPr>
      </w:pPr>
      <w:r w:rsidRPr="00EB28BE">
        <w:rPr>
          <w:rFonts w:hAnsi="宋体" w:cs="宋体" w:hint="eastAsia"/>
        </w:rPr>
        <w:t xml:space="preserve">       for (ret=mat[s1=e1=0][s2=e2=j=0];j&lt;n;j++)</w:t>
      </w:r>
    </w:p>
    <w:p w:rsidR="005F1F37" w:rsidRPr="00EB28BE" w:rsidRDefault="005F1F37" w:rsidP="005F1F37">
      <w:pPr>
        <w:pStyle w:val="ad"/>
        <w:rPr>
          <w:rFonts w:hAnsi="宋体" w:cs="宋体" w:hint="eastAsia"/>
        </w:rPr>
      </w:pPr>
      <w:r w:rsidRPr="00EB28BE">
        <w:rPr>
          <w:rFonts w:hAnsi="宋体" w:cs="宋体" w:hint="eastAsia"/>
        </w:rPr>
        <w:t xml:space="preserve">              for (k=j;k&lt;n;k++)</w:t>
      </w:r>
    </w:p>
    <w:p w:rsidR="005F1F37" w:rsidRPr="00EB28BE" w:rsidRDefault="005F1F37" w:rsidP="005F1F37">
      <w:pPr>
        <w:pStyle w:val="ad"/>
        <w:rPr>
          <w:rFonts w:hAnsi="宋体" w:cs="宋体" w:hint="eastAsia"/>
        </w:rPr>
      </w:pPr>
      <w:r w:rsidRPr="00EB28BE">
        <w:rPr>
          <w:rFonts w:hAnsi="宋体" w:cs="宋体" w:hint="eastAsia"/>
        </w:rPr>
        <w:t xml:space="preserve">                     for (sum=0,s=i=0;i&lt;m;i++,s=(sum&gt;0?s:i))</w:t>
      </w:r>
    </w:p>
    <w:p w:rsidR="005F1F37" w:rsidRPr="00EB28BE" w:rsidRDefault="005F1F37" w:rsidP="005F1F37">
      <w:pPr>
        <w:pStyle w:val="ad"/>
        <w:rPr>
          <w:rFonts w:hAnsi="宋体" w:cs="宋体" w:hint="eastAsia"/>
        </w:rPr>
      </w:pPr>
      <w:r w:rsidRPr="00EB28BE">
        <w:rPr>
          <w:rFonts w:hAnsi="宋体" w:cs="宋体" w:hint="eastAsia"/>
        </w:rPr>
        <w:t xml:space="preserve">                            if ((sum=(sum&gt;0?sum:0)+matsum[i][k+1]-matsum[i][j])&gt;ret)</w:t>
      </w:r>
    </w:p>
    <w:p w:rsidR="005F1F37" w:rsidRPr="00EB28BE" w:rsidRDefault="005F1F37" w:rsidP="005F1F37">
      <w:pPr>
        <w:pStyle w:val="ad"/>
        <w:rPr>
          <w:rFonts w:hAnsi="宋体" w:cs="宋体" w:hint="eastAsia"/>
        </w:rPr>
      </w:pPr>
      <w:r w:rsidRPr="00EB28BE">
        <w:rPr>
          <w:rFonts w:hAnsi="宋体" w:cs="宋体" w:hint="eastAsia"/>
        </w:rPr>
        <w:t xml:space="preserve">                                   ret=sum,s1=s,s2=i,e1=j,e2=k;</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sz w:val="24"/>
          <w:szCs w:val="24"/>
        </w:rPr>
      </w:pPr>
      <w:r w:rsidRPr="00EB28BE">
        <w:rPr>
          <w:rFonts w:hAnsi="宋体" w:cs="宋体" w:hint="eastAsia"/>
          <w:b/>
          <w:sz w:val="24"/>
          <w:szCs w:val="24"/>
        </w:rPr>
        <w:t>14、  其它</w:t>
      </w:r>
    </w:p>
    <w:p w:rsidR="005F1F37" w:rsidRPr="00EB28BE" w:rsidRDefault="005F1F37" w:rsidP="005F1F37">
      <w:pPr>
        <w:pStyle w:val="ad"/>
        <w:rPr>
          <w:rFonts w:hAnsi="宋体" w:cs="宋体" w:hint="eastAsia"/>
          <w:b/>
        </w:rPr>
      </w:pPr>
      <w:r w:rsidRPr="00EB28BE">
        <w:rPr>
          <w:rFonts w:hAnsi="宋体" w:cs="宋体" w:hint="eastAsia"/>
          <w:b/>
        </w:rPr>
        <w:t>14.1 大数(只能处理正数)</w:t>
      </w:r>
    </w:p>
    <w:p w:rsidR="005F1F37" w:rsidRPr="00EB28BE" w:rsidRDefault="005F1F37" w:rsidP="005F1F37">
      <w:pPr>
        <w:pStyle w:val="ad"/>
        <w:rPr>
          <w:rFonts w:hAnsi="宋体" w:cs="宋体" w:hint="eastAsia"/>
        </w:rPr>
      </w:pPr>
      <w:r w:rsidRPr="00EB28BE">
        <w:rPr>
          <w:rFonts w:hAnsi="宋体" w:cs="宋体" w:hint="eastAsia"/>
        </w:rPr>
        <w:t>#include &lt;iostream.h&gt;</w:t>
      </w:r>
    </w:p>
    <w:p w:rsidR="005F1F37" w:rsidRPr="00EB28BE" w:rsidRDefault="005F1F37" w:rsidP="005F1F37">
      <w:pPr>
        <w:pStyle w:val="ad"/>
        <w:rPr>
          <w:rFonts w:hAnsi="宋体" w:cs="宋体" w:hint="eastAsia"/>
        </w:rPr>
      </w:pPr>
      <w:r w:rsidRPr="00EB28BE">
        <w:rPr>
          <w:rFonts w:hAnsi="宋体" w:cs="宋体" w:hint="eastAsia"/>
        </w:rPr>
        <w:t>#include &lt;string.h&gt;</w:t>
      </w:r>
    </w:p>
    <w:p w:rsidR="005F1F37" w:rsidRPr="00EB28BE" w:rsidRDefault="005F1F37" w:rsidP="005F1F37">
      <w:pPr>
        <w:pStyle w:val="ad"/>
        <w:rPr>
          <w:rFonts w:hAnsi="宋体" w:cs="宋体" w:hint="eastAsia"/>
        </w:rPr>
      </w:pPr>
      <w:r w:rsidRPr="00EB28BE">
        <w:rPr>
          <w:rFonts w:hAnsi="宋体" w:cs="宋体" w:hint="eastAsia"/>
        </w:rPr>
        <w:t>#define DIGIT       4</w:t>
      </w:r>
    </w:p>
    <w:p w:rsidR="005F1F37" w:rsidRPr="00EB28BE" w:rsidRDefault="005F1F37" w:rsidP="005F1F37">
      <w:pPr>
        <w:pStyle w:val="ad"/>
        <w:rPr>
          <w:rFonts w:hAnsi="宋体" w:cs="宋体" w:hint="eastAsia"/>
        </w:rPr>
      </w:pPr>
      <w:r w:rsidRPr="00EB28BE">
        <w:rPr>
          <w:rFonts w:hAnsi="宋体" w:cs="宋体" w:hint="eastAsia"/>
        </w:rPr>
        <w:t>#define DEPTH      10000</w:t>
      </w:r>
    </w:p>
    <w:p w:rsidR="005F1F37" w:rsidRPr="00EB28BE" w:rsidRDefault="005F1F37" w:rsidP="005F1F37">
      <w:pPr>
        <w:pStyle w:val="ad"/>
        <w:rPr>
          <w:rFonts w:hAnsi="宋体" w:cs="宋体" w:hint="eastAsia"/>
        </w:rPr>
      </w:pPr>
      <w:r w:rsidRPr="00EB28BE">
        <w:rPr>
          <w:rFonts w:hAnsi="宋体" w:cs="宋体" w:hint="eastAsia"/>
        </w:rPr>
        <w:t>#define MAX     100</w:t>
      </w:r>
    </w:p>
    <w:p w:rsidR="005F1F37" w:rsidRPr="00EB28BE" w:rsidRDefault="005F1F37" w:rsidP="005F1F37">
      <w:pPr>
        <w:pStyle w:val="ad"/>
        <w:rPr>
          <w:rFonts w:hAnsi="宋体" w:cs="宋体" w:hint="eastAsia"/>
        </w:rPr>
      </w:pPr>
      <w:r w:rsidRPr="00EB28BE">
        <w:rPr>
          <w:rFonts w:hAnsi="宋体" w:cs="宋体" w:hint="eastAsia"/>
        </w:rPr>
        <w:t>typedef int bignum_t[MAX+1];</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read(bignum_t a,istream&amp; is=cin){</w:t>
      </w:r>
    </w:p>
    <w:p w:rsidR="005F1F37" w:rsidRPr="00EB28BE" w:rsidRDefault="005F1F37" w:rsidP="005F1F37">
      <w:pPr>
        <w:pStyle w:val="ad"/>
        <w:rPr>
          <w:rFonts w:hAnsi="宋体" w:cs="宋体" w:hint="eastAsia"/>
        </w:rPr>
      </w:pPr>
      <w:r w:rsidRPr="00EB28BE">
        <w:rPr>
          <w:rFonts w:hAnsi="宋体" w:cs="宋体" w:hint="eastAsia"/>
        </w:rPr>
        <w:t xml:space="preserve">       char buf[MAX*DIGIT+1],ch;</w:t>
      </w:r>
    </w:p>
    <w:p w:rsidR="005F1F37" w:rsidRPr="00EB28BE" w:rsidRDefault="005F1F37" w:rsidP="005F1F37">
      <w:pPr>
        <w:pStyle w:val="ad"/>
        <w:rPr>
          <w:rFonts w:hAnsi="宋体" w:cs="宋体" w:hint="eastAsia"/>
        </w:rPr>
      </w:pPr>
      <w:r w:rsidRPr="00EB28BE">
        <w:rPr>
          <w:rFonts w:hAnsi="宋体" w:cs="宋体" w:hint="eastAsia"/>
        </w:rPr>
        <w:t xml:space="preserve">       int i,j;</w:t>
      </w:r>
    </w:p>
    <w:p w:rsidR="005F1F37" w:rsidRPr="00EB28BE" w:rsidRDefault="005F1F37" w:rsidP="005F1F37">
      <w:pPr>
        <w:pStyle w:val="ad"/>
        <w:rPr>
          <w:rFonts w:hAnsi="宋体" w:cs="宋体" w:hint="eastAsia"/>
        </w:rPr>
      </w:pPr>
      <w:r w:rsidRPr="00EB28BE">
        <w:rPr>
          <w:rFonts w:hAnsi="宋体" w:cs="宋体" w:hint="eastAsia"/>
        </w:rPr>
        <w:t xml:space="preserve">       memset((void*)a,0,sizeof(bignum_t));</w:t>
      </w:r>
    </w:p>
    <w:p w:rsidR="005F1F37" w:rsidRPr="00EB28BE" w:rsidRDefault="005F1F37" w:rsidP="005F1F37">
      <w:pPr>
        <w:pStyle w:val="ad"/>
        <w:rPr>
          <w:rFonts w:hAnsi="宋体" w:cs="宋体" w:hint="eastAsia"/>
        </w:rPr>
      </w:pPr>
      <w:r w:rsidRPr="00EB28BE">
        <w:rPr>
          <w:rFonts w:hAnsi="宋体" w:cs="宋体" w:hint="eastAsia"/>
        </w:rPr>
        <w:t xml:space="preserve">       if (!(is&gt;&gt;buf)) return 0;</w:t>
      </w:r>
    </w:p>
    <w:p w:rsidR="005F1F37" w:rsidRPr="00EB28BE" w:rsidRDefault="005F1F37" w:rsidP="005F1F37">
      <w:pPr>
        <w:pStyle w:val="ad"/>
        <w:rPr>
          <w:rFonts w:hAnsi="宋体" w:cs="宋体" w:hint="eastAsia"/>
        </w:rPr>
      </w:pPr>
      <w:r w:rsidRPr="00EB28BE">
        <w:rPr>
          <w:rFonts w:hAnsi="宋体" w:cs="宋体" w:hint="eastAsia"/>
        </w:rPr>
        <w:t xml:space="preserve">       for (a[0]=strlen(buf),i=a[0]/2-1;i&gt;=0;i--)</w:t>
      </w:r>
    </w:p>
    <w:p w:rsidR="005F1F37" w:rsidRPr="00EB28BE" w:rsidRDefault="005F1F37" w:rsidP="005F1F37">
      <w:pPr>
        <w:pStyle w:val="ad"/>
        <w:rPr>
          <w:rFonts w:hAnsi="宋体" w:cs="宋体" w:hint="eastAsia"/>
        </w:rPr>
      </w:pPr>
      <w:r w:rsidRPr="00EB28BE">
        <w:rPr>
          <w:rFonts w:hAnsi="宋体" w:cs="宋体" w:hint="eastAsia"/>
        </w:rPr>
        <w:t xml:space="preserve">              ch=buf[i],buf[i]=buf[a[0]-1-i],buf[a[0]-1-i]=ch;</w:t>
      </w:r>
    </w:p>
    <w:p w:rsidR="005F1F37" w:rsidRPr="00EB28BE" w:rsidRDefault="005F1F37" w:rsidP="005F1F37">
      <w:pPr>
        <w:pStyle w:val="ad"/>
        <w:rPr>
          <w:rFonts w:hAnsi="宋体" w:cs="宋体" w:hint="eastAsia"/>
        </w:rPr>
      </w:pPr>
      <w:r w:rsidRPr="00EB28BE">
        <w:rPr>
          <w:rFonts w:hAnsi="宋体" w:cs="宋体" w:hint="eastAsia"/>
        </w:rPr>
        <w:t xml:space="preserve">       for (a[0]=(a[0]+DIGIT-1)/DIGIT,j=strlen(buf);j&lt;a[0]*DIGIT;buf[j++]='0');</w:t>
      </w:r>
    </w:p>
    <w:p w:rsidR="005F1F37" w:rsidRPr="00EB28BE" w:rsidRDefault="005F1F37" w:rsidP="005F1F37">
      <w:pPr>
        <w:pStyle w:val="ad"/>
        <w:rPr>
          <w:rFonts w:hAnsi="宋体" w:cs="宋体" w:hint="eastAsia"/>
        </w:rPr>
      </w:pPr>
      <w:r w:rsidRPr="00EB28BE">
        <w:rPr>
          <w:rFonts w:hAnsi="宋体" w:cs="宋体" w:hint="eastAsia"/>
        </w:rPr>
        <w:t xml:space="preserve">       for (i=1;i&lt;=a[0];i++)</w:t>
      </w:r>
    </w:p>
    <w:p w:rsidR="005F1F37" w:rsidRPr="00EB28BE" w:rsidRDefault="005F1F37" w:rsidP="005F1F37">
      <w:pPr>
        <w:pStyle w:val="ad"/>
        <w:rPr>
          <w:rFonts w:hAnsi="宋体" w:cs="宋体" w:hint="eastAsia"/>
        </w:rPr>
      </w:pPr>
      <w:r w:rsidRPr="00EB28BE">
        <w:rPr>
          <w:rFonts w:hAnsi="宋体" w:cs="宋体" w:hint="eastAsia"/>
        </w:rPr>
        <w:t xml:space="preserve">              for (a[i]=0,j=0;j&lt;DIGIT;j++)</w:t>
      </w:r>
    </w:p>
    <w:p w:rsidR="005F1F37" w:rsidRPr="00EB28BE" w:rsidRDefault="005F1F37" w:rsidP="005F1F37">
      <w:pPr>
        <w:pStyle w:val="ad"/>
        <w:rPr>
          <w:rFonts w:hAnsi="宋体" w:cs="宋体" w:hint="eastAsia"/>
        </w:rPr>
      </w:pPr>
      <w:r w:rsidRPr="00EB28BE">
        <w:rPr>
          <w:rFonts w:hAnsi="宋体" w:cs="宋体" w:hint="eastAsia"/>
        </w:rPr>
        <w:t xml:space="preserve">                     a[i]=a[i]*10+buf[i*DIGIT-1-j]-'0';</w:t>
      </w:r>
    </w:p>
    <w:p w:rsidR="005F1F37" w:rsidRPr="00EB28BE" w:rsidRDefault="005F1F37" w:rsidP="005F1F37">
      <w:pPr>
        <w:pStyle w:val="ad"/>
        <w:rPr>
          <w:rFonts w:hAnsi="宋体" w:cs="宋体" w:hint="eastAsia"/>
        </w:rPr>
      </w:pPr>
      <w:r w:rsidRPr="00EB28BE">
        <w:rPr>
          <w:rFonts w:hAnsi="宋体" w:cs="宋体" w:hint="eastAsia"/>
        </w:rPr>
        <w:t xml:space="preserve">       for (;!a[a[0]]&amp;&amp;a[0]&gt;1;a[0]--);</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write(const bignum_t a,ostream&amp; os=cout){</w:t>
      </w:r>
    </w:p>
    <w:p w:rsidR="005F1F37" w:rsidRPr="00EB28BE" w:rsidRDefault="005F1F37" w:rsidP="005F1F37">
      <w:pPr>
        <w:pStyle w:val="ad"/>
        <w:rPr>
          <w:rFonts w:hAnsi="宋体" w:cs="宋体" w:hint="eastAsia"/>
        </w:rPr>
      </w:pPr>
      <w:r w:rsidRPr="00EB28BE">
        <w:rPr>
          <w:rFonts w:hAnsi="宋体" w:cs="宋体" w:hint="eastAsia"/>
        </w:rPr>
        <w:t xml:space="preserve">       int i,j;</w:t>
      </w:r>
    </w:p>
    <w:p w:rsidR="005F1F37" w:rsidRPr="00EB28BE" w:rsidRDefault="005F1F37" w:rsidP="005F1F37">
      <w:pPr>
        <w:pStyle w:val="ad"/>
        <w:rPr>
          <w:rFonts w:hAnsi="宋体" w:cs="宋体" w:hint="eastAsia"/>
        </w:rPr>
      </w:pPr>
      <w:r w:rsidRPr="00EB28BE">
        <w:rPr>
          <w:rFonts w:hAnsi="宋体" w:cs="宋体" w:hint="eastAsia"/>
        </w:rPr>
        <w:t xml:space="preserve">       for (os&lt;&lt;a[i=a[0]],i--;i;i--)</w:t>
      </w:r>
    </w:p>
    <w:p w:rsidR="005F1F37" w:rsidRPr="00EB28BE" w:rsidRDefault="005F1F37" w:rsidP="005F1F37">
      <w:pPr>
        <w:pStyle w:val="ad"/>
        <w:rPr>
          <w:rFonts w:hAnsi="宋体" w:cs="宋体" w:hint="eastAsia"/>
        </w:rPr>
      </w:pPr>
      <w:r w:rsidRPr="00EB28BE">
        <w:rPr>
          <w:rFonts w:hAnsi="宋体" w:cs="宋体" w:hint="eastAsia"/>
        </w:rPr>
        <w:t xml:space="preserve">              for (j=DEPTH/10;j;j/=10)</w:t>
      </w:r>
    </w:p>
    <w:p w:rsidR="005F1F37" w:rsidRPr="00EB28BE" w:rsidRDefault="005F1F37" w:rsidP="005F1F37">
      <w:pPr>
        <w:pStyle w:val="ad"/>
        <w:rPr>
          <w:rFonts w:hAnsi="宋体" w:cs="宋体" w:hint="eastAsia"/>
        </w:rPr>
      </w:pPr>
      <w:r w:rsidRPr="00EB28BE">
        <w:rPr>
          <w:rFonts w:hAnsi="宋体" w:cs="宋体" w:hint="eastAsia"/>
        </w:rPr>
        <w:lastRenderedPageBreak/>
        <w:t xml:space="preserve">                     os&lt;&lt;a[i]/j%10;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comp(const bignum_t a,const bignum_t b){</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if (a[0]!=b[0])</w:t>
      </w:r>
    </w:p>
    <w:p w:rsidR="005F1F37" w:rsidRPr="00EB28BE" w:rsidRDefault="005F1F37" w:rsidP="005F1F37">
      <w:pPr>
        <w:pStyle w:val="ad"/>
        <w:rPr>
          <w:rFonts w:hAnsi="宋体" w:cs="宋体" w:hint="eastAsia"/>
        </w:rPr>
      </w:pPr>
      <w:r w:rsidRPr="00EB28BE">
        <w:rPr>
          <w:rFonts w:hAnsi="宋体" w:cs="宋体" w:hint="eastAsia"/>
        </w:rPr>
        <w:t xml:space="preserve">              return a[0]-b[0];</w:t>
      </w:r>
    </w:p>
    <w:p w:rsidR="005F1F37" w:rsidRPr="00EB28BE" w:rsidRDefault="005F1F37" w:rsidP="005F1F37">
      <w:pPr>
        <w:pStyle w:val="ad"/>
        <w:rPr>
          <w:rFonts w:hAnsi="宋体" w:cs="宋体" w:hint="eastAsia"/>
        </w:rPr>
      </w:pPr>
      <w:r w:rsidRPr="00EB28BE">
        <w:rPr>
          <w:rFonts w:hAnsi="宋体" w:cs="宋体" w:hint="eastAsia"/>
        </w:rPr>
        <w:t xml:space="preserve">       for (i=a[0];i;i--)</w:t>
      </w:r>
    </w:p>
    <w:p w:rsidR="005F1F37" w:rsidRPr="00EB28BE" w:rsidRDefault="005F1F37" w:rsidP="005F1F37">
      <w:pPr>
        <w:pStyle w:val="ad"/>
        <w:rPr>
          <w:rFonts w:hAnsi="宋体" w:cs="宋体" w:hint="eastAsia"/>
        </w:rPr>
      </w:pPr>
      <w:r w:rsidRPr="00EB28BE">
        <w:rPr>
          <w:rFonts w:hAnsi="宋体" w:cs="宋体" w:hint="eastAsia"/>
        </w:rPr>
        <w:t xml:space="preserve">              if (a[i]!=b[i])</w:t>
      </w:r>
    </w:p>
    <w:p w:rsidR="005F1F37" w:rsidRPr="00EB28BE" w:rsidRDefault="005F1F37" w:rsidP="005F1F37">
      <w:pPr>
        <w:pStyle w:val="ad"/>
        <w:rPr>
          <w:rFonts w:hAnsi="宋体" w:cs="宋体" w:hint="eastAsia"/>
        </w:rPr>
      </w:pPr>
      <w:r w:rsidRPr="00EB28BE">
        <w:rPr>
          <w:rFonts w:hAnsi="宋体" w:cs="宋体" w:hint="eastAsia"/>
        </w:rPr>
        <w:t xml:space="preserve">                     return a[i]-b[i];</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comp(const bignum_t a,const int b){</w:t>
      </w:r>
    </w:p>
    <w:p w:rsidR="005F1F37" w:rsidRPr="00EB28BE" w:rsidRDefault="005F1F37" w:rsidP="005F1F37">
      <w:pPr>
        <w:pStyle w:val="ad"/>
        <w:rPr>
          <w:rFonts w:hAnsi="宋体" w:cs="宋体" w:hint="eastAsia"/>
        </w:rPr>
      </w:pPr>
      <w:r w:rsidRPr="00EB28BE">
        <w:rPr>
          <w:rFonts w:hAnsi="宋体" w:cs="宋体" w:hint="eastAsia"/>
        </w:rPr>
        <w:t xml:space="preserve">       int c[12]={1};</w:t>
      </w:r>
    </w:p>
    <w:p w:rsidR="005F1F37" w:rsidRPr="00EB28BE" w:rsidRDefault="005F1F37" w:rsidP="005F1F37">
      <w:pPr>
        <w:pStyle w:val="ad"/>
        <w:rPr>
          <w:rFonts w:hAnsi="宋体" w:cs="宋体" w:hint="eastAsia"/>
        </w:rPr>
      </w:pPr>
      <w:r w:rsidRPr="00EB28BE">
        <w:rPr>
          <w:rFonts w:hAnsi="宋体" w:cs="宋体" w:hint="eastAsia"/>
        </w:rPr>
        <w:t xml:space="preserve">       for (c[1]=b;c[c[0]]&gt;=DEPTH;c[c[0]+1]=c[c[0]]/DEPTH,c[c[0]]%=DEPTH,c[0]++);</w:t>
      </w:r>
    </w:p>
    <w:p w:rsidR="005F1F37" w:rsidRPr="00EB28BE" w:rsidRDefault="005F1F37" w:rsidP="005F1F37">
      <w:pPr>
        <w:pStyle w:val="ad"/>
        <w:rPr>
          <w:rFonts w:hAnsi="宋体" w:cs="宋体" w:hint="eastAsia"/>
        </w:rPr>
      </w:pPr>
      <w:r w:rsidRPr="00EB28BE">
        <w:rPr>
          <w:rFonts w:hAnsi="宋体" w:cs="宋体" w:hint="eastAsia"/>
        </w:rPr>
        <w:t xml:space="preserve">       return comp(a,c);</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comp(const bignum_t a,const int c,const int d,const bignum_t b){</w:t>
      </w:r>
    </w:p>
    <w:p w:rsidR="005F1F37" w:rsidRPr="00EB28BE" w:rsidRDefault="005F1F37" w:rsidP="005F1F37">
      <w:pPr>
        <w:pStyle w:val="ad"/>
        <w:rPr>
          <w:rFonts w:hAnsi="宋体" w:cs="宋体" w:hint="eastAsia"/>
        </w:rPr>
      </w:pPr>
      <w:r w:rsidRPr="00EB28BE">
        <w:rPr>
          <w:rFonts w:hAnsi="宋体" w:cs="宋体" w:hint="eastAsia"/>
        </w:rPr>
        <w:t xml:space="preserve">       int i,t=0,O=-DEPTH*2;</w:t>
      </w:r>
    </w:p>
    <w:p w:rsidR="005F1F37" w:rsidRPr="00EB28BE" w:rsidRDefault="005F1F37" w:rsidP="005F1F37">
      <w:pPr>
        <w:pStyle w:val="ad"/>
        <w:rPr>
          <w:rFonts w:hAnsi="宋体" w:cs="宋体" w:hint="eastAsia"/>
        </w:rPr>
      </w:pPr>
      <w:r w:rsidRPr="00EB28BE">
        <w:rPr>
          <w:rFonts w:hAnsi="宋体" w:cs="宋体" w:hint="eastAsia"/>
        </w:rPr>
        <w:t xml:space="preserve">       if (b[0]-a[0]&lt;d&amp;&amp;c)</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 xml:space="preserve">       for (i=b[0];i&gt;d;i--){</w:t>
      </w:r>
    </w:p>
    <w:p w:rsidR="005F1F37" w:rsidRPr="00EB28BE" w:rsidRDefault="005F1F37" w:rsidP="005F1F37">
      <w:pPr>
        <w:pStyle w:val="ad"/>
        <w:rPr>
          <w:rFonts w:hAnsi="宋体" w:cs="宋体" w:hint="eastAsia"/>
        </w:rPr>
      </w:pPr>
      <w:r w:rsidRPr="00EB28BE">
        <w:rPr>
          <w:rFonts w:hAnsi="宋体" w:cs="宋体" w:hint="eastAsia"/>
        </w:rPr>
        <w:t xml:space="preserve">              t=t*DEPTH+a[i-d]*c-b[i];</w:t>
      </w:r>
    </w:p>
    <w:p w:rsidR="005F1F37" w:rsidRPr="00EB28BE" w:rsidRDefault="005F1F37" w:rsidP="005F1F37">
      <w:pPr>
        <w:pStyle w:val="ad"/>
        <w:rPr>
          <w:rFonts w:hAnsi="宋体" w:cs="宋体" w:hint="eastAsia"/>
        </w:rPr>
      </w:pPr>
      <w:r w:rsidRPr="00EB28BE">
        <w:rPr>
          <w:rFonts w:hAnsi="宋体" w:cs="宋体" w:hint="eastAsia"/>
        </w:rPr>
        <w:t xml:space="preserve">              if (t&gt;0) return 1;</w:t>
      </w:r>
    </w:p>
    <w:p w:rsidR="005F1F37" w:rsidRPr="00EB28BE" w:rsidRDefault="005F1F37" w:rsidP="005F1F37">
      <w:pPr>
        <w:pStyle w:val="ad"/>
        <w:rPr>
          <w:rFonts w:hAnsi="宋体" w:cs="宋体" w:hint="eastAsia"/>
        </w:rPr>
      </w:pPr>
      <w:r w:rsidRPr="00EB28BE">
        <w:rPr>
          <w:rFonts w:hAnsi="宋体" w:cs="宋体" w:hint="eastAsia"/>
        </w:rPr>
        <w:t xml:space="preserve">              if (t&lt;O) return 0;</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(i=d;i;i--){</w:t>
      </w:r>
    </w:p>
    <w:p w:rsidR="005F1F37" w:rsidRPr="00EB28BE" w:rsidRDefault="005F1F37" w:rsidP="005F1F37">
      <w:pPr>
        <w:pStyle w:val="ad"/>
        <w:rPr>
          <w:rFonts w:hAnsi="宋体" w:cs="宋体" w:hint="eastAsia"/>
        </w:rPr>
      </w:pPr>
      <w:r w:rsidRPr="00EB28BE">
        <w:rPr>
          <w:rFonts w:hAnsi="宋体" w:cs="宋体" w:hint="eastAsia"/>
        </w:rPr>
        <w:t xml:space="preserve">              t=t*DEPTH-b[i];</w:t>
      </w:r>
    </w:p>
    <w:p w:rsidR="005F1F37" w:rsidRPr="00EB28BE" w:rsidRDefault="005F1F37" w:rsidP="005F1F37">
      <w:pPr>
        <w:pStyle w:val="ad"/>
        <w:rPr>
          <w:rFonts w:hAnsi="宋体" w:cs="宋体" w:hint="eastAsia"/>
        </w:rPr>
      </w:pPr>
      <w:r w:rsidRPr="00EB28BE">
        <w:rPr>
          <w:rFonts w:hAnsi="宋体" w:cs="宋体" w:hint="eastAsia"/>
        </w:rPr>
        <w:t xml:space="preserve">              if (t&gt;0) return 1;</w:t>
      </w:r>
    </w:p>
    <w:p w:rsidR="005F1F37" w:rsidRPr="00EB28BE" w:rsidRDefault="005F1F37" w:rsidP="005F1F37">
      <w:pPr>
        <w:pStyle w:val="ad"/>
        <w:rPr>
          <w:rFonts w:hAnsi="宋体" w:cs="宋体" w:hint="eastAsia"/>
        </w:rPr>
      </w:pPr>
      <w:r w:rsidRPr="00EB28BE">
        <w:rPr>
          <w:rFonts w:hAnsi="宋体" w:cs="宋体" w:hint="eastAsia"/>
        </w:rPr>
        <w:t xml:space="preserve">              if (t&lt;O) return 0;</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t&gt;0;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add(bignum_t a,const bignum_t b){</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for (i=1;i&lt;=b[0];i++)</w:t>
      </w:r>
    </w:p>
    <w:p w:rsidR="005F1F37" w:rsidRPr="00EB28BE" w:rsidRDefault="005F1F37" w:rsidP="005F1F37">
      <w:pPr>
        <w:pStyle w:val="ad"/>
        <w:rPr>
          <w:rFonts w:hAnsi="宋体" w:cs="宋体" w:hint="eastAsia"/>
        </w:rPr>
      </w:pPr>
      <w:r w:rsidRPr="00EB28BE">
        <w:rPr>
          <w:rFonts w:hAnsi="宋体" w:cs="宋体" w:hint="eastAsia"/>
        </w:rPr>
        <w:t xml:space="preserve">              if ((a[i]+=b[i])&gt;=DEPTH)</w:t>
      </w:r>
    </w:p>
    <w:p w:rsidR="005F1F37" w:rsidRPr="00EB28BE" w:rsidRDefault="005F1F37" w:rsidP="005F1F37">
      <w:pPr>
        <w:pStyle w:val="ad"/>
        <w:rPr>
          <w:rFonts w:hAnsi="宋体" w:cs="宋体" w:hint="eastAsia"/>
        </w:rPr>
      </w:pPr>
      <w:r w:rsidRPr="00EB28BE">
        <w:rPr>
          <w:rFonts w:hAnsi="宋体" w:cs="宋体" w:hint="eastAsia"/>
        </w:rPr>
        <w:t xml:space="preserve">                     a[i]-=DEPTH,a[i+1]++;</w:t>
      </w:r>
    </w:p>
    <w:p w:rsidR="005F1F37" w:rsidRPr="00EB28BE" w:rsidRDefault="005F1F37" w:rsidP="005F1F37">
      <w:pPr>
        <w:pStyle w:val="ad"/>
        <w:rPr>
          <w:rFonts w:hAnsi="宋体" w:cs="宋体" w:hint="eastAsia"/>
        </w:rPr>
      </w:pPr>
      <w:r w:rsidRPr="00EB28BE">
        <w:rPr>
          <w:rFonts w:hAnsi="宋体" w:cs="宋体" w:hint="eastAsia"/>
        </w:rPr>
        <w:t xml:space="preserve">       if (b[0]&gt;=a[0])</w:t>
      </w:r>
    </w:p>
    <w:p w:rsidR="005F1F37" w:rsidRPr="00EB28BE" w:rsidRDefault="005F1F37" w:rsidP="005F1F37">
      <w:pPr>
        <w:pStyle w:val="ad"/>
        <w:rPr>
          <w:rFonts w:hAnsi="宋体" w:cs="宋体" w:hint="eastAsia"/>
        </w:rPr>
      </w:pPr>
      <w:r w:rsidRPr="00EB28BE">
        <w:rPr>
          <w:rFonts w:hAnsi="宋体" w:cs="宋体" w:hint="eastAsia"/>
        </w:rPr>
        <w:t xml:space="preserve">              a[0]=b[0];</w:t>
      </w:r>
    </w:p>
    <w:p w:rsidR="005F1F37" w:rsidRPr="00EB28BE" w:rsidRDefault="005F1F37" w:rsidP="005F1F37">
      <w:pPr>
        <w:pStyle w:val="ad"/>
        <w:rPr>
          <w:rFonts w:hAnsi="宋体" w:cs="宋体" w:hint="eastAsia"/>
        </w:rPr>
      </w:pPr>
      <w:r w:rsidRPr="00EB28BE">
        <w:rPr>
          <w:rFonts w:hAnsi="宋体" w:cs="宋体" w:hint="eastAsia"/>
        </w:rPr>
        <w:lastRenderedPageBreak/>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for (;a[i]&gt;=DEPTH&amp;&amp;i&lt;a[0];a[i]-=DEPTH,i++,a[i]++);</w:t>
      </w:r>
    </w:p>
    <w:p w:rsidR="005F1F37" w:rsidRPr="00EB28BE" w:rsidRDefault="005F1F37" w:rsidP="005F1F37">
      <w:pPr>
        <w:pStyle w:val="ad"/>
        <w:rPr>
          <w:rFonts w:hAnsi="宋体" w:cs="宋体" w:hint="eastAsia"/>
        </w:rPr>
      </w:pPr>
      <w:r w:rsidRPr="00EB28BE">
        <w:rPr>
          <w:rFonts w:hAnsi="宋体" w:cs="宋体" w:hint="eastAsia"/>
        </w:rPr>
        <w:t xml:space="preserve">       a[0]+=(a[a[0]+1]&gt;0);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add(bignum_t a,const int b){</w:t>
      </w:r>
    </w:p>
    <w:p w:rsidR="005F1F37" w:rsidRPr="00EB28BE" w:rsidRDefault="005F1F37" w:rsidP="005F1F37">
      <w:pPr>
        <w:pStyle w:val="ad"/>
        <w:rPr>
          <w:rFonts w:hAnsi="宋体" w:cs="宋体" w:hint="eastAsia"/>
        </w:rPr>
      </w:pPr>
      <w:r w:rsidRPr="00EB28BE">
        <w:rPr>
          <w:rFonts w:hAnsi="宋体" w:cs="宋体" w:hint="eastAsia"/>
        </w:rPr>
        <w:t xml:space="preserve">       int i=1;</w:t>
      </w:r>
    </w:p>
    <w:p w:rsidR="005F1F37" w:rsidRPr="00EB28BE" w:rsidRDefault="005F1F37" w:rsidP="005F1F37">
      <w:pPr>
        <w:pStyle w:val="ad"/>
        <w:rPr>
          <w:rFonts w:hAnsi="宋体" w:cs="宋体" w:hint="eastAsia"/>
        </w:rPr>
      </w:pPr>
      <w:r w:rsidRPr="00EB28BE">
        <w:rPr>
          <w:rFonts w:hAnsi="宋体" w:cs="宋体" w:hint="eastAsia"/>
        </w:rPr>
        <w:t xml:space="preserve">       for (a[1]+=b;a[i]&gt;=DEPTH&amp;&amp;i&lt;a[0];a[i+1]+=a[i]/DEPTH,a[i]%=DEPTH,i++);</w:t>
      </w:r>
    </w:p>
    <w:p w:rsidR="005F1F37" w:rsidRPr="00EB28BE" w:rsidRDefault="005F1F37" w:rsidP="005F1F37">
      <w:pPr>
        <w:pStyle w:val="ad"/>
        <w:rPr>
          <w:rFonts w:hAnsi="宋体" w:cs="宋体" w:hint="eastAsia"/>
        </w:rPr>
      </w:pPr>
      <w:r w:rsidRPr="00EB28BE">
        <w:rPr>
          <w:rFonts w:hAnsi="宋体" w:cs="宋体" w:hint="eastAsia"/>
        </w:rPr>
        <w:t xml:space="preserve">       for (;a[a[0]]&gt;=DEPTH;a[a[0]+1]=a[a[0]]/DEPTH,a[a[0]]%=DEPTH,a[0]++);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sub(bignum_t a,const bignum_t b){</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for (i=1;i&lt;=b[0];i++)</w:t>
      </w:r>
    </w:p>
    <w:p w:rsidR="005F1F37" w:rsidRPr="00EB28BE" w:rsidRDefault="005F1F37" w:rsidP="005F1F37">
      <w:pPr>
        <w:pStyle w:val="ad"/>
        <w:rPr>
          <w:rFonts w:hAnsi="宋体" w:cs="宋体" w:hint="eastAsia"/>
        </w:rPr>
      </w:pPr>
      <w:r w:rsidRPr="00EB28BE">
        <w:rPr>
          <w:rFonts w:hAnsi="宋体" w:cs="宋体" w:hint="eastAsia"/>
        </w:rPr>
        <w:t xml:space="preserve">              if ((a[i]-=b[i])&lt;0)</w:t>
      </w:r>
    </w:p>
    <w:p w:rsidR="005F1F37" w:rsidRPr="00EB28BE" w:rsidRDefault="005F1F37" w:rsidP="005F1F37">
      <w:pPr>
        <w:pStyle w:val="ad"/>
        <w:rPr>
          <w:rFonts w:hAnsi="宋体" w:cs="宋体" w:hint="eastAsia"/>
        </w:rPr>
      </w:pPr>
      <w:r w:rsidRPr="00EB28BE">
        <w:rPr>
          <w:rFonts w:hAnsi="宋体" w:cs="宋体" w:hint="eastAsia"/>
        </w:rPr>
        <w:t xml:space="preserve">                     a[i+1]--,a[i]+=DEPTH;</w:t>
      </w:r>
    </w:p>
    <w:p w:rsidR="005F1F37" w:rsidRPr="00EB28BE" w:rsidRDefault="005F1F37" w:rsidP="005F1F37">
      <w:pPr>
        <w:pStyle w:val="ad"/>
        <w:rPr>
          <w:rFonts w:hAnsi="宋体" w:cs="宋体" w:hint="eastAsia"/>
        </w:rPr>
      </w:pPr>
      <w:r w:rsidRPr="00EB28BE">
        <w:rPr>
          <w:rFonts w:hAnsi="宋体" w:cs="宋体" w:hint="eastAsia"/>
        </w:rPr>
        <w:t xml:space="preserve">       for (;a[i]&lt;0;a[i]+=DEPTH,i++,a[i]--);</w:t>
      </w:r>
    </w:p>
    <w:p w:rsidR="005F1F37" w:rsidRPr="00EB28BE" w:rsidRDefault="005F1F37" w:rsidP="005F1F37">
      <w:pPr>
        <w:pStyle w:val="ad"/>
        <w:rPr>
          <w:rFonts w:hAnsi="宋体" w:cs="宋体" w:hint="eastAsia"/>
        </w:rPr>
      </w:pPr>
      <w:r w:rsidRPr="00EB28BE">
        <w:rPr>
          <w:rFonts w:hAnsi="宋体" w:cs="宋体" w:hint="eastAsia"/>
        </w:rPr>
        <w:t xml:space="preserve">       for (;!a[a[0]]&amp;&amp;a[0]&gt;1;a[0]--);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sub(bignum_t a,const int b){</w:t>
      </w:r>
    </w:p>
    <w:p w:rsidR="005F1F37" w:rsidRPr="00EB28BE" w:rsidRDefault="005F1F37" w:rsidP="005F1F37">
      <w:pPr>
        <w:pStyle w:val="ad"/>
        <w:rPr>
          <w:rFonts w:hAnsi="宋体" w:cs="宋体" w:hint="eastAsia"/>
        </w:rPr>
      </w:pPr>
      <w:r w:rsidRPr="00EB28BE">
        <w:rPr>
          <w:rFonts w:hAnsi="宋体" w:cs="宋体" w:hint="eastAsia"/>
        </w:rPr>
        <w:t xml:space="preserve">       int i=1;</w:t>
      </w:r>
    </w:p>
    <w:p w:rsidR="005F1F37" w:rsidRPr="00EB28BE" w:rsidRDefault="005F1F37" w:rsidP="005F1F37">
      <w:pPr>
        <w:pStyle w:val="ad"/>
        <w:rPr>
          <w:rFonts w:hAnsi="宋体" w:cs="宋体" w:hint="eastAsia"/>
        </w:rPr>
      </w:pPr>
      <w:r w:rsidRPr="00EB28BE">
        <w:rPr>
          <w:rFonts w:hAnsi="宋体" w:cs="宋体" w:hint="eastAsia"/>
        </w:rPr>
        <w:t xml:space="preserve">       for (a[1]-=b;a[i]&lt;0;a[i+1]+=(a[i]-DEPTH+1)/DEPTH,a[i]-=(a[i]-DEPTH+1)/DEPTH*DEPTH,i++);</w:t>
      </w:r>
    </w:p>
    <w:p w:rsidR="005F1F37" w:rsidRPr="00EB28BE" w:rsidRDefault="005F1F37" w:rsidP="005F1F37">
      <w:pPr>
        <w:pStyle w:val="ad"/>
        <w:rPr>
          <w:rFonts w:hAnsi="宋体" w:cs="宋体" w:hint="eastAsia"/>
        </w:rPr>
      </w:pPr>
      <w:r w:rsidRPr="00EB28BE">
        <w:rPr>
          <w:rFonts w:hAnsi="宋体" w:cs="宋体" w:hint="eastAsia"/>
        </w:rPr>
        <w:t xml:space="preserve">       for (;!a[a[0]]&amp;&amp;a[0]&gt;1;a[0]--);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sub(bignum_t a,const bignum_t b,const int c,const int d){</w:t>
      </w:r>
    </w:p>
    <w:p w:rsidR="005F1F37" w:rsidRPr="00EB28BE" w:rsidRDefault="005F1F37" w:rsidP="005F1F37">
      <w:pPr>
        <w:pStyle w:val="ad"/>
        <w:rPr>
          <w:rFonts w:hAnsi="宋体" w:cs="宋体" w:hint="eastAsia"/>
        </w:rPr>
      </w:pPr>
      <w:r w:rsidRPr="00EB28BE">
        <w:rPr>
          <w:rFonts w:hAnsi="宋体" w:cs="宋体" w:hint="eastAsia"/>
        </w:rPr>
        <w:t xml:space="preserve">       int i,O=b[0]+d;</w:t>
      </w:r>
    </w:p>
    <w:p w:rsidR="005F1F37" w:rsidRPr="00EB28BE" w:rsidRDefault="005F1F37" w:rsidP="005F1F37">
      <w:pPr>
        <w:pStyle w:val="ad"/>
        <w:rPr>
          <w:rFonts w:hAnsi="宋体" w:cs="宋体" w:hint="eastAsia"/>
        </w:rPr>
      </w:pPr>
      <w:r w:rsidRPr="00EB28BE">
        <w:rPr>
          <w:rFonts w:hAnsi="宋体" w:cs="宋体" w:hint="eastAsia"/>
        </w:rPr>
        <w:t xml:space="preserve">       for (i=1+d;i&lt;=O;i++)</w:t>
      </w:r>
    </w:p>
    <w:p w:rsidR="005F1F37" w:rsidRPr="00EB28BE" w:rsidRDefault="005F1F37" w:rsidP="005F1F37">
      <w:pPr>
        <w:pStyle w:val="ad"/>
        <w:rPr>
          <w:rFonts w:hAnsi="宋体" w:cs="宋体" w:hint="eastAsia"/>
        </w:rPr>
      </w:pPr>
      <w:r w:rsidRPr="00EB28BE">
        <w:rPr>
          <w:rFonts w:hAnsi="宋体" w:cs="宋体" w:hint="eastAsia"/>
        </w:rPr>
        <w:t xml:space="preserve">              if ((a[i]-=b[i-d]*c)&lt;0)</w:t>
      </w:r>
    </w:p>
    <w:p w:rsidR="005F1F37" w:rsidRPr="00EB28BE" w:rsidRDefault="005F1F37" w:rsidP="005F1F37">
      <w:pPr>
        <w:pStyle w:val="ad"/>
        <w:rPr>
          <w:rFonts w:hAnsi="宋体" w:cs="宋体" w:hint="eastAsia"/>
        </w:rPr>
      </w:pPr>
      <w:r w:rsidRPr="00EB28BE">
        <w:rPr>
          <w:rFonts w:hAnsi="宋体" w:cs="宋体" w:hint="eastAsia"/>
        </w:rPr>
        <w:t xml:space="preserve">                     a[i+1]+=(a[i]-DEPTH+1)/DEPTH,a[i]-=(a[i]-DEPTH+1)/DEPTH*DEPTH;</w:t>
      </w:r>
    </w:p>
    <w:p w:rsidR="005F1F37" w:rsidRPr="00EB28BE" w:rsidRDefault="005F1F37" w:rsidP="005F1F37">
      <w:pPr>
        <w:pStyle w:val="ad"/>
        <w:rPr>
          <w:rFonts w:hAnsi="宋体" w:cs="宋体" w:hint="eastAsia"/>
        </w:rPr>
      </w:pPr>
      <w:r w:rsidRPr="00EB28BE">
        <w:rPr>
          <w:rFonts w:hAnsi="宋体" w:cs="宋体" w:hint="eastAsia"/>
        </w:rPr>
        <w:t xml:space="preserve">       for (;a[i]&lt;0;a[i+1]+=(a[i]-DEPTH+1)/DEPTH,a[i]-=(a[i]-DEPTH+1)/DEPTH*DEPTH,i++);</w:t>
      </w:r>
    </w:p>
    <w:p w:rsidR="005F1F37" w:rsidRPr="00EB28BE" w:rsidRDefault="005F1F37" w:rsidP="005F1F37">
      <w:pPr>
        <w:pStyle w:val="ad"/>
        <w:rPr>
          <w:rFonts w:hAnsi="宋体" w:cs="宋体" w:hint="eastAsia"/>
        </w:rPr>
      </w:pPr>
      <w:r w:rsidRPr="00EB28BE">
        <w:rPr>
          <w:rFonts w:hAnsi="宋体" w:cs="宋体" w:hint="eastAsia"/>
        </w:rPr>
        <w:t xml:space="preserve">       for (;!a[a[0]]&amp;&amp;a[0]&gt;1;a[0]--);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mul(bignum_t c,const bignum_t a,const bignum_t b){</w:t>
      </w:r>
    </w:p>
    <w:p w:rsidR="005F1F37" w:rsidRPr="00EB28BE" w:rsidRDefault="005F1F37" w:rsidP="005F1F37">
      <w:pPr>
        <w:pStyle w:val="ad"/>
        <w:rPr>
          <w:rFonts w:hAnsi="宋体" w:cs="宋体" w:hint="eastAsia"/>
        </w:rPr>
      </w:pPr>
      <w:r w:rsidRPr="00EB28BE">
        <w:rPr>
          <w:rFonts w:hAnsi="宋体" w:cs="宋体" w:hint="eastAsia"/>
        </w:rPr>
        <w:t xml:space="preserve">       int i,j;</w:t>
      </w:r>
    </w:p>
    <w:p w:rsidR="005F1F37" w:rsidRPr="00EB28BE" w:rsidRDefault="005F1F37" w:rsidP="005F1F37">
      <w:pPr>
        <w:pStyle w:val="ad"/>
        <w:rPr>
          <w:rFonts w:hAnsi="宋体" w:cs="宋体" w:hint="eastAsia"/>
        </w:rPr>
      </w:pPr>
      <w:r w:rsidRPr="00EB28BE">
        <w:rPr>
          <w:rFonts w:hAnsi="宋体" w:cs="宋体" w:hint="eastAsia"/>
        </w:rPr>
        <w:t xml:space="preserve">       memset((void*)c,0,sizeof(bignum_t));</w:t>
      </w:r>
    </w:p>
    <w:p w:rsidR="005F1F37" w:rsidRPr="00EB28BE" w:rsidRDefault="005F1F37" w:rsidP="005F1F37">
      <w:pPr>
        <w:pStyle w:val="ad"/>
        <w:rPr>
          <w:rFonts w:hAnsi="宋体" w:cs="宋体" w:hint="eastAsia"/>
        </w:rPr>
      </w:pPr>
      <w:r w:rsidRPr="00EB28BE">
        <w:rPr>
          <w:rFonts w:hAnsi="宋体" w:cs="宋体" w:hint="eastAsia"/>
        </w:rPr>
        <w:t xml:space="preserve">       for (c[0]=a[0]+b[0]-1,i=1;i&lt;=a[0];i++)</w:t>
      </w:r>
    </w:p>
    <w:p w:rsidR="005F1F37" w:rsidRPr="00EB28BE" w:rsidRDefault="005F1F37" w:rsidP="005F1F37">
      <w:pPr>
        <w:pStyle w:val="ad"/>
        <w:rPr>
          <w:rFonts w:hAnsi="宋体" w:cs="宋体" w:hint="eastAsia"/>
        </w:rPr>
      </w:pPr>
      <w:r w:rsidRPr="00EB28BE">
        <w:rPr>
          <w:rFonts w:hAnsi="宋体" w:cs="宋体" w:hint="eastAsia"/>
        </w:rPr>
        <w:t xml:space="preserve">              for (j=1;j&lt;=b[0];j++)</w:t>
      </w:r>
    </w:p>
    <w:p w:rsidR="005F1F37" w:rsidRPr="00EB28BE" w:rsidRDefault="005F1F37" w:rsidP="005F1F37">
      <w:pPr>
        <w:pStyle w:val="ad"/>
        <w:rPr>
          <w:rFonts w:hAnsi="宋体" w:cs="宋体" w:hint="eastAsia"/>
        </w:rPr>
      </w:pPr>
      <w:r w:rsidRPr="00EB28BE">
        <w:rPr>
          <w:rFonts w:hAnsi="宋体" w:cs="宋体" w:hint="eastAsia"/>
        </w:rPr>
        <w:t xml:space="preserve">                     if ((c[i+j-1]+=a[i]*b[j])&gt;=DEPTH)</w:t>
      </w:r>
    </w:p>
    <w:p w:rsidR="005F1F37" w:rsidRPr="00EB28BE" w:rsidRDefault="005F1F37" w:rsidP="005F1F37">
      <w:pPr>
        <w:pStyle w:val="ad"/>
        <w:rPr>
          <w:rFonts w:hAnsi="宋体" w:cs="宋体" w:hint="eastAsia"/>
        </w:rPr>
      </w:pPr>
      <w:r w:rsidRPr="00EB28BE">
        <w:rPr>
          <w:rFonts w:hAnsi="宋体" w:cs="宋体" w:hint="eastAsia"/>
        </w:rPr>
        <w:lastRenderedPageBreak/>
        <w:t xml:space="preserve">                            c[i+j]+=c[i+j-1]/DEPTH,c[i+j-1]%=DEPTH;</w:t>
      </w:r>
    </w:p>
    <w:p w:rsidR="005F1F37" w:rsidRPr="00EB28BE" w:rsidRDefault="005F1F37" w:rsidP="005F1F37">
      <w:pPr>
        <w:pStyle w:val="ad"/>
        <w:rPr>
          <w:rFonts w:hAnsi="宋体" w:cs="宋体" w:hint="eastAsia"/>
        </w:rPr>
      </w:pPr>
      <w:r w:rsidRPr="00EB28BE">
        <w:rPr>
          <w:rFonts w:hAnsi="宋体" w:cs="宋体" w:hint="eastAsia"/>
        </w:rPr>
        <w:t xml:space="preserve">       for (c[0]+=(c[c[0]+1]&gt;0);!c[c[0]]&amp;&amp;c[0]&gt;1;c[0]--);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mul(bignum_t a,const int b){</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for (a[1]*=b,i=2;i&lt;=a[0];i++){</w:t>
      </w:r>
    </w:p>
    <w:p w:rsidR="005F1F37" w:rsidRPr="00EB28BE" w:rsidRDefault="005F1F37" w:rsidP="005F1F37">
      <w:pPr>
        <w:pStyle w:val="ad"/>
        <w:rPr>
          <w:rFonts w:hAnsi="宋体" w:cs="宋体" w:hint="eastAsia"/>
        </w:rPr>
      </w:pPr>
      <w:r w:rsidRPr="00EB28BE">
        <w:rPr>
          <w:rFonts w:hAnsi="宋体" w:cs="宋体" w:hint="eastAsia"/>
        </w:rPr>
        <w:t xml:space="preserve">              a[i]*=b;</w:t>
      </w:r>
    </w:p>
    <w:p w:rsidR="005F1F37" w:rsidRPr="00EB28BE" w:rsidRDefault="005F1F37" w:rsidP="005F1F37">
      <w:pPr>
        <w:pStyle w:val="ad"/>
        <w:rPr>
          <w:rFonts w:hAnsi="宋体" w:cs="宋体" w:hint="eastAsia"/>
        </w:rPr>
      </w:pPr>
      <w:r w:rsidRPr="00EB28BE">
        <w:rPr>
          <w:rFonts w:hAnsi="宋体" w:cs="宋体" w:hint="eastAsia"/>
        </w:rPr>
        <w:t xml:space="preserve">              if (a[i-1]&gt;=DEPTH)</w:t>
      </w:r>
    </w:p>
    <w:p w:rsidR="005F1F37" w:rsidRPr="00EB28BE" w:rsidRDefault="005F1F37" w:rsidP="005F1F37">
      <w:pPr>
        <w:pStyle w:val="ad"/>
        <w:rPr>
          <w:rFonts w:hAnsi="宋体" w:cs="宋体" w:hint="eastAsia"/>
        </w:rPr>
      </w:pPr>
      <w:r w:rsidRPr="00EB28BE">
        <w:rPr>
          <w:rFonts w:hAnsi="宋体" w:cs="宋体" w:hint="eastAsia"/>
        </w:rPr>
        <w:t xml:space="preserve">                     a[i]+=a[i-1]/DEPTH,a[i-1]%=DEPTH;</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(;a[a[0]]&gt;=DEPTH;a[a[0]+1]=a[a[0]]/DEPTH,a[a[0]]%=DEPTH,a[0]++);</w:t>
      </w:r>
    </w:p>
    <w:p w:rsidR="005F1F37" w:rsidRPr="00EB28BE" w:rsidRDefault="005F1F37" w:rsidP="005F1F37">
      <w:pPr>
        <w:pStyle w:val="ad"/>
        <w:rPr>
          <w:rFonts w:hAnsi="宋体" w:cs="宋体" w:hint="eastAsia"/>
        </w:rPr>
      </w:pPr>
      <w:r w:rsidRPr="00EB28BE">
        <w:rPr>
          <w:rFonts w:hAnsi="宋体" w:cs="宋体" w:hint="eastAsia"/>
        </w:rPr>
        <w:t xml:space="preserve">       for (;!a[a[0]]&amp;&amp;a[0]&gt;1;a[0]--);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mul(bignum_t b,const bignum_t a,const int c,const int d){</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memset((void*)b,0,sizeof(bignum_t));</w:t>
      </w:r>
    </w:p>
    <w:p w:rsidR="005F1F37" w:rsidRPr="00EB28BE" w:rsidRDefault="005F1F37" w:rsidP="005F1F37">
      <w:pPr>
        <w:pStyle w:val="ad"/>
        <w:rPr>
          <w:rFonts w:hAnsi="宋体" w:cs="宋体" w:hint="eastAsia"/>
        </w:rPr>
      </w:pPr>
      <w:r w:rsidRPr="00EB28BE">
        <w:rPr>
          <w:rFonts w:hAnsi="宋体" w:cs="宋体" w:hint="eastAsia"/>
        </w:rPr>
        <w:t xml:space="preserve">       for (b[0]=a[0]+d,i=d+1;i&lt;=b[0];i++)</w:t>
      </w:r>
    </w:p>
    <w:p w:rsidR="005F1F37" w:rsidRPr="00EB28BE" w:rsidRDefault="005F1F37" w:rsidP="005F1F37">
      <w:pPr>
        <w:pStyle w:val="ad"/>
        <w:rPr>
          <w:rFonts w:hAnsi="宋体" w:cs="宋体" w:hint="eastAsia"/>
        </w:rPr>
      </w:pPr>
      <w:r w:rsidRPr="00EB28BE">
        <w:rPr>
          <w:rFonts w:hAnsi="宋体" w:cs="宋体" w:hint="eastAsia"/>
        </w:rPr>
        <w:t xml:space="preserve">              if ((b[i]+=a[i-d]*c)&gt;=DEPTH)</w:t>
      </w:r>
    </w:p>
    <w:p w:rsidR="005F1F37" w:rsidRPr="00EB28BE" w:rsidRDefault="005F1F37" w:rsidP="005F1F37">
      <w:pPr>
        <w:pStyle w:val="ad"/>
        <w:rPr>
          <w:rFonts w:hAnsi="宋体" w:cs="宋体" w:hint="eastAsia"/>
        </w:rPr>
      </w:pPr>
      <w:r w:rsidRPr="00EB28BE">
        <w:rPr>
          <w:rFonts w:hAnsi="宋体" w:cs="宋体" w:hint="eastAsia"/>
        </w:rPr>
        <w:t xml:space="preserve">                     b[i+1]+=b[i]/DEPTH,b[i]%=DEPTH;</w:t>
      </w:r>
    </w:p>
    <w:p w:rsidR="005F1F37" w:rsidRPr="00EB28BE" w:rsidRDefault="005F1F37" w:rsidP="005F1F37">
      <w:pPr>
        <w:pStyle w:val="ad"/>
        <w:rPr>
          <w:rFonts w:hAnsi="宋体" w:cs="宋体" w:hint="eastAsia"/>
        </w:rPr>
      </w:pPr>
      <w:r w:rsidRPr="00EB28BE">
        <w:rPr>
          <w:rFonts w:hAnsi="宋体" w:cs="宋体" w:hint="eastAsia"/>
        </w:rPr>
        <w:t xml:space="preserve">       for (;b[b[0]+1];b[0]++,b[b[0]+1]=b[b[0]]/DEPTH,b[b[0]]%=DEPTH);</w:t>
      </w:r>
    </w:p>
    <w:p w:rsidR="005F1F37" w:rsidRPr="00EB28BE" w:rsidRDefault="005F1F37" w:rsidP="005F1F37">
      <w:pPr>
        <w:pStyle w:val="ad"/>
        <w:rPr>
          <w:rFonts w:hAnsi="宋体" w:cs="宋体" w:hint="eastAsia"/>
        </w:rPr>
      </w:pPr>
      <w:r w:rsidRPr="00EB28BE">
        <w:rPr>
          <w:rFonts w:hAnsi="宋体" w:cs="宋体" w:hint="eastAsia"/>
        </w:rPr>
        <w:t xml:space="preserve">       for (;!b[b[0]]&amp;&amp;b[0]&gt;1;b[0]--);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div(bignum_t c,bignum_t a,const bignum_t b){</w:t>
      </w:r>
    </w:p>
    <w:p w:rsidR="005F1F37" w:rsidRPr="00EB28BE" w:rsidRDefault="005F1F37" w:rsidP="005F1F37">
      <w:pPr>
        <w:pStyle w:val="ad"/>
        <w:rPr>
          <w:rFonts w:hAnsi="宋体" w:cs="宋体" w:hint="eastAsia"/>
        </w:rPr>
      </w:pPr>
      <w:r w:rsidRPr="00EB28BE">
        <w:rPr>
          <w:rFonts w:hAnsi="宋体" w:cs="宋体" w:hint="eastAsia"/>
        </w:rPr>
        <w:t xml:space="preserve">       int h,l,m,i;</w:t>
      </w:r>
    </w:p>
    <w:p w:rsidR="005F1F37" w:rsidRPr="00EB28BE" w:rsidRDefault="005F1F37" w:rsidP="005F1F37">
      <w:pPr>
        <w:pStyle w:val="ad"/>
        <w:rPr>
          <w:rFonts w:hAnsi="宋体" w:cs="宋体" w:hint="eastAsia"/>
        </w:rPr>
      </w:pPr>
      <w:r w:rsidRPr="00EB28BE">
        <w:rPr>
          <w:rFonts w:hAnsi="宋体" w:cs="宋体" w:hint="eastAsia"/>
        </w:rPr>
        <w:t xml:space="preserve">       memset((void*)c,0,sizeof(bignum_t));</w:t>
      </w:r>
    </w:p>
    <w:p w:rsidR="005F1F37" w:rsidRPr="00EB28BE" w:rsidRDefault="005F1F37" w:rsidP="005F1F37">
      <w:pPr>
        <w:pStyle w:val="ad"/>
        <w:rPr>
          <w:rFonts w:hAnsi="宋体" w:cs="宋体" w:hint="eastAsia"/>
        </w:rPr>
      </w:pPr>
      <w:r w:rsidRPr="00EB28BE">
        <w:rPr>
          <w:rFonts w:hAnsi="宋体" w:cs="宋体" w:hint="eastAsia"/>
        </w:rPr>
        <w:t xml:space="preserve">       c[0]=(b[0]&lt;a[0]+1)?(a[0]-b[0]+2):1;</w:t>
      </w:r>
    </w:p>
    <w:p w:rsidR="005F1F37" w:rsidRPr="00EB28BE" w:rsidRDefault="005F1F37" w:rsidP="005F1F37">
      <w:pPr>
        <w:pStyle w:val="ad"/>
        <w:rPr>
          <w:rFonts w:hAnsi="宋体" w:cs="宋体" w:hint="eastAsia"/>
        </w:rPr>
      </w:pPr>
      <w:r w:rsidRPr="00EB28BE">
        <w:rPr>
          <w:rFonts w:hAnsi="宋体" w:cs="宋体" w:hint="eastAsia"/>
        </w:rPr>
        <w:t xml:space="preserve">       for (i=c[0];i;sub(a,b,c[i]=m,i-1),i--)</w:t>
      </w:r>
    </w:p>
    <w:p w:rsidR="005F1F37" w:rsidRPr="00EB28BE" w:rsidRDefault="005F1F37" w:rsidP="005F1F37">
      <w:pPr>
        <w:pStyle w:val="ad"/>
        <w:rPr>
          <w:rFonts w:hAnsi="宋体" w:cs="宋体" w:hint="eastAsia"/>
        </w:rPr>
      </w:pPr>
      <w:r w:rsidRPr="00EB28BE">
        <w:rPr>
          <w:rFonts w:hAnsi="宋体" w:cs="宋体" w:hint="eastAsia"/>
        </w:rPr>
        <w:t xml:space="preserve">              for (h=DEPTH-1,l=0,m=(h+l+1)&gt;&gt;1;h&gt;l;m=(h+l+1)&gt;&gt;1)</w:t>
      </w:r>
    </w:p>
    <w:p w:rsidR="005F1F37" w:rsidRPr="00EB28BE" w:rsidRDefault="005F1F37" w:rsidP="005F1F37">
      <w:pPr>
        <w:pStyle w:val="ad"/>
        <w:rPr>
          <w:rFonts w:hAnsi="宋体" w:cs="宋体" w:hint="eastAsia"/>
        </w:rPr>
      </w:pPr>
      <w:r w:rsidRPr="00EB28BE">
        <w:rPr>
          <w:rFonts w:hAnsi="宋体" w:cs="宋体" w:hint="eastAsia"/>
        </w:rPr>
        <w:t xml:space="preserve">                     if (comp(b,m,i-1,a)) h=m-1;</w:t>
      </w:r>
    </w:p>
    <w:p w:rsidR="005F1F37" w:rsidRPr="00EB28BE" w:rsidRDefault="005F1F37" w:rsidP="005F1F37">
      <w:pPr>
        <w:pStyle w:val="ad"/>
        <w:rPr>
          <w:rFonts w:hAnsi="宋体" w:cs="宋体" w:hint="eastAsia"/>
        </w:rPr>
      </w:pPr>
      <w:r w:rsidRPr="00EB28BE">
        <w:rPr>
          <w:rFonts w:hAnsi="宋体" w:cs="宋体" w:hint="eastAsia"/>
        </w:rPr>
        <w:t xml:space="preserve">                     else l=m;</w:t>
      </w:r>
    </w:p>
    <w:p w:rsidR="005F1F37" w:rsidRPr="00EB28BE" w:rsidRDefault="005F1F37" w:rsidP="005F1F37">
      <w:pPr>
        <w:pStyle w:val="ad"/>
        <w:rPr>
          <w:rFonts w:hAnsi="宋体" w:cs="宋体" w:hint="eastAsia"/>
        </w:rPr>
      </w:pPr>
      <w:r w:rsidRPr="00EB28BE">
        <w:rPr>
          <w:rFonts w:hAnsi="宋体" w:cs="宋体" w:hint="eastAsia"/>
        </w:rPr>
        <w:t xml:space="preserve">       for (;!c[c[0]]&amp;&amp;c[0]&gt;1;c[0]--);</w:t>
      </w:r>
    </w:p>
    <w:p w:rsidR="005F1F37" w:rsidRPr="00EB28BE" w:rsidRDefault="005F1F37" w:rsidP="005F1F37">
      <w:pPr>
        <w:pStyle w:val="ad"/>
        <w:rPr>
          <w:rFonts w:hAnsi="宋体" w:cs="宋体" w:hint="eastAsia"/>
        </w:rPr>
      </w:pPr>
      <w:r w:rsidRPr="00EB28BE">
        <w:rPr>
          <w:rFonts w:hAnsi="宋体" w:cs="宋体" w:hint="eastAsia"/>
        </w:rPr>
        <w:t xml:space="preserve">       c[0]=c[0]&gt;1?c[0]:1;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div(bignum_t a,const int b,int&amp; c){</w:t>
      </w:r>
    </w:p>
    <w:p w:rsidR="005F1F37" w:rsidRPr="00EB28BE" w:rsidRDefault="005F1F37" w:rsidP="005F1F37">
      <w:pPr>
        <w:pStyle w:val="ad"/>
        <w:rPr>
          <w:rFonts w:hAnsi="宋体" w:cs="宋体" w:hint="eastAsia"/>
        </w:rPr>
      </w:pPr>
      <w:r w:rsidRPr="00EB28BE">
        <w:rPr>
          <w:rFonts w:hAnsi="宋体" w:cs="宋体" w:hint="eastAsia"/>
        </w:rPr>
        <w:t xml:space="preserve">       int i;</w:t>
      </w:r>
    </w:p>
    <w:p w:rsidR="005F1F37" w:rsidRPr="00EB28BE" w:rsidRDefault="005F1F37" w:rsidP="005F1F37">
      <w:pPr>
        <w:pStyle w:val="ad"/>
        <w:rPr>
          <w:rFonts w:hAnsi="宋体" w:cs="宋体" w:hint="eastAsia"/>
        </w:rPr>
      </w:pPr>
      <w:r w:rsidRPr="00EB28BE">
        <w:rPr>
          <w:rFonts w:hAnsi="宋体" w:cs="宋体" w:hint="eastAsia"/>
        </w:rPr>
        <w:t xml:space="preserve">       for (c=0,i=a[0];i;c=c*DEPTH+a[i],a[i]=c/b,c%=b,i--);</w:t>
      </w:r>
    </w:p>
    <w:p w:rsidR="005F1F37" w:rsidRPr="00EB28BE" w:rsidRDefault="005F1F37" w:rsidP="005F1F37">
      <w:pPr>
        <w:pStyle w:val="ad"/>
        <w:rPr>
          <w:rFonts w:hAnsi="宋体" w:cs="宋体" w:hint="eastAsia"/>
        </w:rPr>
      </w:pPr>
      <w:r w:rsidRPr="00EB28BE">
        <w:rPr>
          <w:rFonts w:hAnsi="宋体" w:cs="宋体" w:hint="eastAsia"/>
        </w:rPr>
        <w:t xml:space="preserve">       for (;!a[a[0]]&amp;&amp;a[0]&gt;1;a[0]--);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sqrt(bignum_t b,bignum_t a){</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int h,l,m,i;</w:t>
      </w:r>
    </w:p>
    <w:p w:rsidR="005F1F37" w:rsidRPr="00EB28BE" w:rsidRDefault="005F1F37" w:rsidP="005F1F37">
      <w:pPr>
        <w:pStyle w:val="ad"/>
        <w:rPr>
          <w:rFonts w:hAnsi="宋体" w:cs="宋体" w:hint="eastAsia"/>
        </w:rPr>
      </w:pPr>
      <w:r w:rsidRPr="00EB28BE">
        <w:rPr>
          <w:rFonts w:hAnsi="宋体" w:cs="宋体" w:hint="eastAsia"/>
        </w:rPr>
        <w:t xml:space="preserve">       memset((void*)b,0,sizeof(bignum_t));</w:t>
      </w:r>
    </w:p>
    <w:p w:rsidR="005F1F37" w:rsidRPr="00EB28BE" w:rsidRDefault="005F1F37" w:rsidP="005F1F37">
      <w:pPr>
        <w:pStyle w:val="ad"/>
        <w:rPr>
          <w:rFonts w:hAnsi="宋体" w:cs="宋体" w:hint="eastAsia"/>
        </w:rPr>
      </w:pPr>
      <w:r w:rsidRPr="00EB28BE">
        <w:rPr>
          <w:rFonts w:hAnsi="宋体" w:cs="宋体" w:hint="eastAsia"/>
        </w:rPr>
        <w:t xml:space="preserve">       for (i=b[0]=(a[0]+1)&gt;&gt;1;i;sub(a,b,m,i-1),b[i]+=m,i--)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(h=DEPTH-1,l=0,b[i]=m=(h+l+1)&gt;&gt;1;h&gt;l;b[i]=m=(h+l+1)&gt;&gt;1)</w:t>
      </w:r>
    </w:p>
    <w:p w:rsidR="005F1F37" w:rsidRPr="00EB28BE" w:rsidRDefault="005F1F37" w:rsidP="005F1F37">
      <w:pPr>
        <w:pStyle w:val="ad"/>
        <w:rPr>
          <w:rFonts w:hAnsi="宋体" w:cs="宋体" w:hint="eastAsia"/>
        </w:rPr>
      </w:pPr>
      <w:r w:rsidRPr="00EB28BE">
        <w:rPr>
          <w:rFonts w:hAnsi="宋体" w:cs="宋体" w:hint="eastAsia"/>
        </w:rPr>
        <w:t xml:space="preserve">                     if (comp(b,m,i-1,a)) h=m-1;</w:t>
      </w:r>
    </w:p>
    <w:p w:rsidR="005F1F37" w:rsidRPr="00EB28BE" w:rsidRDefault="005F1F37" w:rsidP="005F1F37">
      <w:pPr>
        <w:pStyle w:val="ad"/>
        <w:rPr>
          <w:rFonts w:hAnsi="宋体" w:cs="宋体" w:hint="eastAsia"/>
        </w:rPr>
      </w:pPr>
      <w:r w:rsidRPr="00EB28BE">
        <w:rPr>
          <w:rFonts w:hAnsi="宋体" w:cs="宋体" w:hint="eastAsia"/>
        </w:rPr>
        <w:t xml:space="preserve">                     else l=m;</w:t>
      </w:r>
    </w:p>
    <w:p w:rsidR="005F1F37" w:rsidRPr="00EB28BE" w:rsidRDefault="005F1F37" w:rsidP="005F1F37">
      <w:pPr>
        <w:pStyle w:val="ad"/>
        <w:rPr>
          <w:rFonts w:hAnsi="宋体" w:cs="宋体" w:hint="eastAsia"/>
        </w:rPr>
      </w:pPr>
      <w:r w:rsidRPr="00EB28BE">
        <w:rPr>
          <w:rFonts w:hAnsi="宋体" w:cs="宋体" w:hint="eastAsia"/>
        </w:rPr>
        <w:t xml:space="preserve">       for (;!b[b[0]]&amp;&amp;b[0]&gt;1;b[0]--);</w:t>
      </w:r>
    </w:p>
    <w:p w:rsidR="005F1F37" w:rsidRPr="00EB28BE" w:rsidRDefault="005F1F37" w:rsidP="005F1F37">
      <w:pPr>
        <w:pStyle w:val="ad"/>
        <w:rPr>
          <w:rFonts w:hAnsi="宋体" w:cs="宋体" w:hint="eastAsia"/>
        </w:rPr>
      </w:pPr>
      <w:r w:rsidRPr="00EB28BE">
        <w:rPr>
          <w:rFonts w:hAnsi="宋体" w:cs="宋体" w:hint="eastAsia"/>
        </w:rPr>
        <w:t xml:space="preserve">       for (i=1;i&lt;=b[0];b[i++]&gt;&gt;=1);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length(const bignum_t a){</w:t>
      </w:r>
    </w:p>
    <w:p w:rsidR="005F1F37" w:rsidRPr="00EB28BE" w:rsidRDefault="005F1F37" w:rsidP="005F1F37">
      <w:pPr>
        <w:pStyle w:val="ad"/>
        <w:rPr>
          <w:rFonts w:hAnsi="宋体" w:cs="宋体" w:hint="eastAsia"/>
        </w:rPr>
      </w:pPr>
      <w:r w:rsidRPr="00EB28BE">
        <w:rPr>
          <w:rFonts w:hAnsi="宋体" w:cs="宋体" w:hint="eastAsia"/>
        </w:rPr>
        <w:t xml:space="preserve">       int t,ret;</w:t>
      </w:r>
    </w:p>
    <w:p w:rsidR="005F1F37" w:rsidRPr="00EB28BE" w:rsidRDefault="005F1F37" w:rsidP="005F1F37">
      <w:pPr>
        <w:pStyle w:val="ad"/>
        <w:rPr>
          <w:rFonts w:hAnsi="宋体" w:cs="宋体" w:hint="eastAsia"/>
        </w:rPr>
      </w:pPr>
      <w:r w:rsidRPr="00EB28BE">
        <w:rPr>
          <w:rFonts w:hAnsi="宋体" w:cs="宋体" w:hint="eastAsia"/>
        </w:rPr>
        <w:t xml:space="preserve">       for (ret=(a[0]-1)*DIGIT,t=a[a[0]];t;t/=10,ret++);</w:t>
      </w:r>
    </w:p>
    <w:p w:rsidR="005F1F37" w:rsidRPr="00EB28BE" w:rsidRDefault="005F1F37" w:rsidP="005F1F37">
      <w:pPr>
        <w:pStyle w:val="ad"/>
        <w:rPr>
          <w:rFonts w:hAnsi="宋体" w:cs="宋体" w:hint="eastAsia"/>
        </w:rPr>
      </w:pPr>
      <w:r w:rsidRPr="00EB28BE">
        <w:rPr>
          <w:rFonts w:hAnsi="宋体" w:cs="宋体" w:hint="eastAsia"/>
        </w:rPr>
        <w:t xml:space="preserve">       return ret&gt;0?ret:1;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digit(const bignum_t a,const int b){</w:t>
      </w:r>
    </w:p>
    <w:p w:rsidR="005F1F37" w:rsidRPr="00EB28BE" w:rsidRDefault="005F1F37" w:rsidP="005F1F37">
      <w:pPr>
        <w:pStyle w:val="ad"/>
        <w:rPr>
          <w:rFonts w:hAnsi="宋体" w:cs="宋体" w:hint="eastAsia"/>
        </w:rPr>
      </w:pPr>
      <w:r w:rsidRPr="00EB28BE">
        <w:rPr>
          <w:rFonts w:hAnsi="宋体" w:cs="宋体" w:hint="eastAsia"/>
        </w:rPr>
        <w:t xml:space="preserve">       int i,ret;</w:t>
      </w:r>
    </w:p>
    <w:p w:rsidR="005F1F37" w:rsidRPr="00EB28BE" w:rsidRDefault="005F1F37" w:rsidP="005F1F37">
      <w:pPr>
        <w:pStyle w:val="ad"/>
        <w:rPr>
          <w:rFonts w:hAnsi="宋体" w:cs="宋体" w:hint="eastAsia"/>
        </w:rPr>
      </w:pPr>
      <w:r w:rsidRPr="00EB28BE">
        <w:rPr>
          <w:rFonts w:hAnsi="宋体" w:cs="宋体" w:hint="eastAsia"/>
        </w:rPr>
        <w:t xml:space="preserve">       for (ret=a[(b-1)/DIGIT+1],i=(b-1)%DIGIT;i;ret/=10,i--);</w:t>
      </w:r>
    </w:p>
    <w:p w:rsidR="005F1F37" w:rsidRPr="00EB28BE" w:rsidRDefault="005F1F37" w:rsidP="005F1F37">
      <w:pPr>
        <w:pStyle w:val="ad"/>
        <w:rPr>
          <w:rFonts w:hAnsi="宋体" w:cs="宋体" w:hint="eastAsia"/>
        </w:rPr>
      </w:pPr>
      <w:r w:rsidRPr="00EB28BE">
        <w:rPr>
          <w:rFonts w:hAnsi="宋体" w:cs="宋体" w:hint="eastAsia"/>
        </w:rPr>
        <w:t xml:space="preserve">       return ret%10;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zeronum(const bignum_t a){</w:t>
      </w:r>
    </w:p>
    <w:p w:rsidR="005F1F37" w:rsidRPr="00EB28BE" w:rsidRDefault="005F1F37" w:rsidP="005F1F37">
      <w:pPr>
        <w:pStyle w:val="ad"/>
        <w:rPr>
          <w:rFonts w:hAnsi="宋体" w:cs="宋体" w:hint="eastAsia"/>
        </w:rPr>
      </w:pPr>
      <w:r w:rsidRPr="00EB28BE">
        <w:rPr>
          <w:rFonts w:hAnsi="宋体" w:cs="宋体" w:hint="eastAsia"/>
        </w:rPr>
        <w:t xml:space="preserve">       int ret,t;</w:t>
      </w:r>
    </w:p>
    <w:p w:rsidR="005F1F37" w:rsidRPr="00EB28BE" w:rsidRDefault="005F1F37" w:rsidP="005F1F37">
      <w:pPr>
        <w:pStyle w:val="ad"/>
        <w:rPr>
          <w:rFonts w:hAnsi="宋体" w:cs="宋体" w:hint="eastAsia"/>
        </w:rPr>
      </w:pPr>
      <w:r w:rsidRPr="00EB28BE">
        <w:rPr>
          <w:rFonts w:hAnsi="宋体" w:cs="宋体" w:hint="eastAsia"/>
        </w:rPr>
        <w:t xml:space="preserve">       for (ret=0;!a[ret+1];ret++);</w:t>
      </w:r>
    </w:p>
    <w:p w:rsidR="005F1F37" w:rsidRPr="00EB28BE" w:rsidRDefault="005F1F37" w:rsidP="005F1F37">
      <w:pPr>
        <w:pStyle w:val="ad"/>
        <w:rPr>
          <w:rFonts w:hAnsi="宋体" w:cs="宋体" w:hint="eastAsia"/>
        </w:rPr>
      </w:pPr>
      <w:r w:rsidRPr="00EB28BE">
        <w:rPr>
          <w:rFonts w:hAnsi="宋体" w:cs="宋体" w:hint="eastAsia"/>
        </w:rPr>
        <w:t xml:space="preserve">       for (t=a[ret+1],ret*=DIGIT;!(t%10);t/=10,ret++);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comp(int* a,const int l,const int h,const int d){</w:t>
      </w:r>
    </w:p>
    <w:p w:rsidR="005F1F37" w:rsidRPr="00EB28BE" w:rsidRDefault="005F1F37" w:rsidP="005F1F37">
      <w:pPr>
        <w:pStyle w:val="ad"/>
        <w:rPr>
          <w:rFonts w:hAnsi="宋体" w:cs="宋体" w:hint="eastAsia"/>
        </w:rPr>
      </w:pPr>
      <w:r w:rsidRPr="00EB28BE">
        <w:rPr>
          <w:rFonts w:hAnsi="宋体" w:cs="宋体" w:hint="eastAsia"/>
        </w:rPr>
        <w:t xml:space="preserve">       int i,j,t;</w:t>
      </w:r>
    </w:p>
    <w:p w:rsidR="005F1F37" w:rsidRPr="00EB28BE" w:rsidRDefault="005F1F37" w:rsidP="005F1F37">
      <w:pPr>
        <w:pStyle w:val="ad"/>
        <w:rPr>
          <w:rFonts w:hAnsi="宋体" w:cs="宋体" w:hint="eastAsia"/>
        </w:rPr>
      </w:pPr>
      <w:r w:rsidRPr="00EB28BE">
        <w:rPr>
          <w:rFonts w:hAnsi="宋体" w:cs="宋体" w:hint="eastAsia"/>
        </w:rPr>
        <w:t xml:space="preserve">       for (i=l;i&lt;=h;i++)</w:t>
      </w:r>
    </w:p>
    <w:p w:rsidR="005F1F37" w:rsidRPr="00EB28BE" w:rsidRDefault="005F1F37" w:rsidP="005F1F37">
      <w:pPr>
        <w:pStyle w:val="ad"/>
        <w:rPr>
          <w:rFonts w:hAnsi="宋体" w:cs="宋体" w:hint="eastAsia"/>
        </w:rPr>
      </w:pPr>
      <w:r w:rsidRPr="00EB28BE">
        <w:rPr>
          <w:rFonts w:hAnsi="宋体" w:cs="宋体" w:hint="eastAsia"/>
        </w:rPr>
        <w:t xml:space="preserve">              for (t=i,j=2;t&gt;1;j++)</w:t>
      </w:r>
    </w:p>
    <w:p w:rsidR="005F1F37" w:rsidRPr="00EB28BE" w:rsidRDefault="005F1F37" w:rsidP="005F1F37">
      <w:pPr>
        <w:pStyle w:val="ad"/>
        <w:rPr>
          <w:rFonts w:hAnsi="宋体" w:cs="宋体" w:hint="eastAsia"/>
        </w:rPr>
      </w:pPr>
      <w:r w:rsidRPr="00EB28BE">
        <w:rPr>
          <w:rFonts w:hAnsi="宋体" w:cs="宋体" w:hint="eastAsia"/>
        </w:rPr>
        <w:t xml:space="preserve">                     while (!(t%j))</w:t>
      </w:r>
    </w:p>
    <w:p w:rsidR="005F1F37" w:rsidRPr="00EB28BE" w:rsidRDefault="005F1F37" w:rsidP="005F1F37">
      <w:pPr>
        <w:pStyle w:val="ad"/>
        <w:rPr>
          <w:rFonts w:hAnsi="宋体" w:cs="宋体" w:hint="eastAsia"/>
        </w:rPr>
      </w:pPr>
      <w:r w:rsidRPr="00EB28BE">
        <w:rPr>
          <w:rFonts w:hAnsi="宋体" w:cs="宋体" w:hint="eastAsia"/>
        </w:rPr>
        <w:t xml:space="preserve">                            a[j]+=d,t/=j;</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convert(int* a,const int h,bignum_t b){</w:t>
      </w:r>
    </w:p>
    <w:p w:rsidR="005F1F37" w:rsidRPr="00EB28BE" w:rsidRDefault="005F1F37" w:rsidP="005F1F37">
      <w:pPr>
        <w:pStyle w:val="ad"/>
        <w:rPr>
          <w:rFonts w:hAnsi="宋体" w:cs="宋体" w:hint="eastAsia"/>
        </w:rPr>
      </w:pPr>
      <w:r w:rsidRPr="00EB28BE">
        <w:rPr>
          <w:rFonts w:hAnsi="宋体" w:cs="宋体" w:hint="eastAsia"/>
        </w:rPr>
        <w:t xml:space="preserve">       int i,j,t=1;</w:t>
      </w:r>
    </w:p>
    <w:p w:rsidR="005F1F37" w:rsidRPr="00EB28BE" w:rsidRDefault="005F1F37" w:rsidP="005F1F37">
      <w:pPr>
        <w:pStyle w:val="ad"/>
        <w:rPr>
          <w:rFonts w:hAnsi="宋体" w:cs="宋体" w:hint="eastAsia"/>
        </w:rPr>
      </w:pPr>
      <w:r w:rsidRPr="00EB28BE">
        <w:rPr>
          <w:rFonts w:hAnsi="宋体" w:cs="宋体" w:hint="eastAsia"/>
        </w:rPr>
        <w:t xml:space="preserve">       memset(b,0,sizeof(bignum_t));</w:t>
      </w:r>
    </w:p>
    <w:p w:rsidR="005F1F37" w:rsidRPr="00EB28BE" w:rsidRDefault="005F1F37" w:rsidP="005F1F37">
      <w:pPr>
        <w:pStyle w:val="ad"/>
        <w:rPr>
          <w:rFonts w:hAnsi="宋体" w:cs="宋体" w:hint="eastAsia"/>
        </w:rPr>
      </w:pPr>
      <w:r w:rsidRPr="00EB28BE">
        <w:rPr>
          <w:rFonts w:hAnsi="宋体" w:cs="宋体" w:hint="eastAsia"/>
        </w:rPr>
        <w:t xml:space="preserve">       for (b[0]=b[1]=1,i=2;i&lt;=h;i++)</w:t>
      </w:r>
    </w:p>
    <w:p w:rsidR="005F1F37" w:rsidRPr="00EB28BE" w:rsidRDefault="005F1F37" w:rsidP="005F1F37">
      <w:pPr>
        <w:pStyle w:val="ad"/>
        <w:rPr>
          <w:rFonts w:hAnsi="宋体" w:cs="宋体" w:hint="eastAsia"/>
        </w:rPr>
      </w:pPr>
      <w:r w:rsidRPr="00EB28BE">
        <w:rPr>
          <w:rFonts w:hAnsi="宋体" w:cs="宋体" w:hint="eastAsia"/>
        </w:rPr>
        <w:t xml:space="preserve">              if (a[i])</w:t>
      </w:r>
    </w:p>
    <w:p w:rsidR="005F1F37" w:rsidRPr="00EB28BE" w:rsidRDefault="005F1F37" w:rsidP="005F1F37">
      <w:pPr>
        <w:pStyle w:val="ad"/>
        <w:rPr>
          <w:rFonts w:hAnsi="宋体" w:cs="宋体" w:hint="eastAsia"/>
        </w:rPr>
      </w:pPr>
      <w:r w:rsidRPr="00EB28BE">
        <w:rPr>
          <w:rFonts w:hAnsi="宋体" w:cs="宋体" w:hint="eastAsia"/>
        </w:rPr>
        <w:t xml:space="preserve">                     for (j=a[i];j;t*=i,j--)</w:t>
      </w:r>
    </w:p>
    <w:p w:rsidR="005F1F37" w:rsidRPr="00EB28BE" w:rsidRDefault="005F1F37" w:rsidP="005F1F37">
      <w:pPr>
        <w:pStyle w:val="ad"/>
        <w:rPr>
          <w:rFonts w:hAnsi="宋体" w:cs="宋体" w:hint="eastAsia"/>
        </w:rPr>
      </w:pPr>
      <w:r w:rsidRPr="00EB28BE">
        <w:rPr>
          <w:rFonts w:hAnsi="宋体" w:cs="宋体" w:hint="eastAsia"/>
        </w:rPr>
        <w:t xml:space="preserve">                            if (t*i&gt;DEPTH)</w:t>
      </w:r>
    </w:p>
    <w:p w:rsidR="005F1F37" w:rsidRPr="00EB28BE" w:rsidRDefault="005F1F37" w:rsidP="005F1F37">
      <w:pPr>
        <w:pStyle w:val="ad"/>
        <w:rPr>
          <w:rFonts w:hAnsi="宋体" w:cs="宋体" w:hint="eastAsia"/>
        </w:rPr>
      </w:pPr>
      <w:r w:rsidRPr="00EB28BE">
        <w:rPr>
          <w:rFonts w:hAnsi="宋体" w:cs="宋体" w:hint="eastAsia"/>
        </w:rPr>
        <w:lastRenderedPageBreak/>
        <w:t xml:space="preserve">                                   mul(b,t),t=1;</w:t>
      </w:r>
    </w:p>
    <w:p w:rsidR="005F1F37" w:rsidRPr="00EB28BE" w:rsidRDefault="005F1F37" w:rsidP="005F1F37">
      <w:pPr>
        <w:pStyle w:val="ad"/>
        <w:rPr>
          <w:rFonts w:hAnsi="宋体" w:cs="宋体" w:hint="eastAsia"/>
        </w:rPr>
      </w:pPr>
      <w:r w:rsidRPr="00EB28BE">
        <w:rPr>
          <w:rFonts w:hAnsi="宋体" w:cs="宋体" w:hint="eastAsia"/>
        </w:rPr>
        <w:t xml:space="preserve">       mul(b,t);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combination(bignum_t a,int m,int n){</w:t>
      </w:r>
    </w:p>
    <w:p w:rsidR="005F1F37" w:rsidRPr="00EB28BE" w:rsidRDefault="005F1F37" w:rsidP="005F1F37">
      <w:pPr>
        <w:pStyle w:val="ad"/>
        <w:rPr>
          <w:rFonts w:hAnsi="宋体" w:cs="宋体" w:hint="eastAsia"/>
        </w:rPr>
      </w:pPr>
      <w:r w:rsidRPr="00EB28BE">
        <w:rPr>
          <w:rFonts w:hAnsi="宋体" w:cs="宋体" w:hint="eastAsia"/>
        </w:rPr>
        <w:t xml:space="preserve">       int* t=new int[m+1];</w:t>
      </w:r>
    </w:p>
    <w:p w:rsidR="005F1F37" w:rsidRPr="00EB28BE" w:rsidRDefault="005F1F37" w:rsidP="005F1F37">
      <w:pPr>
        <w:pStyle w:val="ad"/>
        <w:rPr>
          <w:rFonts w:hAnsi="宋体" w:cs="宋体" w:hint="eastAsia"/>
        </w:rPr>
      </w:pPr>
      <w:r w:rsidRPr="00EB28BE">
        <w:rPr>
          <w:rFonts w:hAnsi="宋体" w:cs="宋体" w:hint="eastAsia"/>
        </w:rPr>
        <w:t xml:space="preserve">       memset((void*)t,0,sizeof(int)*(m+1));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comp(t,n+1,m,1);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comp(t,2,m-n,-1);</w:t>
      </w:r>
    </w:p>
    <w:p w:rsidR="005F1F37" w:rsidRPr="00EB28BE" w:rsidRDefault="005F1F37" w:rsidP="005F1F37">
      <w:pPr>
        <w:pStyle w:val="ad"/>
        <w:rPr>
          <w:rFonts w:hAnsi="宋体" w:cs="宋体" w:hint="eastAsia"/>
        </w:rPr>
      </w:pPr>
      <w:r w:rsidRPr="00EB28BE">
        <w:rPr>
          <w:rFonts w:hAnsi="宋体" w:cs="宋体" w:hint="eastAsia"/>
        </w:rPr>
        <w:t xml:space="preserve">       convert(t,m,a);</w:t>
      </w:r>
    </w:p>
    <w:p w:rsidR="005F1F37" w:rsidRPr="00EB28BE" w:rsidRDefault="005F1F37" w:rsidP="005F1F37">
      <w:pPr>
        <w:pStyle w:val="ad"/>
        <w:rPr>
          <w:rFonts w:hAnsi="宋体" w:cs="宋体" w:hint="eastAsia"/>
        </w:rPr>
      </w:pPr>
      <w:r w:rsidRPr="00EB28BE">
        <w:rPr>
          <w:rFonts w:hAnsi="宋体" w:cs="宋体" w:hint="eastAsia"/>
        </w:rPr>
        <w:t xml:space="preserve">       delete []t;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permutation(bignum_t a,int m,int n){</w:t>
      </w:r>
    </w:p>
    <w:p w:rsidR="005F1F37" w:rsidRPr="00EB28BE" w:rsidRDefault="005F1F37" w:rsidP="005F1F37">
      <w:pPr>
        <w:pStyle w:val="ad"/>
        <w:rPr>
          <w:rFonts w:hAnsi="宋体" w:cs="宋体" w:hint="eastAsia"/>
        </w:rPr>
      </w:pPr>
      <w:r w:rsidRPr="00EB28BE">
        <w:rPr>
          <w:rFonts w:hAnsi="宋体" w:cs="宋体" w:hint="eastAsia"/>
        </w:rPr>
        <w:t xml:space="preserve">       int i,t=1;</w:t>
      </w:r>
    </w:p>
    <w:p w:rsidR="005F1F37" w:rsidRPr="00EB28BE" w:rsidRDefault="005F1F37" w:rsidP="005F1F37">
      <w:pPr>
        <w:pStyle w:val="ad"/>
        <w:rPr>
          <w:rFonts w:hAnsi="宋体" w:cs="宋体" w:hint="eastAsia"/>
        </w:rPr>
      </w:pPr>
      <w:r w:rsidRPr="00EB28BE">
        <w:rPr>
          <w:rFonts w:hAnsi="宋体" w:cs="宋体" w:hint="eastAsia"/>
        </w:rPr>
        <w:t xml:space="preserve">       memset(a,0,sizeof(bignum_t));</w:t>
      </w:r>
    </w:p>
    <w:p w:rsidR="005F1F37" w:rsidRPr="00EB28BE" w:rsidRDefault="005F1F37" w:rsidP="005F1F37">
      <w:pPr>
        <w:pStyle w:val="ad"/>
        <w:rPr>
          <w:rFonts w:hAnsi="宋体" w:cs="宋体" w:hint="eastAsia"/>
        </w:rPr>
      </w:pPr>
      <w:r w:rsidRPr="00EB28BE">
        <w:rPr>
          <w:rFonts w:hAnsi="宋体" w:cs="宋体" w:hint="eastAsia"/>
        </w:rPr>
        <w:t xml:space="preserve">       a[0]=a[1]=1;</w:t>
      </w:r>
    </w:p>
    <w:p w:rsidR="005F1F37" w:rsidRPr="00EB28BE" w:rsidRDefault="005F1F37" w:rsidP="005F1F37">
      <w:pPr>
        <w:pStyle w:val="ad"/>
        <w:rPr>
          <w:rFonts w:hAnsi="宋体" w:cs="宋体" w:hint="eastAsia"/>
        </w:rPr>
      </w:pPr>
      <w:r w:rsidRPr="00EB28BE">
        <w:rPr>
          <w:rFonts w:hAnsi="宋体" w:cs="宋体" w:hint="eastAsia"/>
        </w:rPr>
        <w:t xml:space="preserve">       for (i=m-n+1;i&lt;=m;t*=i++)</w:t>
      </w:r>
    </w:p>
    <w:p w:rsidR="005F1F37" w:rsidRPr="00EB28BE" w:rsidRDefault="005F1F37" w:rsidP="005F1F37">
      <w:pPr>
        <w:pStyle w:val="ad"/>
        <w:rPr>
          <w:rFonts w:hAnsi="宋体" w:cs="宋体" w:hint="eastAsia"/>
        </w:rPr>
      </w:pPr>
      <w:r w:rsidRPr="00EB28BE">
        <w:rPr>
          <w:rFonts w:hAnsi="宋体" w:cs="宋体" w:hint="eastAsia"/>
        </w:rPr>
        <w:t xml:space="preserve">              if (t*i&gt;DEPTH)</w:t>
      </w:r>
    </w:p>
    <w:p w:rsidR="005F1F37" w:rsidRPr="00EB28BE" w:rsidRDefault="005F1F37" w:rsidP="005F1F37">
      <w:pPr>
        <w:pStyle w:val="ad"/>
        <w:rPr>
          <w:rFonts w:hAnsi="宋体" w:cs="宋体" w:hint="eastAsia"/>
        </w:rPr>
      </w:pPr>
      <w:r w:rsidRPr="00EB28BE">
        <w:rPr>
          <w:rFonts w:hAnsi="宋体" w:cs="宋体" w:hint="eastAsia"/>
        </w:rPr>
        <w:t xml:space="preserve">                     mul(a,t),t=1;</w:t>
      </w:r>
    </w:p>
    <w:p w:rsidR="005F1F37" w:rsidRPr="00EB28BE" w:rsidRDefault="005F1F37" w:rsidP="005F1F37">
      <w:pPr>
        <w:pStyle w:val="ad"/>
        <w:rPr>
          <w:rFonts w:hAnsi="宋体" w:cs="宋体" w:hint="eastAsia"/>
        </w:rPr>
      </w:pPr>
      <w:r w:rsidRPr="00EB28BE">
        <w:rPr>
          <w:rFonts w:hAnsi="宋体" w:cs="宋体" w:hint="eastAsia"/>
        </w:rPr>
        <w:t xml:space="preserve">       mul(a,t);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#define SGN(x) ((x)&gt;0?1:((x)&lt;0?-1:0))</w:t>
      </w:r>
    </w:p>
    <w:p w:rsidR="005F1F37" w:rsidRPr="00EB28BE" w:rsidRDefault="005F1F37" w:rsidP="005F1F37">
      <w:pPr>
        <w:pStyle w:val="ad"/>
        <w:rPr>
          <w:rFonts w:hAnsi="宋体" w:cs="宋体" w:hint="eastAsia"/>
        </w:rPr>
      </w:pPr>
      <w:r w:rsidRPr="00EB28BE">
        <w:rPr>
          <w:rFonts w:hAnsi="宋体" w:cs="宋体" w:hint="eastAsia"/>
        </w:rPr>
        <w:t>#define ABS(x) ((x)&gt;0?(x):-(x))</w:t>
      </w:r>
    </w:p>
    <w:p w:rsidR="005F1F37" w:rsidRPr="00EB28BE" w:rsidRDefault="005F1F37" w:rsidP="005F1F37">
      <w:pPr>
        <w:pStyle w:val="ad"/>
        <w:rPr>
          <w:rFonts w:hAnsi="宋体" w:cs="宋体" w:hint="eastAsia"/>
        </w:rPr>
      </w:pPr>
      <w:r w:rsidRPr="00EB28BE">
        <w:rPr>
          <w:rFonts w:hAnsi="宋体" w:cs="宋体" w:hint="eastAsia"/>
        </w:rPr>
        <w:t>int read(bignum_t a,int &amp;sgn,istream&amp; is=cin){</w:t>
      </w:r>
    </w:p>
    <w:p w:rsidR="005F1F37" w:rsidRPr="00EB28BE" w:rsidRDefault="005F1F37" w:rsidP="005F1F37">
      <w:pPr>
        <w:pStyle w:val="ad"/>
        <w:rPr>
          <w:rFonts w:hAnsi="宋体" w:cs="宋体" w:hint="eastAsia"/>
        </w:rPr>
      </w:pPr>
      <w:r w:rsidRPr="00EB28BE">
        <w:rPr>
          <w:rFonts w:hAnsi="宋体" w:cs="宋体" w:hint="eastAsia"/>
        </w:rPr>
        <w:t xml:space="preserve">       char str[MAX*DIGIT+2],ch,*buf;</w:t>
      </w:r>
    </w:p>
    <w:p w:rsidR="005F1F37" w:rsidRPr="00EB28BE" w:rsidRDefault="005F1F37" w:rsidP="005F1F37">
      <w:pPr>
        <w:pStyle w:val="ad"/>
        <w:rPr>
          <w:rFonts w:hAnsi="宋体" w:cs="宋体" w:hint="eastAsia"/>
        </w:rPr>
      </w:pPr>
      <w:r w:rsidRPr="00EB28BE">
        <w:rPr>
          <w:rFonts w:hAnsi="宋体" w:cs="宋体" w:hint="eastAsia"/>
        </w:rPr>
        <w:t xml:space="preserve">       int i,j;</w:t>
      </w:r>
    </w:p>
    <w:p w:rsidR="005F1F37" w:rsidRPr="00EB28BE" w:rsidRDefault="005F1F37" w:rsidP="005F1F37">
      <w:pPr>
        <w:pStyle w:val="ad"/>
        <w:rPr>
          <w:rFonts w:hAnsi="宋体" w:cs="宋体" w:hint="eastAsia"/>
        </w:rPr>
      </w:pPr>
      <w:r w:rsidRPr="00EB28BE">
        <w:rPr>
          <w:rFonts w:hAnsi="宋体" w:cs="宋体" w:hint="eastAsia"/>
        </w:rPr>
        <w:t xml:space="preserve">       memset((void*)a,0,sizeof(bignum_t));</w:t>
      </w:r>
    </w:p>
    <w:p w:rsidR="005F1F37" w:rsidRPr="00EB28BE" w:rsidRDefault="005F1F37" w:rsidP="005F1F37">
      <w:pPr>
        <w:pStyle w:val="ad"/>
        <w:rPr>
          <w:rFonts w:hAnsi="宋体" w:cs="宋体" w:hint="eastAsia"/>
        </w:rPr>
      </w:pPr>
      <w:r w:rsidRPr="00EB28BE">
        <w:rPr>
          <w:rFonts w:hAnsi="宋体" w:cs="宋体" w:hint="eastAsia"/>
        </w:rPr>
        <w:t xml:space="preserve">       if (!(is&gt;&gt;str)) return 0;</w:t>
      </w:r>
    </w:p>
    <w:p w:rsidR="005F1F37" w:rsidRPr="00EB28BE" w:rsidRDefault="005F1F37" w:rsidP="005F1F37">
      <w:pPr>
        <w:pStyle w:val="ad"/>
        <w:rPr>
          <w:rFonts w:hAnsi="宋体" w:cs="宋体" w:hint="eastAsia"/>
        </w:rPr>
      </w:pPr>
      <w:r w:rsidRPr="00EB28BE">
        <w:rPr>
          <w:rFonts w:hAnsi="宋体" w:cs="宋体" w:hint="eastAsia"/>
        </w:rPr>
        <w:t xml:space="preserve">       buf=str,sgn=1;</w:t>
      </w:r>
    </w:p>
    <w:p w:rsidR="005F1F37" w:rsidRPr="00EB28BE" w:rsidRDefault="005F1F37" w:rsidP="005F1F37">
      <w:pPr>
        <w:pStyle w:val="ad"/>
        <w:rPr>
          <w:rFonts w:hAnsi="宋体" w:cs="宋体" w:hint="eastAsia"/>
        </w:rPr>
      </w:pPr>
      <w:r w:rsidRPr="00EB28BE">
        <w:rPr>
          <w:rFonts w:hAnsi="宋体" w:cs="宋体" w:hint="eastAsia"/>
        </w:rPr>
        <w:t xml:space="preserve">       if (*buf=='-') sgn=-1,buf++;</w:t>
      </w:r>
    </w:p>
    <w:p w:rsidR="005F1F37" w:rsidRPr="00EB28BE" w:rsidRDefault="005F1F37" w:rsidP="005F1F37">
      <w:pPr>
        <w:pStyle w:val="ad"/>
        <w:rPr>
          <w:rFonts w:hAnsi="宋体" w:cs="宋体" w:hint="eastAsia"/>
        </w:rPr>
      </w:pPr>
      <w:r w:rsidRPr="00EB28BE">
        <w:rPr>
          <w:rFonts w:hAnsi="宋体" w:cs="宋体" w:hint="eastAsia"/>
        </w:rPr>
        <w:t xml:space="preserve">       for (a[0]=strlen(buf),i=a[0]/2-1;i&gt;=0;i--)</w:t>
      </w:r>
    </w:p>
    <w:p w:rsidR="005F1F37" w:rsidRPr="00EB28BE" w:rsidRDefault="005F1F37" w:rsidP="005F1F37">
      <w:pPr>
        <w:pStyle w:val="ad"/>
        <w:rPr>
          <w:rFonts w:hAnsi="宋体" w:cs="宋体" w:hint="eastAsia"/>
        </w:rPr>
      </w:pPr>
      <w:r w:rsidRPr="00EB28BE">
        <w:rPr>
          <w:rFonts w:hAnsi="宋体" w:cs="宋体" w:hint="eastAsia"/>
        </w:rPr>
        <w:t xml:space="preserve">              ch=buf[i],buf[i]=buf[a[0]-1-i],buf[a[0]-1-i]=ch;</w:t>
      </w:r>
    </w:p>
    <w:p w:rsidR="005F1F37" w:rsidRPr="00EB28BE" w:rsidRDefault="005F1F37" w:rsidP="005F1F37">
      <w:pPr>
        <w:pStyle w:val="ad"/>
        <w:rPr>
          <w:rFonts w:hAnsi="宋体" w:cs="宋体" w:hint="eastAsia"/>
        </w:rPr>
      </w:pPr>
      <w:r w:rsidRPr="00EB28BE">
        <w:rPr>
          <w:rFonts w:hAnsi="宋体" w:cs="宋体" w:hint="eastAsia"/>
        </w:rPr>
        <w:t xml:space="preserve">       for (a[0]=(a[0]+DIGIT-1)/DIGIT,j=strlen(buf);j&lt;a[0]*DIGIT;buf[j++]='0');</w:t>
      </w:r>
    </w:p>
    <w:p w:rsidR="005F1F37" w:rsidRPr="00EB28BE" w:rsidRDefault="005F1F37" w:rsidP="005F1F37">
      <w:pPr>
        <w:pStyle w:val="ad"/>
        <w:rPr>
          <w:rFonts w:hAnsi="宋体" w:cs="宋体" w:hint="eastAsia"/>
        </w:rPr>
      </w:pPr>
      <w:r w:rsidRPr="00EB28BE">
        <w:rPr>
          <w:rFonts w:hAnsi="宋体" w:cs="宋体" w:hint="eastAsia"/>
        </w:rPr>
        <w:t xml:space="preserve">       for (i=1;i&lt;=a[0];i++)</w:t>
      </w:r>
    </w:p>
    <w:p w:rsidR="005F1F37" w:rsidRPr="00EB28BE" w:rsidRDefault="005F1F37" w:rsidP="005F1F37">
      <w:pPr>
        <w:pStyle w:val="ad"/>
        <w:rPr>
          <w:rFonts w:hAnsi="宋体" w:cs="宋体" w:hint="eastAsia"/>
        </w:rPr>
      </w:pPr>
      <w:r w:rsidRPr="00EB28BE">
        <w:rPr>
          <w:rFonts w:hAnsi="宋体" w:cs="宋体" w:hint="eastAsia"/>
        </w:rPr>
        <w:t xml:space="preserve">              for (a[i]=0,j=0;j&lt;DIGIT;j++)</w:t>
      </w:r>
    </w:p>
    <w:p w:rsidR="005F1F37" w:rsidRPr="00EB28BE" w:rsidRDefault="005F1F37" w:rsidP="005F1F37">
      <w:pPr>
        <w:pStyle w:val="ad"/>
        <w:rPr>
          <w:rFonts w:hAnsi="宋体" w:cs="宋体" w:hint="eastAsia"/>
        </w:rPr>
      </w:pPr>
      <w:r w:rsidRPr="00EB28BE">
        <w:rPr>
          <w:rFonts w:hAnsi="宋体" w:cs="宋体" w:hint="eastAsia"/>
        </w:rPr>
        <w:t xml:space="preserve">                     a[i]=a[i]*10+buf[i*DIGIT-1-j]-'0';</w:t>
      </w:r>
    </w:p>
    <w:p w:rsidR="005F1F37" w:rsidRPr="00EB28BE" w:rsidRDefault="005F1F37" w:rsidP="005F1F37">
      <w:pPr>
        <w:pStyle w:val="ad"/>
        <w:rPr>
          <w:rFonts w:hAnsi="宋体" w:cs="宋体" w:hint="eastAsia"/>
        </w:rPr>
      </w:pPr>
      <w:r w:rsidRPr="00EB28BE">
        <w:rPr>
          <w:rFonts w:hAnsi="宋体" w:cs="宋体" w:hint="eastAsia"/>
        </w:rPr>
        <w:t xml:space="preserve">       for (;!a[a[0]]&amp;&amp;a[0]&gt;1;a[0]--);</w:t>
      </w:r>
    </w:p>
    <w:p w:rsidR="005F1F37" w:rsidRPr="00EB28BE" w:rsidRDefault="005F1F37" w:rsidP="005F1F37">
      <w:pPr>
        <w:pStyle w:val="ad"/>
        <w:rPr>
          <w:rFonts w:hAnsi="宋体" w:cs="宋体" w:hint="eastAsia"/>
        </w:rPr>
      </w:pPr>
      <w:r w:rsidRPr="00EB28BE">
        <w:rPr>
          <w:rFonts w:hAnsi="宋体" w:cs="宋体" w:hint="eastAsia"/>
        </w:rPr>
        <w:t xml:space="preserve">       if (a[0]==1&amp;&amp;!a[1]) sgn=0;</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14.2 分数</w:t>
      </w:r>
    </w:p>
    <w:p w:rsidR="005F1F37" w:rsidRPr="00EB28BE" w:rsidRDefault="005F1F37" w:rsidP="005F1F37">
      <w:pPr>
        <w:pStyle w:val="ad"/>
        <w:rPr>
          <w:rFonts w:hAnsi="宋体" w:cs="宋体" w:hint="eastAsia"/>
        </w:rPr>
      </w:pPr>
      <w:r w:rsidRPr="00EB28BE">
        <w:rPr>
          <w:rFonts w:hAnsi="宋体" w:cs="宋体" w:hint="eastAsia"/>
        </w:rPr>
        <w:lastRenderedPageBreak/>
        <w:t>struct frac{</w:t>
      </w:r>
    </w:p>
    <w:p w:rsidR="005F1F37" w:rsidRPr="00EB28BE" w:rsidRDefault="005F1F37" w:rsidP="005F1F37">
      <w:pPr>
        <w:pStyle w:val="ad"/>
        <w:rPr>
          <w:rFonts w:hAnsi="宋体" w:cs="宋体" w:hint="eastAsia"/>
        </w:rPr>
      </w:pPr>
      <w:r w:rsidRPr="00EB28BE">
        <w:rPr>
          <w:rFonts w:hAnsi="宋体" w:cs="宋体" w:hint="eastAsia"/>
        </w:rPr>
        <w:t xml:space="preserve">       int num,den;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double fabs(double x){</w:t>
      </w:r>
    </w:p>
    <w:p w:rsidR="005F1F37" w:rsidRPr="00EB28BE" w:rsidRDefault="005F1F37" w:rsidP="005F1F37">
      <w:pPr>
        <w:pStyle w:val="ad"/>
        <w:rPr>
          <w:rFonts w:hAnsi="宋体" w:cs="宋体" w:hint="eastAsia"/>
        </w:rPr>
      </w:pPr>
      <w:r w:rsidRPr="00EB28BE">
        <w:rPr>
          <w:rFonts w:hAnsi="宋体" w:cs="宋体" w:hint="eastAsia"/>
        </w:rPr>
        <w:t xml:space="preserve">      return x&gt;0?x:-x;</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gcd(int a,int b){</w:t>
      </w:r>
    </w:p>
    <w:p w:rsidR="005F1F37" w:rsidRPr="00EB28BE" w:rsidRDefault="005F1F37" w:rsidP="005F1F37">
      <w:pPr>
        <w:pStyle w:val="ad"/>
        <w:rPr>
          <w:rFonts w:hAnsi="宋体" w:cs="宋体" w:hint="eastAsia"/>
        </w:rPr>
      </w:pPr>
      <w:r w:rsidRPr="00EB28BE">
        <w:rPr>
          <w:rFonts w:hAnsi="宋体" w:cs="宋体" w:hint="eastAsia"/>
        </w:rPr>
        <w:t xml:space="preserve">      int t;</w:t>
      </w:r>
    </w:p>
    <w:p w:rsidR="005F1F37" w:rsidRPr="00EB28BE" w:rsidRDefault="005F1F37" w:rsidP="005F1F37">
      <w:pPr>
        <w:pStyle w:val="ad"/>
        <w:rPr>
          <w:rFonts w:hAnsi="宋体" w:cs="宋体" w:hint="eastAsia"/>
        </w:rPr>
      </w:pPr>
      <w:r w:rsidRPr="00EB28BE">
        <w:rPr>
          <w:rFonts w:hAnsi="宋体" w:cs="宋体" w:hint="eastAsia"/>
        </w:rPr>
        <w:t xml:space="preserve">       if (a&lt;0)</w:t>
      </w:r>
    </w:p>
    <w:p w:rsidR="005F1F37" w:rsidRPr="00EB28BE" w:rsidRDefault="005F1F37" w:rsidP="005F1F37">
      <w:pPr>
        <w:pStyle w:val="ad"/>
        <w:rPr>
          <w:rFonts w:hAnsi="宋体" w:cs="宋体" w:hint="eastAsia"/>
        </w:rPr>
      </w:pPr>
      <w:r w:rsidRPr="00EB28BE">
        <w:rPr>
          <w:rFonts w:hAnsi="宋体" w:cs="宋体" w:hint="eastAsia"/>
        </w:rPr>
        <w:t xml:space="preserve">              a=-a;</w:t>
      </w:r>
    </w:p>
    <w:p w:rsidR="005F1F37" w:rsidRPr="00EB28BE" w:rsidRDefault="005F1F37" w:rsidP="005F1F37">
      <w:pPr>
        <w:pStyle w:val="ad"/>
        <w:rPr>
          <w:rFonts w:hAnsi="宋体" w:cs="宋体" w:hint="eastAsia"/>
        </w:rPr>
      </w:pPr>
      <w:r w:rsidRPr="00EB28BE">
        <w:rPr>
          <w:rFonts w:hAnsi="宋体" w:cs="宋体" w:hint="eastAsia"/>
        </w:rPr>
        <w:t xml:space="preserve">       if (b&lt;0)</w:t>
      </w:r>
    </w:p>
    <w:p w:rsidR="005F1F37" w:rsidRPr="00EB28BE" w:rsidRDefault="005F1F37" w:rsidP="005F1F37">
      <w:pPr>
        <w:pStyle w:val="ad"/>
        <w:rPr>
          <w:rFonts w:hAnsi="宋体" w:cs="宋体" w:hint="eastAsia"/>
        </w:rPr>
      </w:pPr>
      <w:r w:rsidRPr="00EB28BE">
        <w:rPr>
          <w:rFonts w:hAnsi="宋体" w:cs="宋体" w:hint="eastAsia"/>
        </w:rPr>
        <w:t xml:space="preserve">              b=-b;</w:t>
      </w:r>
    </w:p>
    <w:p w:rsidR="005F1F37" w:rsidRPr="00EB28BE" w:rsidRDefault="005F1F37" w:rsidP="005F1F37">
      <w:pPr>
        <w:pStyle w:val="ad"/>
        <w:rPr>
          <w:rFonts w:hAnsi="宋体" w:cs="宋体" w:hint="eastAsia"/>
        </w:rPr>
      </w:pPr>
      <w:r w:rsidRPr="00EB28BE">
        <w:rPr>
          <w:rFonts w:hAnsi="宋体" w:cs="宋体" w:hint="eastAsia"/>
        </w:rPr>
        <w:t xml:space="preserve">       if (!b)</w:t>
      </w:r>
    </w:p>
    <w:p w:rsidR="005F1F37" w:rsidRPr="00EB28BE" w:rsidRDefault="005F1F37" w:rsidP="005F1F37">
      <w:pPr>
        <w:pStyle w:val="ad"/>
        <w:rPr>
          <w:rFonts w:hAnsi="宋体" w:cs="宋体" w:hint="eastAsia"/>
        </w:rPr>
      </w:pPr>
      <w:r w:rsidRPr="00EB28BE">
        <w:rPr>
          <w:rFonts w:hAnsi="宋体" w:cs="宋体" w:hint="eastAsia"/>
        </w:rPr>
        <w:t xml:space="preserve">              return a;</w:t>
      </w:r>
    </w:p>
    <w:p w:rsidR="005F1F37" w:rsidRPr="00EB28BE" w:rsidRDefault="005F1F37" w:rsidP="005F1F37">
      <w:pPr>
        <w:pStyle w:val="ad"/>
        <w:rPr>
          <w:rFonts w:hAnsi="宋体" w:cs="宋体" w:hint="eastAsia"/>
        </w:rPr>
      </w:pPr>
      <w:r w:rsidRPr="00EB28BE">
        <w:rPr>
          <w:rFonts w:hAnsi="宋体" w:cs="宋体" w:hint="eastAsia"/>
        </w:rPr>
        <w:t xml:space="preserve">       while (t=a%b)</w:t>
      </w:r>
    </w:p>
    <w:p w:rsidR="005F1F37" w:rsidRPr="00EB28BE" w:rsidRDefault="005F1F37" w:rsidP="005F1F37">
      <w:pPr>
        <w:pStyle w:val="ad"/>
        <w:rPr>
          <w:rFonts w:hAnsi="宋体" w:cs="宋体" w:hint="eastAsia"/>
        </w:rPr>
      </w:pPr>
      <w:r w:rsidRPr="00EB28BE">
        <w:rPr>
          <w:rFonts w:hAnsi="宋体" w:cs="宋体" w:hint="eastAsia"/>
        </w:rPr>
        <w:t xml:space="preserve">              a=b,b=t;</w:t>
      </w:r>
    </w:p>
    <w:p w:rsidR="005F1F37" w:rsidRPr="00EB28BE" w:rsidRDefault="005F1F37" w:rsidP="005F1F37">
      <w:pPr>
        <w:pStyle w:val="ad"/>
        <w:rPr>
          <w:rFonts w:hAnsi="宋体" w:cs="宋体" w:hint="eastAsia"/>
        </w:rPr>
      </w:pPr>
      <w:r w:rsidRPr="00EB28BE">
        <w:rPr>
          <w:rFonts w:hAnsi="宋体" w:cs="宋体" w:hint="eastAsia"/>
        </w:rPr>
        <w:t xml:space="preserve">       return b;</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void simplify(frac&amp; f){</w:t>
      </w:r>
    </w:p>
    <w:p w:rsidR="005F1F37" w:rsidRPr="00EB28BE" w:rsidRDefault="005F1F37" w:rsidP="005F1F37">
      <w:pPr>
        <w:pStyle w:val="ad"/>
        <w:rPr>
          <w:rFonts w:hAnsi="宋体" w:cs="宋体" w:hint="eastAsia"/>
        </w:rPr>
      </w:pPr>
      <w:r w:rsidRPr="00EB28BE">
        <w:rPr>
          <w:rFonts w:hAnsi="宋体" w:cs="宋体" w:hint="eastAsia"/>
        </w:rPr>
        <w:t xml:space="preserve">       int t;</w:t>
      </w:r>
    </w:p>
    <w:p w:rsidR="005F1F37" w:rsidRPr="00EB28BE" w:rsidRDefault="005F1F37" w:rsidP="005F1F37">
      <w:pPr>
        <w:pStyle w:val="ad"/>
        <w:rPr>
          <w:rFonts w:hAnsi="宋体" w:cs="宋体" w:hint="eastAsia"/>
        </w:rPr>
      </w:pPr>
      <w:r w:rsidRPr="00EB28BE">
        <w:rPr>
          <w:rFonts w:hAnsi="宋体" w:cs="宋体" w:hint="eastAsia"/>
        </w:rPr>
        <w:t xml:space="preserve">       if (t=gcd(f.num,f.den))</w:t>
      </w:r>
    </w:p>
    <w:p w:rsidR="005F1F37" w:rsidRPr="00EB28BE" w:rsidRDefault="005F1F37" w:rsidP="005F1F37">
      <w:pPr>
        <w:pStyle w:val="ad"/>
        <w:rPr>
          <w:rFonts w:hAnsi="宋体" w:cs="宋体" w:hint="eastAsia"/>
        </w:rPr>
      </w:pPr>
      <w:r w:rsidRPr="00EB28BE">
        <w:rPr>
          <w:rFonts w:hAnsi="宋体" w:cs="宋体" w:hint="eastAsia"/>
        </w:rPr>
        <w:t xml:space="preserve">              f.num/=t,f.den/=t;</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f.den=1;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frac f(int n,int d,int s=1){</w:t>
      </w:r>
    </w:p>
    <w:p w:rsidR="005F1F37" w:rsidRPr="00EB28BE" w:rsidRDefault="005F1F37" w:rsidP="005F1F37">
      <w:pPr>
        <w:pStyle w:val="ad"/>
        <w:rPr>
          <w:rFonts w:hAnsi="宋体" w:cs="宋体" w:hint="eastAsia"/>
        </w:rPr>
      </w:pPr>
      <w:r w:rsidRPr="00EB28BE">
        <w:rPr>
          <w:rFonts w:hAnsi="宋体" w:cs="宋体" w:hint="eastAsia"/>
        </w:rPr>
        <w:t xml:space="preserve">       frac ret;</w:t>
      </w:r>
    </w:p>
    <w:p w:rsidR="005F1F37" w:rsidRPr="00EB28BE" w:rsidRDefault="005F1F37" w:rsidP="005F1F37">
      <w:pPr>
        <w:pStyle w:val="ad"/>
        <w:rPr>
          <w:rFonts w:hAnsi="宋体" w:cs="宋体" w:hint="eastAsia"/>
        </w:rPr>
      </w:pPr>
      <w:r w:rsidRPr="00EB28BE">
        <w:rPr>
          <w:rFonts w:hAnsi="宋体" w:cs="宋体" w:hint="eastAsia"/>
        </w:rPr>
        <w:t xml:space="preserve">       if (d&lt;0)</w:t>
      </w:r>
    </w:p>
    <w:p w:rsidR="005F1F37" w:rsidRPr="00EB28BE" w:rsidRDefault="005F1F37" w:rsidP="005F1F37">
      <w:pPr>
        <w:pStyle w:val="ad"/>
        <w:rPr>
          <w:rFonts w:hAnsi="宋体" w:cs="宋体" w:hint="eastAsia"/>
        </w:rPr>
      </w:pPr>
      <w:r w:rsidRPr="00EB28BE">
        <w:rPr>
          <w:rFonts w:hAnsi="宋体" w:cs="宋体" w:hint="eastAsia"/>
        </w:rPr>
        <w:t xml:space="preserve">              ret.num=-n,ret.den=-d;</w:t>
      </w:r>
    </w:p>
    <w:p w:rsidR="005F1F37" w:rsidRPr="00EB28BE" w:rsidRDefault="005F1F37" w:rsidP="005F1F37">
      <w:pPr>
        <w:pStyle w:val="ad"/>
        <w:rPr>
          <w:rFonts w:hAnsi="宋体" w:cs="宋体" w:hint="eastAsia"/>
        </w:rPr>
      </w:pPr>
      <w:r w:rsidRPr="00EB28BE">
        <w:rPr>
          <w:rFonts w:hAnsi="宋体" w:cs="宋体" w:hint="eastAsia"/>
        </w:rPr>
        <w:t xml:space="preserve">       else</w:t>
      </w:r>
    </w:p>
    <w:p w:rsidR="005F1F37" w:rsidRPr="00EB28BE" w:rsidRDefault="005F1F37" w:rsidP="005F1F37">
      <w:pPr>
        <w:pStyle w:val="ad"/>
        <w:rPr>
          <w:rFonts w:hAnsi="宋体" w:cs="宋体" w:hint="eastAsia"/>
        </w:rPr>
      </w:pPr>
      <w:r w:rsidRPr="00EB28BE">
        <w:rPr>
          <w:rFonts w:hAnsi="宋体" w:cs="宋体" w:hint="eastAsia"/>
        </w:rPr>
        <w:t xml:space="preserve">              ret.num=n,ret.den=d;</w:t>
      </w:r>
    </w:p>
    <w:p w:rsidR="005F1F37" w:rsidRPr="00EB28BE" w:rsidRDefault="005F1F37" w:rsidP="005F1F37">
      <w:pPr>
        <w:pStyle w:val="ad"/>
        <w:rPr>
          <w:rFonts w:hAnsi="宋体" w:cs="宋体" w:hint="eastAsia"/>
        </w:rPr>
      </w:pPr>
      <w:r w:rsidRPr="00EB28BE">
        <w:rPr>
          <w:rFonts w:hAnsi="宋体" w:cs="宋体" w:hint="eastAsia"/>
        </w:rPr>
        <w:t xml:space="preserve">       if (s)</w:t>
      </w:r>
    </w:p>
    <w:p w:rsidR="005F1F37" w:rsidRPr="00EB28BE" w:rsidRDefault="005F1F37" w:rsidP="005F1F37">
      <w:pPr>
        <w:pStyle w:val="ad"/>
        <w:rPr>
          <w:rFonts w:hAnsi="宋体" w:cs="宋体" w:hint="eastAsia"/>
        </w:rPr>
      </w:pPr>
      <w:r w:rsidRPr="00EB28BE">
        <w:rPr>
          <w:rFonts w:hAnsi="宋体" w:cs="宋体" w:hint="eastAsia"/>
        </w:rPr>
        <w:t xml:space="preserve">              simplify(ret);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frac convert(double x){</w:t>
      </w:r>
    </w:p>
    <w:p w:rsidR="005F1F37" w:rsidRPr="00EB28BE" w:rsidRDefault="005F1F37" w:rsidP="005F1F37">
      <w:pPr>
        <w:pStyle w:val="ad"/>
        <w:rPr>
          <w:rFonts w:hAnsi="宋体" w:cs="宋体" w:hint="eastAsia"/>
        </w:rPr>
      </w:pPr>
      <w:r w:rsidRPr="00EB28BE">
        <w:rPr>
          <w:rFonts w:hAnsi="宋体" w:cs="宋体" w:hint="eastAsia"/>
        </w:rPr>
        <w:t xml:space="preserve">      frac ret;</w:t>
      </w:r>
    </w:p>
    <w:p w:rsidR="005F1F37" w:rsidRPr="00EB28BE" w:rsidRDefault="005F1F37" w:rsidP="005F1F37">
      <w:pPr>
        <w:pStyle w:val="ad"/>
        <w:rPr>
          <w:rFonts w:hAnsi="宋体" w:cs="宋体" w:hint="eastAsia"/>
        </w:rPr>
      </w:pPr>
      <w:r w:rsidRPr="00EB28BE">
        <w:rPr>
          <w:rFonts w:hAnsi="宋体" w:cs="宋体" w:hint="eastAsia"/>
        </w:rPr>
        <w:t xml:space="preserve">       for (ret.den=1;fabs(x-int(x))&gt;1e-10;ret.den*=10,x*=10);</w:t>
      </w:r>
    </w:p>
    <w:p w:rsidR="005F1F37" w:rsidRPr="00EB28BE" w:rsidRDefault="005F1F37" w:rsidP="005F1F37">
      <w:pPr>
        <w:pStyle w:val="ad"/>
        <w:rPr>
          <w:rFonts w:hAnsi="宋体" w:cs="宋体" w:hint="eastAsia"/>
        </w:rPr>
      </w:pPr>
      <w:r w:rsidRPr="00EB28BE">
        <w:rPr>
          <w:rFonts w:hAnsi="宋体" w:cs="宋体" w:hint="eastAsia"/>
        </w:rPr>
        <w:t xml:space="preserve">      ret.num=(int)x;</w:t>
      </w:r>
    </w:p>
    <w:p w:rsidR="005F1F37" w:rsidRPr="00EB28BE" w:rsidRDefault="005F1F37" w:rsidP="005F1F37">
      <w:pPr>
        <w:pStyle w:val="ad"/>
        <w:rPr>
          <w:rFonts w:hAnsi="宋体" w:cs="宋体" w:hint="eastAsia"/>
        </w:rPr>
      </w:pPr>
      <w:r w:rsidRPr="00EB28BE">
        <w:rPr>
          <w:rFonts w:hAnsi="宋体" w:cs="宋体" w:hint="eastAsia"/>
        </w:rPr>
        <w:lastRenderedPageBreak/>
        <w:t xml:space="preserve">       simplify(ret);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fraqcmp(frac a,frac b){</w:t>
      </w:r>
    </w:p>
    <w:p w:rsidR="005F1F37" w:rsidRPr="00EB28BE" w:rsidRDefault="005F1F37" w:rsidP="005F1F37">
      <w:pPr>
        <w:pStyle w:val="ad"/>
        <w:rPr>
          <w:rFonts w:hAnsi="宋体" w:cs="宋体" w:hint="eastAsia"/>
        </w:rPr>
      </w:pPr>
      <w:r w:rsidRPr="00EB28BE">
        <w:rPr>
          <w:rFonts w:hAnsi="宋体" w:cs="宋体" w:hint="eastAsia"/>
        </w:rPr>
        <w:t xml:space="preserve">       int g1=gcd(a.den,b.den),g2=gcd(a.num,b.num);</w:t>
      </w:r>
    </w:p>
    <w:p w:rsidR="005F1F37" w:rsidRPr="00EB28BE" w:rsidRDefault="005F1F37" w:rsidP="005F1F37">
      <w:pPr>
        <w:pStyle w:val="ad"/>
        <w:rPr>
          <w:rFonts w:hAnsi="宋体" w:cs="宋体" w:hint="eastAsia"/>
        </w:rPr>
      </w:pPr>
      <w:r w:rsidRPr="00EB28BE">
        <w:rPr>
          <w:rFonts w:hAnsi="宋体" w:cs="宋体" w:hint="eastAsia"/>
        </w:rPr>
        <w:t xml:space="preserve">       if (!g1||!g2)</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return b.den/g1*(a.num/g2)-a.den/g1*(b.num/g2);</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frac add(frac a,frac b){</w:t>
      </w:r>
    </w:p>
    <w:p w:rsidR="005F1F37" w:rsidRPr="00EB28BE" w:rsidRDefault="005F1F37" w:rsidP="005F1F37">
      <w:pPr>
        <w:pStyle w:val="ad"/>
        <w:rPr>
          <w:rFonts w:hAnsi="宋体" w:cs="宋体" w:hint="eastAsia"/>
        </w:rPr>
      </w:pPr>
      <w:r w:rsidRPr="00EB28BE">
        <w:rPr>
          <w:rFonts w:hAnsi="宋体" w:cs="宋体" w:hint="eastAsia"/>
        </w:rPr>
        <w:t xml:space="preserve">       int g1=gcd(a.den,b.den),g2,t;</w:t>
      </w:r>
    </w:p>
    <w:p w:rsidR="005F1F37" w:rsidRPr="00EB28BE" w:rsidRDefault="005F1F37" w:rsidP="005F1F37">
      <w:pPr>
        <w:pStyle w:val="ad"/>
        <w:rPr>
          <w:rFonts w:hAnsi="宋体" w:cs="宋体" w:hint="eastAsia"/>
        </w:rPr>
      </w:pPr>
      <w:r w:rsidRPr="00EB28BE">
        <w:rPr>
          <w:rFonts w:hAnsi="宋体" w:cs="宋体" w:hint="eastAsia"/>
        </w:rPr>
        <w:t xml:space="preserve">       if (!g1)</w:t>
      </w:r>
    </w:p>
    <w:p w:rsidR="005F1F37" w:rsidRPr="00EB28BE" w:rsidRDefault="005F1F37" w:rsidP="005F1F37">
      <w:pPr>
        <w:pStyle w:val="ad"/>
        <w:rPr>
          <w:rFonts w:hAnsi="宋体" w:cs="宋体" w:hint="eastAsia"/>
        </w:rPr>
      </w:pPr>
      <w:r w:rsidRPr="00EB28BE">
        <w:rPr>
          <w:rFonts w:hAnsi="宋体" w:cs="宋体" w:hint="eastAsia"/>
        </w:rPr>
        <w:t xml:space="preserve">              return f(1,0,0);</w:t>
      </w:r>
    </w:p>
    <w:p w:rsidR="005F1F37" w:rsidRPr="00EB28BE" w:rsidRDefault="005F1F37" w:rsidP="005F1F37">
      <w:pPr>
        <w:pStyle w:val="ad"/>
        <w:rPr>
          <w:rFonts w:hAnsi="宋体" w:cs="宋体" w:hint="eastAsia"/>
        </w:rPr>
      </w:pPr>
      <w:r w:rsidRPr="00EB28BE">
        <w:rPr>
          <w:rFonts w:hAnsi="宋体" w:cs="宋体" w:hint="eastAsia"/>
        </w:rPr>
        <w:t xml:space="preserve">       t=b.den/g1*a.num+a.den/g1*b.num;</w:t>
      </w:r>
    </w:p>
    <w:p w:rsidR="005F1F37" w:rsidRPr="00EB28BE" w:rsidRDefault="005F1F37" w:rsidP="005F1F37">
      <w:pPr>
        <w:pStyle w:val="ad"/>
        <w:rPr>
          <w:rFonts w:hAnsi="宋体" w:cs="宋体" w:hint="eastAsia"/>
        </w:rPr>
      </w:pPr>
      <w:r w:rsidRPr="00EB28BE">
        <w:rPr>
          <w:rFonts w:hAnsi="宋体" w:cs="宋体" w:hint="eastAsia"/>
        </w:rPr>
        <w:t xml:space="preserve">       g2=gcd(g1,t);</w:t>
      </w:r>
    </w:p>
    <w:p w:rsidR="005F1F37" w:rsidRPr="00EB28BE" w:rsidRDefault="005F1F37" w:rsidP="005F1F37">
      <w:pPr>
        <w:pStyle w:val="ad"/>
        <w:rPr>
          <w:rFonts w:hAnsi="宋体" w:cs="宋体" w:hint="eastAsia"/>
        </w:rPr>
      </w:pPr>
      <w:r w:rsidRPr="00EB28BE">
        <w:rPr>
          <w:rFonts w:hAnsi="宋体" w:cs="宋体" w:hint="eastAsia"/>
        </w:rPr>
        <w:t xml:space="preserve">       return f(t/g2,a.den/g1*(b.den/g2),0);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frac sub(frac a,frac b){</w:t>
      </w:r>
    </w:p>
    <w:p w:rsidR="005F1F37" w:rsidRPr="00EB28BE" w:rsidRDefault="005F1F37" w:rsidP="005F1F37">
      <w:pPr>
        <w:pStyle w:val="ad"/>
        <w:rPr>
          <w:rFonts w:hAnsi="宋体" w:cs="宋体" w:hint="eastAsia"/>
        </w:rPr>
      </w:pPr>
      <w:r w:rsidRPr="00EB28BE">
        <w:rPr>
          <w:rFonts w:hAnsi="宋体" w:cs="宋体" w:hint="eastAsia"/>
        </w:rPr>
        <w:t xml:space="preserve">       return add(a,f(-b.num,b.den,0));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frac mul(frac a,frac b){</w:t>
      </w:r>
    </w:p>
    <w:p w:rsidR="005F1F37" w:rsidRPr="00EB28BE" w:rsidRDefault="005F1F37" w:rsidP="005F1F37">
      <w:pPr>
        <w:pStyle w:val="ad"/>
        <w:rPr>
          <w:rFonts w:hAnsi="宋体" w:cs="宋体" w:hint="eastAsia"/>
        </w:rPr>
      </w:pPr>
      <w:r w:rsidRPr="00EB28BE">
        <w:rPr>
          <w:rFonts w:hAnsi="宋体" w:cs="宋体" w:hint="eastAsia"/>
        </w:rPr>
        <w:t xml:space="preserve">       int t1=gcd(a.den,b.num),t2=gcd(a.num,b.den);</w:t>
      </w:r>
    </w:p>
    <w:p w:rsidR="005F1F37" w:rsidRPr="00EB28BE" w:rsidRDefault="005F1F37" w:rsidP="005F1F37">
      <w:pPr>
        <w:pStyle w:val="ad"/>
        <w:rPr>
          <w:rFonts w:hAnsi="宋体" w:cs="宋体" w:hint="eastAsia"/>
        </w:rPr>
      </w:pPr>
      <w:r w:rsidRPr="00EB28BE">
        <w:rPr>
          <w:rFonts w:hAnsi="宋体" w:cs="宋体" w:hint="eastAsia"/>
        </w:rPr>
        <w:t xml:space="preserve">       if (!t1||!t2)</w:t>
      </w:r>
    </w:p>
    <w:p w:rsidR="005F1F37" w:rsidRPr="00EB28BE" w:rsidRDefault="005F1F37" w:rsidP="005F1F37">
      <w:pPr>
        <w:pStyle w:val="ad"/>
        <w:rPr>
          <w:rFonts w:hAnsi="宋体" w:cs="宋体" w:hint="eastAsia"/>
        </w:rPr>
      </w:pPr>
      <w:r w:rsidRPr="00EB28BE">
        <w:rPr>
          <w:rFonts w:hAnsi="宋体" w:cs="宋体" w:hint="eastAsia"/>
        </w:rPr>
        <w:t xml:space="preserve">              return f(1,1,0);</w:t>
      </w:r>
    </w:p>
    <w:p w:rsidR="005F1F37" w:rsidRPr="00EB28BE" w:rsidRDefault="005F1F37" w:rsidP="005F1F37">
      <w:pPr>
        <w:pStyle w:val="ad"/>
        <w:rPr>
          <w:rFonts w:hAnsi="宋体" w:cs="宋体" w:hint="eastAsia"/>
        </w:rPr>
      </w:pPr>
      <w:r w:rsidRPr="00EB28BE">
        <w:rPr>
          <w:rFonts w:hAnsi="宋体" w:cs="宋体" w:hint="eastAsia"/>
        </w:rPr>
        <w:t xml:space="preserve">       return f(a.num/t2*(b.num/t1),a.den/t1*(b.den/t2),0);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frac div(frac a,frac b){</w:t>
      </w:r>
    </w:p>
    <w:p w:rsidR="005F1F37" w:rsidRPr="00EB28BE" w:rsidRDefault="005F1F37" w:rsidP="005F1F37">
      <w:pPr>
        <w:pStyle w:val="ad"/>
        <w:rPr>
          <w:rFonts w:hAnsi="宋体" w:cs="宋体" w:hint="eastAsia"/>
        </w:rPr>
      </w:pPr>
      <w:r w:rsidRPr="00EB28BE">
        <w:rPr>
          <w:rFonts w:hAnsi="宋体" w:cs="宋体" w:hint="eastAsia"/>
        </w:rPr>
        <w:t xml:space="preserve">       return mul(a,f(b.den,b.num,0));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14.3 矩阵</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#define fabs(x) ((x)&gt;0?(x):-(x))</w:t>
      </w:r>
    </w:p>
    <w:p w:rsidR="005F1F37" w:rsidRPr="00EB28BE" w:rsidRDefault="005F1F37" w:rsidP="005F1F37">
      <w:pPr>
        <w:pStyle w:val="ad"/>
        <w:rPr>
          <w:rFonts w:hAnsi="宋体" w:cs="宋体" w:hint="eastAsia"/>
          <w:lang w:val="pt-BR"/>
        </w:rPr>
      </w:pPr>
      <w:r w:rsidRPr="00EB28BE">
        <w:rPr>
          <w:rFonts w:hAnsi="宋体" w:cs="宋体" w:hint="eastAsia"/>
          <w:lang w:val="pt-BR"/>
        </w:rPr>
        <w:t>#define zero(x) (fabs(x)&lt;1e-10)</w:t>
      </w:r>
    </w:p>
    <w:p w:rsidR="005F1F37" w:rsidRPr="00EB28BE" w:rsidRDefault="005F1F37" w:rsidP="005F1F37">
      <w:pPr>
        <w:pStyle w:val="ad"/>
        <w:rPr>
          <w:rFonts w:hAnsi="宋体" w:cs="宋体" w:hint="eastAsia"/>
        </w:rPr>
      </w:pPr>
      <w:r w:rsidRPr="00EB28BE">
        <w:rPr>
          <w:rFonts w:hAnsi="宋体" w:cs="宋体" w:hint="eastAsia"/>
        </w:rPr>
        <w:t>struct mat{</w:t>
      </w:r>
    </w:p>
    <w:p w:rsidR="005F1F37" w:rsidRPr="00EB28BE" w:rsidRDefault="005F1F37" w:rsidP="005F1F37">
      <w:pPr>
        <w:pStyle w:val="ad"/>
        <w:rPr>
          <w:rFonts w:hAnsi="宋体" w:cs="宋体" w:hint="eastAsia"/>
        </w:rPr>
      </w:pPr>
      <w:r w:rsidRPr="00EB28BE">
        <w:rPr>
          <w:rFonts w:hAnsi="宋体" w:cs="宋体" w:hint="eastAsia"/>
        </w:rPr>
        <w:t xml:space="preserve">       int n,m;</w:t>
      </w:r>
    </w:p>
    <w:p w:rsidR="005F1F37" w:rsidRPr="00EB28BE" w:rsidRDefault="005F1F37" w:rsidP="005F1F37">
      <w:pPr>
        <w:pStyle w:val="ad"/>
        <w:rPr>
          <w:rFonts w:hAnsi="宋体" w:cs="宋体" w:hint="eastAsia"/>
        </w:rPr>
      </w:pPr>
      <w:r w:rsidRPr="00EB28BE">
        <w:rPr>
          <w:rFonts w:hAnsi="宋体" w:cs="宋体" w:hint="eastAsia"/>
        </w:rPr>
        <w:t xml:space="preserve">       double data[MAXN][MAXN];</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int mul(mat&amp; c,const mat&amp; a,const mat&amp; b){</w:t>
      </w:r>
    </w:p>
    <w:p w:rsidR="005F1F37" w:rsidRPr="00EB28BE" w:rsidRDefault="005F1F37" w:rsidP="005F1F37">
      <w:pPr>
        <w:pStyle w:val="ad"/>
        <w:rPr>
          <w:rFonts w:hAnsi="宋体" w:cs="宋体" w:hint="eastAsia"/>
        </w:rPr>
      </w:pPr>
      <w:r w:rsidRPr="00EB28BE">
        <w:rPr>
          <w:rFonts w:hAnsi="宋体" w:cs="宋体" w:hint="eastAsia"/>
        </w:rPr>
        <w:lastRenderedPageBreak/>
        <w:t xml:space="preserve">       int i,j,k;</w:t>
      </w:r>
    </w:p>
    <w:p w:rsidR="005F1F37" w:rsidRPr="00EB28BE" w:rsidRDefault="005F1F37" w:rsidP="005F1F37">
      <w:pPr>
        <w:pStyle w:val="ad"/>
        <w:rPr>
          <w:rFonts w:hAnsi="宋体" w:cs="宋体" w:hint="eastAsia"/>
        </w:rPr>
      </w:pPr>
      <w:r w:rsidRPr="00EB28BE">
        <w:rPr>
          <w:rFonts w:hAnsi="宋体" w:cs="宋体" w:hint="eastAsia"/>
        </w:rPr>
        <w:t xml:space="preserve">       if (a.m!=b.n)</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c.n=a.n,c.m=b.m;</w:t>
      </w:r>
    </w:p>
    <w:p w:rsidR="005F1F37" w:rsidRPr="00EB28BE" w:rsidRDefault="005F1F37" w:rsidP="005F1F37">
      <w:pPr>
        <w:pStyle w:val="ad"/>
        <w:rPr>
          <w:rFonts w:hAnsi="宋体" w:cs="宋体" w:hint="eastAsia"/>
        </w:rPr>
      </w:pPr>
      <w:r w:rsidRPr="00EB28BE">
        <w:rPr>
          <w:rFonts w:hAnsi="宋体" w:cs="宋体" w:hint="eastAsia"/>
        </w:rPr>
        <w:t xml:space="preserve">       for (i=0;i&lt;c.n;i++)</w:t>
      </w:r>
    </w:p>
    <w:p w:rsidR="005F1F37" w:rsidRPr="00EB28BE" w:rsidRDefault="005F1F37" w:rsidP="005F1F37">
      <w:pPr>
        <w:pStyle w:val="ad"/>
        <w:rPr>
          <w:rFonts w:hAnsi="宋体" w:cs="宋体" w:hint="eastAsia"/>
        </w:rPr>
      </w:pPr>
      <w:r w:rsidRPr="00EB28BE">
        <w:rPr>
          <w:rFonts w:hAnsi="宋体" w:cs="宋体" w:hint="eastAsia"/>
        </w:rPr>
        <w:t xml:space="preserve">              for (j=0;j&lt;c.m;j++)</w:t>
      </w:r>
    </w:p>
    <w:p w:rsidR="005F1F37" w:rsidRPr="00EB28BE" w:rsidRDefault="005F1F37" w:rsidP="005F1F37">
      <w:pPr>
        <w:pStyle w:val="ad"/>
        <w:rPr>
          <w:rFonts w:hAnsi="宋体" w:cs="宋体" w:hint="eastAsia"/>
        </w:rPr>
      </w:pPr>
      <w:r w:rsidRPr="00EB28BE">
        <w:rPr>
          <w:rFonts w:hAnsi="宋体" w:cs="宋体" w:hint="eastAsia"/>
        </w:rPr>
        <w:t xml:space="preserve">                     for (c.data[i][j]=k=0;k&lt;a.m;k++)</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c.data[i][j]+=a.data[i][k]*b.data[k][j];</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int inv(mat&amp; a){</w:t>
      </w:r>
    </w:p>
    <w:p w:rsidR="005F1F37" w:rsidRPr="00EB28BE" w:rsidRDefault="005F1F37" w:rsidP="005F1F37">
      <w:pPr>
        <w:pStyle w:val="ad"/>
        <w:rPr>
          <w:rFonts w:hAnsi="宋体" w:cs="宋体" w:hint="eastAsia"/>
        </w:rPr>
      </w:pPr>
      <w:r w:rsidRPr="00EB28BE">
        <w:rPr>
          <w:rFonts w:hAnsi="宋体" w:cs="宋体" w:hint="eastAsia"/>
        </w:rPr>
        <w:t xml:space="preserve">       int i,j,k,is[MAXN],js[MAXN];</w:t>
      </w:r>
    </w:p>
    <w:p w:rsidR="005F1F37" w:rsidRPr="00EB28BE" w:rsidRDefault="005F1F37" w:rsidP="005F1F37">
      <w:pPr>
        <w:pStyle w:val="ad"/>
        <w:rPr>
          <w:rFonts w:hAnsi="宋体" w:cs="宋体" w:hint="eastAsia"/>
        </w:rPr>
      </w:pPr>
      <w:r w:rsidRPr="00EB28BE">
        <w:rPr>
          <w:rFonts w:hAnsi="宋体" w:cs="宋体" w:hint="eastAsia"/>
        </w:rPr>
        <w:t xml:space="preserve">       double t;</w:t>
      </w:r>
    </w:p>
    <w:p w:rsidR="005F1F37" w:rsidRPr="00EB28BE" w:rsidRDefault="005F1F37" w:rsidP="005F1F37">
      <w:pPr>
        <w:pStyle w:val="ad"/>
        <w:rPr>
          <w:rFonts w:hAnsi="宋体" w:cs="宋体" w:hint="eastAsia"/>
        </w:rPr>
      </w:pPr>
      <w:r w:rsidRPr="00EB28BE">
        <w:rPr>
          <w:rFonts w:hAnsi="宋体" w:cs="宋体" w:hint="eastAsia"/>
        </w:rPr>
        <w:t xml:space="preserve">       if (a.n!=a.m)</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for (k=0;k&lt;a.n;k++){</w:t>
      </w:r>
    </w:p>
    <w:p w:rsidR="005F1F37" w:rsidRPr="00EB28BE" w:rsidRDefault="005F1F37" w:rsidP="005F1F37">
      <w:pPr>
        <w:pStyle w:val="ad"/>
        <w:rPr>
          <w:rFonts w:hAnsi="宋体" w:cs="宋体" w:hint="eastAsia"/>
        </w:rPr>
      </w:pPr>
      <w:r w:rsidRPr="00EB28BE">
        <w:rPr>
          <w:rFonts w:hAnsi="宋体" w:cs="宋体" w:hint="eastAsia"/>
        </w:rPr>
        <w:t xml:space="preserve">              for (t=0,i=k;i&lt;a.n;i++)</w:t>
      </w:r>
    </w:p>
    <w:p w:rsidR="005F1F37" w:rsidRPr="00EB28BE" w:rsidRDefault="005F1F37" w:rsidP="005F1F37">
      <w:pPr>
        <w:pStyle w:val="ad"/>
        <w:rPr>
          <w:rFonts w:hAnsi="宋体" w:cs="宋体" w:hint="eastAsia"/>
        </w:rPr>
      </w:pPr>
      <w:r w:rsidRPr="00EB28BE">
        <w:rPr>
          <w:rFonts w:hAnsi="宋体" w:cs="宋体" w:hint="eastAsia"/>
        </w:rPr>
        <w:t xml:space="preserve">                     for (j=k;j&lt;a.n;j++)</w:t>
      </w:r>
    </w:p>
    <w:p w:rsidR="005F1F37" w:rsidRPr="00EB28BE" w:rsidRDefault="005F1F37" w:rsidP="005F1F37">
      <w:pPr>
        <w:pStyle w:val="ad"/>
        <w:rPr>
          <w:rFonts w:hAnsi="宋体" w:cs="宋体" w:hint="eastAsia"/>
        </w:rPr>
      </w:pPr>
      <w:r w:rsidRPr="00EB28BE">
        <w:rPr>
          <w:rFonts w:hAnsi="宋体" w:cs="宋体" w:hint="eastAsia"/>
        </w:rPr>
        <w:t xml:space="preserve">                            if (fabs(a.data[i][j])&gt;t)</w:t>
      </w:r>
    </w:p>
    <w:p w:rsidR="005F1F37" w:rsidRPr="00EB28BE" w:rsidRDefault="005F1F37" w:rsidP="005F1F37">
      <w:pPr>
        <w:pStyle w:val="ad"/>
        <w:rPr>
          <w:rFonts w:hAnsi="宋体" w:cs="宋体" w:hint="eastAsia"/>
        </w:rPr>
      </w:pPr>
      <w:r w:rsidRPr="00EB28BE">
        <w:rPr>
          <w:rFonts w:hAnsi="宋体" w:cs="宋体" w:hint="eastAsia"/>
        </w:rPr>
        <w:t xml:space="preserve">                                   t=fabs(a.data[is[k]=i][js[k]=j]);</w:t>
      </w:r>
    </w:p>
    <w:p w:rsidR="005F1F37" w:rsidRPr="00EB28BE" w:rsidRDefault="005F1F37" w:rsidP="005F1F37">
      <w:pPr>
        <w:pStyle w:val="ad"/>
        <w:rPr>
          <w:rFonts w:hAnsi="宋体" w:cs="宋体" w:hint="eastAsia"/>
        </w:rPr>
      </w:pPr>
      <w:r w:rsidRPr="00EB28BE">
        <w:rPr>
          <w:rFonts w:hAnsi="宋体" w:cs="宋体" w:hint="eastAsia"/>
        </w:rPr>
        <w:t xml:space="preserve">              if (zero(t))</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if (is[k]!=k)</w:t>
      </w:r>
    </w:p>
    <w:p w:rsidR="005F1F37" w:rsidRPr="00EB28BE" w:rsidRDefault="005F1F37" w:rsidP="005F1F37">
      <w:pPr>
        <w:pStyle w:val="ad"/>
        <w:rPr>
          <w:rFonts w:hAnsi="宋体" w:cs="宋体" w:hint="eastAsia"/>
        </w:rPr>
      </w:pPr>
      <w:r w:rsidRPr="00EB28BE">
        <w:rPr>
          <w:rFonts w:hAnsi="宋体" w:cs="宋体" w:hint="eastAsia"/>
        </w:rPr>
        <w:t xml:space="preserve">                     for (j=0;j&lt;a.n;j++)</w:t>
      </w:r>
    </w:p>
    <w:p w:rsidR="005F1F37" w:rsidRPr="00EB28BE" w:rsidRDefault="005F1F37" w:rsidP="005F1F37">
      <w:pPr>
        <w:pStyle w:val="ad"/>
        <w:rPr>
          <w:rFonts w:hAnsi="宋体" w:cs="宋体" w:hint="eastAsia"/>
        </w:rPr>
      </w:pPr>
      <w:r w:rsidRPr="00EB28BE">
        <w:rPr>
          <w:rFonts w:hAnsi="宋体" w:cs="宋体" w:hint="eastAsia"/>
        </w:rPr>
        <w:t xml:space="preserve">                            t=a.data[k][j],a.data[k][j]=a.data[is[k]][j],a.data[is[k]][j]=t;</w:t>
      </w:r>
    </w:p>
    <w:p w:rsidR="005F1F37" w:rsidRPr="00EB28BE" w:rsidRDefault="005F1F37" w:rsidP="005F1F37">
      <w:pPr>
        <w:pStyle w:val="ad"/>
        <w:rPr>
          <w:rFonts w:hAnsi="宋体" w:cs="宋体" w:hint="eastAsia"/>
        </w:rPr>
      </w:pPr>
      <w:r w:rsidRPr="00EB28BE">
        <w:rPr>
          <w:rFonts w:hAnsi="宋体" w:cs="宋体" w:hint="eastAsia"/>
        </w:rPr>
        <w:t xml:space="preserve">              if (js[k]!=k)</w:t>
      </w:r>
    </w:p>
    <w:p w:rsidR="005F1F37" w:rsidRPr="00EB28BE" w:rsidRDefault="005F1F37" w:rsidP="005F1F37">
      <w:pPr>
        <w:pStyle w:val="ad"/>
        <w:rPr>
          <w:rFonts w:hAnsi="宋体" w:cs="宋体" w:hint="eastAsia"/>
        </w:rPr>
      </w:pPr>
      <w:r w:rsidRPr="00EB28BE">
        <w:rPr>
          <w:rFonts w:hAnsi="宋体" w:cs="宋体" w:hint="eastAsia"/>
        </w:rPr>
        <w:t xml:space="preserve">                     for (i=0;i&lt;a.n;i++)</w:t>
      </w:r>
    </w:p>
    <w:p w:rsidR="005F1F37" w:rsidRPr="00EB28BE" w:rsidRDefault="005F1F37" w:rsidP="005F1F37">
      <w:pPr>
        <w:pStyle w:val="ad"/>
        <w:rPr>
          <w:rFonts w:hAnsi="宋体" w:cs="宋体" w:hint="eastAsia"/>
        </w:rPr>
      </w:pPr>
      <w:r w:rsidRPr="00EB28BE">
        <w:rPr>
          <w:rFonts w:hAnsi="宋体" w:cs="宋体" w:hint="eastAsia"/>
        </w:rPr>
        <w:t xml:space="preserve">                       t=a.data[i][k],a.data[i][k]=a.data[i][js[k]],a.data[i][js[k]]=t;</w:t>
      </w:r>
    </w:p>
    <w:p w:rsidR="005F1F37" w:rsidRPr="00EB28BE" w:rsidRDefault="005F1F37" w:rsidP="005F1F37">
      <w:pPr>
        <w:pStyle w:val="ad"/>
        <w:rPr>
          <w:rFonts w:hAnsi="宋体" w:cs="宋体" w:hint="eastAsia"/>
        </w:rPr>
      </w:pPr>
      <w:r w:rsidRPr="00EB28BE">
        <w:rPr>
          <w:rFonts w:hAnsi="宋体" w:cs="宋体" w:hint="eastAsia"/>
        </w:rPr>
        <w:t xml:space="preserve">              a.data[k][k]=1/a.data[k][k];</w:t>
      </w:r>
    </w:p>
    <w:p w:rsidR="005F1F37" w:rsidRPr="00EB28BE" w:rsidRDefault="005F1F37" w:rsidP="005F1F37">
      <w:pPr>
        <w:pStyle w:val="ad"/>
        <w:rPr>
          <w:rFonts w:hAnsi="宋体" w:cs="宋体" w:hint="eastAsia"/>
        </w:rPr>
      </w:pPr>
      <w:r w:rsidRPr="00EB28BE">
        <w:rPr>
          <w:rFonts w:hAnsi="宋体" w:cs="宋体" w:hint="eastAsia"/>
        </w:rPr>
        <w:t xml:space="preserve">              for (j=0;j&lt;a.n;j++)</w:t>
      </w:r>
    </w:p>
    <w:p w:rsidR="005F1F37" w:rsidRPr="00EB28BE" w:rsidRDefault="005F1F37" w:rsidP="005F1F37">
      <w:pPr>
        <w:pStyle w:val="ad"/>
        <w:rPr>
          <w:rFonts w:hAnsi="宋体" w:cs="宋体" w:hint="eastAsia"/>
        </w:rPr>
      </w:pPr>
      <w:r w:rsidRPr="00EB28BE">
        <w:rPr>
          <w:rFonts w:hAnsi="宋体" w:cs="宋体" w:hint="eastAsia"/>
        </w:rPr>
        <w:t xml:space="preserve">                     if (j!=k)</w:t>
      </w:r>
    </w:p>
    <w:p w:rsidR="005F1F37" w:rsidRPr="00EB28BE" w:rsidRDefault="005F1F37" w:rsidP="005F1F37">
      <w:pPr>
        <w:pStyle w:val="ad"/>
        <w:rPr>
          <w:rFonts w:hAnsi="宋体" w:cs="宋体" w:hint="eastAsia"/>
        </w:rPr>
      </w:pPr>
      <w:r w:rsidRPr="00EB28BE">
        <w:rPr>
          <w:rFonts w:hAnsi="宋体" w:cs="宋体" w:hint="eastAsia"/>
        </w:rPr>
        <w:t xml:space="preserve">                            a.data[k][j]*=a.data[k][k];</w:t>
      </w:r>
    </w:p>
    <w:p w:rsidR="005F1F37" w:rsidRPr="00EB28BE" w:rsidRDefault="005F1F37" w:rsidP="005F1F37">
      <w:pPr>
        <w:pStyle w:val="ad"/>
        <w:rPr>
          <w:rFonts w:hAnsi="宋体" w:cs="宋体" w:hint="eastAsia"/>
        </w:rPr>
      </w:pPr>
      <w:r w:rsidRPr="00EB28BE">
        <w:rPr>
          <w:rFonts w:hAnsi="宋体" w:cs="宋体" w:hint="eastAsia"/>
        </w:rPr>
        <w:t xml:space="preserve">              for (i=0;i&lt;a.n;i++)</w:t>
      </w:r>
    </w:p>
    <w:p w:rsidR="005F1F37" w:rsidRPr="00EB28BE" w:rsidRDefault="005F1F37" w:rsidP="005F1F37">
      <w:pPr>
        <w:pStyle w:val="ad"/>
        <w:rPr>
          <w:rFonts w:hAnsi="宋体" w:cs="宋体" w:hint="eastAsia"/>
        </w:rPr>
      </w:pPr>
      <w:r w:rsidRPr="00EB28BE">
        <w:rPr>
          <w:rFonts w:hAnsi="宋体" w:cs="宋体" w:hint="eastAsia"/>
        </w:rPr>
        <w:t xml:space="preserve">                     if (i!=k)</w:t>
      </w:r>
    </w:p>
    <w:p w:rsidR="005F1F37" w:rsidRPr="00EB28BE" w:rsidRDefault="005F1F37" w:rsidP="005F1F37">
      <w:pPr>
        <w:pStyle w:val="ad"/>
        <w:rPr>
          <w:rFonts w:hAnsi="宋体" w:cs="宋体" w:hint="eastAsia"/>
        </w:rPr>
      </w:pPr>
      <w:r w:rsidRPr="00EB28BE">
        <w:rPr>
          <w:rFonts w:hAnsi="宋体" w:cs="宋体" w:hint="eastAsia"/>
        </w:rPr>
        <w:t xml:space="preserve">                            for (j=0;j&lt;a.n;j++)</w:t>
      </w:r>
    </w:p>
    <w:p w:rsidR="005F1F37" w:rsidRPr="00EB28BE" w:rsidRDefault="005F1F37" w:rsidP="005F1F37">
      <w:pPr>
        <w:pStyle w:val="ad"/>
        <w:rPr>
          <w:rFonts w:hAnsi="宋体" w:cs="宋体" w:hint="eastAsia"/>
        </w:rPr>
      </w:pPr>
      <w:r w:rsidRPr="00EB28BE">
        <w:rPr>
          <w:rFonts w:hAnsi="宋体" w:cs="宋体" w:hint="eastAsia"/>
        </w:rPr>
        <w:t xml:space="preserve">                                   if (j!=k)</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a.data[i][j]-=a.data[i][k]*a.data[k][j];</w:t>
      </w:r>
    </w:p>
    <w:p w:rsidR="005F1F37" w:rsidRPr="00EB28BE" w:rsidRDefault="005F1F37" w:rsidP="005F1F37">
      <w:pPr>
        <w:pStyle w:val="ad"/>
        <w:rPr>
          <w:rFonts w:hAnsi="宋体" w:cs="宋体" w:hint="eastAsia"/>
        </w:rPr>
      </w:pPr>
      <w:r w:rsidRPr="00EB28BE">
        <w:rPr>
          <w:rFonts w:hAnsi="宋体" w:cs="宋体" w:hint="eastAsia"/>
        </w:rPr>
        <w:t xml:space="preserve">              for (i=0;i&lt;a.n;i++)</w:t>
      </w:r>
    </w:p>
    <w:p w:rsidR="005F1F37" w:rsidRPr="00EB28BE" w:rsidRDefault="005F1F37" w:rsidP="005F1F37">
      <w:pPr>
        <w:pStyle w:val="ad"/>
        <w:rPr>
          <w:rFonts w:hAnsi="宋体" w:cs="宋体" w:hint="eastAsia"/>
        </w:rPr>
      </w:pPr>
      <w:r w:rsidRPr="00EB28BE">
        <w:rPr>
          <w:rFonts w:hAnsi="宋体" w:cs="宋体" w:hint="eastAsia"/>
        </w:rPr>
        <w:t xml:space="preserve">                     if (i!=k)</w:t>
      </w:r>
    </w:p>
    <w:p w:rsidR="005F1F37" w:rsidRPr="00EB28BE" w:rsidRDefault="005F1F37" w:rsidP="005F1F37">
      <w:pPr>
        <w:pStyle w:val="ad"/>
        <w:rPr>
          <w:rFonts w:hAnsi="宋体" w:cs="宋体" w:hint="eastAsia"/>
        </w:rPr>
      </w:pPr>
      <w:r w:rsidRPr="00EB28BE">
        <w:rPr>
          <w:rFonts w:hAnsi="宋体" w:cs="宋体" w:hint="eastAsia"/>
        </w:rPr>
        <w:t xml:space="preserve">                            a.data[i][k]*=-a.data[k][k];</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lastRenderedPageBreak/>
        <w:t xml:space="preserve">       for (k=a.n-1;k&gt;=0;k--){</w:t>
      </w:r>
    </w:p>
    <w:p w:rsidR="005F1F37" w:rsidRPr="00EB28BE" w:rsidRDefault="005F1F37" w:rsidP="005F1F37">
      <w:pPr>
        <w:pStyle w:val="ad"/>
        <w:rPr>
          <w:rFonts w:hAnsi="宋体" w:cs="宋体" w:hint="eastAsia"/>
        </w:rPr>
      </w:pPr>
      <w:r w:rsidRPr="00EB28BE">
        <w:rPr>
          <w:rFonts w:hAnsi="宋体" w:cs="宋体" w:hint="eastAsia"/>
        </w:rPr>
        <w:t xml:space="preserve">              for (j=0;j&lt;a.n;j++)</w:t>
      </w:r>
    </w:p>
    <w:p w:rsidR="005F1F37" w:rsidRPr="00EB28BE" w:rsidRDefault="005F1F37" w:rsidP="005F1F37">
      <w:pPr>
        <w:pStyle w:val="ad"/>
        <w:rPr>
          <w:rFonts w:hAnsi="宋体" w:cs="宋体" w:hint="eastAsia"/>
        </w:rPr>
      </w:pPr>
      <w:r w:rsidRPr="00EB28BE">
        <w:rPr>
          <w:rFonts w:hAnsi="宋体" w:cs="宋体" w:hint="eastAsia"/>
        </w:rPr>
        <w:t xml:space="preserve">                     if (js[k]!=k)</w:t>
      </w:r>
    </w:p>
    <w:p w:rsidR="005F1F37" w:rsidRPr="00EB28BE" w:rsidRDefault="005F1F37" w:rsidP="005F1F37">
      <w:pPr>
        <w:pStyle w:val="ad"/>
        <w:rPr>
          <w:rFonts w:hAnsi="宋体" w:cs="宋体" w:hint="eastAsia"/>
        </w:rPr>
      </w:pPr>
      <w:r w:rsidRPr="00EB28BE">
        <w:rPr>
          <w:rFonts w:hAnsi="宋体" w:cs="宋体" w:hint="eastAsia"/>
        </w:rPr>
        <w:t xml:space="preserve">                t=a.data[k][j],a.data[k][j]=a.data[js[k]][j],a.data[js[k]][j]=t;</w:t>
      </w:r>
    </w:p>
    <w:p w:rsidR="005F1F37" w:rsidRPr="00EB28BE" w:rsidRDefault="005F1F37" w:rsidP="005F1F37">
      <w:pPr>
        <w:pStyle w:val="ad"/>
        <w:rPr>
          <w:rFonts w:hAnsi="宋体" w:cs="宋体" w:hint="eastAsia"/>
        </w:rPr>
      </w:pPr>
      <w:r w:rsidRPr="00EB28BE">
        <w:rPr>
          <w:rFonts w:hAnsi="宋体" w:cs="宋体" w:hint="eastAsia"/>
        </w:rPr>
        <w:t xml:space="preserve">              for (i=0;i&lt;a.n;i++)</w:t>
      </w:r>
    </w:p>
    <w:p w:rsidR="005F1F37" w:rsidRPr="00EB28BE" w:rsidRDefault="005F1F37" w:rsidP="005F1F37">
      <w:pPr>
        <w:pStyle w:val="ad"/>
        <w:rPr>
          <w:rFonts w:hAnsi="宋体" w:cs="宋体" w:hint="eastAsia"/>
        </w:rPr>
      </w:pPr>
      <w:r w:rsidRPr="00EB28BE">
        <w:rPr>
          <w:rFonts w:hAnsi="宋体" w:cs="宋体" w:hint="eastAsia"/>
        </w:rPr>
        <w:t xml:space="preserve">                     if (is[k]!=k)</w:t>
      </w:r>
    </w:p>
    <w:p w:rsidR="005F1F37" w:rsidRPr="00EB28BE" w:rsidRDefault="005F1F37" w:rsidP="005F1F37">
      <w:pPr>
        <w:pStyle w:val="ad"/>
        <w:rPr>
          <w:rFonts w:hAnsi="宋体" w:cs="宋体" w:hint="eastAsia"/>
        </w:rPr>
      </w:pPr>
      <w:r w:rsidRPr="00EB28BE">
        <w:rPr>
          <w:rFonts w:hAnsi="宋体" w:cs="宋体" w:hint="eastAsia"/>
        </w:rPr>
        <w:t xml:space="preserve">               t=a.data[i][k],a.data[i][k]=a.data[i][is[k]],a.data[i][is[k]]=t;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double det(const mat&amp; a){</w:t>
      </w:r>
    </w:p>
    <w:p w:rsidR="005F1F37" w:rsidRPr="00EB28BE" w:rsidRDefault="005F1F37" w:rsidP="005F1F37">
      <w:pPr>
        <w:pStyle w:val="ad"/>
        <w:rPr>
          <w:rFonts w:hAnsi="宋体" w:cs="宋体" w:hint="eastAsia"/>
        </w:rPr>
      </w:pPr>
      <w:r w:rsidRPr="00EB28BE">
        <w:rPr>
          <w:rFonts w:hAnsi="宋体" w:cs="宋体" w:hint="eastAsia"/>
        </w:rPr>
        <w:t xml:space="preserve">       int i,j,k,sign=0;</w:t>
      </w:r>
    </w:p>
    <w:p w:rsidR="005F1F37" w:rsidRPr="00EB28BE" w:rsidRDefault="005F1F37" w:rsidP="005F1F37">
      <w:pPr>
        <w:pStyle w:val="ad"/>
        <w:rPr>
          <w:rFonts w:hAnsi="宋体" w:cs="宋体" w:hint="eastAsia"/>
        </w:rPr>
      </w:pPr>
      <w:r w:rsidRPr="00EB28BE">
        <w:rPr>
          <w:rFonts w:hAnsi="宋体" w:cs="宋体" w:hint="eastAsia"/>
        </w:rPr>
        <w:t xml:space="preserve">       double b[MAXN][MAXN],ret=1,t;</w:t>
      </w:r>
    </w:p>
    <w:p w:rsidR="005F1F37" w:rsidRPr="00EB28BE" w:rsidRDefault="005F1F37" w:rsidP="005F1F37">
      <w:pPr>
        <w:pStyle w:val="ad"/>
        <w:rPr>
          <w:rFonts w:hAnsi="宋体" w:cs="宋体" w:hint="eastAsia"/>
        </w:rPr>
      </w:pPr>
      <w:r w:rsidRPr="00EB28BE">
        <w:rPr>
          <w:rFonts w:hAnsi="宋体" w:cs="宋体" w:hint="eastAsia"/>
        </w:rPr>
        <w:t xml:space="preserve">       if (a.n!=a.m)</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for (i=0;i&lt;a.n;i++)</w:t>
      </w:r>
    </w:p>
    <w:p w:rsidR="005F1F37" w:rsidRPr="00EB28BE" w:rsidRDefault="005F1F37" w:rsidP="005F1F37">
      <w:pPr>
        <w:pStyle w:val="ad"/>
        <w:rPr>
          <w:rFonts w:hAnsi="宋体" w:cs="宋体" w:hint="eastAsia"/>
        </w:rPr>
      </w:pPr>
      <w:r w:rsidRPr="00EB28BE">
        <w:rPr>
          <w:rFonts w:hAnsi="宋体" w:cs="宋体" w:hint="eastAsia"/>
        </w:rPr>
        <w:t xml:space="preserve">              for (j=0;j&lt;a.m;j++)</w:t>
      </w:r>
    </w:p>
    <w:p w:rsidR="005F1F37" w:rsidRPr="00EB28BE" w:rsidRDefault="005F1F37" w:rsidP="005F1F37">
      <w:pPr>
        <w:pStyle w:val="ad"/>
        <w:rPr>
          <w:rFonts w:hAnsi="宋体" w:cs="宋体" w:hint="eastAsia"/>
        </w:rPr>
      </w:pPr>
      <w:r w:rsidRPr="00EB28BE">
        <w:rPr>
          <w:rFonts w:hAnsi="宋体" w:cs="宋体" w:hint="eastAsia"/>
        </w:rPr>
        <w:t xml:space="preserve">                     b[i][j]=a.data[i][j];</w:t>
      </w:r>
    </w:p>
    <w:p w:rsidR="005F1F37" w:rsidRPr="00EB28BE" w:rsidRDefault="005F1F37" w:rsidP="005F1F37">
      <w:pPr>
        <w:pStyle w:val="ad"/>
        <w:rPr>
          <w:rFonts w:hAnsi="宋体" w:cs="宋体" w:hint="eastAsia"/>
        </w:rPr>
      </w:pPr>
      <w:r w:rsidRPr="00EB28BE">
        <w:rPr>
          <w:rFonts w:hAnsi="宋体" w:cs="宋体" w:hint="eastAsia"/>
        </w:rPr>
        <w:t xml:space="preserve">       for (i=0;i&lt;a.n;i++){</w:t>
      </w:r>
    </w:p>
    <w:p w:rsidR="005F1F37" w:rsidRPr="00EB28BE" w:rsidRDefault="005F1F37" w:rsidP="005F1F37">
      <w:pPr>
        <w:pStyle w:val="ad"/>
        <w:rPr>
          <w:rFonts w:hAnsi="宋体" w:cs="宋体" w:hint="eastAsia"/>
        </w:rPr>
      </w:pPr>
      <w:r w:rsidRPr="00EB28BE">
        <w:rPr>
          <w:rFonts w:hAnsi="宋体" w:cs="宋体" w:hint="eastAsia"/>
        </w:rPr>
        <w:t xml:space="preserve">              if (zero(b[i][i])){</w:t>
      </w:r>
    </w:p>
    <w:p w:rsidR="005F1F37" w:rsidRPr="00EB28BE" w:rsidRDefault="005F1F37" w:rsidP="005F1F37">
      <w:pPr>
        <w:pStyle w:val="ad"/>
        <w:rPr>
          <w:rFonts w:hAnsi="宋体" w:cs="宋体" w:hint="eastAsia"/>
        </w:rPr>
      </w:pPr>
      <w:r w:rsidRPr="00EB28BE">
        <w:rPr>
          <w:rFonts w:hAnsi="宋体" w:cs="宋体" w:hint="eastAsia"/>
        </w:rPr>
        <w:t xml:space="preserve">                     for (j=i+1;j&lt;a.n;j++)</w:t>
      </w:r>
    </w:p>
    <w:p w:rsidR="005F1F37" w:rsidRPr="00EB28BE" w:rsidRDefault="005F1F37" w:rsidP="005F1F37">
      <w:pPr>
        <w:pStyle w:val="ad"/>
        <w:rPr>
          <w:rFonts w:hAnsi="宋体" w:cs="宋体" w:hint="eastAsia"/>
        </w:rPr>
      </w:pPr>
      <w:r w:rsidRPr="00EB28BE">
        <w:rPr>
          <w:rFonts w:hAnsi="宋体" w:cs="宋体" w:hint="eastAsia"/>
        </w:rPr>
        <w:t xml:space="preserve">                            if (!zero(b[j][i]))</w:t>
      </w:r>
    </w:p>
    <w:p w:rsidR="005F1F37" w:rsidRPr="00EB28BE" w:rsidRDefault="005F1F37" w:rsidP="005F1F37">
      <w:pPr>
        <w:pStyle w:val="ad"/>
        <w:rPr>
          <w:rFonts w:hAnsi="宋体" w:cs="宋体" w:hint="eastAsia"/>
        </w:rPr>
      </w:pPr>
      <w:r w:rsidRPr="00EB28BE">
        <w:rPr>
          <w:rFonts w:hAnsi="宋体" w:cs="宋体" w:hint="eastAsia"/>
        </w:rPr>
        <w:t xml:space="preserve">                                   break;</w:t>
      </w:r>
    </w:p>
    <w:p w:rsidR="005F1F37" w:rsidRPr="00EB28BE" w:rsidRDefault="005F1F37" w:rsidP="005F1F37">
      <w:pPr>
        <w:pStyle w:val="ad"/>
        <w:rPr>
          <w:rFonts w:hAnsi="宋体" w:cs="宋体" w:hint="eastAsia"/>
        </w:rPr>
      </w:pPr>
      <w:r w:rsidRPr="00EB28BE">
        <w:rPr>
          <w:rFonts w:hAnsi="宋体" w:cs="宋体" w:hint="eastAsia"/>
        </w:rPr>
        <w:t xml:space="preserve">                     if (j==a.n)</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for (k=i;k&lt;a.n;k++)</w:t>
      </w:r>
    </w:p>
    <w:p w:rsidR="005F1F37" w:rsidRPr="00EB28BE" w:rsidRDefault="005F1F37" w:rsidP="005F1F37">
      <w:pPr>
        <w:pStyle w:val="ad"/>
        <w:rPr>
          <w:rFonts w:hAnsi="宋体" w:cs="宋体" w:hint="eastAsia"/>
        </w:rPr>
      </w:pPr>
      <w:r w:rsidRPr="00EB28BE">
        <w:rPr>
          <w:rFonts w:hAnsi="宋体" w:cs="宋体" w:hint="eastAsia"/>
        </w:rPr>
        <w:t xml:space="preserve">                            t=b[i][k],b[i][k]=b[j][k],b[j][k]=t;</w:t>
      </w:r>
    </w:p>
    <w:p w:rsidR="005F1F37" w:rsidRPr="00EB28BE" w:rsidRDefault="005F1F37" w:rsidP="005F1F37">
      <w:pPr>
        <w:pStyle w:val="ad"/>
        <w:rPr>
          <w:rFonts w:hAnsi="宋体" w:cs="宋体" w:hint="eastAsia"/>
        </w:rPr>
      </w:pPr>
      <w:r w:rsidRPr="00EB28BE">
        <w:rPr>
          <w:rFonts w:hAnsi="宋体" w:cs="宋体" w:hint="eastAsia"/>
        </w:rPr>
        <w:t xml:space="preserve">                     sign++;</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ret*=b[i][i];</w:t>
      </w:r>
    </w:p>
    <w:p w:rsidR="005F1F37" w:rsidRPr="00EB28BE" w:rsidRDefault="005F1F37" w:rsidP="005F1F37">
      <w:pPr>
        <w:pStyle w:val="ad"/>
        <w:rPr>
          <w:rFonts w:hAnsi="宋体" w:cs="宋体" w:hint="eastAsia"/>
        </w:rPr>
      </w:pPr>
      <w:r w:rsidRPr="00EB28BE">
        <w:rPr>
          <w:rFonts w:hAnsi="宋体" w:cs="宋体" w:hint="eastAsia"/>
        </w:rPr>
        <w:t xml:space="preserve">              for (k=i+1;k&lt;a.n;k++)</w:t>
      </w:r>
    </w:p>
    <w:p w:rsidR="005F1F37" w:rsidRPr="00EB28BE" w:rsidRDefault="005F1F37" w:rsidP="005F1F37">
      <w:pPr>
        <w:pStyle w:val="ad"/>
        <w:rPr>
          <w:rFonts w:hAnsi="宋体" w:cs="宋体" w:hint="eastAsia"/>
        </w:rPr>
      </w:pPr>
      <w:r w:rsidRPr="00EB28BE">
        <w:rPr>
          <w:rFonts w:hAnsi="宋体" w:cs="宋体" w:hint="eastAsia"/>
        </w:rPr>
        <w:t xml:space="preserve">                     b[i][k]/=b[i][i];</w:t>
      </w:r>
    </w:p>
    <w:p w:rsidR="005F1F37" w:rsidRPr="00EB28BE" w:rsidRDefault="005F1F37" w:rsidP="005F1F37">
      <w:pPr>
        <w:pStyle w:val="ad"/>
        <w:rPr>
          <w:rFonts w:hAnsi="宋体" w:cs="宋体" w:hint="eastAsia"/>
        </w:rPr>
      </w:pPr>
      <w:r w:rsidRPr="00EB28BE">
        <w:rPr>
          <w:rFonts w:hAnsi="宋体" w:cs="宋体" w:hint="eastAsia"/>
        </w:rPr>
        <w:t xml:space="preserve">              for (j=i+1;j&lt;a.n;j++)</w:t>
      </w:r>
    </w:p>
    <w:p w:rsidR="005F1F37" w:rsidRPr="00EB28BE" w:rsidRDefault="005F1F37" w:rsidP="005F1F37">
      <w:pPr>
        <w:pStyle w:val="ad"/>
        <w:rPr>
          <w:rFonts w:hAnsi="宋体" w:cs="宋体" w:hint="eastAsia"/>
        </w:rPr>
      </w:pPr>
      <w:r w:rsidRPr="00EB28BE">
        <w:rPr>
          <w:rFonts w:hAnsi="宋体" w:cs="宋体" w:hint="eastAsia"/>
        </w:rPr>
        <w:t xml:space="preserve">                     for (k=i+1;k&lt;a.n;k++)</w:t>
      </w:r>
    </w:p>
    <w:p w:rsidR="005F1F37" w:rsidRPr="00EB28BE" w:rsidRDefault="005F1F37" w:rsidP="005F1F37">
      <w:pPr>
        <w:pStyle w:val="ad"/>
        <w:rPr>
          <w:rFonts w:hAnsi="宋体" w:cs="宋体" w:hint="eastAsia"/>
        </w:rPr>
      </w:pPr>
      <w:r w:rsidRPr="00EB28BE">
        <w:rPr>
          <w:rFonts w:hAnsi="宋体" w:cs="宋体" w:hint="eastAsia"/>
        </w:rPr>
        <w:t xml:space="preserve">                            b[j][k]-=b[j][i]*b[i][k];</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if (sign&amp;1)</w:t>
      </w:r>
    </w:p>
    <w:p w:rsidR="005F1F37" w:rsidRPr="00EB28BE" w:rsidRDefault="005F1F37" w:rsidP="005F1F37">
      <w:pPr>
        <w:pStyle w:val="ad"/>
        <w:rPr>
          <w:rFonts w:hAnsi="宋体" w:cs="宋体" w:hint="eastAsia"/>
        </w:rPr>
      </w:pPr>
      <w:r w:rsidRPr="00EB28BE">
        <w:rPr>
          <w:rFonts w:hAnsi="宋体" w:cs="宋体" w:hint="eastAsia"/>
        </w:rPr>
        <w:t xml:space="preserve">              ret=-ret;</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14.4 线性方程组</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lastRenderedPageBreak/>
        <w:t>#define fabs(x) ((x)&gt;0?(x):-(x))</w:t>
      </w:r>
    </w:p>
    <w:p w:rsidR="005F1F37" w:rsidRPr="00EB28BE" w:rsidRDefault="005F1F37" w:rsidP="005F1F37">
      <w:pPr>
        <w:pStyle w:val="ad"/>
        <w:rPr>
          <w:rFonts w:hAnsi="宋体" w:cs="宋体" w:hint="eastAsia"/>
          <w:lang w:val="pt-BR"/>
        </w:rPr>
      </w:pPr>
      <w:r w:rsidRPr="00EB28BE">
        <w:rPr>
          <w:rFonts w:hAnsi="宋体" w:cs="宋体" w:hint="eastAsia"/>
          <w:lang w:val="pt-BR"/>
        </w:rPr>
        <w:t>#define eps 1e-10</w:t>
      </w:r>
    </w:p>
    <w:p w:rsidR="005F1F37" w:rsidRPr="00EB28BE" w:rsidRDefault="005F1F37" w:rsidP="005F1F37">
      <w:pPr>
        <w:pStyle w:val="ad"/>
        <w:rPr>
          <w:rFonts w:hAnsi="宋体" w:cs="宋体" w:hint="eastAsia"/>
          <w:lang w:val="pt-BR"/>
        </w:rPr>
      </w:pPr>
      <w:r w:rsidRPr="00EB28BE">
        <w:rPr>
          <w:rFonts w:hAnsi="宋体" w:cs="宋体" w:hint="eastAsia"/>
          <w:lang w:val="pt-BR"/>
        </w:rPr>
        <w:t>//</w:t>
      </w:r>
      <w:r w:rsidRPr="00EB28BE">
        <w:rPr>
          <w:rFonts w:hAnsi="宋体" w:cs="宋体" w:hint="eastAsia"/>
        </w:rPr>
        <w:t>列主元</w:t>
      </w:r>
      <w:r w:rsidRPr="00EB28BE">
        <w:rPr>
          <w:rFonts w:hAnsi="宋体" w:cs="宋体" w:hint="eastAsia"/>
          <w:lang w:val="pt-BR"/>
        </w:rPr>
        <w:t>gauss</w:t>
      </w:r>
      <w:r w:rsidRPr="00EB28BE">
        <w:rPr>
          <w:rFonts w:hAnsi="宋体" w:cs="宋体" w:hint="eastAsia"/>
        </w:rPr>
        <w:t>消去求解</w:t>
      </w:r>
      <w:r w:rsidRPr="00EB28BE">
        <w:rPr>
          <w:rFonts w:hAnsi="宋体" w:cs="宋体" w:hint="eastAsia"/>
          <w:lang w:val="pt-BR"/>
        </w:rPr>
        <w:t>a[][]x[]=b[]</w:t>
      </w:r>
    </w:p>
    <w:p w:rsidR="005F1F37" w:rsidRPr="00EB28BE" w:rsidRDefault="005F1F37" w:rsidP="005F1F37">
      <w:pPr>
        <w:pStyle w:val="ad"/>
        <w:rPr>
          <w:rFonts w:hAnsi="宋体" w:cs="宋体" w:hint="eastAsia"/>
          <w:lang w:val="pt-BR"/>
        </w:rPr>
      </w:pPr>
      <w:r w:rsidRPr="00EB28BE">
        <w:rPr>
          <w:rFonts w:hAnsi="宋体" w:cs="宋体" w:hint="eastAsia"/>
          <w:lang w:val="pt-BR"/>
        </w:rPr>
        <w:t>//</w:t>
      </w:r>
      <w:r w:rsidRPr="00EB28BE">
        <w:rPr>
          <w:rFonts w:hAnsi="宋体" w:cs="宋体" w:hint="eastAsia"/>
        </w:rPr>
        <w:t>返回是否有唯一解</w:t>
      </w:r>
      <w:r w:rsidRPr="00EB28BE">
        <w:rPr>
          <w:rFonts w:hAnsi="宋体" w:cs="宋体" w:hint="eastAsia"/>
          <w:lang w:val="pt-BR"/>
        </w:rPr>
        <w:t>,</w:t>
      </w:r>
      <w:r w:rsidRPr="00EB28BE">
        <w:rPr>
          <w:rFonts w:hAnsi="宋体" w:cs="宋体" w:hint="eastAsia"/>
        </w:rPr>
        <w:t>若有解在</w:t>
      </w:r>
      <w:r w:rsidRPr="00EB28BE">
        <w:rPr>
          <w:rFonts w:hAnsi="宋体" w:cs="宋体" w:hint="eastAsia"/>
          <w:lang w:val="pt-BR"/>
        </w:rPr>
        <w:t>b[]</w:t>
      </w:r>
      <w:r w:rsidRPr="00EB28BE">
        <w:rPr>
          <w:rFonts w:hAnsi="宋体" w:cs="宋体" w:hint="eastAsia"/>
        </w:rPr>
        <w:t>中</w:t>
      </w:r>
    </w:p>
    <w:p w:rsidR="005F1F37" w:rsidRPr="00EB28BE" w:rsidRDefault="005F1F37" w:rsidP="005F1F37">
      <w:pPr>
        <w:pStyle w:val="ad"/>
        <w:rPr>
          <w:rFonts w:hAnsi="宋体" w:cs="宋体" w:hint="eastAsia"/>
        </w:rPr>
      </w:pPr>
      <w:r w:rsidRPr="00EB28BE">
        <w:rPr>
          <w:rFonts w:hAnsi="宋体" w:cs="宋体" w:hint="eastAsia"/>
        </w:rPr>
        <w:t>int gauss_cpivot(int n,double a[][MAXN],double b[]){</w:t>
      </w:r>
    </w:p>
    <w:p w:rsidR="005F1F37" w:rsidRPr="00EB28BE" w:rsidRDefault="005F1F37" w:rsidP="005F1F37">
      <w:pPr>
        <w:pStyle w:val="ad"/>
        <w:rPr>
          <w:rFonts w:hAnsi="宋体" w:cs="宋体" w:hint="eastAsia"/>
        </w:rPr>
      </w:pPr>
      <w:r w:rsidRPr="00EB28BE">
        <w:rPr>
          <w:rFonts w:hAnsi="宋体" w:cs="宋体" w:hint="eastAsia"/>
        </w:rPr>
        <w:t xml:space="preserve">       int i,j,k,row;</w:t>
      </w:r>
    </w:p>
    <w:p w:rsidR="005F1F37" w:rsidRPr="00EB28BE" w:rsidRDefault="005F1F37" w:rsidP="005F1F37">
      <w:pPr>
        <w:pStyle w:val="ad"/>
        <w:rPr>
          <w:rFonts w:hAnsi="宋体" w:cs="宋体" w:hint="eastAsia"/>
        </w:rPr>
      </w:pPr>
      <w:r w:rsidRPr="00EB28BE">
        <w:rPr>
          <w:rFonts w:hAnsi="宋体" w:cs="宋体" w:hint="eastAsia"/>
        </w:rPr>
        <w:t xml:space="preserve">       double maxp,t;</w:t>
      </w:r>
    </w:p>
    <w:p w:rsidR="005F1F37" w:rsidRPr="00EB28BE" w:rsidRDefault="005F1F37" w:rsidP="005F1F37">
      <w:pPr>
        <w:pStyle w:val="ad"/>
        <w:rPr>
          <w:rFonts w:hAnsi="宋体" w:cs="宋体" w:hint="eastAsia"/>
        </w:rPr>
      </w:pPr>
      <w:r w:rsidRPr="00EB28BE">
        <w:rPr>
          <w:rFonts w:hAnsi="宋体" w:cs="宋体" w:hint="eastAsia"/>
        </w:rPr>
        <w:t xml:space="preserve">       for (k=0;k&lt;n;k++){</w:t>
      </w:r>
    </w:p>
    <w:p w:rsidR="005F1F37" w:rsidRPr="00EB28BE" w:rsidRDefault="005F1F37" w:rsidP="005F1F37">
      <w:pPr>
        <w:pStyle w:val="ad"/>
        <w:rPr>
          <w:rFonts w:hAnsi="宋体" w:cs="宋体" w:hint="eastAsia"/>
        </w:rPr>
      </w:pPr>
      <w:r w:rsidRPr="00EB28BE">
        <w:rPr>
          <w:rFonts w:hAnsi="宋体" w:cs="宋体" w:hint="eastAsia"/>
        </w:rPr>
        <w:t xml:space="preserve">              for (maxp=0,i=k;i&lt;n;i++)</w:t>
      </w:r>
    </w:p>
    <w:p w:rsidR="005F1F37" w:rsidRPr="00EB28BE" w:rsidRDefault="005F1F37" w:rsidP="005F1F37">
      <w:pPr>
        <w:pStyle w:val="ad"/>
        <w:rPr>
          <w:rFonts w:hAnsi="宋体" w:cs="宋体" w:hint="eastAsia"/>
        </w:rPr>
      </w:pPr>
      <w:r w:rsidRPr="00EB28BE">
        <w:rPr>
          <w:rFonts w:hAnsi="宋体" w:cs="宋体" w:hint="eastAsia"/>
        </w:rPr>
        <w:t xml:space="preserve">                     if (fabs(a[i][k])&gt;fabs(maxp))</w:t>
      </w:r>
    </w:p>
    <w:p w:rsidR="005F1F37" w:rsidRPr="00EB28BE" w:rsidRDefault="005F1F37" w:rsidP="005F1F37">
      <w:pPr>
        <w:pStyle w:val="ad"/>
        <w:rPr>
          <w:rFonts w:hAnsi="宋体" w:cs="宋体" w:hint="eastAsia"/>
        </w:rPr>
      </w:pPr>
      <w:r w:rsidRPr="00EB28BE">
        <w:rPr>
          <w:rFonts w:hAnsi="宋体" w:cs="宋体" w:hint="eastAsia"/>
        </w:rPr>
        <w:t xml:space="preserve">                            maxp=a[row=i][k];</w:t>
      </w:r>
    </w:p>
    <w:p w:rsidR="005F1F37" w:rsidRPr="00EB28BE" w:rsidRDefault="005F1F37" w:rsidP="005F1F37">
      <w:pPr>
        <w:pStyle w:val="ad"/>
        <w:rPr>
          <w:rFonts w:hAnsi="宋体" w:cs="宋体" w:hint="eastAsia"/>
        </w:rPr>
      </w:pPr>
      <w:r w:rsidRPr="00EB28BE">
        <w:rPr>
          <w:rFonts w:hAnsi="宋体" w:cs="宋体" w:hint="eastAsia"/>
        </w:rPr>
        <w:t xml:space="preserve">              if (fabs(maxp)&lt;eps)</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if (row!=k){</w:t>
      </w:r>
    </w:p>
    <w:p w:rsidR="005F1F37" w:rsidRPr="00EB28BE" w:rsidRDefault="005F1F37" w:rsidP="005F1F37">
      <w:pPr>
        <w:pStyle w:val="ad"/>
        <w:rPr>
          <w:rFonts w:hAnsi="宋体" w:cs="宋体" w:hint="eastAsia"/>
        </w:rPr>
      </w:pPr>
      <w:r w:rsidRPr="00EB28BE">
        <w:rPr>
          <w:rFonts w:hAnsi="宋体" w:cs="宋体" w:hint="eastAsia"/>
        </w:rPr>
        <w:t xml:space="preserve">                     for (j=k;j&lt;n;j++)</w:t>
      </w:r>
    </w:p>
    <w:p w:rsidR="005F1F37" w:rsidRPr="00EB28BE" w:rsidRDefault="005F1F37" w:rsidP="005F1F37">
      <w:pPr>
        <w:pStyle w:val="ad"/>
        <w:rPr>
          <w:rFonts w:hAnsi="宋体" w:cs="宋体" w:hint="eastAsia"/>
        </w:rPr>
      </w:pPr>
      <w:r w:rsidRPr="00EB28BE">
        <w:rPr>
          <w:rFonts w:hAnsi="宋体" w:cs="宋体" w:hint="eastAsia"/>
        </w:rPr>
        <w:t xml:space="preserve">                            t=a[k][j],a[k][j]=a[row][j],a[row][j]=t;</w:t>
      </w:r>
    </w:p>
    <w:p w:rsidR="005F1F37" w:rsidRPr="00EB28BE" w:rsidRDefault="005F1F37" w:rsidP="005F1F37">
      <w:pPr>
        <w:pStyle w:val="ad"/>
        <w:rPr>
          <w:rFonts w:hAnsi="宋体" w:cs="宋体" w:hint="eastAsia"/>
        </w:rPr>
      </w:pPr>
      <w:r w:rsidRPr="00EB28BE">
        <w:rPr>
          <w:rFonts w:hAnsi="宋体" w:cs="宋体" w:hint="eastAsia"/>
        </w:rPr>
        <w:t xml:space="preserve">                     t=b[k],b[k]=b[row],b[row]=t;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(j=k+1;j&lt;n;j++){</w:t>
      </w:r>
    </w:p>
    <w:p w:rsidR="005F1F37" w:rsidRPr="00EB28BE" w:rsidRDefault="005F1F37" w:rsidP="005F1F37">
      <w:pPr>
        <w:pStyle w:val="ad"/>
        <w:rPr>
          <w:rFonts w:hAnsi="宋体" w:cs="宋体" w:hint="eastAsia"/>
        </w:rPr>
      </w:pPr>
      <w:r w:rsidRPr="00EB28BE">
        <w:rPr>
          <w:rFonts w:hAnsi="宋体" w:cs="宋体" w:hint="eastAsia"/>
        </w:rPr>
        <w:t xml:space="preserve">                     a[k][j]/=maxp;</w:t>
      </w:r>
    </w:p>
    <w:p w:rsidR="005F1F37" w:rsidRPr="00EB28BE" w:rsidRDefault="005F1F37" w:rsidP="005F1F37">
      <w:pPr>
        <w:pStyle w:val="ad"/>
        <w:rPr>
          <w:rFonts w:hAnsi="宋体" w:cs="宋体" w:hint="eastAsia"/>
        </w:rPr>
      </w:pPr>
      <w:r w:rsidRPr="00EB28BE">
        <w:rPr>
          <w:rFonts w:hAnsi="宋体" w:cs="宋体" w:hint="eastAsia"/>
        </w:rPr>
        <w:t xml:space="preserve">                     for (i=k+1;i&lt;n;i++)</w:t>
      </w:r>
    </w:p>
    <w:p w:rsidR="005F1F37" w:rsidRPr="00EB28BE" w:rsidRDefault="005F1F37" w:rsidP="005F1F37">
      <w:pPr>
        <w:pStyle w:val="ad"/>
        <w:rPr>
          <w:rFonts w:hAnsi="宋体" w:cs="宋体" w:hint="eastAsia"/>
        </w:rPr>
      </w:pPr>
      <w:r w:rsidRPr="00EB28BE">
        <w:rPr>
          <w:rFonts w:hAnsi="宋体" w:cs="宋体" w:hint="eastAsia"/>
        </w:rPr>
        <w:t xml:space="preserve">                            a[i][j]-=a[i][k]*a[k][j];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b[k]/=maxp;</w:t>
      </w:r>
    </w:p>
    <w:p w:rsidR="005F1F37" w:rsidRPr="00EB28BE" w:rsidRDefault="005F1F37" w:rsidP="005F1F37">
      <w:pPr>
        <w:pStyle w:val="ad"/>
        <w:rPr>
          <w:rFonts w:hAnsi="宋体" w:cs="宋体" w:hint="eastAsia"/>
        </w:rPr>
      </w:pPr>
      <w:r w:rsidRPr="00EB28BE">
        <w:rPr>
          <w:rFonts w:hAnsi="宋体" w:cs="宋体" w:hint="eastAsia"/>
        </w:rPr>
        <w:t xml:space="preserve">              for (i=k+1;i&lt;n;i++)</w:t>
      </w:r>
    </w:p>
    <w:p w:rsidR="005F1F37" w:rsidRPr="00EB28BE" w:rsidRDefault="005F1F37" w:rsidP="005F1F37">
      <w:pPr>
        <w:pStyle w:val="ad"/>
        <w:rPr>
          <w:rFonts w:hAnsi="宋体" w:cs="宋体" w:hint="eastAsia"/>
        </w:rPr>
      </w:pPr>
      <w:r w:rsidRPr="00EB28BE">
        <w:rPr>
          <w:rFonts w:hAnsi="宋体" w:cs="宋体" w:hint="eastAsia"/>
        </w:rPr>
        <w:t xml:space="preserve">                     b[i]-=b[k]*a[i][k];</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(i=n-1;i&gt;=0;i--)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(j=i+1;j&lt;n;j++)</w:t>
      </w:r>
    </w:p>
    <w:p w:rsidR="005F1F37" w:rsidRPr="00EB28BE" w:rsidRDefault="005F1F37" w:rsidP="005F1F37">
      <w:pPr>
        <w:pStyle w:val="ad"/>
        <w:rPr>
          <w:rFonts w:hAnsi="宋体" w:cs="宋体" w:hint="eastAsia"/>
        </w:rPr>
      </w:pPr>
      <w:r w:rsidRPr="00EB28BE">
        <w:rPr>
          <w:rFonts w:hAnsi="宋体" w:cs="宋体" w:hint="eastAsia"/>
        </w:rPr>
        <w:t xml:space="preserve">                     b[i]-=a[i][j]*b[j];</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rPr>
      </w:pPr>
      <w:r w:rsidRPr="00EB28BE">
        <w:rPr>
          <w:rFonts w:hAnsi="宋体" w:cs="宋体" w:hint="eastAsia"/>
        </w:rPr>
        <w:t>//全主元gauss消去解a[][]x[]=b[]</w:t>
      </w:r>
    </w:p>
    <w:p w:rsidR="005F1F37" w:rsidRPr="00EB28BE" w:rsidRDefault="005F1F37" w:rsidP="005F1F37">
      <w:pPr>
        <w:pStyle w:val="ad"/>
        <w:rPr>
          <w:rFonts w:hAnsi="宋体" w:cs="宋体" w:hint="eastAsia"/>
        </w:rPr>
      </w:pPr>
      <w:r w:rsidRPr="00EB28BE">
        <w:rPr>
          <w:rFonts w:hAnsi="宋体" w:cs="宋体" w:hint="eastAsia"/>
        </w:rPr>
        <w:t>//返回是否有唯一解,若有解在b[]中</w:t>
      </w:r>
    </w:p>
    <w:p w:rsidR="005F1F37" w:rsidRPr="00EB28BE" w:rsidRDefault="005F1F37" w:rsidP="005F1F37">
      <w:pPr>
        <w:pStyle w:val="ad"/>
        <w:rPr>
          <w:rFonts w:hAnsi="宋体" w:cs="宋体" w:hint="eastAsia"/>
        </w:rPr>
      </w:pPr>
      <w:r w:rsidRPr="00EB28BE">
        <w:rPr>
          <w:rFonts w:hAnsi="宋体" w:cs="宋体" w:hint="eastAsia"/>
        </w:rPr>
        <w:t>int gauss_tpivot(int n,double a[][MAXN],double b[]){</w:t>
      </w:r>
    </w:p>
    <w:p w:rsidR="005F1F37" w:rsidRPr="00EB28BE" w:rsidRDefault="005F1F37" w:rsidP="005F1F37">
      <w:pPr>
        <w:pStyle w:val="ad"/>
        <w:rPr>
          <w:rFonts w:hAnsi="宋体" w:cs="宋体" w:hint="eastAsia"/>
        </w:rPr>
      </w:pPr>
      <w:r w:rsidRPr="00EB28BE">
        <w:rPr>
          <w:rFonts w:hAnsi="宋体" w:cs="宋体" w:hint="eastAsia"/>
        </w:rPr>
        <w:t xml:space="preserve">       int i,j,k,row,col,index[MAXN];</w:t>
      </w:r>
    </w:p>
    <w:p w:rsidR="005F1F37" w:rsidRPr="00EB28BE" w:rsidRDefault="005F1F37" w:rsidP="005F1F37">
      <w:pPr>
        <w:pStyle w:val="ad"/>
        <w:rPr>
          <w:rFonts w:hAnsi="宋体" w:cs="宋体" w:hint="eastAsia"/>
        </w:rPr>
      </w:pPr>
      <w:r w:rsidRPr="00EB28BE">
        <w:rPr>
          <w:rFonts w:hAnsi="宋体" w:cs="宋体" w:hint="eastAsia"/>
        </w:rPr>
        <w:t xml:space="preserve">       double maxp,t;</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index[i]=i;</w:t>
      </w:r>
    </w:p>
    <w:p w:rsidR="005F1F37" w:rsidRPr="00EB28BE" w:rsidRDefault="005F1F37" w:rsidP="005F1F37">
      <w:pPr>
        <w:pStyle w:val="ad"/>
        <w:rPr>
          <w:rFonts w:hAnsi="宋体" w:cs="宋体" w:hint="eastAsia"/>
        </w:rPr>
      </w:pPr>
      <w:r w:rsidRPr="00EB28BE">
        <w:rPr>
          <w:rFonts w:hAnsi="宋体" w:cs="宋体" w:hint="eastAsia"/>
        </w:rPr>
        <w:t xml:space="preserve">       for (k=0;k&lt;n;k++){</w:t>
      </w:r>
    </w:p>
    <w:p w:rsidR="005F1F37" w:rsidRPr="00EB28BE" w:rsidRDefault="005F1F37" w:rsidP="005F1F37">
      <w:pPr>
        <w:pStyle w:val="ad"/>
        <w:rPr>
          <w:rFonts w:hAnsi="宋体" w:cs="宋体" w:hint="eastAsia"/>
        </w:rPr>
      </w:pPr>
      <w:r w:rsidRPr="00EB28BE">
        <w:rPr>
          <w:rFonts w:hAnsi="宋体" w:cs="宋体" w:hint="eastAsia"/>
        </w:rPr>
        <w:t xml:space="preserve">        for (maxp=0,i=k;i&lt;n;i++)</w:t>
      </w:r>
    </w:p>
    <w:p w:rsidR="005F1F37" w:rsidRPr="00EB28BE" w:rsidRDefault="005F1F37" w:rsidP="005F1F37">
      <w:pPr>
        <w:pStyle w:val="ad"/>
        <w:rPr>
          <w:rFonts w:hAnsi="宋体" w:cs="宋体" w:hint="eastAsia"/>
        </w:rPr>
      </w:pPr>
      <w:r w:rsidRPr="00EB28BE">
        <w:rPr>
          <w:rFonts w:hAnsi="宋体" w:cs="宋体" w:hint="eastAsia"/>
        </w:rPr>
        <w:t xml:space="preserve">                     for (j=k;j&lt;n;j++)</w:t>
      </w:r>
    </w:p>
    <w:p w:rsidR="005F1F37" w:rsidRPr="00EB28BE" w:rsidRDefault="005F1F37" w:rsidP="005F1F37">
      <w:pPr>
        <w:pStyle w:val="ad"/>
        <w:rPr>
          <w:rFonts w:hAnsi="宋体" w:cs="宋体" w:hint="eastAsia"/>
        </w:rPr>
      </w:pPr>
      <w:r w:rsidRPr="00EB28BE">
        <w:rPr>
          <w:rFonts w:hAnsi="宋体" w:cs="宋体" w:hint="eastAsia"/>
        </w:rPr>
        <w:t xml:space="preserve">                            if (fabs(a[i][j])&gt;fabs(maxp))</w:t>
      </w:r>
    </w:p>
    <w:p w:rsidR="005F1F37" w:rsidRPr="00EB28BE" w:rsidRDefault="005F1F37" w:rsidP="005F1F37">
      <w:pPr>
        <w:pStyle w:val="ad"/>
        <w:rPr>
          <w:rFonts w:hAnsi="宋体" w:cs="宋体" w:hint="eastAsia"/>
        </w:rPr>
      </w:pPr>
      <w:r w:rsidRPr="00EB28BE">
        <w:rPr>
          <w:rFonts w:hAnsi="宋体" w:cs="宋体" w:hint="eastAsia"/>
        </w:rPr>
        <w:lastRenderedPageBreak/>
        <w:t xml:space="preserve">                                   maxp=a[row=i][col=j];</w:t>
      </w:r>
    </w:p>
    <w:p w:rsidR="005F1F37" w:rsidRPr="00EB28BE" w:rsidRDefault="005F1F37" w:rsidP="005F1F37">
      <w:pPr>
        <w:pStyle w:val="ad"/>
        <w:rPr>
          <w:rFonts w:hAnsi="宋体" w:cs="宋体" w:hint="eastAsia"/>
        </w:rPr>
      </w:pPr>
      <w:r w:rsidRPr="00EB28BE">
        <w:rPr>
          <w:rFonts w:hAnsi="宋体" w:cs="宋体" w:hint="eastAsia"/>
        </w:rPr>
        <w:t xml:space="preserve">       if (fabs(maxp)&lt;eps)</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if (col!=k){</w:t>
      </w:r>
    </w:p>
    <w:p w:rsidR="005F1F37" w:rsidRPr="00EB28BE" w:rsidRDefault="005F1F37" w:rsidP="005F1F37">
      <w:pPr>
        <w:pStyle w:val="ad"/>
        <w:rPr>
          <w:rFonts w:hAnsi="宋体" w:cs="宋体" w:hint="eastAsia"/>
        </w:rPr>
      </w:pPr>
      <w:r w:rsidRPr="00EB28BE">
        <w:rPr>
          <w:rFonts w:hAnsi="宋体" w:cs="宋体" w:hint="eastAsia"/>
        </w:rPr>
        <w:t xml:space="preserve">                     for (i=0;i&lt;n;i++)</w:t>
      </w:r>
    </w:p>
    <w:p w:rsidR="005F1F37" w:rsidRPr="00EB28BE" w:rsidRDefault="005F1F37" w:rsidP="005F1F37">
      <w:pPr>
        <w:pStyle w:val="ad"/>
        <w:rPr>
          <w:rFonts w:hAnsi="宋体" w:cs="宋体" w:hint="eastAsia"/>
        </w:rPr>
      </w:pPr>
      <w:r w:rsidRPr="00EB28BE">
        <w:rPr>
          <w:rFonts w:hAnsi="宋体" w:cs="宋体" w:hint="eastAsia"/>
        </w:rPr>
        <w:t xml:space="preserve">                            t=a[i][col],a[i][col]=a[i][k],a[i][k]=t;</w:t>
      </w:r>
    </w:p>
    <w:p w:rsidR="005F1F37" w:rsidRPr="00EB28BE" w:rsidRDefault="005F1F37" w:rsidP="005F1F37">
      <w:pPr>
        <w:pStyle w:val="ad"/>
        <w:rPr>
          <w:rFonts w:hAnsi="宋体" w:cs="宋体" w:hint="eastAsia"/>
        </w:rPr>
      </w:pPr>
      <w:r w:rsidRPr="00EB28BE">
        <w:rPr>
          <w:rFonts w:hAnsi="宋体" w:cs="宋体" w:hint="eastAsia"/>
        </w:rPr>
        <w:t xml:space="preserve">                     j=index[col],index[col]=index[k],index[k]=j;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if (row!=k){</w:t>
      </w:r>
    </w:p>
    <w:p w:rsidR="005F1F37" w:rsidRPr="00EB28BE" w:rsidRDefault="005F1F37" w:rsidP="005F1F37">
      <w:pPr>
        <w:pStyle w:val="ad"/>
        <w:rPr>
          <w:rFonts w:hAnsi="宋体" w:cs="宋体" w:hint="eastAsia"/>
        </w:rPr>
      </w:pPr>
      <w:r w:rsidRPr="00EB28BE">
        <w:rPr>
          <w:rFonts w:hAnsi="宋体" w:cs="宋体" w:hint="eastAsia"/>
        </w:rPr>
        <w:t xml:space="preserve">                     for (j=k;j&lt;n;j++)</w:t>
      </w:r>
    </w:p>
    <w:p w:rsidR="005F1F37" w:rsidRPr="00EB28BE" w:rsidRDefault="005F1F37" w:rsidP="005F1F37">
      <w:pPr>
        <w:pStyle w:val="ad"/>
        <w:rPr>
          <w:rFonts w:hAnsi="宋体" w:cs="宋体" w:hint="eastAsia"/>
        </w:rPr>
      </w:pPr>
      <w:r w:rsidRPr="00EB28BE">
        <w:rPr>
          <w:rFonts w:hAnsi="宋体" w:cs="宋体" w:hint="eastAsia"/>
        </w:rPr>
        <w:t xml:space="preserve">               t=a[k][j],a[k][j]=a[row][j],a[row][j]=t;</w:t>
      </w:r>
    </w:p>
    <w:p w:rsidR="005F1F37" w:rsidRPr="00EB28BE" w:rsidRDefault="005F1F37" w:rsidP="005F1F37">
      <w:pPr>
        <w:pStyle w:val="ad"/>
        <w:rPr>
          <w:rFonts w:hAnsi="宋体" w:cs="宋体" w:hint="eastAsia"/>
        </w:rPr>
      </w:pPr>
      <w:r w:rsidRPr="00EB28BE">
        <w:rPr>
          <w:rFonts w:hAnsi="宋体" w:cs="宋体" w:hint="eastAsia"/>
        </w:rPr>
        <w:t xml:space="preserve">                     t=b[k],b[k]=b[row],b[row]=t;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for (j=k+1;j&lt;n;j++){</w:t>
      </w:r>
    </w:p>
    <w:p w:rsidR="005F1F37" w:rsidRPr="00EB28BE" w:rsidRDefault="005F1F37" w:rsidP="005F1F37">
      <w:pPr>
        <w:pStyle w:val="ad"/>
        <w:rPr>
          <w:rFonts w:hAnsi="宋体" w:cs="宋体" w:hint="eastAsia"/>
        </w:rPr>
      </w:pPr>
      <w:r w:rsidRPr="00EB28BE">
        <w:rPr>
          <w:rFonts w:hAnsi="宋体" w:cs="宋体" w:hint="eastAsia"/>
        </w:rPr>
        <w:t xml:space="preserve">                     a[k][j]/=maxp;</w:t>
      </w:r>
    </w:p>
    <w:p w:rsidR="005F1F37" w:rsidRPr="00EB28BE" w:rsidRDefault="005F1F37" w:rsidP="005F1F37">
      <w:pPr>
        <w:pStyle w:val="ad"/>
        <w:rPr>
          <w:rFonts w:hAnsi="宋体" w:cs="宋体" w:hint="eastAsia"/>
        </w:rPr>
      </w:pPr>
      <w:r w:rsidRPr="00EB28BE">
        <w:rPr>
          <w:rFonts w:hAnsi="宋体" w:cs="宋体" w:hint="eastAsia"/>
        </w:rPr>
        <w:t xml:space="preserve">                     for (i=k+1;i&lt;n;i++)</w:t>
      </w:r>
    </w:p>
    <w:p w:rsidR="005F1F37" w:rsidRPr="00EB28BE" w:rsidRDefault="005F1F37" w:rsidP="005F1F37">
      <w:pPr>
        <w:pStyle w:val="ad"/>
        <w:rPr>
          <w:rFonts w:hAnsi="宋体" w:cs="宋体" w:hint="eastAsia"/>
        </w:rPr>
      </w:pPr>
      <w:r w:rsidRPr="00EB28BE">
        <w:rPr>
          <w:rFonts w:hAnsi="宋体" w:cs="宋体" w:hint="eastAsia"/>
        </w:rPr>
        <w:t xml:space="preserve">                          a[i][j]-=a[i][k]*a[k][j];</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 xml:space="preserve">              b[k]/=maxp;</w:t>
      </w:r>
    </w:p>
    <w:p w:rsidR="005F1F37" w:rsidRPr="00EB28BE" w:rsidRDefault="005F1F37" w:rsidP="005F1F37">
      <w:pPr>
        <w:pStyle w:val="ad"/>
        <w:rPr>
          <w:rFonts w:hAnsi="宋体" w:cs="宋体" w:hint="eastAsia"/>
        </w:rPr>
      </w:pPr>
      <w:r w:rsidRPr="00EB28BE">
        <w:rPr>
          <w:rFonts w:hAnsi="宋体" w:cs="宋体" w:hint="eastAsia"/>
        </w:rPr>
        <w:t xml:space="preserve">              for (i=k+1;i&lt;n;i++)</w:t>
      </w:r>
    </w:p>
    <w:p w:rsidR="005F1F37" w:rsidRPr="00EB28BE" w:rsidRDefault="005F1F37" w:rsidP="005F1F37">
      <w:pPr>
        <w:pStyle w:val="ad"/>
        <w:rPr>
          <w:rFonts w:hAnsi="宋体" w:cs="宋体" w:hint="eastAsia"/>
        </w:rPr>
      </w:pPr>
      <w:r w:rsidRPr="00EB28BE">
        <w:rPr>
          <w:rFonts w:hAnsi="宋体" w:cs="宋体" w:hint="eastAsia"/>
        </w:rPr>
        <w:t xml:space="preserve">                     b[i]-=b[k]*a[i][k];</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(i=n-1;i&gt;=0;i--)</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(j=i+1;j&lt;n;j++)</w:t>
      </w:r>
    </w:p>
    <w:p w:rsidR="005F1F37" w:rsidRPr="00EB28BE" w:rsidRDefault="005F1F37" w:rsidP="005F1F37">
      <w:pPr>
        <w:pStyle w:val="ad"/>
        <w:rPr>
          <w:rFonts w:hAnsi="宋体" w:cs="宋体" w:hint="eastAsia"/>
        </w:rPr>
      </w:pPr>
      <w:r w:rsidRPr="00EB28BE">
        <w:rPr>
          <w:rFonts w:hAnsi="宋体" w:cs="宋体" w:hint="eastAsia"/>
        </w:rPr>
        <w:t xml:space="preserve">                     b[i]-=a[i][j]*b[j];</w:t>
      </w:r>
    </w:p>
    <w:p w:rsidR="005F1F37" w:rsidRPr="00EB28BE" w:rsidRDefault="005F1F37" w:rsidP="005F1F37">
      <w:pPr>
        <w:pStyle w:val="ad"/>
        <w:rPr>
          <w:rFonts w:hAnsi="宋体" w:cs="宋体" w:hint="eastAsia"/>
        </w:rPr>
      </w:pPr>
      <w:r w:rsidRPr="00EB28BE">
        <w:rPr>
          <w:rFonts w:hAnsi="宋体" w:cs="宋体" w:hint="eastAsia"/>
        </w:rPr>
        <w:t xml:space="preserve">      for (k=0;k&lt;n;k++)</w:t>
      </w:r>
    </w:p>
    <w:p w:rsidR="005F1F37" w:rsidRPr="00EB28BE" w:rsidRDefault="005F1F37" w:rsidP="005F1F37">
      <w:pPr>
        <w:pStyle w:val="ad"/>
        <w:rPr>
          <w:rFonts w:hAnsi="宋体" w:cs="宋体" w:hint="eastAsia"/>
        </w:rPr>
      </w:pPr>
      <w:r w:rsidRPr="00EB28BE">
        <w:rPr>
          <w:rFonts w:hAnsi="宋体" w:cs="宋体" w:hint="eastAsia"/>
        </w:rPr>
        <w:t xml:space="preserve">              a[0][index[k]]=b[k];</w:t>
      </w:r>
    </w:p>
    <w:p w:rsidR="005F1F37" w:rsidRPr="00EB28BE" w:rsidRDefault="005F1F37" w:rsidP="005F1F37">
      <w:pPr>
        <w:pStyle w:val="ad"/>
        <w:rPr>
          <w:rFonts w:hAnsi="宋体" w:cs="宋体" w:hint="eastAsia"/>
        </w:rPr>
      </w:pPr>
      <w:r w:rsidRPr="00EB28BE">
        <w:rPr>
          <w:rFonts w:hAnsi="宋体" w:cs="宋体" w:hint="eastAsia"/>
        </w:rPr>
        <w:t xml:space="preserve">       for (k=0;k&lt;n;k++)</w:t>
      </w:r>
    </w:p>
    <w:p w:rsidR="005F1F37" w:rsidRPr="00EB28BE" w:rsidRDefault="005F1F37" w:rsidP="005F1F37">
      <w:pPr>
        <w:pStyle w:val="ad"/>
        <w:rPr>
          <w:rFonts w:hAnsi="宋体" w:cs="宋体" w:hint="eastAsia"/>
        </w:rPr>
      </w:pPr>
      <w:r w:rsidRPr="00EB28BE">
        <w:rPr>
          <w:rFonts w:hAnsi="宋体" w:cs="宋体" w:hint="eastAsia"/>
        </w:rPr>
        <w:t xml:space="preserve">              b[k]=a[0][k];</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p>
    <w:p w:rsidR="005F1F37" w:rsidRPr="00EB28BE" w:rsidRDefault="005F1F37" w:rsidP="005F1F37">
      <w:pPr>
        <w:pStyle w:val="ad"/>
        <w:rPr>
          <w:rFonts w:hAnsi="宋体" w:cs="宋体" w:hint="eastAsia"/>
          <w:b/>
        </w:rPr>
      </w:pPr>
      <w:r w:rsidRPr="00EB28BE">
        <w:rPr>
          <w:rFonts w:hAnsi="宋体" w:cs="宋体" w:hint="eastAsia"/>
          <w:b/>
        </w:rPr>
        <w:t>14.5 线性相关</w:t>
      </w:r>
    </w:p>
    <w:p w:rsidR="005F1F37" w:rsidRPr="00EB28BE" w:rsidRDefault="005F1F37" w:rsidP="005F1F37">
      <w:pPr>
        <w:pStyle w:val="ad"/>
        <w:rPr>
          <w:rFonts w:hAnsi="宋体" w:cs="宋体" w:hint="eastAsia"/>
        </w:rPr>
      </w:pPr>
      <w:r w:rsidRPr="00EB28BE">
        <w:rPr>
          <w:rFonts w:hAnsi="宋体" w:cs="宋体" w:hint="eastAsia"/>
        </w:rPr>
        <w:t>//判线性相关(正交化)</w:t>
      </w:r>
    </w:p>
    <w:p w:rsidR="005F1F37" w:rsidRPr="00EB28BE" w:rsidRDefault="005F1F37" w:rsidP="005F1F37">
      <w:pPr>
        <w:pStyle w:val="ad"/>
        <w:rPr>
          <w:rFonts w:hAnsi="宋体" w:cs="宋体" w:hint="eastAsia"/>
        </w:rPr>
      </w:pPr>
      <w:r w:rsidRPr="00EB28BE">
        <w:rPr>
          <w:rFonts w:hAnsi="宋体" w:cs="宋体" w:hint="eastAsia"/>
        </w:rPr>
        <w:t>//传入m个n维向量</w:t>
      </w:r>
    </w:p>
    <w:p w:rsidR="005F1F37" w:rsidRPr="00EB28BE" w:rsidRDefault="005F1F37" w:rsidP="005F1F37">
      <w:pPr>
        <w:pStyle w:val="ad"/>
        <w:rPr>
          <w:rFonts w:hAnsi="宋体" w:cs="宋体" w:hint="eastAsia"/>
        </w:rPr>
      </w:pPr>
      <w:r w:rsidRPr="00EB28BE">
        <w:rPr>
          <w:rFonts w:hAnsi="宋体" w:cs="宋体" w:hint="eastAsia"/>
        </w:rPr>
        <w:t>#include &lt;math.h&gt;</w:t>
      </w:r>
    </w:p>
    <w:p w:rsidR="005F1F37" w:rsidRPr="00EB28BE" w:rsidRDefault="005F1F37" w:rsidP="005F1F37">
      <w:pPr>
        <w:pStyle w:val="ad"/>
        <w:rPr>
          <w:rFonts w:hAnsi="宋体" w:cs="宋体" w:hint="eastAsia"/>
        </w:rPr>
      </w:pPr>
      <w:r w:rsidRPr="00EB28BE">
        <w:rPr>
          <w:rFonts w:hAnsi="宋体" w:cs="宋体" w:hint="eastAsia"/>
        </w:rPr>
        <w:t>#define MAXN 100</w:t>
      </w:r>
    </w:p>
    <w:p w:rsidR="005F1F37" w:rsidRPr="00EB28BE" w:rsidRDefault="005F1F37" w:rsidP="005F1F37">
      <w:pPr>
        <w:pStyle w:val="ad"/>
        <w:rPr>
          <w:rFonts w:hAnsi="宋体" w:cs="宋体" w:hint="eastAsia"/>
        </w:rPr>
      </w:pPr>
      <w:r w:rsidRPr="00EB28BE">
        <w:rPr>
          <w:rFonts w:hAnsi="宋体" w:cs="宋体" w:hint="eastAsia"/>
        </w:rPr>
        <w:t>#define eps 1e-10</w:t>
      </w:r>
    </w:p>
    <w:p w:rsidR="005F1F37" w:rsidRPr="00EB28BE" w:rsidRDefault="005F1F37" w:rsidP="005F1F37">
      <w:pPr>
        <w:pStyle w:val="ad"/>
        <w:rPr>
          <w:rFonts w:hAnsi="宋体" w:cs="宋体" w:hint="eastAsia"/>
        </w:rPr>
      </w:pPr>
      <w:r w:rsidRPr="00EB28BE">
        <w:rPr>
          <w:rFonts w:hAnsi="宋体" w:cs="宋体" w:hint="eastAsia"/>
        </w:rPr>
        <w:t>int linear_dependent(int m,int n,double vec[][MAXN]){</w:t>
      </w:r>
    </w:p>
    <w:p w:rsidR="005F1F37" w:rsidRPr="00EB28BE" w:rsidRDefault="005F1F37" w:rsidP="005F1F37">
      <w:pPr>
        <w:pStyle w:val="ad"/>
        <w:rPr>
          <w:rFonts w:hAnsi="宋体" w:cs="宋体" w:hint="eastAsia"/>
        </w:rPr>
      </w:pPr>
      <w:r w:rsidRPr="00EB28BE">
        <w:rPr>
          <w:rFonts w:hAnsi="宋体" w:cs="宋体" w:hint="eastAsia"/>
        </w:rPr>
        <w:t xml:space="preserve">       double ort[MAXN][MAXN],e;</w:t>
      </w:r>
    </w:p>
    <w:p w:rsidR="005F1F37" w:rsidRPr="00EB28BE" w:rsidRDefault="005F1F37" w:rsidP="005F1F37">
      <w:pPr>
        <w:pStyle w:val="ad"/>
        <w:rPr>
          <w:rFonts w:hAnsi="宋体" w:cs="宋体" w:hint="eastAsia"/>
        </w:rPr>
      </w:pPr>
      <w:r w:rsidRPr="00EB28BE">
        <w:rPr>
          <w:rFonts w:hAnsi="宋体" w:cs="宋体" w:hint="eastAsia"/>
        </w:rPr>
        <w:t xml:space="preserve">       int i,j,k;</w:t>
      </w:r>
    </w:p>
    <w:p w:rsidR="005F1F37" w:rsidRPr="00EB28BE" w:rsidRDefault="005F1F37" w:rsidP="005F1F37">
      <w:pPr>
        <w:pStyle w:val="ad"/>
        <w:rPr>
          <w:rFonts w:hAnsi="宋体" w:cs="宋体" w:hint="eastAsia"/>
        </w:rPr>
      </w:pPr>
      <w:r w:rsidRPr="00EB28BE">
        <w:rPr>
          <w:rFonts w:hAnsi="宋体" w:cs="宋体" w:hint="eastAsia"/>
        </w:rPr>
        <w:t xml:space="preserve">       if (m&gt;n)</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rPr>
      </w:pPr>
      <w:r w:rsidRPr="00EB28BE">
        <w:rPr>
          <w:rFonts w:hAnsi="宋体" w:cs="宋体" w:hint="eastAsia"/>
        </w:rPr>
        <w:t xml:space="preserve">       for (i=0;i&lt;m;i++){</w:t>
      </w:r>
    </w:p>
    <w:p w:rsidR="005F1F37" w:rsidRPr="00EB28BE" w:rsidRDefault="005F1F37" w:rsidP="005F1F37">
      <w:pPr>
        <w:pStyle w:val="ad"/>
        <w:rPr>
          <w:rFonts w:hAnsi="宋体" w:cs="宋体" w:hint="eastAsia"/>
        </w:rPr>
      </w:pPr>
      <w:r w:rsidRPr="00EB28BE">
        <w:rPr>
          <w:rFonts w:hAnsi="宋体" w:cs="宋体" w:hint="eastAsia"/>
        </w:rPr>
        <w:lastRenderedPageBreak/>
        <w:t xml:space="preserve">              for (j=0;j&lt;n;j++)</w:t>
      </w:r>
    </w:p>
    <w:p w:rsidR="005F1F37" w:rsidRPr="00EB28BE" w:rsidRDefault="005F1F37" w:rsidP="005F1F37">
      <w:pPr>
        <w:pStyle w:val="ad"/>
        <w:rPr>
          <w:rFonts w:hAnsi="宋体" w:cs="宋体" w:hint="eastAsia"/>
        </w:rPr>
      </w:pPr>
      <w:r w:rsidRPr="00EB28BE">
        <w:rPr>
          <w:rFonts w:hAnsi="宋体" w:cs="宋体" w:hint="eastAsia"/>
        </w:rPr>
        <w:t xml:space="preserve">                     ort[i][j]=vec[i][j];</w:t>
      </w:r>
    </w:p>
    <w:p w:rsidR="005F1F37" w:rsidRPr="00EB28BE" w:rsidRDefault="005F1F37" w:rsidP="005F1F37">
      <w:pPr>
        <w:pStyle w:val="ad"/>
        <w:rPr>
          <w:rFonts w:hAnsi="宋体" w:cs="宋体" w:hint="eastAsia"/>
        </w:rPr>
      </w:pPr>
      <w:r w:rsidRPr="00EB28BE">
        <w:rPr>
          <w:rFonts w:hAnsi="宋体" w:cs="宋体" w:hint="eastAsia"/>
        </w:rPr>
        <w:t xml:space="preserve">              for (k=0;k&lt;i;k++){</w:t>
      </w:r>
    </w:p>
    <w:p w:rsidR="005F1F37" w:rsidRPr="00EB28BE" w:rsidRDefault="005F1F37" w:rsidP="005F1F37">
      <w:pPr>
        <w:pStyle w:val="ad"/>
        <w:rPr>
          <w:rFonts w:hAnsi="宋体" w:cs="宋体" w:hint="eastAsia"/>
        </w:rPr>
      </w:pPr>
      <w:r w:rsidRPr="00EB28BE">
        <w:rPr>
          <w:rFonts w:hAnsi="宋体" w:cs="宋体" w:hint="eastAsia"/>
        </w:rPr>
        <w:t xml:space="preserve">                     for (e=j=0;j&lt;n;j++)</w:t>
      </w:r>
    </w:p>
    <w:p w:rsidR="005F1F37" w:rsidRPr="00EB28BE" w:rsidRDefault="005F1F37" w:rsidP="005F1F37">
      <w:pPr>
        <w:pStyle w:val="ad"/>
        <w:rPr>
          <w:rFonts w:hAnsi="宋体" w:cs="宋体" w:hint="eastAsia"/>
        </w:rPr>
      </w:pPr>
      <w:r w:rsidRPr="00EB28BE">
        <w:rPr>
          <w:rFonts w:hAnsi="宋体" w:cs="宋体" w:hint="eastAsia"/>
        </w:rPr>
        <w:t xml:space="preserve">                            e+=ort[i][j]*ort[k][j];</w:t>
      </w:r>
    </w:p>
    <w:p w:rsidR="005F1F37" w:rsidRPr="00EB28BE" w:rsidRDefault="005F1F37" w:rsidP="005F1F37">
      <w:pPr>
        <w:pStyle w:val="ad"/>
        <w:rPr>
          <w:rFonts w:hAnsi="宋体" w:cs="宋体" w:hint="eastAsia"/>
        </w:rPr>
      </w:pPr>
      <w:r w:rsidRPr="00EB28BE">
        <w:rPr>
          <w:rFonts w:hAnsi="宋体" w:cs="宋体" w:hint="eastAsia"/>
        </w:rPr>
        <w:t xml:space="preserve">                     for (j=0;j&lt;n;j++)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ort[i][j]-=e*ort[k][j];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(e=j=0;j&lt;n;j++)</w:t>
      </w:r>
    </w:p>
    <w:p w:rsidR="005F1F37" w:rsidRPr="00EB28BE" w:rsidRDefault="005F1F37" w:rsidP="005F1F37">
      <w:pPr>
        <w:pStyle w:val="ad"/>
        <w:rPr>
          <w:rFonts w:hAnsi="宋体" w:cs="宋体" w:hint="eastAsia"/>
        </w:rPr>
      </w:pPr>
      <w:r w:rsidRPr="00EB28BE">
        <w:rPr>
          <w:rFonts w:hAnsi="宋体" w:cs="宋体" w:hint="eastAsia"/>
        </w:rPr>
        <w:t xml:space="preserve">                            e+=ort[i][j]*ort[i][j];</w:t>
      </w:r>
    </w:p>
    <w:p w:rsidR="005F1F37" w:rsidRPr="00EB28BE" w:rsidRDefault="005F1F37" w:rsidP="005F1F37">
      <w:pPr>
        <w:pStyle w:val="ad"/>
        <w:rPr>
          <w:rFonts w:hAnsi="宋体" w:cs="宋体" w:hint="eastAsia"/>
        </w:rPr>
      </w:pPr>
      <w:r w:rsidRPr="00EB28BE">
        <w:rPr>
          <w:rFonts w:hAnsi="宋体" w:cs="宋体" w:hint="eastAsia"/>
        </w:rPr>
        <w:t xml:space="preserve">                     if (fabs(e=sqrt(e))&lt;eps)</w:t>
      </w:r>
    </w:p>
    <w:p w:rsidR="005F1F37" w:rsidRPr="00EB28BE" w:rsidRDefault="005F1F37" w:rsidP="005F1F37">
      <w:pPr>
        <w:pStyle w:val="ad"/>
        <w:rPr>
          <w:rFonts w:hAnsi="宋体" w:cs="宋体" w:hint="eastAsia"/>
        </w:rPr>
      </w:pPr>
      <w:r w:rsidRPr="00EB28BE">
        <w:rPr>
          <w:rFonts w:hAnsi="宋体" w:cs="宋体" w:hint="eastAsia"/>
        </w:rPr>
        <w:t xml:space="preserve">                            return 1;</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for (j=0;j&lt;n;j++)</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ort[i][j]/=e;</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return 0;</w:t>
      </w:r>
    </w:p>
    <w:p w:rsidR="005F1F37" w:rsidRPr="00EB28BE" w:rsidRDefault="005F1F37" w:rsidP="005F1F37">
      <w:pPr>
        <w:pStyle w:val="ad"/>
        <w:rPr>
          <w:rFonts w:hAnsi="宋体" w:cs="宋体" w:hint="eastAsia"/>
          <w:lang w:val="pt-BR"/>
        </w:rPr>
      </w:pPr>
      <w:r w:rsidRPr="00EB28BE">
        <w:rPr>
          <w:rFonts w:hAnsi="宋体" w:cs="宋体" w:hint="eastAsia"/>
          <w:lang w:val="pt-BR"/>
        </w:rPr>
        <w:t>}</w:t>
      </w:r>
    </w:p>
    <w:p w:rsidR="005F1F37" w:rsidRPr="00EB28BE" w:rsidRDefault="005F1F37" w:rsidP="005F1F37">
      <w:pPr>
        <w:pStyle w:val="ad"/>
        <w:rPr>
          <w:rFonts w:hAnsi="宋体" w:cs="宋体" w:hint="eastAsia"/>
          <w:lang w:val="pt-BR"/>
        </w:rPr>
      </w:pPr>
    </w:p>
    <w:p w:rsidR="005F1F37" w:rsidRPr="00EB28BE" w:rsidRDefault="005F1F37" w:rsidP="005F1F37">
      <w:pPr>
        <w:pStyle w:val="ad"/>
        <w:rPr>
          <w:rFonts w:hAnsi="宋体" w:cs="宋体" w:hint="eastAsia"/>
          <w:b/>
          <w:lang w:val="pt-BR"/>
        </w:rPr>
      </w:pPr>
      <w:r w:rsidRPr="00EB28BE">
        <w:rPr>
          <w:rFonts w:hAnsi="宋体" w:cs="宋体" w:hint="eastAsia"/>
          <w:b/>
          <w:lang w:val="pt-BR"/>
        </w:rPr>
        <w:t xml:space="preserve">14.6 </w:t>
      </w:r>
      <w:r w:rsidRPr="00EB28BE">
        <w:rPr>
          <w:rFonts w:hAnsi="宋体" w:cs="宋体" w:hint="eastAsia"/>
          <w:b/>
        </w:rPr>
        <w:t>日期</w:t>
      </w:r>
    </w:p>
    <w:p w:rsidR="005F1F37" w:rsidRPr="00EB28BE" w:rsidRDefault="005F1F37" w:rsidP="005F1F37">
      <w:pPr>
        <w:pStyle w:val="ad"/>
        <w:rPr>
          <w:rFonts w:hAnsi="宋体" w:cs="宋体" w:hint="eastAsia"/>
          <w:lang w:val="pt-BR"/>
        </w:rPr>
      </w:pPr>
      <w:r w:rsidRPr="00EB28BE">
        <w:rPr>
          <w:rFonts w:hAnsi="宋体" w:cs="宋体" w:hint="eastAsia"/>
          <w:lang w:val="pt-BR"/>
        </w:rPr>
        <w:t>//</w:t>
      </w:r>
      <w:r w:rsidRPr="00EB28BE">
        <w:rPr>
          <w:rFonts w:hAnsi="宋体" w:cs="宋体" w:hint="eastAsia"/>
        </w:rPr>
        <w:t>日期函数</w:t>
      </w:r>
    </w:p>
    <w:p w:rsidR="005F1F37" w:rsidRPr="00EB28BE" w:rsidRDefault="005F1F37" w:rsidP="005F1F37">
      <w:pPr>
        <w:pStyle w:val="ad"/>
        <w:rPr>
          <w:rFonts w:hAnsi="宋体" w:cs="宋体" w:hint="eastAsia"/>
          <w:lang w:val="pt-BR"/>
        </w:rPr>
      </w:pPr>
      <w:r w:rsidRPr="00EB28BE">
        <w:rPr>
          <w:rFonts w:hAnsi="宋体" w:cs="宋体" w:hint="eastAsia"/>
          <w:lang w:val="pt-BR"/>
        </w:rPr>
        <w:t>int days[12]={31,28,31,30,31,30,31,31,30,31,30,31};</w:t>
      </w:r>
    </w:p>
    <w:p w:rsidR="005F1F37" w:rsidRPr="00EB28BE" w:rsidRDefault="005F1F37" w:rsidP="005F1F37">
      <w:pPr>
        <w:pStyle w:val="ad"/>
        <w:rPr>
          <w:rFonts w:hAnsi="宋体" w:cs="宋体" w:hint="eastAsia"/>
          <w:lang w:val="pt-BR"/>
        </w:rPr>
      </w:pPr>
      <w:r w:rsidRPr="00EB28BE">
        <w:rPr>
          <w:rFonts w:hAnsi="宋体" w:cs="宋体" w:hint="eastAsia"/>
          <w:lang w:val="pt-BR"/>
        </w:rPr>
        <w:t>struct date{</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int year,month,day;</w:t>
      </w:r>
    </w:p>
    <w:p w:rsidR="005F1F37" w:rsidRPr="00EB28BE" w:rsidRDefault="005F1F37" w:rsidP="005F1F37">
      <w:pPr>
        <w:pStyle w:val="ad"/>
        <w:rPr>
          <w:rFonts w:hAnsi="宋体" w:cs="宋体" w:hint="eastAsia"/>
          <w:lang w:val="pt-BR"/>
        </w:rPr>
      </w:pPr>
      <w:r w:rsidRPr="00EB28BE">
        <w:rPr>
          <w:rFonts w:hAnsi="宋体" w:cs="宋体" w:hint="eastAsia"/>
          <w:lang w:val="pt-BR"/>
        </w:rPr>
        <w:t>};</w:t>
      </w:r>
    </w:p>
    <w:p w:rsidR="005F1F37" w:rsidRPr="00EB28BE" w:rsidRDefault="005F1F37" w:rsidP="005F1F37">
      <w:pPr>
        <w:pStyle w:val="ad"/>
        <w:rPr>
          <w:rFonts w:hAnsi="宋体" w:cs="宋体" w:hint="eastAsia"/>
          <w:lang w:val="pt-BR"/>
        </w:rPr>
      </w:pPr>
      <w:r w:rsidRPr="00EB28BE">
        <w:rPr>
          <w:rFonts w:hAnsi="宋体" w:cs="宋体" w:hint="eastAsia"/>
          <w:lang w:val="pt-BR"/>
        </w:rPr>
        <w:t>//</w:t>
      </w:r>
      <w:r w:rsidRPr="00EB28BE">
        <w:rPr>
          <w:rFonts w:hAnsi="宋体" w:cs="宋体" w:hint="eastAsia"/>
        </w:rPr>
        <w:t>判闰年</w:t>
      </w:r>
    </w:p>
    <w:p w:rsidR="005F1F37" w:rsidRPr="00EB28BE" w:rsidRDefault="005F1F37" w:rsidP="005F1F37">
      <w:pPr>
        <w:pStyle w:val="ad"/>
        <w:rPr>
          <w:rFonts w:hAnsi="宋体" w:cs="宋体" w:hint="eastAsia"/>
          <w:lang w:val="pt-BR"/>
        </w:rPr>
      </w:pPr>
      <w:r w:rsidRPr="00EB28BE">
        <w:rPr>
          <w:rFonts w:hAnsi="宋体" w:cs="宋体" w:hint="eastAsia"/>
          <w:lang w:val="pt-BR"/>
        </w:rPr>
        <w:t>inline int leap(int year){</w:t>
      </w:r>
    </w:p>
    <w:p w:rsidR="005F1F37" w:rsidRPr="00EB28BE" w:rsidRDefault="005F1F37" w:rsidP="005F1F37">
      <w:pPr>
        <w:pStyle w:val="ad"/>
        <w:rPr>
          <w:rFonts w:hAnsi="宋体" w:cs="宋体" w:hint="eastAsia"/>
          <w:lang w:val="pt-BR"/>
        </w:rPr>
      </w:pPr>
      <w:r w:rsidRPr="00EB28BE">
        <w:rPr>
          <w:rFonts w:hAnsi="宋体" w:cs="宋体" w:hint="eastAsia"/>
          <w:lang w:val="pt-BR"/>
        </w:rPr>
        <w:t xml:space="preserve">       return (year%4==0&amp;&amp;year%100!=0)||year%400==0;</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//判合法性</w:t>
      </w:r>
    </w:p>
    <w:p w:rsidR="005F1F37" w:rsidRPr="00EB28BE" w:rsidRDefault="005F1F37" w:rsidP="005F1F37">
      <w:pPr>
        <w:pStyle w:val="ad"/>
        <w:rPr>
          <w:rFonts w:hAnsi="宋体" w:cs="宋体" w:hint="eastAsia"/>
        </w:rPr>
      </w:pPr>
      <w:r w:rsidRPr="00EB28BE">
        <w:rPr>
          <w:rFonts w:hAnsi="宋体" w:cs="宋体" w:hint="eastAsia"/>
        </w:rPr>
        <w:t>inline int legal(date a){</w:t>
      </w:r>
    </w:p>
    <w:p w:rsidR="005F1F37" w:rsidRPr="00EB28BE" w:rsidRDefault="005F1F37" w:rsidP="005F1F37">
      <w:pPr>
        <w:pStyle w:val="ad"/>
        <w:rPr>
          <w:rFonts w:hAnsi="宋体" w:cs="宋体" w:hint="eastAsia"/>
        </w:rPr>
      </w:pPr>
      <w:r w:rsidRPr="00EB28BE">
        <w:rPr>
          <w:rFonts w:hAnsi="宋体" w:cs="宋体" w:hint="eastAsia"/>
        </w:rPr>
        <w:t xml:space="preserve">       if (a.month&lt;0||a.month&gt;12)</w:t>
      </w:r>
    </w:p>
    <w:p w:rsidR="005F1F37" w:rsidRPr="00EB28BE" w:rsidRDefault="005F1F37" w:rsidP="005F1F37">
      <w:pPr>
        <w:pStyle w:val="ad"/>
        <w:rPr>
          <w:rFonts w:hAnsi="宋体" w:cs="宋体" w:hint="eastAsia"/>
        </w:rPr>
      </w:pPr>
      <w:r w:rsidRPr="00EB28BE">
        <w:rPr>
          <w:rFonts w:hAnsi="宋体" w:cs="宋体" w:hint="eastAsia"/>
        </w:rPr>
        <w:t xml:space="preserve">              return 0;</w:t>
      </w:r>
    </w:p>
    <w:p w:rsidR="005F1F37" w:rsidRPr="00EB28BE" w:rsidRDefault="005F1F37" w:rsidP="005F1F37">
      <w:pPr>
        <w:pStyle w:val="ad"/>
        <w:rPr>
          <w:rFonts w:hAnsi="宋体" w:cs="宋体" w:hint="eastAsia"/>
        </w:rPr>
      </w:pPr>
      <w:r w:rsidRPr="00EB28BE">
        <w:rPr>
          <w:rFonts w:hAnsi="宋体" w:cs="宋体" w:hint="eastAsia"/>
        </w:rPr>
        <w:t xml:space="preserve">       if (a.month==2)</w:t>
      </w:r>
    </w:p>
    <w:p w:rsidR="005F1F37" w:rsidRPr="00EB28BE" w:rsidRDefault="005F1F37" w:rsidP="005F1F37">
      <w:pPr>
        <w:pStyle w:val="ad"/>
        <w:rPr>
          <w:rFonts w:hAnsi="宋体" w:cs="宋体" w:hint="eastAsia"/>
        </w:rPr>
      </w:pPr>
      <w:r w:rsidRPr="00EB28BE">
        <w:rPr>
          <w:rFonts w:hAnsi="宋体" w:cs="宋体" w:hint="eastAsia"/>
        </w:rPr>
        <w:t xml:space="preserve">              return a.day&gt;0&amp;&amp;a.day&lt;=28+leap(a.year);</w:t>
      </w:r>
    </w:p>
    <w:p w:rsidR="005F1F37" w:rsidRPr="00EB28BE" w:rsidRDefault="005F1F37" w:rsidP="005F1F37">
      <w:pPr>
        <w:pStyle w:val="ad"/>
        <w:rPr>
          <w:rFonts w:hAnsi="宋体" w:cs="宋体" w:hint="eastAsia"/>
        </w:rPr>
      </w:pPr>
      <w:r w:rsidRPr="00EB28BE">
        <w:rPr>
          <w:rFonts w:hAnsi="宋体" w:cs="宋体" w:hint="eastAsia"/>
        </w:rPr>
        <w:t xml:space="preserve">       return a.day&gt;0&amp;&amp;a.day&lt;=days[a.month-1];</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//比较日期大小</w:t>
      </w:r>
    </w:p>
    <w:p w:rsidR="005F1F37" w:rsidRPr="00EB28BE" w:rsidRDefault="005F1F37" w:rsidP="005F1F37">
      <w:pPr>
        <w:pStyle w:val="ad"/>
        <w:rPr>
          <w:rFonts w:hAnsi="宋体" w:cs="宋体" w:hint="eastAsia"/>
        </w:rPr>
      </w:pPr>
      <w:r w:rsidRPr="00EB28BE">
        <w:rPr>
          <w:rFonts w:hAnsi="宋体" w:cs="宋体" w:hint="eastAsia"/>
        </w:rPr>
        <w:t>inline int datecmp(date a,date b){</w:t>
      </w:r>
    </w:p>
    <w:p w:rsidR="005F1F37" w:rsidRPr="00EB28BE" w:rsidRDefault="005F1F37" w:rsidP="005F1F37">
      <w:pPr>
        <w:pStyle w:val="ad"/>
        <w:rPr>
          <w:rFonts w:hAnsi="宋体" w:cs="宋体" w:hint="eastAsia"/>
        </w:rPr>
      </w:pPr>
      <w:r w:rsidRPr="00EB28BE">
        <w:rPr>
          <w:rFonts w:hAnsi="宋体" w:cs="宋体" w:hint="eastAsia"/>
        </w:rPr>
        <w:t xml:space="preserve">   if (a.year!=b.year)</w:t>
      </w:r>
    </w:p>
    <w:p w:rsidR="005F1F37" w:rsidRPr="00EB28BE" w:rsidRDefault="005F1F37" w:rsidP="005F1F37">
      <w:pPr>
        <w:pStyle w:val="ad"/>
        <w:rPr>
          <w:rFonts w:hAnsi="宋体" w:cs="宋体" w:hint="eastAsia"/>
        </w:rPr>
      </w:pPr>
      <w:r w:rsidRPr="00EB28BE">
        <w:rPr>
          <w:rFonts w:hAnsi="宋体" w:cs="宋体" w:hint="eastAsia"/>
        </w:rPr>
        <w:t xml:space="preserve">          return a.year-b.year;</w:t>
      </w:r>
    </w:p>
    <w:p w:rsidR="005F1F37" w:rsidRPr="00EB28BE" w:rsidRDefault="005F1F37" w:rsidP="005F1F37">
      <w:pPr>
        <w:pStyle w:val="ad"/>
        <w:rPr>
          <w:rFonts w:hAnsi="宋体" w:cs="宋体" w:hint="eastAsia"/>
        </w:rPr>
      </w:pPr>
      <w:r w:rsidRPr="00EB28BE">
        <w:rPr>
          <w:rFonts w:hAnsi="宋体" w:cs="宋体" w:hint="eastAsia"/>
        </w:rPr>
        <w:t xml:space="preserve">   if (a.month!=b.month)</w:t>
      </w:r>
    </w:p>
    <w:p w:rsidR="005F1F37" w:rsidRPr="00EB28BE" w:rsidRDefault="005F1F37" w:rsidP="005F1F37">
      <w:pPr>
        <w:pStyle w:val="ad"/>
        <w:rPr>
          <w:rFonts w:hAnsi="宋体" w:cs="宋体" w:hint="eastAsia"/>
        </w:rPr>
      </w:pPr>
      <w:r w:rsidRPr="00EB28BE">
        <w:rPr>
          <w:rFonts w:hAnsi="宋体" w:cs="宋体" w:hint="eastAsia"/>
        </w:rPr>
        <w:t xml:space="preserve">          return a.month-b.month;</w:t>
      </w:r>
    </w:p>
    <w:p w:rsidR="005F1F37" w:rsidRPr="00EB28BE" w:rsidRDefault="005F1F37" w:rsidP="005F1F37">
      <w:pPr>
        <w:pStyle w:val="ad"/>
        <w:rPr>
          <w:rFonts w:hAnsi="宋体" w:cs="宋体" w:hint="eastAsia"/>
        </w:rPr>
      </w:pPr>
      <w:r w:rsidRPr="00EB28BE">
        <w:rPr>
          <w:rFonts w:hAnsi="宋体" w:cs="宋体" w:hint="eastAsia"/>
        </w:rPr>
        <w:t xml:space="preserve">   return a.day-b.day;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lastRenderedPageBreak/>
        <w:t xml:space="preserve"> </w:t>
      </w:r>
    </w:p>
    <w:p w:rsidR="005F1F37" w:rsidRPr="00EB28BE" w:rsidRDefault="005F1F37" w:rsidP="005F1F37">
      <w:pPr>
        <w:pStyle w:val="ad"/>
        <w:rPr>
          <w:rFonts w:hAnsi="宋体" w:cs="宋体" w:hint="eastAsia"/>
        </w:rPr>
      </w:pPr>
      <w:r w:rsidRPr="00EB28BE">
        <w:rPr>
          <w:rFonts w:hAnsi="宋体" w:cs="宋体" w:hint="eastAsia"/>
        </w:rPr>
        <w:t>//返回指定日期是星期几</w:t>
      </w:r>
    </w:p>
    <w:p w:rsidR="005F1F37" w:rsidRPr="00EB28BE" w:rsidRDefault="005F1F37" w:rsidP="005F1F37">
      <w:pPr>
        <w:pStyle w:val="ad"/>
        <w:rPr>
          <w:rFonts w:hAnsi="宋体" w:cs="宋体" w:hint="eastAsia"/>
        </w:rPr>
      </w:pPr>
      <w:r w:rsidRPr="00EB28BE">
        <w:rPr>
          <w:rFonts w:hAnsi="宋体" w:cs="宋体" w:hint="eastAsia"/>
        </w:rPr>
        <w:t>int weekday(date a){</w:t>
      </w:r>
    </w:p>
    <w:p w:rsidR="005F1F37" w:rsidRPr="00EB28BE" w:rsidRDefault="005F1F37" w:rsidP="005F1F37">
      <w:pPr>
        <w:pStyle w:val="ad"/>
        <w:rPr>
          <w:rFonts w:hAnsi="宋体" w:cs="宋体" w:hint="eastAsia"/>
        </w:rPr>
      </w:pPr>
      <w:r w:rsidRPr="00EB28BE">
        <w:rPr>
          <w:rFonts w:hAnsi="宋体" w:cs="宋体" w:hint="eastAsia"/>
        </w:rPr>
        <w:t xml:space="preserve">       int tm=a.month&gt;=3?(a.month-2):(a.month+10);</w:t>
      </w:r>
    </w:p>
    <w:p w:rsidR="005F1F37" w:rsidRPr="00EB28BE" w:rsidRDefault="005F1F37" w:rsidP="005F1F37">
      <w:pPr>
        <w:pStyle w:val="ad"/>
        <w:rPr>
          <w:rFonts w:hAnsi="宋体" w:cs="宋体" w:hint="eastAsia"/>
        </w:rPr>
      </w:pPr>
      <w:r w:rsidRPr="00EB28BE">
        <w:rPr>
          <w:rFonts w:hAnsi="宋体" w:cs="宋体" w:hint="eastAsia"/>
        </w:rPr>
        <w:t xml:space="preserve">       int ty=a.month&gt;=3?a.year:(a.year-1);</w:t>
      </w:r>
    </w:p>
    <w:p w:rsidR="005F1F37" w:rsidRPr="00EB28BE" w:rsidRDefault="005F1F37" w:rsidP="005F1F37">
      <w:pPr>
        <w:pStyle w:val="ad"/>
        <w:rPr>
          <w:rFonts w:hAnsi="宋体" w:cs="宋体" w:hint="eastAsia"/>
        </w:rPr>
      </w:pPr>
      <w:r w:rsidRPr="00EB28BE">
        <w:rPr>
          <w:rFonts w:hAnsi="宋体" w:cs="宋体" w:hint="eastAsia"/>
        </w:rPr>
        <w:t xml:space="preserve">       return (ty+ty/4-ty/100+ty/400+(int)(2.6*tm-0.2)+a.day)%7;</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//日期转天数偏移</w:t>
      </w:r>
    </w:p>
    <w:p w:rsidR="005F1F37" w:rsidRPr="00EB28BE" w:rsidRDefault="005F1F37" w:rsidP="005F1F37">
      <w:pPr>
        <w:pStyle w:val="ad"/>
        <w:rPr>
          <w:rFonts w:hAnsi="宋体" w:cs="宋体" w:hint="eastAsia"/>
        </w:rPr>
      </w:pPr>
      <w:r w:rsidRPr="00EB28BE">
        <w:rPr>
          <w:rFonts w:hAnsi="宋体" w:cs="宋体" w:hint="eastAsia"/>
        </w:rPr>
        <w:t>int date2int(date a){</w:t>
      </w:r>
    </w:p>
    <w:p w:rsidR="005F1F37" w:rsidRPr="00EB28BE" w:rsidRDefault="005F1F37" w:rsidP="005F1F37">
      <w:pPr>
        <w:pStyle w:val="ad"/>
        <w:rPr>
          <w:rFonts w:hAnsi="宋体" w:cs="宋体" w:hint="eastAsia"/>
        </w:rPr>
      </w:pPr>
      <w:r w:rsidRPr="00EB28BE">
        <w:rPr>
          <w:rFonts w:hAnsi="宋体" w:cs="宋体" w:hint="eastAsia"/>
        </w:rPr>
        <w:t xml:space="preserve">       int ret=a.year*365+(a.year-1)/4-(a.year-1)/100+(a.year-1)/400,i;</w:t>
      </w:r>
    </w:p>
    <w:p w:rsidR="005F1F37" w:rsidRPr="00EB28BE" w:rsidRDefault="005F1F37" w:rsidP="005F1F37">
      <w:pPr>
        <w:pStyle w:val="ad"/>
        <w:rPr>
          <w:rFonts w:hAnsi="宋体" w:cs="宋体" w:hint="eastAsia"/>
        </w:rPr>
      </w:pPr>
      <w:r w:rsidRPr="00EB28BE">
        <w:rPr>
          <w:rFonts w:hAnsi="宋体" w:cs="宋体" w:hint="eastAsia"/>
        </w:rPr>
        <w:t xml:space="preserve">       days[1]+=leap(a.year);</w:t>
      </w:r>
    </w:p>
    <w:p w:rsidR="005F1F37" w:rsidRPr="00EB28BE" w:rsidRDefault="005F1F37" w:rsidP="005F1F37">
      <w:pPr>
        <w:pStyle w:val="ad"/>
        <w:rPr>
          <w:rFonts w:hAnsi="宋体" w:cs="宋体" w:hint="eastAsia"/>
        </w:rPr>
      </w:pPr>
      <w:r w:rsidRPr="00EB28BE">
        <w:rPr>
          <w:rFonts w:hAnsi="宋体" w:cs="宋体" w:hint="eastAsia"/>
        </w:rPr>
        <w:t xml:space="preserve">       for (i=0;i&lt;a.month-1;ret+=days[i++]);</w:t>
      </w:r>
    </w:p>
    <w:p w:rsidR="005F1F37" w:rsidRPr="00EB28BE" w:rsidRDefault="005F1F37" w:rsidP="005F1F37">
      <w:pPr>
        <w:pStyle w:val="ad"/>
        <w:rPr>
          <w:rFonts w:hAnsi="宋体" w:cs="宋体" w:hint="eastAsia"/>
        </w:rPr>
      </w:pPr>
      <w:r w:rsidRPr="00EB28BE">
        <w:rPr>
          <w:rFonts w:hAnsi="宋体" w:cs="宋体" w:hint="eastAsia"/>
        </w:rPr>
        <w:t xml:space="preserve">       days[1]=28;</w:t>
      </w:r>
    </w:p>
    <w:p w:rsidR="005F1F37" w:rsidRPr="00EB28BE" w:rsidRDefault="005F1F37" w:rsidP="005F1F37">
      <w:pPr>
        <w:pStyle w:val="ad"/>
        <w:rPr>
          <w:rFonts w:hAnsi="宋体" w:cs="宋体" w:hint="eastAsia"/>
        </w:rPr>
      </w:pPr>
      <w:r w:rsidRPr="00EB28BE">
        <w:rPr>
          <w:rFonts w:hAnsi="宋体" w:cs="宋体" w:hint="eastAsia"/>
        </w:rPr>
        <w:t xml:space="preserve">       return ret+a.day;</w:t>
      </w:r>
    </w:p>
    <w:p w:rsidR="005F1F37"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F1F37">
      <w:pPr>
        <w:pStyle w:val="ad"/>
        <w:rPr>
          <w:rFonts w:hAnsi="宋体" w:cs="宋体" w:hint="eastAsia"/>
        </w:rPr>
      </w:pPr>
      <w:r w:rsidRPr="00EB28BE">
        <w:rPr>
          <w:rFonts w:hAnsi="宋体" w:cs="宋体" w:hint="eastAsia"/>
        </w:rPr>
        <w:t xml:space="preserve"> </w:t>
      </w:r>
    </w:p>
    <w:p w:rsidR="005F1F37" w:rsidRPr="00EB28BE" w:rsidRDefault="005F1F37" w:rsidP="005F1F37">
      <w:pPr>
        <w:pStyle w:val="ad"/>
        <w:rPr>
          <w:rFonts w:hAnsi="宋体" w:cs="宋体" w:hint="eastAsia"/>
        </w:rPr>
      </w:pPr>
      <w:r w:rsidRPr="00EB28BE">
        <w:rPr>
          <w:rFonts w:hAnsi="宋体" w:cs="宋体" w:hint="eastAsia"/>
        </w:rPr>
        <w:t>//天数偏移转日期</w:t>
      </w:r>
    </w:p>
    <w:p w:rsidR="005F1F37" w:rsidRPr="00EB28BE" w:rsidRDefault="005F1F37" w:rsidP="005F1F37">
      <w:pPr>
        <w:pStyle w:val="ad"/>
        <w:rPr>
          <w:rFonts w:hAnsi="宋体" w:cs="宋体" w:hint="eastAsia"/>
        </w:rPr>
      </w:pPr>
      <w:r w:rsidRPr="00EB28BE">
        <w:rPr>
          <w:rFonts w:hAnsi="宋体" w:cs="宋体" w:hint="eastAsia"/>
        </w:rPr>
        <w:t>date int2date(int a){</w:t>
      </w:r>
    </w:p>
    <w:p w:rsidR="005F1F37" w:rsidRPr="00EB28BE" w:rsidRDefault="005F1F37" w:rsidP="005F1F37">
      <w:pPr>
        <w:pStyle w:val="ad"/>
        <w:rPr>
          <w:rFonts w:hAnsi="宋体" w:cs="宋体" w:hint="eastAsia"/>
        </w:rPr>
      </w:pPr>
      <w:r w:rsidRPr="00EB28BE">
        <w:rPr>
          <w:rFonts w:hAnsi="宋体" w:cs="宋体" w:hint="eastAsia"/>
        </w:rPr>
        <w:t xml:space="preserve">       date ret;</w:t>
      </w:r>
    </w:p>
    <w:p w:rsidR="005F1F37" w:rsidRPr="00EB28BE" w:rsidRDefault="005F1F37" w:rsidP="005F1F37">
      <w:pPr>
        <w:pStyle w:val="ad"/>
        <w:rPr>
          <w:rFonts w:hAnsi="宋体" w:cs="宋体" w:hint="eastAsia"/>
        </w:rPr>
      </w:pPr>
      <w:r w:rsidRPr="00EB28BE">
        <w:rPr>
          <w:rFonts w:hAnsi="宋体" w:cs="宋体" w:hint="eastAsia"/>
        </w:rPr>
        <w:t xml:space="preserve">       ret.year=a/146097*400;</w:t>
      </w:r>
    </w:p>
    <w:p w:rsidR="005F1F37" w:rsidRPr="00EB28BE" w:rsidRDefault="005F1F37" w:rsidP="005F1F37">
      <w:pPr>
        <w:pStyle w:val="ad"/>
        <w:rPr>
          <w:rFonts w:hAnsi="宋体" w:cs="宋体" w:hint="eastAsia"/>
        </w:rPr>
      </w:pPr>
      <w:r w:rsidRPr="00EB28BE">
        <w:rPr>
          <w:rFonts w:hAnsi="宋体" w:cs="宋体" w:hint="eastAsia"/>
        </w:rPr>
        <w:t xml:space="preserve">       for (a%=146097;a&gt;=365+leap(ret.year);a-=365+leap(ret.year),ret.year++);</w:t>
      </w:r>
    </w:p>
    <w:p w:rsidR="005F1F37" w:rsidRPr="00EB28BE" w:rsidRDefault="005F1F37" w:rsidP="005F1F37">
      <w:pPr>
        <w:pStyle w:val="ad"/>
        <w:rPr>
          <w:rFonts w:hAnsi="宋体" w:cs="宋体" w:hint="eastAsia"/>
        </w:rPr>
      </w:pPr>
      <w:r w:rsidRPr="00EB28BE">
        <w:rPr>
          <w:rFonts w:hAnsi="宋体" w:cs="宋体" w:hint="eastAsia"/>
        </w:rPr>
        <w:t xml:space="preserve">       days[1]+=leap(ret.year);</w:t>
      </w:r>
    </w:p>
    <w:p w:rsidR="005F1F37" w:rsidRPr="00EB28BE" w:rsidRDefault="005F1F37" w:rsidP="005F1F37">
      <w:pPr>
        <w:pStyle w:val="ad"/>
        <w:rPr>
          <w:rFonts w:hAnsi="宋体" w:cs="宋体" w:hint="eastAsia"/>
        </w:rPr>
      </w:pPr>
      <w:r w:rsidRPr="00EB28BE">
        <w:rPr>
          <w:rFonts w:hAnsi="宋体" w:cs="宋体" w:hint="eastAsia"/>
        </w:rPr>
        <w:t xml:space="preserve">       for (ret.month=1;a&gt;=days[ret.month-1];a-=days[ret.month-1],ret.month++);</w:t>
      </w:r>
    </w:p>
    <w:p w:rsidR="005F1F37" w:rsidRPr="00EB28BE" w:rsidRDefault="005F1F37" w:rsidP="005F1F37">
      <w:pPr>
        <w:pStyle w:val="ad"/>
        <w:rPr>
          <w:rFonts w:hAnsi="宋体" w:cs="宋体" w:hint="eastAsia"/>
        </w:rPr>
      </w:pPr>
      <w:r w:rsidRPr="00EB28BE">
        <w:rPr>
          <w:rFonts w:hAnsi="宋体" w:cs="宋体" w:hint="eastAsia"/>
        </w:rPr>
        <w:t xml:space="preserve">       days[1]=28;</w:t>
      </w:r>
    </w:p>
    <w:p w:rsidR="005F1F37" w:rsidRPr="00EB28BE" w:rsidRDefault="005F1F37" w:rsidP="005F1F37">
      <w:pPr>
        <w:pStyle w:val="ad"/>
        <w:rPr>
          <w:rFonts w:hAnsi="宋体" w:cs="宋体" w:hint="eastAsia"/>
        </w:rPr>
      </w:pPr>
      <w:r w:rsidRPr="00EB28BE">
        <w:rPr>
          <w:rFonts w:hAnsi="宋体" w:cs="宋体" w:hint="eastAsia"/>
        </w:rPr>
        <w:t xml:space="preserve">       ret.day=a+1;</w:t>
      </w:r>
    </w:p>
    <w:p w:rsidR="005F1F37" w:rsidRPr="00EB28BE" w:rsidRDefault="005F1F37" w:rsidP="005F1F37">
      <w:pPr>
        <w:pStyle w:val="ad"/>
        <w:rPr>
          <w:rFonts w:hAnsi="宋体" w:cs="宋体" w:hint="eastAsia"/>
        </w:rPr>
      </w:pPr>
      <w:r w:rsidRPr="00EB28BE">
        <w:rPr>
          <w:rFonts w:hAnsi="宋体" w:cs="宋体" w:hint="eastAsia"/>
        </w:rPr>
        <w:t xml:space="preserve">      return ret;</w:t>
      </w:r>
    </w:p>
    <w:p w:rsidR="00FC39FE" w:rsidRPr="00EB28BE" w:rsidRDefault="005F1F37" w:rsidP="005F1F37">
      <w:pPr>
        <w:pStyle w:val="ad"/>
        <w:rPr>
          <w:rFonts w:hAnsi="宋体" w:cs="宋体" w:hint="eastAsia"/>
        </w:rPr>
      </w:pPr>
      <w:r w:rsidRPr="00EB28BE">
        <w:rPr>
          <w:rFonts w:hAnsi="宋体" w:cs="宋体" w:hint="eastAsia"/>
        </w:rPr>
        <w:t>}</w:t>
      </w:r>
    </w:p>
    <w:p w:rsidR="005F1F37" w:rsidRPr="00EB28BE" w:rsidRDefault="005F1F37" w:rsidP="0059183E">
      <w:pPr>
        <w:rPr>
          <w:rFonts w:ascii="宋体" w:eastAsia="宋体" w:hAnsi="宋体" w:hint="eastAsia"/>
        </w:rPr>
      </w:pPr>
    </w:p>
    <w:sectPr w:rsidR="005F1F37" w:rsidRPr="00EB28BE">
      <w:footerReference w:type="default" r:id="rId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FEB" w:rsidRDefault="00A85FEB" w:rsidP="00FB0C48">
      <w:r>
        <w:separator/>
      </w:r>
    </w:p>
  </w:endnote>
  <w:endnote w:type="continuationSeparator" w:id="0">
    <w:p w:rsidR="00A85FEB" w:rsidRDefault="00A85FEB" w:rsidP="00FB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196416"/>
      <w:docPartObj>
        <w:docPartGallery w:val="Page Numbers (Bottom of Page)"/>
        <w:docPartUnique/>
      </w:docPartObj>
    </w:sdtPr>
    <w:sdtContent>
      <w:p w:rsidR="00FB0C48" w:rsidRDefault="00FB0C48">
        <w:pPr>
          <w:pStyle w:val="ab"/>
          <w:jc w:val="center"/>
        </w:pPr>
        <w:r>
          <w:fldChar w:fldCharType="begin"/>
        </w:r>
        <w:r>
          <w:instrText>PAGE   \* MERGEFORMAT</w:instrText>
        </w:r>
        <w:r>
          <w:fldChar w:fldCharType="separate"/>
        </w:r>
        <w:r w:rsidR="00B504C1" w:rsidRPr="00B504C1">
          <w:rPr>
            <w:noProof/>
            <w:lang w:val="zh-CN"/>
          </w:rPr>
          <w:t>47</w:t>
        </w:r>
        <w:r>
          <w:fldChar w:fldCharType="end"/>
        </w:r>
      </w:p>
    </w:sdtContent>
  </w:sdt>
  <w:p w:rsidR="00FB0C48" w:rsidRDefault="00FB0C48">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FEB" w:rsidRDefault="00A85FEB" w:rsidP="00FB0C48">
      <w:r>
        <w:separator/>
      </w:r>
    </w:p>
  </w:footnote>
  <w:footnote w:type="continuationSeparator" w:id="0">
    <w:p w:rsidR="00A85FEB" w:rsidRDefault="00A85FEB" w:rsidP="00FB0C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7A59"/>
    <w:multiLevelType w:val="multilevel"/>
    <w:tmpl w:val="E2E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5A"/>
    <w:rsid w:val="00002DA3"/>
    <w:rsid w:val="0000595D"/>
    <w:rsid w:val="00024451"/>
    <w:rsid w:val="00025540"/>
    <w:rsid w:val="00027569"/>
    <w:rsid w:val="000332BE"/>
    <w:rsid w:val="00033A1D"/>
    <w:rsid w:val="00034BD5"/>
    <w:rsid w:val="000415A7"/>
    <w:rsid w:val="00043D6B"/>
    <w:rsid w:val="00054885"/>
    <w:rsid w:val="0006245C"/>
    <w:rsid w:val="0006394E"/>
    <w:rsid w:val="0006518A"/>
    <w:rsid w:val="00070D42"/>
    <w:rsid w:val="000724E4"/>
    <w:rsid w:val="00073603"/>
    <w:rsid w:val="00091304"/>
    <w:rsid w:val="00094424"/>
    <w:rsid w:val="000A6330"/>
    <w:rsid w:val="000A7D7C"/>
    <w:rsid w:val="000B4922"/>
    <w:rsid w:val="000B672A"/>
    <w:rsid w:val="000B746A"/>
    <w:rsid w:val="000D6607"/>
    <w:rsid w:val="000D6EE1"/>
    <w:rsid w:val="000E4C21"/>
    <w:rsid w:val="00107092"/>
    <w:rsid w:val="00114646"/>
    <w:rsid w:val="001157DF"/>
    <w:rsid w:val="0011779B"/>
    <w:rsid w:val="00121F14"/>
    <w:rsid w:val="0012201C"/>
    <w:rsid w:val="00122AA6"/>
    <w:rsid w:val="0015489F"/>
    <w:rsid w:val="00157E38"/>
    <w:rsid w:val="001667F1"/>
    <w:rsid w:val="001763B9"/>
    <w:rsid w:val="00185E3E"/>
    <w:rsid w:val="001A38B9"/>
    <w:rsid w:val="001B71AA"/>
    <w:rsid w:val="001C6E6A"/>
    <w:rsid w:val="001D64C7"/>
    <w:rsid w:val="001E1512"/>
    <w:rsid w:val="001E6D5A"/>
    <w:rsid w:val="001E750C"/>
    <w:rsid w:val="001F241B"/>
    <w:rsid w:val="001F3637"/>
    <w:rsid w:val="001F3FE0"/>
    <w:rsid w:val="002836E4"/>
    <w:rsid w:val="0028796E"/>
    <w:rsid w:val="00292534"/>
    <w:rsid w:val="00297D39"/>
    <w:rsid w:val="002D399E"/>
    <w:rsid w:val="002D7B0B"/>
    <w:rsid w:val="002E1DC2"/>
    <w:rsid w:val="002E634A"/>
    <w:rsid w:val="002F1F8C"/>
    <w:rsid w:val="002F390D"/>
    <w:rsid w:val="00300333"/>
    <w:rsid w:val="003052D6"/>
    <w:rsid w:val="00306D21"/>
    <w:rsid w:val="00312733"/>
    <w:rsid w:val="00321BF2"/>
    <w:rsid w:val="00325EC3"/>
    <w:rsid w:val="00327F5E"/>
    <w:rsid w:val="00336A8F"/>
    <w:rsid w:val="00345A15"/>
    <w:rsid w:val="0035253E"/>
    <w:rsid w:val="00353926"/>
    <w:rsid w:val="00355188"/>
    <w:rsid w:val="00366E46"/>
    <w:rsid w:val="00374F7B"/>
    <w:rsid w:val="00380768"/>
    <w:rsid w:val="00383C82"/>
    <w:rsid w:val="0038588E"/>
    <w:rsid w:val="0039208E"/>
    <w:rsid w:val="003A19E6"/>
    <w:rsid w:val="003B71DD"/>
    <w:rsid w:val="003C5101"/>
    <w:rsid w:val="003D5379"/>
    <w:rsid w:val="003E0B41"/>
    <w:rsid w:val="003E236E"/>
    <w:rsid w:val="004011BC"/>
    <w:rsid w:val="00404176"/>
    <w:rsid w:val="00411072"/>
    <w:rsid w:val="00411DD2"/>
    <w:rsid w:val="00412C29"/>
    <w:rsid w:val="00415F8A"/>
    <w:rsid w:val="0042321F"/>
    <w:rsid w:val="004263A0"/>
    <w:rsid w:val="00453813"/>
    <w:rsid w:val="00455C5B"/>
    <w:rsid w:val="00460D72"/>
    <w:rsid w:val="00466538"/>
    <w:rsid w:val="004713A0"/>
    <w:rsid w:val="0047394D"/>
    <w:rsid w:val="004761C9"/>
    <w:rsid w:val="004816D9"/>
    <w:rsid w:val="00490216"/>
    <w:rsid w:val="00490951"/>
    <w:rsid w:val="004A15DD"/>
    <w:rsid w:val="004A19A6"/>
    <w:rsid w:val="004A1E03"/>
    <w:rsid w:val="004A22AD"/>
    <w:rsid w:val="004A53EF"/>
    <w:rsid w:val="004A5A55"/>
    <w:rsid w:val="004B1ACF"/>
    <w:rsid w:val="004B4697"/>
    <w:rsid w:val="004B4D1B"/>
    <w:rsid w:val="004C5B37"/>
    <w:rsid w:val="004F4854"/>
    <w:rsid w:val="005012FD"/>
    <w:rsid w:val="00514B0D"/>
    <w:rsid w:val="005242B9"/>
    <w:rsid w:val="00544808"/>
    <w:rsid w:val="005537B5"/>
    <w:rsid w:val="00555569"/>
    <w:rsid w:val="00556859"/>
    <w:rsid w:val="00556AF1"/>
    <w:rsid w:val="00565E0D"/>
    <w:rsid w:val="005714CC"/>
    <w:rsid w:val="00572F30"/>
    <w:rsid w:val="00584DF2"/>
    <w:rsid w:val="00584FEA"/>
    <w:rsid w:val="0059183E"/>
    <w:rsid w:val="005A4E7E"/>
    <w:rsid w:val="005A5FEC"/>
    <w:rsid w:val="005A6EC8"/>
    <w:rsid w:val="005C35BB"/>
    <w:rsid w:val="005D3358"/>
    <w:rsid w:val="005E0FEB"/>
    <w:rsid w:val="005E2FE1"/>
    <w:rsid w:val="005F1F37"/>
    <w:rsid w:val="005F3152"/>
    <w:rsid w:val="005F642F"/>
    <w:rsid w:val="006377F9"/>
    <w:rsid w:val="00643213"/>
    <w:rsid w:val="00643E75"/>
    <w:rsid w:val="0064443D"/>
    <w:rsid w:val="00653F8B"/>
    <w:rsid w:val="00655902"/>
    <w:rsid w:val="006642EF"/>
    <w:rsid w:val="006729AC"/>
    <w:rsid w:val="0067651D"/>
    <w:rsid w:val="00697E05"/>
    <w:rsid w:val="006C29C7"/>
    <w:rsid w:val="006C6C7C"/>
    <w:rsid w:val="006D0277"/>
    <w:rsid w:val="006D1F46"/>
    <w:rsid w:val="006D7DEB"/>
    <w:rsid w:val="006E41E5"/>
    <w:rsid w:val="006E7EAC"/>
    <w:rsid w:val="007003AE"/>
    <w:rsid w:val="00704059"/>
    <w:rsid w:val="00720988"/>
    <w:rsid w:val="00720A41"/>
    <w:rsid w:val="00722412"/>
    <w:rsid w:val="007332F2"/>
    <w:rsid w:val="00741F78"/>
    <w:rsid w:val="007435DC"/>
    <w:rsid w:val="0074527C"/>
    <w:rsid w:val="00745462"/>
    <w:rsid w:val="007637A6"/>
    <w:rsid w:val="007723F4"/>
    <w:rsid w:val="007906FD"/>
    <w:rsid w:val="007B4455"/>
    <w:rsid w:val="007B5302"/>
    <w:rsid w:val="007D0874"/>
    <w:rsid w:val="007E169D"/>
    <w:rsid w:val="007E7334"/>
    <w:rsid w:val="007F4421"/>
    <w:rsid w:val="008024E9"/>
    <w:rsid w:val="00807260"/>
    <w:rsid w:val="00810171"/>
    <w:rsid w:val="00812543"/>
    <w:rsid w:val="008129A3"/>
    <w:rsid w:val="008262E7"/>
    <w:rsid w:val="008375C9"/>
    <w:rsid w:val="008430D8"/>
    <w:rsid w:val="00847D71"/>
    <w:rsid w:val="008507B9"/>
    <w:rsid w:val="00850C21"/>
    <w:rsid w:val="008544B6"/>
    <w:rsid w:val="008555D0"/>
    <w:rsid w:val="0086300A"/>
    <w:rsid w:val="0087588E"/>
    <w:rsid w:val="008805B8"/>
    <w:rsid w:val="00880B9E"/>
    <w:rsid w:val="00892D12"/>
    <w:rsid w:val="008A54B2"/>
    <w:rsid w:val="008A7A63"/>
    <w:rsid w:val="008B5AE8"/>
    <w:rsid w:val="008B5F9A"/>
    <w:rsid w:val="008C4B87"/>
    <w:rsid w:val="008C4F45"/>
    <w:rsid w:val="008C5CC3"/>
    <w:rsid w:val="008D0975"/>
    <w:rsid w:val="008D0B24"/>
    <w:rsid w:val="008D286F"/>
    <w:rsid w:val="008D7447"/>
    <w:rsid w:val="008F20AB"/>
    <w:rsid w:val="00901232"/>
    <w:rsid w:val="0090237A"/>
    <w:rsid w:val="00921534"/>
    <w:rsid w:val="0092357D"/>
    <w:rsid w:val="00923BB4"/>
    <w:rsid w:val="00933C1D"/>
    <w:rsid w:val="00933E88"/>
    <w:rsid w:val="00933EA3"/>
    <w:rsid w:val="009345F8"/>
    <w:rsid w:val="00940126"/>
    <w:rsid w:val="00961CBA"/>
    <w:rsid w:val="009656B0"/>
    <w:rsid w:val="0097048C"/>
    <w:rsid w:val="009740AF"/>
    <w:rsid w:val="00985A1B"/>
    <w:rsid w:val="00990B07"/>
    <w:rsid w:val="00993F8C"/>
    <w:rsid w:val="00994712"/>
    <w:rsid w:val="00994DF4"/>
    <w:rsid w:val="009B11BF"/>
    <w:rsid w:val="009B24F4"/>
    <w:rsid w:val="009C5872"/>
    <w:rsid w:val="009D0F0E"/>
    <w:rsid w:val="009E1D5D"/>
    <w:rsid w:val="009E3240"/>
    <w:rsid w:val="009E59A1"/>
    <w:rsid w:val="00A211A0"/>
    <w:rsid w:val="00A22F3D"/>
    <w:rsid w:val="00A23931"/>
    <w:rsid w:val="00A2630B"/>
    <w:rsid w:val="00A321B9"/>
    <w:rsid w:val="00A3769E"/>
    <w:rsid w:val="00A41E42"/>
    <w:rsid w:val="00A43D02"/>
    <w:rsid w:val="00A5105D"/>
    <w:rsid w:val="00A53CAD"/>
    <w:rsid w:val="00A64932"/>
    <w:rsid w:val="00A65169"/>
    <w:rsid w:val="00A70E0B"/>
    <w:rsid w:val="00A723FF"/>
    <w:rsid w:val="00A83C43"/>
    <w:rsid w:val="00A85FEB"/>
    <w:rsid w:val="00A86B62"/>
    <w:rsid w:val="00A86C44"/>
    <w:rsid w:val="00A95EF8"/>
    <w:rsid w:val="00AA597E"/>
    <w:rsid w:val="00AC1205"/>
    <w:rsid w:val="00AD38BA"/>
    <w:rsid w:val="00AD78B1"/>
    <w:rsid w:val="00AE15E4"/>
    <w:rsid w:val="00AE2128"/>
    <w:rsid w:val="00AE7A09"/>
    <w:rsid w:val="00AF7380"/>
    <w:rsid w:val="00B04FC1"/>
    <w:rsid w:val="00B11B62"/>
    <w:rsid w:val="00B1381F"/>
    <w:rsid w:val="00B21A26"/>
    <w:rsid w:val="00B26D9F"/>
    <w:rsid w:val="00B32CED"/>
    <w:rsid w:val="00B332FF"/>
    <w:rsid w:val="00B41184"/>
    <w:rsid w:val="00B504C1"/>
    <w:rsid w:val="00B61E87"/>
    <w:rsid w:val="00B73773"/>
    <w:rsid w:val="00B90171"/>
    <w:rsid w:val="00B91FF9"/>
    <w:rsid w:val="00BA11BC"/>
    <w:rsid w:val="00BA29B5"/>
    <w:rsid w:val="00BA75AC"/>
    <w:rsid w:val="00BB0C9F"/>
    <w:rsid w:val="00BB7F60"/>
    <w:rsid w:val="00BC4A9F"/>
    <w:rsid w:val="00BE0128"/>
    <w:rsid w:val="00BF58E5"/>
    <w:rsid w:val="00BF5959"/>
    <w:rsid w:val="00C21445"/>
    <w:rsid w:val="00C267C8"/>
    <w:rsid w:val="00C369C0"/>
    <w:rsid w:val="00C36ED9"/>
    <w:rsid w:val="00C62C15"/>
    <w:rsid w:val="00C6637D"/>
    <w:rsid w:val="00C73F8A"/>
    <w:rsid w:val="00C75142"/>
    <w:rsid w:val="00C92A24"/>
    <w:rsid w:val="00CA0890"/>
    <w:rsid w:val="00CA2EA8"/>
    <w:rsid w:val="00CA6394"/>
    <w:rsid w:val="00CB14CA"/>
    <w:rsid w:val="00CB2F7C"/>
    <w:rsid w:val="00CC0145"/>
    <w:rsid w:val="00CC6D87"/>
    <w:rsid w:val="00CE2D5F"/>
    <w:rsid w:val="00CE34BC"/>
    <w:rsid w:val="00CE438F"/>
    <w:rsid w:val="00CE765A"/>
    <w:rsid w:val="00CE7F3A"/>
    <w:rsid w:val="00CF5C16"/>
    <w:rsid w:val="00D20A07"/>
    <w:rsid w:val="00D34764"/>
    <w:rsid w:val="00D47038"/>
    <w:rsid w:val="00D735E3"/>
    <w:rsid w:val="00D7369C"/>
    <w:rsid w:val="00D84D40"/>
    <w:rsid w:val="00D95A85"/>
    <w:rsid w:val="00DA1A95"/>
    <w:rsid w:val="00DA38A4"/>
    <w:rsid w:val="00DA7890"/>
    <w:rsid w:val="00DC224B"/>
    <w:rsid w:val="00DE72E5"/>
    <w:rsid w:val="00E00F5E"/>
    <w:rsid w:val="00E02723"/>
    <w:rsid w:val="00E10F2F"/>
    <w:rsid w:val="00E31207"/>
    <w:rsid w:val="00E40EEF"/>
    <w:rsid w:val="00E4761A"/>
    <w:rsid w:val="00E47EEE"/>
    <w:rsid w:val="00E56B56"/>
    <w:rsid w:val="00E60F9A"/>
    <w:rsid w:val="00E64714"/>
    <w:rsid w:val="00E877E1"/>
    <w:rsid w:val="00E90941"/>
    <w:rsid w:val="00EA4225"/>
    <w:rsid w:val="00EA7565"/>
    <w:rsid w:val="00EB014A"/>
    <w:rsid w:val="00EB28BE"/>
    <w:rsid w:val="00EB49C9"/>
    <w:rsid w:val="00EC268E"/>
    <w:rsid w:val="00ED2236"/>
    <w:rsid w:val="00ED730E"/>
    <w:rsid w:val="00EE54E0"/>
    <w:rsid w:val="00EE5D3F"/>
    <w:rsid w:val="00EF1164"/>
    <w:rsid w:val="00EF4CC0"/>
    <w:rsid w:val="00F02938"/>
    <w:rsid w:val="00F123B0"/>
    <w:rsid w:val="00F20B26"/>
    <w:rsid w:val="00F246E1"/>
    <w:rsid w:val="00F25C51"/>
    <w:rsid w:val="00F30794"/>
    <w:rsid w:val="00F4247B"/>
    <w:rsid w:val="00F43B19"/>
    <w:rsid w:val="00F45B42"/>
    <w:rsid w:val="00F72412"/>
    <w:rsid w:val="00F74E12"/>
    <w:rsid w:val="00F77282"/>
    <w:rsid w:val="00F80605"/>
    <w:rsid w:val="00F87E80"/>
    <w:rsid w:val="00FB022F"/>
    <w:rsid w:val="00FB0C48"/>
    <w:rsid w:val="00FB1A5C"/>
    <w:rsid w:val="00FB4E44"/>
    <w:rsid w:val="00FC39FE"/>
    <w:rsid w:val="00FD0477"/>
    <w:rsid w:val="00FD11B6"/>
    <w:rsid w:val="00FE1FCE"/>
    <w:rsid w:val="00FF2B27"/>
    <w:rsid w:val="00FF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18297E23"/>
  <w15:chartTrackingRefBased/>
  <w15:docId w15:val="{A9FE9397-4A8C-495F-B5BF-C3BEF586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1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2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2F7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semiHidden/>
    <w:unhideWhenUsed/>
    <w:qFormat/>
    <w:rsid w:val="008B5AE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标题 1 字符"/>
    <w:basedOn w:val="a0"/>
    <w:link w:val="1"/>
    <w:uiPriority w:val="9"/>
    <w:rsid w:val="009B11BF"/>
    <w:rPr>
      <w:b/>
      <w:bCs/>
      <w:kern w:val="44"/>
      <w:sz w:val="44"/>
      <w:szCs w:val="44"/>
    </w:rPr>
  </w:style>
  <w:style w:type="paragraph" w:styleId="TOC">
    <w:name w:val="TOC Heading"/>
    <w:basedOn w:val="1"/>
    <w:next w:val="a"/>
    <w:uiPriority w:val="39"/>
    <w:unhideWhenUsed/>
    <w:qFormat/>
    <w:rsid w:val="008430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30D8"/>
  </w:style>
  <w:style w:type="character" w:styleId="a3">
    <w:name w:val="Hyperlink"/>
    <w:basedOn w:val="a0"/>
    <w:uiPriority w:val="99"/>
    <w:unhideWhenUsed/>
    <w:rsid w:val="008430D8"/>
    <w:rPr>
      <w:color w:val="0563C1" w:themeColor="hyperlink"/>
      <w:u w:val="single"/>
    </w:rPr>
  </w:style>
  <w:style w:type="character" w:customStyle="1" w:styleId="20">
    <w:name w:val="标题 2 字符"/>
    <w:basedOn w:val="a0"/>
    <w:link w:val="2"/>
    <w:uiPriority w:val="9"/>
    <w:rsid w:val="00CB2F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F7C"/>
    <w:rPr>
      <w:b/>
      <w:bCs/>
      <w:sz w:val="32"/>
      <w:szCs w:val="32"/>
    </w:rPr>
  </w:style>
  <w:style w:type="character" w:customStyle="1" w:styleId="40">
    <w:name w:val="标题 4 字符"/>
    <w:basedOn w:val="a0"/>
    <w:link w:val="4"/>
    <w:uiPriority w:val="9"/>
    <w:rsid w:val="00CB2F7C"/>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7D0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D0874"/>
    <w:rPr>
      <w:rFonts w:ascii="宋体" w:eastAsia="宋体" w:hAnsi="宋体" w:cs="宋体"/>
      <w:kern w:val="0"/>
      <w:sz w:val="24"/>
      <w:szCs w:val="24"/>
    </w:rPr>
  </w:style>
  <w:style w:type="paragraph" w:styleId="21">
    <w:name w:val="toc 2"/>
    <w:basedOn w:val="a"/>
    <w:next w:val="a"/>
    <w:autoRedefine/>
    <w:uiPriority w:val="39"/>
    <w:unhideWhenUsed/>
    <w:rsid w:val="009656B0"/>
    <w:pPr>
      <w:ind w:leftChars="200" w:left="420"/>
    </w:pPr>
  </w:style>
  <w:style w:type="paragraph" w:styleId="a4">
    <w:name w:val="Normal (Web)"/>
    <w:basedOn w:val="a"/>
    <w:uiPriority w:val="99"/>
    <w:semiHidden/>
    <w:unhideWhenUsed/>
    <w:rsid w:val="007209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F1164"/>
    <w:rPr>
      <w:b/>
      <w:bCs/>
    </w:rPr>
  </w:style>
  <w:style w:type="character" w:customStyle="1" w:styleId="90">
    <w:name w:val="标题 9 字符"/>
    <w:basedOn w:val="a0"/>
    <w:link w:val="9"/>
    <w:uiPriority w:val="9"/>
    <w:semiHidden/>
    <w:rsid w:val="008B5AE8"/>
    <w:rPr>
      <w:rFonts w:asciiTheme="majorHAnsi" w:eastAsiaTheme="majorEastAsia" w:hAnsiTheme="majorHAnsi" w:cstheme="majorBidi"/>
      <w:szCs w:val="21"/>
    </w:rPr>
  </w:style>
  <w:style w:type="paragraph" w:styleId="31">
    <w:name w:val="toc 3"/>
    <w:basedOn w:val="a"/>
    <w:next w:val="a"/>
    <w:autoRedefine/>
    <w:uiPriority w:val="39"/>
    <w:unhideWhenUsed/>
    <w:rsid w:val="008B5AE8"/>
    <w:pPr>
      <w:ind w:leftChars="400" w:left="840"/>
    </w:pPr>
  </w:style>
  <w:style w:type="character" w:customStyle="1" w:styleId="mi">
    <w:name w:val="mi"/>
    <w:basedOn w:val="a0"/>
    <w:rsid w:val="009345F8"/>
  </w:style>
  <w:style w:type="character" w:customStyle="1" w:styleId="mjxassistivemathml">
    <w:name w:val="mjx_assistive_mathml"/>
    <w:basedOn w:val="a0"/>
    <w:rsid w:val="009345F8"/>
  </w:style>
  <w:style w:type="character" w:customStyle="1" w:styleId="mo">
    <w:name w:val="mo"/>
    <w:basedOn w:val="a0"/>
    <w:rsid w:val="009345F8"/>
  </w:style>
  <w:style w:type="character" w:customStyle="1" w:styleId="mn">
    <w:name w:val="mn"/>
    <w:basedOn w:val="a0"/>
    <w:rsid w:val="009345F8"/>
  </w:style>
  <w:style w:type="character" w:styleId="a6">
    <w:name w:val="FollowedHyperlink"/>
    <w:basedOn w:val="a0"/>
    <w:uiPriority w:val="99"/>
    <w:semiHidden/>
    <w:unhideWhenUsed/>
    <w:rsid w:val="00EA7565"/>
    <w:rPr>
      <w:color w:val="954F72" w:themeColor="followedHyperlink"/>
      <w:u w:val="single"/>
    </w:rPr>
  </w:style>
  <w:style w:type="paragraph" w:styleId="a7">
    <w:name w:val="Date"/>
    <w:basedOn w:val="a"/>
    <w:next w:val="a"/>
    <w:link w:val="a8"/>
    <w:uiPriority w:val="99"/>
    <w:semiHidden/>
    <w:unhideWhenUsed/>
    <w:rsid w:val="00EA7565"/>
    <w:pPr>
      <w:ind w:leftChars="2500" w:left="100"/>
    </w:pPr>
  </w:style>
  <w:style w:type="character" w:customStyle="1" w:styleId="a8">
    <w:name w:val="日期 字符"/>
    <w:basedOn w:val="a0"/>
    <w:link w:val="a7"/>
    <w:uiPriority w:val="99"/>
    <w:semiHidden/>
    <w:rsid w:val="00EA7565"/>
  </w:style>
  <w:style w:type="paragraph" w:styleId="a9">
    <w:name w:val="header"/>
    <w:basedOn w:val="a"/>
    <w:link w:val="aa"/>
    <w:uiPriority w:val="99"/>
    <w:unhideWhenUsed/>
    <w:rsid w:val="00FB0C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0C48"/>
    <w:rPr>
      <w:sz w:val="18"/>
      <w:szCs w:val="18"/>
    </w:rPr>
  </w:style>
  <w:style w:type="paragraph" w:styleId="ab">
    <w:name w:val="footer"/>
    <w:basedOn w:val="a"/>
    <w:link w:val="ac"/>
    <w:unhideWhenUsed/>
    <w:rsid w:val="00FB0C48"/>
    <w:pPr>
      <w:tabs>
        <w:tab w:val="center" w:pos="4153"/>
        <w:tab w:val="right" w:pos="8306"/>
      </w:tabs>
      <w:snapToGrid w:val="0"/>
      <w:jc w:val="left"/>
    </w:pPr>
    <w:rPr>
      <w:sz w:val="18"/>
      <w:szCs w:val="18"/>
    </w:rPr>
  </w:style>
  <w:style w:type="character" w:customStyle="1" w:styleId="ac">
    <w:name w:val="页脚 字符"/>
    <w:basedOn w:val="a0"/>
    <w:link w:val="ab"/>
    <w:uiPriority w:val="99"/>
    <w:rsid w:val="00FB0C48"/>
    <w:rPr>
      <w:sz w:val="18"/>
      <w:szCs w:val="18"/>
    </w:rPr>
  </w:style>
  <w:style w:type="paragraph" w:styleId="ad">
    <w:name w:val="Plain Text"/>
    <w:basedOn w:val="a"/>
    <w:link w:val="ae"/>
    <w:rsid w:val="005F1F37"/>
    <w:rPr>
      <w:rFonts w:ascii="宋体" w:eastAsia="宋体" w:hAnsi="Courier New" w:cs="Courier New"/>
      <w:szCs w:val="21"/>
    </w:rPr>
  </w:style>
  <w:style w:type="character" w:customStyle="1" w:styleId="ae">
    <w:name w:val="纯文本 字符"/>
    <w:basedOn w:val="a0"/>
    <w:link w:val="ad"/>
    <w:rsid w:val="005F1F37"/>
    <w:rPr>
      <w:rFonts w:ascii="宋体" w:eastAsia="宋体" w:hAnsi="Courier New" w:cs="Courier New"/>
      <w:szCs w:val="21"/>
    </w:rPr>
  </w:style>
  <w:style w:type="character" w:styleId="af">
    <w:name w:val="page number"/>
    <w:basedOn w:val="a0"/>
    <w:rsid w:val="005F1F37"/>
  </w:style>
  <w:style w:type="character" w:customStyle="1" w:styleId="comment">
    <w:name w:val="comment"/>
    <w:basedOn w:val="a0"/>
    <w:rsid w:val="004011BC"/>
  </w:style>
  <w:style w:type="character" w:customStyle="1" w:styleId="hljs-meta">
    <w:name w:val="hljs-meta"/>
    <w:basedOn w:val="a0"/>
    <w:rsid w:val="00185E3E"/>
  </w:style>
  <w:style w:type="character" w:customStyle="1" w:styleId="hljs-meta-keyword">
    <w:name w:val="hljs-meta-keyword"/>
    <w:basedOn w:val="a0"/>
    <w:rsid w:val="00185E3E"/>
  </w:style>
  <w:style w:type="character" w:customStyle="1" w:styleId="hljs-meta-string">
    <w:name w:val="hljs-meta-string"/>
    <w:basedOn w:val="a0"/>
    <w:rsid w:val="00185E3E"/>
  </w:style>
  <w:style w:type="character" w:customStyle="1" w:styleId="hljs-keyword">
    <w:name w:val="hljs-keyword"/>
    <w:basedOn w:val="a0"/>
    <w:rsid w:val="00185E3E"/>
  </w:style>
  <w:style w:type="character" w:customStyle="1" w:styleId="hljs-number">
    <w:name w:val="hljs-number"/>
    <w:basedOn w:val="a0"/>
    <w:rsid w:val="00185E3E"/>
  </w:style>
  <w:style w:type="character" w:customStyle="1" w:styleId="hljs-builtin">
    <w:name w:val="hljs-built_in"/>
    <w:basedOn w:val="a0"/>
    <w:rsid w:val="00185E3E"/>
  </w:style>
  <w:style w:type="character" w:customStyle="1" w:styleId="hljs-function">
    <w:name w:val="hljs-function"/>
    <w:basedOn w:val="a0"/>
    <w:rsid w:val="00185E3E"/>
  </w:style>
  <w:style w:type="character" w:customStyle="1" w:styleId="hljs-title">
    <w:name w:val="hljs-title"/>
    <w:basedOn w:val="a0"/>
    <w:rsid w:val="00185E3E"/>
  </w:style>
  <w:style w:type="character" w:customStyle="1" w:styleId="hljs-params">
    <w:name w:val="hljs-params"/>
    <w:basedOn w:val="a0"/>
    <w:rsid w:val="00185E3E"/>
  </w:style>
  <w:style w:type="character" w:customStyle="1" w:styleId="hljs-comment">
    <w:name w:val="hljs-comment"/>
    <w:basedOn w:val="a0"/>
    <w:rsid w:val="00185E3E"/>
  </w:style>
  <w:style w:type="character" w:customStyle="1" w:styleId="hljs-string">
    <w:name w:val="hljs-string"/>
    <w:basedOn w:val="a0"/>
    <w:rsid w:val="001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3624">
      <w:bodyDiv w:val="1"/>
      <w:marLeft w:val="0"/>
      <w:marRight w:val="0"/>
      <w:marTop w:val="0"/>
      <w:marBottom w:val="0"/>
      <w:divBdr>
        <w:top w:val="none" w:sz="0" w:space="0" w:color="auto"/>
        <w:left w:val="none" w:sz="0" w:space="0" w:color="auto"/>
        <w:bottom w:val="none" w:sz="0" w:space="0" w:color="auto"/>
        <w:right w:val="none" w:sz="0" w:space="0" w:color="auto"/>
      </w:divBdr>
      <w:divsChild>
        <w:div w:id="960920859">
          <w:marLeft w:val="0"/>
          <w:marRight w:val="0"/>
          <w:marTop w:val="0"/>
          <w:marBottom w:val="150"/>
          <w:divBdr>
            <w:top w:val="none" w:sz="0" w:space="0" w:color="auto"/>
            <w:left w:val="none" w:sz="0" w:space="0" w:color="auto"/>
            <w:bottom w:val="none" w:sz="0" w:space="0" w:color="auto"/>
            <w:right w:val="none" w:sz="0" w:space="0" w:color="auto"/>
          </w:divBdr>
        </w:div>
        <w:div w:id="784735695">
          <w:marLeft w:val="0"/>
          <w:marRight w:val="0"/>
          <w:marTop w:val="150"/>
          <w:marBottom w:val="150"/>
          <w:divBdr>
            <w:top w:val="none" w:sz="0" w:space="0" w:color="auto"/>
            <w:left w:val="none" w:sz="0" w:space="0" w:color="auto"/>
            <w:bottom w:val="none" w:sz="0" w:space="0" w:color="auto"/>
            <w:right w:val="none" w:sz="0" w:space="0" w:color="auto"/>
          </w:divBdr>
        </w:div>
        <w:div w:id="440609648">
          <w:marLeft w:val="0"/>
          <w:marRight w:val="0"/>
          <w:marTop w:val="150"/>
          <w:marBottom w:val="150"/>
          <w:divBdr>
            <w:top w:val="none" w:sz="0" w:space="0" w:color="auto"/>
            <w:left w:val="none" w:sz="0" w:space="0" w:color="auto"/>
            <w:bottom w:val="none" w:sz="0" w:space="0" w:color="auto"/>
            <w:right w:val="none" w:sz="0" w:space="0" w:color="auto"/>
          </w:divBdr>
        </w:div>
        <w:div w:id="1858763511">
          <w:marLeft w:val="0"/>
          <w:marRight w:val="0"/>
          <w:marTop w:val="150"/>
          <w:marBottom w:val="150"/>
          <w:divBdr>
            <w:top w:val="none" w:sz="0" w:space="0" w:color="auto"/>
            <w:left w:val="none" w:sz="0" w:space="0" w:color="auto"/>
            <w:bottom w:val="none" w:sz="0" w:space="0" w:color="auto"/>
            <w:right w:val="none" w:sz="0" w:space="0" w:color="auto"/>
          </w:divBdr>
        </w:div>
      </w:divsChild>
    </w:div>
    <w:div w:id="309678468">
      <w:bodyDiv w:val="1"/>
      <w:marLeft w:val="0"/>
      <w:marRight w:val="0"/>
      <w:marTop w:val="0"/>
      <w:marBottom w:val="0"/>
      <w:divBdr>
        <w:top w:val="none" w:sz="0" w:space="0" w:color="auto"/>
        <w:left w:val="none" w:sz="0" w:space="0" w:color="auto"/>
        <w:bottom w:val="none" w:sz="0" w:space="0" w:color="auto"/>
        <w:right w:val="none" w:sz="0" w:space="0" w:color="auto"/>
      </w:divBdr>
    </w:div>
    <w:div w:id="361590941">
      <w:bodyDiv w:val="1"/>
      <w:marLeft w:val="0"/>
      <w:marRight w:val="0"/>
      <w:marTop w:val="0"/>
      <w:marBottom w:val="0"/>
      <w:divBdr>
        <w:top w:val="none" w:sz="0" w:space="0" w:color="auto"/>
        <w:left w:val="none" w:sz="0" w:space="0" w:color="auto"/>
        <w:bottom w:val="none" w:sz="0" w:space="0" w:color="auto"/>
        <w:right w:val="none" w:sz="0" w:space="0" w:color="auto"/>
      </w:divBdr>
    </w:div>
    <w:div w:id="365832161">
      <w:bodyDiv w:val="1"/>
      <w:marLeft w:val="0"/>
      <w:marRight w:val="0"/>
      <w:marTop w:val="0"/>
      <w:marBottom w:val="0"/>
      <w:divBdr>
        <w:top w:val="none" w:sz="0" w:space="0" w:color="auto"/>
        <w:left w:val="none" w:sz="0" w:space="0" w:color="auto"/>
        <w:bottom w:val="none" w:sz="0" w:space="0" w:color="auto"/>
        <w:right w:val="none" w:sz="0" w:space="0" w:color="auto"/>
      </w:divBdr>
    </w:div>
    <w:div w:id="508642878">
      <w:bodyDiv w:val="1"/>
      <w:marLeft w:val="0"/>
      <w:marRight w:val="0"/>
      <w:marTop w:val="0"/>
      <w:marBottom w:val="0"/>
      <w:divBdr>
        <w:top w:val="none" w:sz="0" w:space="0" w:color="auto"/>
        <w:left w:val="none" w:sz="0" w:space="0" w:color="auto"/>
        <w:bottom w:val="none" w:sz="0" w:space="0" w:color="auto"/>
        <w:right w:val="none" w:sz="0" w:space="0" w:color="auto"/>
      </w:divBdr>
    </w:div>
    <w:div w:id="620918233">
      <w:bodyDiv w:val="1"/>
      <w:marLeft w:val="0"/>
      <w:marRight w:val="0"/>
      <w:marTop w:val="0"/>
      <w:marBottom w:val="0"/>
      <w:divBdr>
        <w:top w:val="none" w:sz="0" w:space="0" w:color="auto"/>
        <w:left w:val="none" w:sz="0" w:space="0" w:color="auto"/>
        <w:bottom w:val="none" w:sz="0" w:space="0" w:color="auto"/>
        <w:right w:val="none" w:sz="0" w:space="0" w:color="auto"/>
      </w:divBdr>
      <w:divsChild>
        <w:div w:id="458574995">
          <w:marLeft w:val="0"/>
          <w:marRight w:val="0"/>
          <w:marTop w:val="0"/>
          <w:marBottom w:val="150"/>
          <w:divBdr>
            <w:top w:val="none" w:sz="0" w:space="0" w:color="auto"/>
            <w:left w:val="none" w:sz="0" w:space="0" w:color="auto"/>
            <w:bottom w:val="none" w:sz="0" w:space="0" w:color="auto"/>
            <w:right w:val="none" w:sz="0" w:space="0" w:color="auto"/>
          </w:divBdr>
        </w:div>
        <w:div w:id="1075470832">
          <w:marLeft w:val="0"/>
          <w:marRight w:val="0"/>
          <w:marTop w:val="150"/>
          <w:marBottom w:val="150"/>
          <w:divBdr>
            <w:top w:val="none" w:sz="0" w:space="0" w:color="auto"/>
            <w:left w:val="none" w:sz="0" w:space="0" w:color="auto"/>
            <w:bottom w:val="none" w:sz="0" w:space="0" w:color="auto"/>
            <w:right w:val="none" w:sz="0" w:space="0" w:color="auto"/>
          </w:divBdr>
        </w:div>
        <w:div w:id="1402286064">
          <w:marLeft w:val="0"/>
          <w:marRight w:val="0"/>
          <w:marTop w:val="150"/>
          <w:marBottom w:val="150"/>
          <w:divBdr>
            <w:top w:val="none" w:sz="0" w:space="0" w:color="auto"/>
            <w:left w:val="none" w:sz="0" w:space="0" w:color="auto"/>
            <w:bottom w:val="none" w:sz="0" w:space="0" w:color="auto"/>
            <w:right w:val="none" w:sz="0" w:space="0" w:color="auto"/>
          </w:divBdr>
        </w:div>
        <w:div w:id="799885355">
          <w:marLeft w:val="0"/>
          <w:marRight w:val="0"/>
          <w:marTop w:val="150"/>
          <w:marBottom w:val="150"/>
          <w:divBdr>
            <w:top w:val="none" w:sz="0" w:space="0" w:color="auto"/>
            <w:left w:val="none" w:sz="0" w:space="0" w:color="auto"/>
            <w:bottom w:val="none" w:sz="0" w:space="0" w:color="auto"/>
            <w:right w:val="none" w:sz="0" w:space="0" w:color="auto"/>
          </w:divBdr>
        </w:div>
      </w:divsChild>
    </w:div>
    <w:div w:id="1188562370">
      <w:bodyDiv w:val="1"/>
      <w:marLeft w:val="0"/>
      <w:marRight w:val="0"/>
      <w:marTop w:val="0"/>
      <w:marBottom w:val="0"/>
      <w:divBdr>
        <w:top w:val="none" w:sz="0" w:space="0" w:color="auto"/>
        <w:left w:val="none" w:sz="0" w:space="0" w:color="auto"/>
        <w:bottom w:val="none" w:sz="0" w:space="0" w:color="auto"/>
        <w:right w:val="none" w:sz="0" w:space="0" w:color="auto"/>
      </w:divBdr>
    </w:div>
    <w:div w:id="1304234618">
      <w:bodyDiv w:val="1"/>
      <w:marLeft w:val="0"/>
      <w:marRight w:val="0"/>
      <w:marTop w:val="0"/>
      <w:marBottom w:val="0"/>
      <w:divBdr>
        <w:top w:val="none" w:sz="0" w:space="0" w:color="auto"/>
        <w:left w:val="none" w:sz="0" w:space="0" w:color="auto"/>
        <w:bottom w:val="none" w:sz="0" w:space="0" w:color="auto"/>
        <w:right w:val="none" w:sz="0" w:space="0" w:color="auto"/>
      </w:divBdr>
      <w:divsChild>
        <w:div w:id="2120680161">
          <w:marLeft w:val="120"/>
          <w:marRight w:val="0"/>
          <w:marTop w:val="0"/>
          <w:marBottom w:val="0"/>
          <w:divBdr>
            <w:top w:val="none" w:sz="0" w:space="0" w:color="auto"/>
            <w:left w:val="none" w:sz="0" w:space="0" w:color="auto"/>
            <w:bottom w:val="none" w:sz="0" w:space="0" w:color="auto"/>
            <w:right w:val="none" w:sz="0" w:space="0" w:color="auto"/>
          </w:divBdr>
          <w:divsChild>
            <w:div w:id="282273414">
              <w:marLeft w:val="0"/>
              <w:marRight w:val="0"/>
              <w:marTop w:val="0"/>
              <w:marBottom w:val="0"/>
              <w:divBdr>
                <w:top w:val="none" w:sz="0" w:space="0" w:color="auto"/>
                <w:left w:val="none" w:sz="0" w:space="0" w:color="auto"/>
                <w:bottom w:val="none" w:sz="0" w:space="0" w:color="auto"/>
                <w:right w:val="none" w:sz="0" w:space="0" w:color="auto"/>
              </w:divBdr>
            </w:div>
          </w:divsChild>
        </w:div>
        <w:div w:id="440687238">
          <w:marLeft w:val="120"/>
          <w:marRight w:val="0"/>
          <w:marTop w:val="0"/>
          <w:marBottom w:val="0"/>
          <w:divBdr>
            <w:top w:val="none" w:sz="0" w:space="0" w:color="auto"/>
            <w:left w:val="none" w:sz="0" w:space="0" w:color="auto"/>
            <w:bottom w:val="none" w:sz="0" w:space="0" w:color="auto"/>
            <w:right w:val="none" w:sz="0" w:space="0" w:color="auto"/>
          </w:divBdr>
          <w:divsChild>
            <w:div w:id="36711594">
              <w:marLeft w:val="0"/>
              <w:marRight w:val="0"/>
              <w:marTop w:val="0"/>
              <w:marBottom w:val="0"/>
              <w:divBdr>
                <w:top w:val="none" w:sz="0" w:space="0" w:color="auto"/>
                <w:left w:val="none" w:sz="0" w:space="0" w:color="auto"/>
                <w:bottom w:val="none" w:sz="0" w:space="0" w:color="auto"/>
                <w:right w:val="none" w:sz="0" w:space="0" w:color="auto"/>
              </w:divBdr>
            </w:div>
          </w:divsChild>
        </w:div>
        <w:div w:id="1578444067">
          <w:marLeft w:val="120"/>
          <w:marRight w:val="0"/>
          <w:marTop w:val="0"/>
          <w:marBottom w:val="0"/>
          <w:divBdr>
            <w:top w:val="none" w:sz="0" w:space="0" w:color="auto"/>
            <w:left w:val="none" w:sz="0" w:space="0" w:color="auto"/>
            <w:bottom w:val="none" w:sz="0" w:space="0" w:color="auto"/>
            <w:right w:val="none" w:sz="0" w:space="0" w:color="auto"/>
          </w:divBdr>
          <w:divsChild>
            <w:div w:id="1561788729">
              <w:marLeft w:val="0"/>
              <w:marRight w:val="0"/>
              <w:marTop w:val="0"/>
              <w:marBottom w:val="0"/>
              <w:divBdr>
                <w:top w:val="none" w:sz="0" w:space="0" w:color="auto"/>
                <w:left w:val="none" w:sz="0" w:space="0" w:color="auto"/>
                <w:bottom w:val="none" w:sz="0" w:space="0" w:color="auto"/>
                <w:right w:val="none" w:sz="0" w:space="0" w:color="auto"/>
              </w:divBdr>
            </w:div>
          </w:divsChild>
        </w:div>
        <w:div w:id="101268732">
          <w:marLeft w:val="120"/>
          <w:marRight w:val="0"/>
          <w:marTop w:val="0"/>
          <w:marBottom w:val="0"/>
          <w:divBdr>
            <w:top w:val="none" w:sz="0" w:space="0" w:color="auto"/>
            <w:left w:val="none" w:sz="0" w:space="0" w:color="auto"/>
            <w:bottom w:val="none" w:sz="0" w:space="0" w:color="auto"/>
            <w:right w:val="none" w:sz="0" w:space="0" w:color="auto"/>
          </w:divBdr>
          <w:divsChild>
            <w:div w:id="1124271231">
              <w:marLeft w:val="0"/>
              <w:marRight w:val="0"/>
              <w:marTop w:val="0"/>
              <w:marBottom w:val="0"/>
              <w:divBdr>
                <w:top w:val="none" w:sz="0" w:space="0" w:color="auto"/>
                <w:left w:val="none" w:sz="0" w:space="0" w:color="auto"/>
                <w:bottom w:val="none" w:sz="0" w:space="0" w:color="auto"/>
                <w:right w:val="none" w:sz="0" w:space="0" w:color="auto"/>
              </w:divBdr>
            </w:div>
          </w:divsChild>
        </w:div>
        <w:div w:id="1263486996">
          <w:marLeft w:val="120"/>
          <w:marRight w:val="0"/>
          <w:marTop w:val="0"/>
          <w:marBottom w:val="0"/>
          <w:divBdr>
            <w:top w:val="none" w:sz="0" w:space="0" w:color="auto"/>
            <w:left w:val="none" w:sz="0" w:space="0" w:color="auto"/>
            <w:bottom w:val="none" w:sz="0" w:space="0" w:color="auto"/>
            <w:right w:val="none" w:sz="0" w:space="0" w:color="auto"/>
          </w:divBdr>
          <w:divsChild>
            <w:div w:id="881095430">
              <w:marLeft w:val="0"/>
              <w:marRight w:val="0"/>
              <w:marTop w:val="0"/>
              <w:marBottom w:val="0"/>
              <w:divBdr>
                <w:top w:val="none" w:sz="0" w:space="0" w:color="auto"/>
                <w:left w:val="none" w:sz="0" w:space="0" w:color="auto"/>
                <w:bottom w:val="none" w:sz="0" w:space="0" w:color="auto"/>
                <w:right w:val="none" w:sz="0" w:space="0" w:color="auto"/>
              </w:divBdr>
            </w:div>
          </w:divsChild>
        </w:div>
        <w:div w:id="1816217925">
          <w:marLeft w:val="120"/>
          <w:marRight w:val="0"/>
          <w:marTop w:val="0"/>
          <w:marBottom w:val="0"/>
          <w:divBdr>
            <w:top w:val="none" w:sz="0" w:space="0" w:color="auto"/>
            <w:left w:val="none" w:sz="0" w:space="0" w:color="auto"/>
            <w:bottom w:val="none" w:sz="0" w:space="0" w:color="auto"/>
            <w:right w:val="none" w:sz="0" w:space="0" w:color="auto"/>
          </w:divBdr>
          <w:divsChild>
            <w:div w:id="1099255016">
              <w:marLeft w:val="0"/>
              <w:marRight w:val="0"/>
              <w:marTop w:val="0"/>
              <w:marBottom w:val="0"/>
              <w:divBdr>
                <w:top w:val="none" w:sz="0" w:space="0" w:color="auto"/>
                <w:left w:val="none" w:sz="0" w:space="0" w:color="auto"/>
                <w:bottom w:val="none" w:sz="0" w:space="0" w:color="auto"/>
                <w:right w:val="none" w:sz="0" w:space="0" w:color="auto"/>
              </w:divBdr>
            </w:div>
          </w:divsChild>
        </w:div>
        <w:div w:id="1585532888">
          <w:marLeft w:val="120"/>
          <w:marRight w:val="0"/>
          <w:marTop w:val="0"/>
          <w:marBottom w:val="0"/>
          <w:divBdr>
            <w:top w:val="none" w:sz="0" w:space="0" w:color="auto"/>
            <w:left w:val="none" w:sz="0" w:space="0" w:color="auto"/>
            <w:bottom w:val="none" w:sz="0" w:space="0" w:color="auto"/>
            <w:right w:val="none" w:sz="0" w:space="0" w:color="auto"/>
          </w:divBdr>
          <w:divsChild>
            <w:div w:id="1974630060">
              <w:marLeft w:val="0"/>
              <w:marRight w:val="0"/>
              <w:marTop w:val="0"/>
              <w:marBottom w:val="0"/>
              <w:divBdr>
                <w:top w:val="none" w:sz="0" w:space="0" w:color="auto"/>
                <w:left w:val="none" w:sz="0" w:space="0" w:color="auto"/>
                <w:bottom w:val="none" w:sz="0" w:space="0" w:color="auto"/>
                <w:right w:val="none" w:sz="0" w:space="0" w:color="auto"/>
              </w:divBdr>
            </w:div>
          </w:divsChild>
        </w:div>
        <w:div w:id="1326475830">
          <w:marLeft w:val="120"/>
          <w:marRight w:val="0"/>
          <w:marTop w:val="0"/>
          <w:marBottom w:val="0"/>
          <w:divBdr>
            <w:top w:val="none" w:sz="0" w:space="0" w:color="auto"/>
            <w:left w:val="none" w:sz="0" w:space="0" w:color="auto"/>
            <w:bottom w:val="none" w:sz="0" w:space="0" w:color="auto"/>
            <w:right w:val="none" w:sz="0" w:space="0" w:color="auto"/>
          </w:divBdr>
          <w:divsChild>
            <w:div w:id="628509446">
              <w:marLeft w:val="0"/>
              <w:marRight w:val="0"/>
              <w:marTop w:val="0"/>
              <w:marBottom w:val="0"/>
              <w:divBdr>
                <w:top w:val="none" w:sz="0" w:space="0" w:color="auto"/>
                <w:left w:val="none" w:sz="0" w:space="0" w:color="auto"/>
                <w:bottom w:val="none" w:sz="0" w:space="0" w:color="auto"/>
                <w:right w:val="none" w:sz="0" w:space="0" w:color="auto"/>
              </w:divBdr>
            </w:div>
          </w:divsChild>
        </w:div>
        <w:div w:id="1196625540">
          <w:marLeft w:val="120"/>
          <w:marRight w:val="0"/>
          <w:marTop w:val="0"/>
          <w:marBottom w:val="0"/>
          <w:divBdr>
            <w:top w:val="none" w:sz="0" w:space="0" w:color="auto"/>
            <w:left w:val="none" w:sz="0" w:space="0" w:color="auto"/>
            <w:bottom w:val="none" w:sz="0" w:space="0" w:color="auto"/>
            <w:right w:val="none" w:sz="0" w:space="0" w:color="auto"/>
          </w:divBdr>
          <w:divsChild>
            <w:div w:id="844049630">
              <w:marLeft w:val="0"/>
              <w:marRight w:val="0"/>
              <w:marTop w:val="0"/>
              <w:marBottom w:val="0"/>
              <w:divBdr>
                <w:top w:val="none" w:sz="0" w:space="0" w:color="auto"/>
                <w:left w:val="none" w:sz="0" w:space="0" w:color="auto"/>
                <w:bottom w:val="none" w:sz="0" w:space="0" w:color="auto"/>
                <w:right w:val="none" w:sz="0" w:space="0" w:color="auto"/>
              </w:divBdr>
            </w:div>
          </w:divsChild>
        </w:div>
        <w:div w:id="1552961667">
          <w:marLeft w:val="120"/>
          <w:marRight w:val="0"/>
          <w:marTop w:val="0"/>
          <w:marBottom w:val="0"/>
          <w:divBdr>
            <w:top w:val="none" w:sz="0" w:space="0" w:color="auto"/>
            <w:left w:val="none" w:sz="0" w:space="0" w:color="auto"/>
            <w:bottom w:val="none" w:sz="0" w:space="0" w:color="auto"/>
            <w:right w:val="none" w:sz="0" w:space="0" w:color="auto"/>
          </w:divBdr>
          <w:divsChild>
            <w:div w:id="1866552825">
              <w:marLeft w:val="0"/>
              <w:marRight w:val="0"/>
              <w:marTop w:val="0"/>
              <w:marBottom w:val="0"/>
              <w:divBdr>
                <w:top w:val="none" w:sz="0" w:space="0" w:color="auto"/>
                <w:left w:val="none" w:sz="0" w:space="0" w:color="auto"/>
                <w:bottom w:val="none" w:sz="0" w:space="0" w:color="auto"/>
                <w:right w:val="none" w:sz="0" w:space="0" w:color="auto"/>
              </w:divBdr>
            </w:div>
          </w:divsChild>
        </w:div>
        <w:div w:id="535042235">
          <w:marLeft w:val="120"/>
          <w:marRight w:val="0"/>
          <w:marTop w:val="0"/>
          <w:marBottom w:val="0"/>
          <w:divBdr>
            <w:top w:val="none" w:sz="0" w:space="0" w:color="auto"/>
            <w:left w:val="none" w:sz="0" w:space="0" w:color="auto"/>
            <w:bottom w:val="none" w:sz="0" w:space="0" w:color="auto"/>
            <w:right w:val="none" w:sz="0" w:space="0" w:color="auto"/>
          </w:divBdr>
          <w:divsChild>
            <w:div w:id="1048264452">
              <w:marLeft w:val="0"/>
              <w:marRight w:val="0"/>
              <w:marTop w:val="0"/>
              <w:marBottom w:val="0"/>
              <w:divBdr>
                <w:top w:val="none" w:sz="0" w:space="0" w:color="auto"/>
                <w:left w:val="none" w:sz="0" w:space="0" w:color="auto"/>
                <w:bottom w:val="none" w:sz="0" w:space="0" w:color="auto"/>
                <w:right w:val="none" w:sz="0" w:space="0" w:color="auto"/>
              </w:divBdr>
            </w:div>
          </w:divsChild>
        </w:div>
        <w:div w:id="240718266">
          <w:marLeft w:val="120"/>
          <w:marRight w:val="0"/>
          <w:marTop w:val="0"/>
          <w:marBottom w:val="0"/>
          <w:divBdr>
            <w:top w:val="none" w:sz="0" w:space="0" w:color="auto"/>
            <w:left w:val="none" w:sz="0" w:space="0" w:color="auto"/>
            <w:bottom w:val="none" w:sz="0" w:space="0" w:color="auto"/>
            <w:right w:val="none" w:sz="0" w:space="0" w:color="auto"/>
          </w:divBdr>
          <w:divsChild>
            <w:div w:id="1452820192">
              <w:marLeft w:val="0"/>
              <w:marRight w:val="0"/>
              <w:marTop w:val="0"/>
              <w:marBottom w:val="0"/>
              <w:divBdr>
                <w:top w:val="none" w:sz="0" w:space="0" w:color="auto"/>
                <w:left w:val="none" w:sz="0" w:space="0" w:color="auto"/>
                <w:bottom w:val="none" w:sz="0" w:space="0" w:color="auto"/>
                <w:right w:val="none" w:sz="0" w:space="0" w:color="auto"/>
              </w:divBdr>
            </w:div>
          </w:divsChild>
        </w:div>
        <w:div w:id="588659886">
          <w:marLeft w:val="120"/>
          <w:marRight w:val="0"/>
          <w:marTop w:val="0"/>
          <w:marBottom w:val="0"/>
          <w:divBdr>
            <w:top w:val="none" w:sz="0" w:space="0" w:color="auto"/>
            <w:left w:val="none" w:sz="0" w:space="0" w:color="auto"/>
            <w:bottom w:val="none" w:sz="0" w:space="0" w:color="auto"/>
            <w:right w:val="none" w:sz="0" w:space="0" w:color="auto"/>
          </w:divBdr>
          <w:divsChild>
            <w:div w:id="133836577">
              <w:marLeft w:val="0"/>
              <w:marRight w:val="0"/>
              <w:marTop w:val="0"/>
              <w:marBottom w:val="0"/>
              <w:divBdr>
                <w:top w:val="none" w:sz="0" w:space="0" w:color="auto"/>
                <w:left w:val="none" w:sz="0" w:space="0" w:color="auto"/>
                <w:bottom w:val="none" w:sz="0" w:space="0" w:color="auto"/>
                <w:right w:val="none" w:sz="0" w:space="0" w:color="auto"/>
              </w:divBdr>
            </w:div>
          </w:divsChild>
        </w:div>
        <w:div w:id="168107764">
          <w:marLeft w:val="120"/>
          <w:marRight w:val="0"/>
          <w:marTop w:val="0"/>
          <w:marBottom w:val="0"/>
          <w:divBdr>
            <w:top w:val="none" w:sz="0" w:space="0" w:color="auto"/>
            <w:left w:val="none" w:sz="0" w:space="0" w:color="auto"/>
            <w:bottom w:val="none" w:sz="0" w:space="0" w:color="auto"/>
            <w:right w:val="none" w:sz="0" w:space="0" w:color="auto"/>
          </w:divBdr>
          <w:divsChild>
            <w:div w:id="1863323085">
              <w:marLeft w:val="0"/>
              <w:marRight w:val="0"/>
              <w:marTop w:val="0"/>
              <w:marBottom w:val="0"/>
              <w:divBdr>
                <w:top w:val="none" w:sz="0" w:space="0" w:color="auto"/>
                <w:left w:val="none" w:sz="0" w:space="0" w:color="auto"/>
                <w:bottom w:val="none" w:sz="0" w:space="0" w:color="auto"/>
                <w:right w:val="none" w:sz="0" w:space="0" w:color="auto"/>
              </w:divBdr>
            </w:div>
          </w:divsChild>
        </w:div>
        <w:div w:id="1362436651">
          <w:marLeft w:val="120"/>
          <w:marRight w:val="0"/>
          <w:marTop w:val="0"/>
          <w:marBottom w:val="0"/>
          <w:divBdr>
            <w:top w:val="none" w:sz="0" w:space="0" w:color="auto"/>
            <w:left w:val="none" w:sz="0" w:space="0" w:color="auto"/>
            <w:bottom w:val="none" w:sz="0" w:space="0" w:color="auto"/>
            <w:right w:val="none" w:sz="0" w:space="0" w:color="auto"/>
          </w:divBdr>
          <w:divsChild>
            <w:div w:id="2085369692">
              <w:marLeft w:val="0"/>
              <w:marRight w:val="0"/>
              <w:marTop w:val="0"/>
              <w:marBottom w:val="0"/>
              <w:divBdr>
                <w:top w:val="none" w:sz="0" w:space="0" w:color="auto"/>
                <w:left w:val="none" w:sz="0" w:space="0" w:color="auto"/>
                <w:bottom w:val="none" w:sz="0" w:space="0" w:color="auto"/>
                <w:right w:val="none" w:sz="0" w:space="0" w:color="auto"/>
              </w:divBdr>
            </w:div>
          </w:divsChild>
        </w:div>
        <w:div w:id="603270230">
          <w:marLeft w:val="120"/>
          <w:marRight w:val="0"/>
          <w:marTop w:val="0"/>
          <w:marBottom w:val="0"/>
          <w:divBdr>
            <w:top w:val="none" w:sz="0" w:space="0" w:color="auto"/>
            <w:left w:val="none" w:sz="0" w:space="0" w:color="auto"/>
            <w:bottom w:val="none" w:sz="0" w:space="0" w:color="auto"/>
            <w:right w:val="none" w:sz="0" w:space="0" w:color="auto"/>
          </w:divBdr>
          <w:divsChild>
            <w:div w:id="1471090013">
              <w:marLeft w:val="0"/>
              <w:marRight w:val="0"/>
              <w:marTop w:val="0"/>
              <w:marBottom w:val="0"/>
              <w:divBdr>
                <w:top w:val="none" w:sz="0" w:space="0" w:color="auto"/>
                <w:left w:val="none" w:sz="0" w:space="0" w:color="auto"/>
                <w:bottom w:val="none" w:sz="0" w:space="0" w:color="auto"/>
                <w:right w:val="none" w:sz="0" w:space="0" w:color="auto"/>
              </w:divBdr>
            </w:div>
          </w:divsChild>
        </w:div>
        <w:div w:id="625430252">
          <w:marLeft w:val="120"/>
          <w:marRight w:val="0"/>
          <w:marTop w:val="0"/>
          <w:marBottom w:val="0"/>
          <w:divBdr>
            <w:top w:val="none" w:sz="0" w:space="0" w:color="auto"/>
            <w:left w:val="none" w:sz="0" w:space="0" w:color="auto"/>
            <w:bottom w:val="none" w:sz="0" w:space="0" w:color="auto"/>
            <w:right w:val="none" w:sz="0" w:space="0" w:color="auto"/>
          </w:divBdr>
          <w:divsChild>
            <w:div w:id="1970161820">
              <w:marLeft w:val="0"/>
              <w:marRight w:val="0"/>
              <w:marTop w:val="0"/>
              <w:marBottom w:val="0"/>
              <w:divBdr>
                <w:top w:val="none" w:sz="0" w:space="0" w:color="auto"/>
                <w:left w:val="none" w:sz="0" w:space="0" w:color="auto"/>
                <w:bottom w:val="none" w:sz="0" w:space="0" w:color="auto"/>
                <w:right w:val="none" w:sz="0" w:space="0" w:color="auto"/>
              </w:divBdr>
            </w:div>
          </w:divsChild>
        </w:div>
        <w:div w:id="389621240">
          <w:marLeft w:val="120"/>
          <w:marRight w:val="0"/>
          <w:marTop w:val="0"/>
          <w:marBottom w:val="0"/>
          <w:divBdr>
            <w:top w:val="none" w:sz="0" w:space="0" w:color="auto"/>
            <w:left w:val="none" w:sz="0" w:space="0" w:color="auto"/>
            <w:bottom w:val="none" w:sz="0" w:space="0" w:color="auto"/>
            <w:right w:val="none" w:sz="0" w:space="0" w:color="auto"/>
          </w:divBdr>
          <w:divsChild>
            <w:div w:id="1172796641">
              <w:marLeft w:val="0"/>
              <w:marRight w:val="0"/>
              <w:marTop w:val="0"/>
              <w:marBottom w:val="0"/>
              <w:divBdr>
                <w:top w:val="none" w:sz="0" w:space="0" w:color="auto"/>
                <w:left w:val="none" w:sz="0" w:space="0" w:color="auto"/>
                <w:bottom w:val="none" w:sz="0" w:space="0" w:color="auto"/>
                <w:right w:val="none" w:sz="0" w:space="0" w:color="auto"/>
              </w:divBdr>
            </w:div>
          </w:divsChild>
        </w:div>
        <w:div w:id="1929658493">
          <w:marLeft w:val="120"/>
          <w:marRight w:val="0"/>
          <w:marTop w:val="0"/>
          <w:marBottom w:val="0"/>
          <w:divBdr>
            <w:top w:val="none" w:sz="0" w:space="0" w:color="auto"/>
            <w:left w:val="none" w:sz="0" w:space="0" w:color="auto"/>
            <w:bottom w:val="none" w:sz="0" w:space="0" w:color="auto"/>
            <w:right w:val="none" w:sz="0" w:space="0" w:color="auto"/>
          </w:divBdr>
          <w:divsChild>
            <w:div w:id="908273903">
              <w:marLeft w:val="0"/>
              <w:marRight w:val="0"/>
              <w:marTop w:val="0"/>
              <w:marBottom w:val="0"/>
              <w:divBdr>
                <w:top w:val="none" w:sz="0" w:space="0" w:color="auto"/>
                <w:left w:val="none" w:sz="0" w:space="0" w:color="auto"/>
                <w:bottom w:val="none" w:sz="0" w:space="0" w:color="auto"/>
                <w:right w:val="none" w:sz="0" w:space="0" w:color="auto"/>
              </w:divBdr>
            </w:div>
          </w:divsChild>
        </w:div>
        <w:div w:id="884751843">
          <w:marLeft w:val="120"/>
          <w:marRight w:val="0"/>
          <w:marTop w:val="0"/>
          <w:marBottom w:val="0"/>
          <w:divBdr>
            <w:top w:val="none" w:sz="0" w:space="0" w:color="auto"/>
            <w:left w:val="none" w:sz="0" w:space="0" w:color="auto"/>
            <w:bottom w:val="none" w:sz="0" w:space="0" w:color="auto"/>
            <w:right w:val="none" w:sz="0" w:space="0" w:color="auto"/>
          </w:divBdr>
          <w:divsChild>
            <w:div w:id="443229094">
              <w:marLeft w:val="0"/>
              <w:marRight w:val="0"/>
              <w:marTop w:val="0"/>
              <w:marBottom w:val="0"/>
              <w:divBdr>
                <w:top w:val="none" w:sz="0" w:space="0" w:color="auto"/>
                <w:left w:val="none" w:sz="0" w:space="0" w:color="auto"/>
                <w:bottom w:val="none" w:sz="0" w:space="0" w:color="auto"/>
                <w:right w:val="none" w:sz="0" w:space="0" w:color="auto"/>
              </w:divBdr>
            </w:div>
          </w:divsChild>
        </w:div>
        <w:div w:id="992222853">
          <w:marLeft w:val="120"/>
          <w:marRight w:val="0"/>
          <w:marTop w:val="0"/>
          <w:marBottom w:val="0"/>
          <w:divBdr>
            <w:top w:val="none" w:sz="0" w:space="0" w:color="auto"/>
            <w:left w:val="none" w:sz="0" w:space="0" w:color="auto"/>
            <w:bottom w:val="none" w:sz="0" w:space="0" w:color="auto"/>
            <w:right w:val="none" w:sz="0" w:space="0" w:color="auto"/>
          </w:divBdr>
          <w:divsChild>
            <w:div w:id="1150710627">
              <w:marLeft w:val="0"/>
              <w:marRight w:val="0"/>
              <w:marTop w:val="0"/>
              <w:marBottom w:val="0"/>
              <w:divBdr>
                <w:top w:val="none" w:sz="0" w:space="0" w:color="auto"/>
                <w:left w:val="none" w:sz="0" w:space="0" w:color="auto"/>
                <w:bottom w:val="none" w:sz="0" w:space="0" w:color="auto"/>
                <w:right w:val="none" w:sz="0" w:space="0" w:color="auto"/>
              </w:divBdr>
            </w:div>
          </w:divsChild>
        </w:div>
        <w:div w:id="333538249">
          <w:marLeft w:val="120"/>
          <w:marRight w:val="0"/>
          <w:marTop w:val="0"/>
          <w:marBottom w:val="0"/>
          <w:divBdr>
            <w:top w:val="none" w:sz="0" w:space="0" w:color="auto"/>
            <w:left w:val="none" w:sz="0" w:space="0" w:color="auto"/>
            <w:bottom w:val="none" w:sz="0" w:space="0" w:color="auto"/>
            <w:right w:val="none" w:sz="0" w:space="0" w:color="auto"/>
          </w:divBdr>
          <w:divsChild>
            <w:div w:id="1504662121">
              <w:marLeft w:val="0"/>
              <w:marRight w:val="0"/>
              <w:marTop w:val="0"/>
              <w:marBottom w:val="0"/>
              <w:divBdr>
                <w:top w:val="none" w:sz="0" w:space="0" w:color="auto"/>
                <w:left w:val="none" w:sz="0" w:space="0" w:color="auto"/>
                <w:bottom w:val="none" w:sz="0" w:space="0" w:color="auto"/>
                <w:right w:val="none" w:sz="0" w:space="0" w:color="auto"/>
              </w:divBdr>
            </w:div>
          </w:divsChild>
        </w:div>
        <w:div w:id="219364584">
          <w:marLeft w:val="120"/>
          <w:marRight w:val="0"/>
          <w:marTop w:val="0"/>
          <w:marBottom w:val="0"/>
          <w:divBdr>
            <w:top w:val="none" w:sz="0" w:space="0" w:color="auto"/>
            <w:left w:val="none" w:sz="0" w:space="0" w:color="auto"/>
            <w:bottom w:val="none" w:sz="0" w:space="0" w:color="auto"/>
            <w:right w:val="none" w:sz="0" w:space="0" w:color="auto"/>
          </w:divBdr>
          <w:divsChild>
            <w:div w:id="994720983">
              <w:marLeft w:val="0"/>
              <w:marRight w:val="0"/>
              <w:marTop w:val="0"/>
              <w:marBottom w:val="0"/>
              <w:divBdr>
                <w:top w:val="none" w:sz="0" w:space="0" w:color="auto"/>
                <w:left w:val="none" w:sz="0" w:space="0" w:color="auto"/>
                <w:bottom w:val="none" w:sz="0" w:space="0" w:color="auto"/>
                <w:right w:val="none" w:sz="0" w:space="0" w:color="auto"/>
              </w:divBdr>
            </w:div>
          </w:divsChild>
        </w:div>
        <w:div w:id="2076733333">
          <w:marLeft w:val="120"/>
          <w:marRight w:val="0"/>
          <w:marTop w:val="0"/>
          <w:marBottom w:val="0"/>
          <w:divBdr>
            <w:top w:val="none" w:sz="0" w:space="0" w:color="auto"/>
            <w:left w:val="none" w:sz="0" w:space="0" w:color="auto"/>
            <w:bottom w:val="none" w:sz="0" w:space="0" w:color="auto"/>
            <w:right w:val="none" w:sz="0" w:space="0" w:color="auto"/>
          </w:divBdr>
          <w:divsChild>
            <w:div w:id="503321638">
              <w:marLeft w:val="0"/>
              <w:marRight w:val="0"/>
              <w:marTop w:val="0"/>
              <w:marBottom w:val="0"/>
              <w:divBdr>
                <w:top w:val="none" w:sz="0" w:space="0" w:color="auto"/>
                <w:left w:val="none" w:sz="0" w:space="0" w:color="auto"/>
                <w:bottom w:val="none" w:sz="0" w:space="0" w:color="auto"/>
                <w:right w:val="none" w:sz="0" w:space="0" w:color="auto"/>
              </w:divBdr>
            </w:div>
          </w:divsChild>
        </w:div>
        <w:div w:id="1117718497">
          <w:marLeft w:val="120"/>
          <w:marRight w:val="0"/>
          <w:marTop w:val="0"/>
          <w:marBottom w:val="0"/>
          <w:divBdr>
            <w:top w:val="none" w:sz="0" w:space="0" w:color="auto"/>
            <w:left w:val="none" w:sz="0" w:space="0" w:color="auto"/>
            <w:bottom w:val="none" w:sz="0" w:space="0" w:color="auto"/>
            <w:right w:val="none" w:sz="0" w:space="0" w:color="auto"/>
          </w:divBdr>
          <w:divsChild>
            <w:div w:id="1086849389">
              <w:marLeft w:val="0"/>
              <w:marRight w:val="0"/>
              <w:marTop w:val="0"/>
              <w:marBottom w:val="0"/>
              <w:divBdr>
                <w:top w:val="none" w:sz="0" w:space="0" w:color="auto"/>
                <w:left w:val="none" w:sz="0" w:space="0" w:color="auto"/>
                <w:bottom w:val="none" w:sz="0" w:space="0" w:color="auto"/>
                <w:right w:val="none" w:sz="0" w:space="0" w:color="auto"/>
              </w:divBdr>
            </w:div>
          </w:divsChild>
        </w:div>
        <w:div w:id="1232154292">
          <w:marLeft w:val="120"/>
          <w:marRight w:val="0"/>
          <w:marTop w:val="0"/>
          <w:marBottom w:val="0"/>
          <w:divBdr>
            <w:top w:val="none" w:sz="0" w:space="0" w:color="auto"/>
            <w:left w:val="none" w:sz="0" w:space="0" w:color="auto"/>
            <w:bottom w:val="none" w:sz="0" w:space="0" w:color="auto"/>
            <w:right w:val="none" w:sz="0" w:space="0" w:color="auto"/>
          </w:divBdr>
          <w:divsChild>
            <w:div w:id="978190444">
              <w:marLeft w:val="0"/>
              <w:marRight w:val="0"/>
              <w:marTop w:val="0"/>
              <w:marBottom w:val="0"/>
              <w:divBdr>
                <w:top w:val="none" w:sz="0" w:space="0" w:color="auto"/>
                <w:left w:val="none" w:sz="0" w:space="0" w:color="auto"/>
                <w:bottom w:val="none" w:sz="0" w:space="0" w:color="auto"/>
                <w:right w:val="none" w:sz="0" w:space="0" w:color="auto"/>
              </w:divBdr>
            </w:div>
          </w:divsChild>
        </w:div>
        <w:div w:id="500971419">
          <w:marLeft w:val="120"/>
          <w:marRight w:val="0"/>
          <w:marTop w:val="0"/>
          <w:marBottom w:val="0"/>
          <w:divBdr>
            <w:top w:val="none" w:sz="0" w:space="0" w:color="auto"/>
            <w:left w:val="none" w:sz="0" w:space="0" w:color="auto"/>
            <w:bottom w:val="none" w:sz="0" w:space="0" w:color="auto"/>
            <w:right w:val="none" w:sz="0" w:space="0" w:color="auto"/>
          </w:divBdr>
          <w:divsChild>
            <w:div w:id="1091897819">
              <w:marLeft w:val="0"/>
              <w:marRight w:val="0"/>
              <w:marTop w:val="0"/>
              <w:marBottom w:val="0"/>
              <w:divBdr>
                <w:top w:val="none" w:sz="0" w:space="0" w:color="auto"/>
                <w:left w:val="none" w:sz="0" w:space="0" w:color="auto"/>
                <w:bottom w:val="none" w:sz="0" w:space="0" w:color="auto"/>
                <w:right w:val="none" w:sz="0" w:space="0" w:color="auto"/>
              </w:divBdr>
            </w:div>
          </w:divsChild>
        </w:div>
        <w:div w:id="2124031828">
          <w:marLeft w:val="120"/>
          <w:marRight w:val="0"/>
          <w:marTop w:val="0"/>
          <w:marBottom w:val="0"/>
          <w:divBdr>
            <w:top w:val="none" w:sz="0" w:space="0" w:color="auto"/>
            <w:left w:val="none" w:sz="0" w:space="0" w:color="auto"/>
            <w:bottom w:val="none" w:sz="0" w:space="0" w:color="auto"/>
            <w:right w:val="none" w:sz="0" w:space="0" w:color="auto"/>
          </w:divBdr>
          <w:divsChild>
            <w:div w:id="1429885357">
              <w:marLeft w:val="0"/>
              <w:marRight w:val="0"/>
              <w:marTop w:val="0"/>
              <w:marBottom w:val="0"/>
              <w:divBdr>
                <w:top w:val="none" w:sz="0" w:space="0" w:color="auto"/>
                <w:left w:val="none" w:sz="0" w:space="0" w:color="auto"/>
                <w:bottom w:val="none" w:sz="0" w:space="0" w:color="auto"/>
                <w:right w:val="none" w:sz="0" w:space="0" w:color="auto"/>
              </w:divBdr>
            </w:div>
          </w:divsChild>
        </w:div>
        <w:div w:id="2073389127">
          <w:marLeft w:val="120"/>
          <w:marRight w:val="0"/>
          <w:marTop w:val="0"/>
          <w:marBottom w:val="0"/>
          <w:divBdr>
            <w:top w:val="none" w:sz="0" w:space="0" w:color="auto"/>
            <w:left w:val="none" w:sz="0" w:space="0" w:color="auto"/>
            <w:bottom w:val="none" w:sz="0" w:space="0" w:color="auto"/>
            <w:right w:val="none" w:sz="0" w:space="0" w:color="auto"/>
          </w:divBdr>
          <w:divsChild>
            <w:div w:id="1296184700">
              <w:marLeft w:val="0"/>
              <w:marRight w:val="0"/>
              <w:marTop w:val="0"/>
              <w:marBottom w:val="0"/>
              <w:divBdr>
                <w:top w:val="none" w:sz="0" w:space="0" w:color="auto"/>
                <w:left w:val="none" w:sz="0" w:space="0" w:color="auto"/>
                <w:bottom w:val="none" w:sz="0" w:space="0" w:color="auto"/>
                <w:right w:val="none" w:sz="0" w:space="0" w:color="auto"/>
              </w:divBdr>
            </w:div>
          </w:divsChild>
        </w:div>
        <w:div w:id="2099711583">
          <w:marLeft w:val="120"/>
          <w:marRight w:val="0"/>
          <w:marTop w:val="0"/>
          <w:marBottom w:val="0"/>
          <w:divBdr>
            <w:top w:val="none" w:sz="0" w:space="0" w:color="auto"/>
            <w:left w:val="none" w:sz="0" w:space="0" w:color="auto"/>
            <w:bottom w:val="none" w:sz="0" w:space="0" w:color="auto"/>
            <w:right w:val="none" w:sz="0" w:space="0" w:color="auto"/>
          </w:divBdr>
          <w:divsChild>
            <w:div w:id="570235248">
              <w:marLeft w:val="0"/>
              <w:marRight w:val="0"/>
              <w:marTop w:val="0"/>
              <w:marBottom w:val="0"/>
              <w:divBdr>
                <w:top w:val="none" w:sz="0" w:space="0" w:color="auto"/>
                <w:left w:val="none" w:sz="0" w:space="0" w:color="auto"/>
                <w:bottom w:val="none" w:sz="0" w:space="0" w:color="auto"/>
                <w:right w:val="none" w:sz="0" w:space="0" w:color="auto"/>
              </w:divBdr>
            </w:div>
          </w:divsChild>
        </w:div>
        <w:div w:id="337654596">
          <w:marLeft w:val="120"/>
          <w:marRight w:val="0"/>
          <w:marTop w:val="0"/>
          <w:marBottom w:val="0"/>
          <w:divBdr>
            <w:top w:val="none" w:sz="0" w:space="0" w:color="auto"/>
            <w:left w:val="none" w:sz="0" w:space="0" w:color="auto"/>
            <w:bottom w:val="none" w:sz="0" w:space="0" w:color="auto"/>
            <w:right w:val="none" w:sz="0" w:space="0" w:color="auto"/>
          </w:divBdr>
          <w:divsChild>
            <w:div w:id="1343774954">
              <w:marLeft w:val="0"/>
              <w:marRight w:val="0"/>
              <w:marTop w:val="0"/>
              <w:marBottom w:val="0"/>
              <w:divBdr>
                <w:top w:val="none" w:sz="0" w:space="0" w:color="auto"/>
                <w:left w:val="none" w:sz="0" w:space="0" w:color="auto"/>
                <w:bottom w:val="none" w:sz="0" w:space="0" w:color="auto"/>
                <w:right w:val="none" w:sz="0" w:space="0" w:color="auto"/>
              </w:divBdr>
            </w:div>
          </w:divsChild>
        </w:div>
        <w:div w:id="1014453777">
          <w:marLeft w:val="120"/>
          <w:marRight w:val="0"/>
          <w:marTop w:val="0"/>
          <w:marBottom w:val="0"/>
          <w:divBdr>
            <w:top w:val="none" w:sz="0" w:space="0" w:color="auto"/>
            <w:left w:val="none" w:sz="0" w:space="0" w:color="auto"/>
            <w:bottom w:val="none" w:sz="0" w:space="0" w:color="auto"/>
            <w:right w:val="none" w:sz="0" w:space="0" w:color="auto"/>
          </w:divBdr>
          <w:divsChild>
            <w:div w:id="1257130271">
              <w:marLeft w:val="0"/>
              <w:marRight w:val="0"/>
              <w:marTop w:val="0"/>
              <w:marBottom w:val="0"/>
              <w:divBdr>
                <w:top w:val="none" w:sz="0" w:space="0" w:color="auto"/>
                <w:left w:val="none" w:sz="0" w:space="0" w:color="auto"/>
                <w:bottom w:val="none" w:sz="0" w:space="0" w:color="auto"/>
                <w:right w:val="none" w:sz="0" w:space="0" w:color="auto"/>
              </w:divBdr>
            </w:div>
          </w:divsChild>
        </w:div>
        <w:div w:id="1952543593">
          <w:marLeft w:val="120"/>
          <w:marRight w:val="0"/>
          <w:marTop w:val="0"/>
          <w:marBottom w:val="0"/>
          <w:divBdr>
            <w:top w:val="none" w:sz="0" w:space="0" w:color="auto"/>
            <w:left w:val="none" w:sz="0" w:space="0" w:color="auto"/>
            <w:bottom w:val="none" w:sz="0" w:space="0" w:color="auto"/>
            <w:right w:val="none" w:sz="0" w:space="0" w:color="auto"/>
          </w:divBdr>
          <w:divsChild>
            <w:div w:id="1751150142">
              <w:marLeft w:val="0"/>
              <w:marRight w:val="0"/>
              <w:marTop w:val="0"/>
              <w:marBottom w:val="0"/>
              <w:divBdr>
                <w:top w:val="none" w:sz="0" w:space="0" w:color="auto"/>
                <w:left w:val="none" w:sz="0" w:space="0" w:color="auto"/>
                <w:bottom w:val="none" w:sz="0" w:space="0" w:color="auto"/>
                <w:right w:val="none" w:sz="0" w:space="0" w:color="auto"/>
              </w:divBdr>
            </w:div>
          </w:divsChild>
        </w:div>
        <w:div w:id="1666786323">
          <w:marLeft w:val="120"/>
          <w:marRight w:val="0"/>
          <w:marTop w:val="0"/>
          <w:marBottom w:val="0"/>
          <w:divBdr>
            <w:top w:val="none" w:sz="0" w:space="0" w:color="auto"/>
            <w:left w:val="none" w:sz="0" w:space="0" w:color="auto"/>
            <w:bottom w:val="none" w:sz="0" w:space="0" w:color="auto"/>
            <w:right w:val="none" w:sz="0" w:space="0" w:color="auto"/>
          </w:divBdr>
          <w:divsChild>
            <w:div w:id="733626285">
              <w:marLeft w:val="0"/>
              <w:marRight w:val="0"/>
              <w:marTop w:val="0"/>
              <w:marBottom w:val="0"/>
              <w:divBdr>
                <w:top w:val="none" w:sz="0" w:space="0" w:color="auto"/>
                <w:left w:val="none" w:sz="0" w:space="0" w:color="auto"/>
                <w:bottom w:val="none" w:sz="0" w:space="0" w:color="auto"/>
                <w:right w:val="none" w:sz="0" w:space="0" w:color="auto"/>
              </w:divBdr>
            </w:div>
          </w:divsChild>
        </w:div>
        <w:div w:id="2034920374">
          <w:marLeft w:val="120"/>
          <w:marRight w:val="0"/>
          <w:marTop w:val="0"/>
          <w:marBottom w:val="0"/>
          <w:divBdr>
            <w:top w:val="none" w:sz="0" w:space="0" w:color="auto"/>
            <w:left w:val="none" w:sz="0" w:space="0" w:color="auto"/>
            <w:bottom w:val="none" w:sz="0" w:space="0" w:color="auto"/>
            <w:right w:val="none" w:sz="0" w:space="0" w:color="auto"/>
          </w:divBdr>
          <w:divsChild>
            <w:div w:id="230772781">
              <w:marLeft w:val="0"/>
              <w:marRight w:val="0"/>
              <w:marTop w:val="0"/>
              <w:marBottom w:val="0"/>
              <w:divBdr>
                <w:top w:val="none" w:sz="0" w:space="0" w:color="auto"/>
                <w:left w:val="none" w:sz="0" w:space="0" w:color="auto"/>
                <w:bottom w:val="none" w:sz="0" w:space="0" w:color="auto"/>
                <w:right w:val="none" w:sz="0" w:space="0" w:color="auto"/>
              </w:divBdr>
            </w:div>
          </w:divsChild>
        </w:div>
        <w:div w:id="129135704">
          <w:marLeft w:val="120"/>
          <w:marRight w:val="0"/>
          <w:marTop w:val="0"/>
          <w:marBottom w:val="0"/>
          <w:divBdr>
            <w:top w:val="none" w:sz="0" w:space="0" w:color="auto"/>
            <w:left w:val="none" w:sz="0" w:space="0" w:color="auto"/>
            <w:bottom w:val="none" w:sz="0" w:space="0" w:color="auto"/>
            <w:right w:val="none" w:sz="0" w:space="0" w:color="auto"/>
          </w:divBdr>
          <w:divsChild>
            <w:div w:id="1426926375">
              <w:marLeft w:val="0"/>
              <w:marRight w:val="0"/>
              <w:marTop w:val="0"/>
              <w:marBottom w:val="0"/>
              <w:divBdr>
                <w:top w:val="none" w:sz="0" w:space="0" w:color="auto"/>
                <w:left w:val="none" w:sz="0" w:space="0" w:color="auto"/>
                <w:bottom w:val="none" w:sz="0" w:space="0" w:color="auto"/>
                <w:right w:val="none" w:sz="0" w:space="0" w:color="auto"/>
              </w:divBdr>
            </w:div>
          </w:divsChild>
        </w:div>
        <w:div w:id="368266866">
          <w:marLeft w:val="120"/>
          <w:marRight w:val="0"/>
          <w:marTop w:val="0"/>
          <w:marBottom w:val="0"/>
          <w:divBdr>
            <w:top w:val="none" w:sz="0" w:space="0" w:color="auto"/>
            <w:left w:val="none" w:sz="0" w:space="0" w:color="auto"/>
            <w:bottom w:val="none" w:sz="0" w:space="0" w:color="auto"/>
            <w:right w:val="none" w:sz="0" w:space="0" w:color="auto"/>
          </w:divBdr>
          <w:divsChild>
            <w:div w:id="1898709039">
              <w:marLeft w:val="0"/>
              <w:marRight w:val="0"/>
              <w:marTop w:val="0"/>
              <w:marBottom w:val="0"/>
              <w:divBdr>
                <w:top w:val="none" w:sz="0" w:space="0" w:color="auto"/>
                <w:left w:val="none" w:sz="0" w:space="0" w:color="auto"/>
                <w:bottom w:val="none" w:sz="0" w:space="0" w:color="auto"/>
                <w:right w:val="none" w:sz="0" w:space="0" w:color="auto"/>
              </w:divBdr>
            </w:div>
          </w:divsChild>
        </w:div>
        <w:div w:id="434445366">
          <w:marLeft w:val="120"/>
          <w:marRight w:val="0"/>
          <w:marTop w:val="0"/>
          <w:marBottom w:val="0"/>
          <w:divBdr>
            <w:top w:val="none" w:sz="0" w:space="0" w:color="auto"/>
            <w:left w:val="none" w:sz="0" w:space="0" w:color="auto"/>
            <w:bottom w:val="none" w:sz="0" w:space="0" w:color="auto"/>
            <w:right w:val="none" w:sz="0" w:space="0" w:color="auto"/>
          </w:divBdr>
          <w:divsChild>
            <w:div w:id="2033606163">
              <w:marLeft w:val="0"/>
              <w:marRight w:val="0"/>
              <w:marTop w:val="0"/>
              <w:marBottom w:val="0"/>
              <w:divBdr>
                <w:top w:val="none" w:sz="0" w:space="0" w:color="auto"/>
                <w:left w:val="none" w:sz="0" w:space="0" w:color="auto"/>
                <w:bottom w:val="none" w:sz="0" w:space="0" w:color="auto"/>
                <w:right w:val="none" w:sz="0" w:space="0" w:color="auto"/>
              </w:divBdr>
            </w:div>
          </w:divsChild>
        </w:div>
        <w:div w:id="760488499">
          <w:marLeft w:val="120"/>
          <w:marRight w:val="0"/>
          <w:marTop w:val="0"/>
          <w:marBottom w:val="0"/>
          <w:divBdr>
            <w:top w:val="none" w:sz="0" w:space="0" w:color="auto"/>
            <w:left w:val="none" w:sz="0" w:space="0" w:color="auto"/>
            <w:bottom w:val="none" w:sz="0" w:space="0" w:color="auto"/>
            <w:right w:val="none" w:sz="0" w:space="0" w:color="auto"/>
          </w:divBdr>
          <w:divsChild>
            <w:div w:id="1291860694">
              <w:marLeft w:val="0"/>
              <w:marRight w:val="0"/>
              <w:marTop w:val="0"/>
              <w:marBottom w:val="0"/>
              <w:divBdr>
                <w:top w:val="none" w:sz="0" w:space="0" w:color="auto"/>
                <w:left w:val="none" w:sz="0" w:space="0" w:color="auto"/>
                <w:bottom w:val="none" w:sz="0" w:space="0" w:color="auto"/>
                <w:right w:val="none" w:sz="0" w:space="0" w:color="auto"/>
              </w:divBdr>
            </w:div>
          </w:divsChild>
        </w:div>
        <w:div w:id="268200845">
          <w:marLeft w:val="120"/>
          <w:marRight w:val="0"/>
          <w:marTop w:val="0"/>
          <w:marBottom w:val="0"/>
          <w:divBdr>
            <w:top w:val="none" w:sz="0" w:space="0" w:color="auto"/>
            <w:left w:val="none" w:sz="0" w:space="0" w:color="auto"/>
            <w:bottom w:val="none" w:sz="0" w:space="0" w:color="auto"/>
            <w:right w:val="none" w:sz="0" w:space="0" w:color="auto"/>
          </w:divBdr>
          <w:divsChild>
            <w:div w:id="573734865">
              <w:marLeft w:val="0"/>
              <w:marRight w:val="0"/>
              <w:marTop w:val="0"/>
              <w:marBottom w:val="0"/>
              <w:divBdr>
                <w:top w:val="none" w:sz="0" w:space="0" w:color="auto"/>
                <w:left w:val="none" w:sz="0" w:space="0" w:color="auto"/>
                <w:bottom w:val="none" w:sz="0" w:space="0" w:color="auto"/>
                <w:right w:val="none" w:sz="0" w:space="0" w:color="auto"/>
              </w:divBdr>
            </w:div>
          </w:divsChild>
        </w:div>
        <w:div w:id="2031686087">
          <w:marLeft w:val="120"/>
          <w:marRight w:val="0"/>
          <w:marTop w:val="0"/>
          <w:marBottom w:val="0"/>
          <w:divBdr>
            <w:top w:val="none" w:sz="0" w:space="0" w:color="auto"/>
            <w:left w:val="none" w:sz="0" w:space="0" w:color="auto"/>
            <w:bottom w:val="none" w:sz="0" w:space="0" w:color="auto"/>
            <w:right w:val="none" w:sz="0" w:space="0" w:color="auto"/>
          </w:divBdr>
          <w:divsChild>
            <w:div w:id="614286994">
              <w:marLeft w:val="0"/>
              <w:marRight w:val="0"/>
              <w:marTop w:val="0"/>
              <w:marBottom w:val="0"/>
              <w:divBdr>
                <w:top w:val="none" w:sz="0" w:space="0" w:color="auto"/>
                <w:left w:val="none" w:sz="0" w:space="0" w:color="auto"/>
                <w:bottom w:val="none" w:sz="0" w:space="0" w:color="auto"/>
                <w:right w:val="none" w:sz="0" w:space="0" w:color="auto"/>
              </w:divBdr>
            </w:div>
          </w:divsChild>
        </w:div>
        <w:div w:id="122769260">
          <w:marLeft w:val="120"/>
          <w:marRight w:val="0"/>
          <w:marTop w:val="0"/>
          <w:marBottom w:val="0"/>
          <w:divBdr>
            <w:top w:val="none" w:sz="0" w:space="0" w:color="auto"/>
            <w:left w:val="none" w:sz="0" w:space="0" w:color="auto"/>
            <w:bottom w:val="none" w:sz="0" w:space="0" w:color="auto"/>
            <w:right w:val="none" w:sz="0" w:space="0" w:color="auto"/>
          </w:divBdr>
          <w:divsChild>
            <w:div w:id="97991267">
              <w:marLeft w:val="0"/>
              <w:marRight w:val="0"/>
              <w:marTop w:val="0"/>
              <w:marBottom w:val="0"/>
              <w:divBdr>
                <w:top w:val="none" w:sz="0" w:space="0" w:color="auto"/>
                <w:left w:val="none" w:sz="0" w:space="0" w:color="auto"/>
                <w:bottom w:val="none" w:sz="0" w:space="0" w:color="auto"/>
                <w:right w:val="none" w:sz="0" w:space="0" w:color="auto"/>
              </w:divBdr>
            </w:div>
          </w:divsChild>
        </w:div>
        <w:div w:id="944458647">
          <w:marLeft w:val="120"/>
          <w:marRight w:val="0"/>
          <w:marTop w:val="0"/>
          <w:marBottom w:val="0"/>
          <w:divBdr>
            <w:top w:val="none" w:sz="0" w:space="0" w:color="auto"/>
            <w:left w:val="none" w:sz="0" w:space="0" w:color="auto"/>
            <w:bottom w:val="none" w:sz="0" w:space="0" w:color="auto"/>
            <w:right w:val="none" w:sz="0" w:space="0" w:color="auto"/>
          </w:divBdr>
          <w:divsChild>
            <w:div w:id="291985602">
              <w:marLeft w:val="0"/>
              <w:marRight w:val="0"/>
              <w:marTop w:val="0"/>
              <w:marBottom w:val="0"/>
              <w:divBdr>
                <w:top w:val="none" w:sz="0" w:space="0" w:color="auto"/>
                <w:left w:val="none" w:sz="0" w:space="0" w:color="auto"/>
                <w:bottom w:val="none" w:sz="0" w:space="0" w:color="auto"/>
                <w:right w:val="none" w:sz="0" w:space="0" w:color="auto"/>
              </w:divBdr>
            </w:div>
          </w:divsChild>
        </w:div>
        <w:div w:id="600572579">
          <w:marLeft w:val="120"/>
          <w:marRight w:val="0"/>
          <w:marTop w:val="0"/>
          <w:marBottom w:val="0"/>
          <w:divBdr>
            <w:top w:val="none" w:sz="0" w:space="0" w:color="auto"/>
            <w:left w:val="none" w:sz="0" w:space="0" w:color="auto"/>
            <w:bottom w:val="none" w:sz="0" w:space="0" w:color="auto"/>
            <w:right w:val="none" w:sz="0" w:space="0" w:color="auto"/>
          </w:divBdr>
          <w:divsChild>
            <w:div w:id="1871140841">
              <w:marLeft w:val="0"/>
              <w:marRight w:val="0"/>
              <w:marTop w:val="0"/>
              <w:marBottom w:val="0"/>
              <w:divBdr>
                <w:top w:val="none" w:sz="0" w:space="0" w:color="auto"/>
                <w:left w:val="none" w:sz="0" w:space="0" w:color="auto"/>
                <w:bottom w:val="none" w:sz="0" w:space="0" w:color="auto"/>
                <w:right w:val="none" w:sz="0" w:space="0" w:color="auto"/>
              </w:divBdr>
            </w:div>
          </w:divsChild>
        </w:div>
        <w:div w:id="1116867382">
          <w:marLeft w:val="120"/>
          <w:marRight w:val="0"/>
          <w:marTop w:val="0"/>
          <w:marBottom w:val="0"/>
          <w:divBdr>
            <w:top w:val="none" w:sz="0" w:space="0" w:color="auto"/>
            <w:left w:val="none" w:sz="0" w:space="0" w:color="auto"/>
            <w:bottom w:val="none" w:sz="0" w:space="0" w:color="auto"/>
            <w:right w:val="none" w:sz="0" w:space="0" w:color="auto"/>
          </w:divBdr>
          <w:divsChild>
            <w:div w:id="662199698">
              <w:marLeft w:val="0"/>
              <w:marRight w:val="0"/>
              <w:marTop w:val="0"/>
              <w:marBottom w:val="0"/>
              <w:divBdr>
                <w:top w:val="none" w:sz="0" w:space="0" w:color="auto"/>
                <w:left w:val="none" w:sz="0" w:space="0" w:color="auto"/>
                <w:bottom w:val="none" w:sz="0" w:space="0" w:color="auto"/>
                <w:right w:val="none" w:sz="0" w:space="0" w:color="auto"/>
              </w:divBdr>
            </w:div>
          </w:divsChild>
        </w:div>
        <w:div w:id="415396872">
          <w:marLeft w:val="120"/>
          <w:marRight w:val="0"/>
          <w:marTop w:val="0"/>
          <w:marBottom w:val="0"/>
          <w:divBdr>
            <w:top w:val="none" w:sz="0" w:space="0" w:color="auto"/>
            <w:left w:val="none" w:sz="0" w:space="0" w:color="auto"/>
            <w:bottom w:val="none" w:sz="0" w:space="0" w:color="auto"/>
            <w:right w:val="none" w:sz="0" w:space="0" w:color="auto"/>
          </w:divBdr>
          <w:divsChild>
            <w:div w:id="546646290">
              <w:marLeft w:val="0"/>
              <w:marRight w:val="0"/>
              <w:marTop w:val="0"/>
              <w:marBottom w:val="0"/>
              <w:divBdr>
                <w:top w:val="none" w:sz="0" w:space="0" w:color="auto"/>
                <w:left w:val="none" w:sz="0" w:space="0" w:color="auto"/>
                <w:bottom w:val="none" w:sz="0" w:space="0" w:color="auto"/>
                <w:right w:val="none" w:sz="0" w:space="0" w:color="auto"/>
              </w:divBdr>
            </w:div>
          </w:divsChild>
        </w:div>
        <w:div w:id="350379776">
          <w:marLeft w:val="120"/>
          <w:marRight w:val="0"/>
          <w:marTop w:val="0"/>
          <w:marBottom w:val="0"/>
          <w:divBdr>
            <w:top w:val="none" w:sz="0" w:space="0" w:color="auto"/>
            <w:left w:val="none" w:sz="0" w:space="0" w:color="auto"/>
            <w:bottom w:val="none" w:sz="0" w:space="0" w:color="auto"/>
            <w:right w:val="none" w:sz="0" w:space="0" w:color="auto"/>
          </w:divBdr>
          <w:divsChild>
            <w:div w:id="1971277243">
              <w:marLeft w:val="0"/>
              <w:marRight w:val="0"/>
              <w:marTop w:val="0"/>
              <w:marBottom w:val="0"/>
              <w:divBdr>
                <w:top w:val="none" w:sz="0" w:space="0" w:color="auto"/>
                <w:left w:val="none" w:sz="0" w:space="0" w:color="auto"/>
                <w:bottom w:val="none" w:sz="0" w:space="0" w:color="auto"/>
                <w:right w:val="none" w:sz="0" w:space="0" w:color="auto"/>
              </w:divBdr>
            </w:div>
          </w:divsChild>
        </w:div>
        <w:div w:id="812717807">
          <w:marLeft w:val="120"/>
          <w:marRight w:val="0"/>
          <w:marTop w:val="0"/>
          <w:marBottom w:val="0"/>
          <w:divBdr>
            <w:top w:val="none" w:sz="0" w:space="0" w:color="auto"/>
            <w:left w:val="none" w:sz="0" w:space="0" w:color="auto"/>
            <w:bottom w:val="none" w:sz="0" w:space="0" w:color="auto"/>
            <w:right w:val="none" w:sz="0" w:space="0" w:color="auto"/>
          </w:divBdr>
          <w:divsChild>
            <w:div w:id="980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420">
      <w:bodyDiv w:val="1"/>
      <w:marLeft w:val="0"/>
      <w:marRight w:val="0"/>
      <w:marTop w:val="0"/>
      <w:marBottom w:val="0"/>
      <w:divBdr>
        <w:top w:val="none" w:sz="0" w:space="0" w:color="auto"/>
        <w:left w:val="none" w:sz="0" w:space="0" w:color="auto"/>
        <w:bottom w:val="none" w:sz="0" w:space="0" w:color="auto"/>
        <w:right w:val="none" w:sz="0" w:space="0" w:color="auto"/>
      </w:divBdr>
    </w:div>
    <w:div w:id="1760255142">
      <w:bodyDiv w:val="1"/>
      <w:marLeft w:val="0"/>
      <w:marRight w:val="0"/>
      <w:marTop w:val="0"/>
      <w:marBottom w:val="0"/>
      <w:divBdr>
        <w:top w:val="none" w:sz="0" w:space="0" w:color="auto"/>
        <w:left w:val="none" w:sz="0" w:space="0" w:color="auto"/>
        <w:bottom w:val="none" w:sz="0" w:space="0" w:color="auto"/>
        <w:right w:val="none" w:sz="0" w:space="0" w:color="auto"/>
      </w:divBdr>
      <w:divsChild>
        <w:div w:id="1252397417">
          <w:marLeft w:val="0"/>
          <w:marRight w:val="0"/>
          <w:marTop w:val="0"/>
          <w:marBottom w:val="150"/>
          <w:divBdr>
            <w:top w:val="none" w:sz="0" w:space="0" w:color="auto"/>
            <w:left w:val="none" w:sz="0" w:space="0" w:color="auto"/>
            <w:bottom w:val="none" w:sz="0" w:space="0" w:color="auto"/>
            <w:right w:val="none" w:sz="0" w:space="0" w:color="auto"/>
          </w:divBdr>
        </w:div>
        <w:div w:id="2122916482">
          <w:marLeft w:val="0"/>
          <w:marRight w:val="0"/>
          <w:marTop w:val="150"/>
          <w:marBottom w:val="150"/>
          <w:divBdr>
            <w:top w:val="none" w:sz="0" w:space="0" w:color="auto"/>
            <w:left w:val="none" w:sz="0" w:space="0" w:color="auto"/>
            <w:bottom w:val="none" w:sz="0" w:space="0" w:color="auto"/>
            <w:right w:val="none" w:sz="0" w:space="0" w:color="auto"/>
          </w:divBdr>
        </w:div>
        <w:div w:id="1793358826">
          <w:marLeft w:val="0"/>
          <w:marRight w:val="0"/>
          <w:marTop w:val="150"/>
          <w:marBottom w:val="150"/>
          <w:divBdr>
            <w:top w:val="none" w:sz="0" w:space="0" w:color="auto"/>
            <w:left w:val="none" w:sz="0" w:space="0" w:color="auto"/>
            <w:bottom w:val="none" w:sz="0" w:space="0" w:color="auto"/>
            <w:right w:val="none" w:sz="0" w:space="0" w:color="auto"/>
          </w:divBdr>
        </w:div>
        <w:div w:id="2119250253">
          <w:marLeft w:val="0"/>
          <w:marRight w:val="0"/>
          <w:marTop w:val="150"/>
          <w:marBottom w:val="150"/>
          <w:divBdr>
            <w:top w:val="none" w:sz="0" w:space="0" w:color="auto"/>
            <w:left w:val="none" w:sz="0" w:space="0" w:color="auto"/>
            <w:bottom w:val="none" w:sz="0" w:space="0" w:color="auto"/>
            <w:right w:val="none" w:sz="0" w:space="0" w:color="auto"/>
          </w:divBdr>
        </w:div>
      </w:divsChild>
    </w:div>
    <w:div w:id="2045009940">
      <w:bodyDiv w:val="1"/>
      <w:marLeft w:val="0"/>
      <w:marRight w:val="0"/>
      <w:marTop w:val="0"/>
      <w:marBottom w:val="0"/>
      <w:divBdr>
        <w:top w:val="none" w:sz="0" w:space="0" w:color="auto"/>
        <w:left w:val="none" w:sz="0" w:space="0" w:color="auto"/>
        <w:bottom w:val="none" w:sz="0" w:space="0" w:color="auto"/>
        <w:right w:val="none" w:sz="0" w:space="0" w:color="auto"/>
      </w:divBdr>
      <w:divsChild>
        <w:div w:id="344673329">
          <w:marLeft w:val="0"/>
          <w:marRight w:val="0"/>
          <w:marTop w:val="0"/>
          <w:marBottom w:val="150"/>
          <w:divBdr>
            <w:top w:val="none" w:sz="0" w:space="0" w:color="auto"/>
            <w:left w:val="none" w:sz="0" w:space="0" w:color="auto"/>
            <w:bottom w:val="none" w:sz="0" w:space="0" w:color="auto"/>
            <w:right w:val="none" w:sz="0" w:space="0" w:color="auto"/>
          </w:divBdr>
        </w:div>
        <w:div w:id="255335004">
          <w:marLeft w:val="0"/>
          <w:marRight w:val="0"/>
          <w:marTop w:val="150"/>
          <w:marBottom w:val="150"/>
          <w:divBdr>
            <w:top w:val="none" w:sz="0" w:space="0" w:color="auto"/>
            <w:left w:val="none" w:sz="0" w:space="0" w:color="auto"/>
            <w:bottom w:val="none" w:sz="0" w:space="0" w:color="auto"/>
            <w:right w:val="none" w:sz="0" w:space="0" w:color="auto"/>
          </w:divBdr>
        </w:div>
        <w:div w:id="1416130611">
          <w:marLeft w:val="0"/>
          <w:marRight w:val="0"/>
          <w:marTop w:val="150"/>
          <w:marBottom w:val="150"/>
          <w:divBdr>
            <w:top w:val="none" w:sz="0" w:space="0" w:color="auto"/>
            <w:left w:val="none" w:sz="0" w:space="0" w:color="auto"/>
            <w:bottom w:val="none" w:sz="0" w:space="0" w:color="auto"/>
            <w:right w:val="none" w:sz="0" w:space="0" w:color="auto"/>
          </w:divBdr>
        </w:div>
        <w:div w:id="19481486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oj.org/problem?id=1185" TargetMode="External"/><Relationship Id="rId21" Type="http://schemas.openxmlformats.org/officeDocument/2006/relationships/hyperlink" Target="http://blog.sina.com.cn/s/blog_60707c0f0100o976.html" TargetMode="External"/><Relationship Id="rId42" Type="http://schemas.openxmlformats.org/officeDocument/2006/relationships/hyperlink" Target="http://acm.hdu.edu.cn/showproblem.php?pid=2602" TargetMode="External"/><Relationship Id="rId63" Type="http://schemas.openxmlformats.org/officeDocument/2006/relationships/hyperlink" Target="http://blog.csdn.net/cc_again/article/details/10169643" TargetMode="External"/><Relationship Id="rId84" Type="http://schemas.openxmlformats.org/officeDocument/2006/relationships/hyperlink" Target="http://acm.hdu.edu.cn/showproblem.php?pid=2089" TargetMode="External"/><Relationship Id="rId138" Type="http://schemas.openxmlformats.org/officeDocument/2006/relationships/hyperlink" Target="http://www.cnblogs.com/ronaflx/archive/2011/03/30/1999764.html" TargetMode="External"/><Relationship Id="rId107" Type="http://schemas.openxmlformats.org/officeDocument/2006/relationships/hyperlink" Target="http://blog.csdn.net/cc_again/article/details/9936197" TargetMode="External"/><Relationship Id="rId11" Type="http://schemas.openxmlformats.org/officeDocument/2006/relationships/hyperlink" Target="http://dev.gameres.com/Program/Abstract/Geometry.htm#" TargetMode="External"/><Relationship Id="rId32" Type="http://schemas.openxmlformats.org/officeDocument/2006/relationships/hyperlink" Target="http://blog.csdn.net/cc_again/article/details/25691925" TargetMode="External"/><Relationship Id="rId53" Type="http://schemas.openxmlformats.org/officeDocument/2006/relationships/hyperlink" Target="http://acm.hdu.edu.cn/showproblem.php?pid=1087" TargetMode="External"/><Relationship Id="rId74" Type="http://schemas.openxmlformats.org/officeDocument/2006/relationships/hyperlink" Target="http://blog.csdn.net/cc_again/article/details/8911480" TargetMode="External"/><Relationship Id="rId128" Type="http://schemas.openxmlformats.org/officeDocument/2006/relationships/hyperlink" Target="http://wenku.baidu.com/view/4d23b4d128ea81c758f578ae.html" TargetMode="External"/><Relationship Id="rId149" Type="http://schemas.openxmlformats.org/officeDocument/2006/relationships/hyperlink" Target="https://blog.csdn.net/liuqiyao_01/article/details/8798241" TargetMode="External"/><Relationship Id="rId5" Type="http://schemas.openxmlformats.org/officeDocument/2006/relationships/footnotes" Target="footnotes.xml"/><Relationship Id="rId95" Type="http://schemas.openxmlformats.org/officeDocument/2006/relationships/hyperlink" Target="http://blog.csdn.net/woshi250hua/article/details/7912049" TargetMode="External"/><Relationship Id="rId22" Type="http://schemas.openxmlformats.org/officeDocument/2006/relationships/hyperlink" Target="http://lib.csdn.net/base/31" TargetMode="External"/><Relationship Id="rId27" Type="http://schemas.openxmlformats.org/officeDocument/2006/relationships/hyperlink" Target="http://acm.hdu.edu.cn/showproblem.php?pid=2084" TargetMode="External"/><Relationship Id="rId43" Type="http://schemas.openxmlformats.org/officeDocument/2006/relationships/hyperlink" Target="http://acm.hdu.edu.cn/showproblem.php?pid=2844" TargetMode="External"/><Relationship Id="rId48" Type="http://schemas.openxmlformats.org/officeDocument/2006/relationships/hyperlink" Target="http://acm.zju.edu.cn/onlinejudge/showProblem.do?problemCode=3769" TargetMode="External"/><Relationship Id="rId64" Type="http://schemas.openxmlformats.org/officeDocument/2006/relationships/hyperlink" Target="http://blog.csdn.net/cc_again/article/details/11852367" TargetMode="External"/><Relationship Id="rId69" Type="http://schemas.openxmlformats.org/officeDocument/2006/relationships/hyperlink" Target="http://acm.zju.edu.cn/onlinejudge/showProblem.do?problemCode=3537" TargetMode="External"/><Relationship Id="rId113" Type="http://schemas.openxmlformats.org/officeDocument/2006/relationships/hyperlink" Target="http://www.notonlysuccess.com/index.php/plug_dp/" TargetMode="External"/><Relationship Id="rId118" Type="http://schemas.openxmlformats.org/officeDocument/2006/relationships/hyperlink" Target="http://acm.hdu.edu.cn/showproblem.php?pid=3811" TargetMode="External"/><Relationship Id="rId134" Type="http://schemas.openxmlformats.org/officeDocument/2006/relationships/hyperlink" Target="http://acm.hdu.edu.cn/showproblem.php?pid=3507" TargetMode="External"/><Relationship Id="rId139" Type="http://schemas.openxmlformats.org/officeDocument/2006/relationships/hyperlink" Target="http://www.cnblogs.com/zxndgv/archive/2011/08/02/2125242.html" TargetMode="External"/><Relationship Id="rId80" Type="http://schemas.openxmlformats.org/officeDocument/2006/relationships/hyperlink" Target="http://blog.csdn.net/cc_again/article/details/12346065" TargetMode="External"/><Relationship Id="rId85" Type="http://schemas.openxmlformats.org/officeDocument/2006/relationships/hyperlink" Target="http://acm.hdu.edu.cn/showproblem.php?pid=3709" TargetMode="External"/><Relationship Id="rId150" Type="http://schemas.openxmlformats.org/officeDocument/2006/relationships/hyperlink" Target="https://blog.csdn.net/feizaoSYUACM/article/details/54835327" TargetMode="External"/><Relationship Id="rId12" Type="http://schemas.openxmlformats.org/officeDocument/2006/relationships/image" Target="media/image1.png"/><Relationship Id="rId17" Type="http://schemas.openxmlformats.org/officeDocument/2006/relationships/oleObject" Target="embeddings/oleObject2.bin"/><Relationship Id="rId33" Type="http://schemas.openxmlformats.org/officeDocument/2006/relationships/hyperlink" Target="http://blog.csdn.net/cc_again/article/details/24841249" TargetMode="External"/><Relationship Id="rId38" Type="http://schemas.openxmlformats.org/officeDocument/2006/relationships/hyperlink" Target="http://love-oriented.com/pack/" TargetMode="External"/><Relationship Id="rId59" Type="http://schemas.openxmlformats.org/officeDocument/2006/relationships/hyperlink" Target="http://acm.hdu.edu.cn/showproblem.php?pid=1159" TargetMode="External"/><Relationship Id="rId103" Type="http://schemas.openxmlformats.org/officeDocument/2006/relationships/hyperlink" Target="http://blog.csdn.net/cc_again/article/details/12408505" TargetMode="External"/><Relationship Id="rId108" Type="http://schemas.openxmlformats.org/officeDocument/2006/relationships/hyperlink" Target="http://blog.csdn.net/cc_again/article/details/11532517" TargetMode="External"/><Relationship Id="rId124" Type="http://schemas.openxmlformats.org/officeDocument/2006/relationships/hyperlink" Target="http://acm.hdu.edu.cn/showproblem.php?pid=4281" TargetMode="External"/><Relationship Id="rId129" Type="http://schemas.openxmlformats.org/officeDocument/2006/relationships/hyperlink" Target="http://www.cnblogs.com/neverforget/archive/2011/10/13/ll.html" TargetMode="External"/><Relationship Id="rId54" Type="http://schemas.openxmlformats.org/officeDocument/2006/relationships/hyperlink" Target="http://blog.csdn.net/cc_again/article/details/18372521" TargetMode="External"/><Relationship Id="rId70" Type="http://schemas.openxmlformats.org/officeDocument/2006/relationships/hyperlink" Target="http://codeforces.com/problemset/problem/149/D" TargetMode="External"/><Relationship Id="rId75" Type="http://schemas.openxmlformats.org/officeDocument/2006/relationships/hyperlink" Target="http://blog.csdn.net/cc_again/article/details/13004997" TargetMode="External"/><Relationship Id="rId91" Type="http://schemas.openxmlformats.org/officeDocument/2006/relationships/hyperlink" Target="http://blog.csdn.net/cc_again/article/details/8815450" TargetMode="External"/><Relationship Id="rId96" Type="http://schemas.openxmlformats.org/officeDocument/2006/relationships/hyperlink" Target="http://wenku.baidu.com/view/1c41152de2bd960590c677a8.html" TargetMode="External"/><Relationship Id="rId140" Type="http://schemas.openxmlformats.org/officeDocument/2006/relationships/hyperlink" Target="http://acm.hdu.edu.cn/showproblem.php?pid=2952" TargetMode="External"/><Relationship Id="rId145" Type="http://schemas.openxmlformats.org/officeDocument/2006/relationships/hyperlink" Target="https://blog.csdn.net/shahdza/article/details/777953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blog.sina.com.cn/s/blog_60707c0f01010633.html" TargetMode="External"/><Relationship Id="rId28" Type="http://schemas.openxmlformats.org/officeDocument/2006/relationships/hyperlink" Target="http://acm.hdu.edu.cn/showproblem.php?pid=2018" TargetMode="External"/><Relationship Id="rId49" Type="http://schemas.openxmlformats.org/officeDocument/2006/relationships/hyperlink" Target="http://acm.zju.edu.cn/onlinejudge/showProblem.do?problemCode=3638" TargetMode="External"/><Relationship Id="rId114" Type="http://schemas.openxmlformats.org/officeDocument/2006/relationships/hyperlink" Target="http://blog.csdn.net/cc_again/article/details/9984961" TargetMode="External"/><Relationship Id="rId119" Type="http://schemas.openxmlformats.org/officeDocument/2006/relationships/hyperlink" Target="http://poj.org/problem?id=2411" TargetMode="External"/><Relationship Id="rId44" Type="http://schemas.openxmlformats.org/officeDocument/2006/relationships/hyperlink" Target="http://acm.hdu.edu.cn/showproblem.php?pid=2159" TargetMode="External"/><Relationship Id="rId60" Type="http://schemas.openxmlformats.org/officeDocument/2006/relationships/hyperlink" Target="http://blog.csdn.net/cc_again/article/details/8554454" TargetMode="External"/><Relationship Id="rId65" Type="http://schemas.openxmlformats.org/officeDocument/2006/relationships/hyperlink" Target="http://blog.csdn.net/cc_again/article/details/10977751" TargetMode="External"/><Relationship Id="rId81" Type="http://schemas.openxmlformats.org/officeDocument/2006/relationships/hyperlink" Target="http://blog.csdn.net/cc_again/article/details/10226673" TargetMode="External"/><Relationship Id="rId86" Type="http://schemas.openxmlformats.org/officeDocument/2006/relationships/hyperlink" Target="http://blog.csdn.net/cc_again/article/details/25053071" TargetMode="External"/><Relationship Id="rId130" Type="http://schemas.openxmlformats.org/officeDocument/2006/relationships/hyperlink" Target="http://blog.csdn.net/cc_again/article/details/9328243" TargetMode="External"/><Relationship Id="rId135" Type="http://schemas.openxmlformats.org/officeDocument/2006/relationships/hyperlink" Target="http://poj.org/problem?id=1260" TargetMode="External"/><Relationship Id="rId151" Type="http://schemas.openxmlformats.org/officeDocument/2006/relationships/hyperlink" Target="https://blog.csdn.net/chm517/article/details/44892713" TargetMode="External"/><Relationship Id="rId13" Type="http://schemas.openxmlformats.org/officeDocument/2006/relationships/image" Target="media/image2.wmf"/><Relationship Id="rId18" Type="http://schemas.openxmlformats.org/officeDocument/2006/relationships/image" Target="media/image5.wmf"/><Relationship Id="rId39" Type="http://schemas.openxmlformats.org/officeDocument/2006/relationships/hyperlink" Target="http://blog.csdn.net/woshi250hua/article/details/7636866" TargetMode="External"/><Relationship Id="rId109" Type="http://schemas.openxmlformats.org/officeDocument/2006/relationships/hyperlink" Target="http://blog.csdn.net/cc_again/article/details/11544753" TargetMode="External"/><Relationship Id="rId34" Type="http://schemas.openxmlformats.org/officeDocument/2006/relationships/hyperlink" Target="http://blog.csdn.net/cc_again/article/details/24844911" TargetMode="External"/><Relationship Id="rId50" Type="http://schemas.openxmlformats.org/officeDocument/2006/relationships/hyperlink" Target="http://blog.csdn.net/cc_again/article/details/11518329" TargetMode="External"/><Relationship Id="rId55" Type="http://schemas.openxmlformats.org/officeDocument/2006/relationships/hyperlink" Target="http://blog.csdn.net/cc_again/article/details/11821361" TargetMode="External"/><Relationship Id="rId76" Type="http://schemas.openxmlformats.org/officeDocument/2006/relationships/hyperlink" Target="http://blog.csdn.net/cc_again/article/details/11407157" TargetMode="External"/><Relationship Id="rId97" Type="http://schemas.openxmlformats.org/officeDocument/2006/relationships/hyperlink" Target="http://wenku.baidu.com/view/90adb02acfc789eb172dc8a8.html" TargetMode="External"/><Relationship Id="rId104" Type="http://schemas.openxmlformats.org/officeDocument/2006/relationships/hyperlink" Target="http://blog.csdn.net/cc_again/article/details/11536347" TargetMode="External"/><Relationship Id="rId120" Type="http://schemas.openxmlformats.org/officeDocument/2006/relationships/hyperlink" Target="http://poj.org/problem?id=1038" TargetMode="External"/><Relationship Id="rId125" Type="http://schemas.openxmlformats.org/officeDocument/2006/relationships/hyperlink" Target="http://acm.hdu.edu.cn/showproblem.php?pid=1059" TargetMode="External"/><Relationship Id="rId141" Type="http://schemas.openxmlformats.org/officeDocument/2006/relationships/hyperlink" Target="http://poj.org/problem?id=1160" TargetMode="External"/><Relationship Id="rId146" Type="http://schemas.openxmlformats.org/officeDocument/2006/relationships/hyperlink" Target="https://blog.csdn.net/trapper_c/article/details/51919980" TargetMode="External"/><Relationship Id="rId7" Type="http://schemas.openxmlformats.org/officeDocument/2006/relationships/hyperlink" Target="https://blog.csdn.net/yoer77/article/details/70943462" TargetMode="External"/><Relationship Id="rId71" Type="http://schemas.openxmlformats.org/officeDocument/2006/relationships/hyperlink" Target="http://acm.zju.edu.cn/onlinejudge/showProblem.do?problemCode=3469" TargetMode="External"/><Relationship Id="rId92" Type="http://schemas.openxmlformats.org/officeDocument/2006/relationships/hyperlink" Target="http://blog.csdn.net/cc_again/article/details/8872073" TargetMode="External"/><Relationship Id="rId2" Type="http://schemas.openxmlformats.org/officeDocument/2006/relationships/styles" Target="styles.xml"/><Relationship Id="rId29" Type="http://schemas.openxmlformats.org/officeDocument/2006/relationships/hyperlink" Target="http://acm.hdu.edu.cn/showproblem.php?pid=2044" TargetMode="External"/><Relationship Id="rId24" Type="http://schemas.openxmlformats.org/officeDocument/2006/relationships/hyperlink" Target="https://blog.csdn.net/liuqiyao_01/article/details/9079611" TargetMode="External"/><Relationship Id="rId40" Type="http://schemas.openxmlformats.org/officeDocument/2006/relationships/hyperlink" Target="http://acm.hdu.edu.cn/showproblem.php?pid=2955" TargetMode="External"/><Relationship Id="rId45" Type="http://schemas.openxmlformats.org/officeDocument/2006/relationships/hyperlink" Target="http://blog.csdn.net/cc_again/article/details/22728273" TargetMode="External"/><Relationship Id="rId66" Type="http://schemas.openxmlformats.org/officeDocument/2006/relationships/hyperlink" Target="http://poj.org/problem?id=2955" TargetMode="External"/><Relationship Id="rId87" Type="http://schemas.openxmlformats.org/officeDocument/2006/relationships/hyperlink" Target="http://blog.csdn.net/cc_again/article/details/8872355" TargetMode="External"/><Relationship Id="rId110" Type="http://schemas.openxmlformats.org/officeDocument/2006/relationships/hyperlink" Target="http://blog.csdn.net/cc_again/article/details/11099749" TargetMode="External"/><Relationship Id="rId115" Type="http://schemas.openxmlformats.org/officeDocument/2006/relationships/hyperlink" Target="http://blog.csdn.net/cc_again/article/details/9954921" TargetMode="External"/><Relationship Id="rId131" Type="http://schemas.openxmlformats.org/officeDocument/2006/relationships/hyperlink" Target="http://blog.csdn.net/cc_again/article/details/9335795" TargetMode="External"/><Relationship Id="rId136" Type="http://schemas.openxmlformats.org/officeDocument/2006/relationships/hyperlink" Target="http://acm.hdu.edu.cn/showproblem.php?pid=2829" TargetMode="External"/><Relationship Id="rId61" Type="http://schemas.openxmlformats.org/officeDocument/2006/relationships/hyperlink" Target="http://poj.org/problem?id=1080" TargetMode="External"/><Relationship Id="rId82" Type="http://schemas.openxmlformats.org/officeDocument/2006/relationships/hyperlink" Target="http://acm.hdu.edu.cn/showproblem.php?pid=2196" TargetMode="External"/><Relationship Id="rId152" Type="http://schemas.openxmlformats.org/officeDocument/2006/relationships/footer" Target="footer1.xml"/><Relationship Id="rId19" Type="http://schemas.openxmlformats.org/officeDocument/2006/relationships/oleObject" Target="embeddings/oleObject3.bin"/><Relationship Id="rId14" Type="http://schemas.openxmlformats.org/officeDocument/2006/relationships/oleObject" Target="embeddings/oleObject1.bin"/><Relationship Id="rId30" Type="http://schemas.openxmlformats.org/officeDocument/2006/relationships/hyperlink" Target="http://acm.hdu.edu.cn/showproblem.php?pid=2041" TargetMode="External"/><Relationship Id="rId35" Type="http://schemas.openxmlformats.org/officeDocument/2006/relationships/hyperlink" Target="http://blog.csdn.net/cc_again/article/details/11856847" TargetMode="External"/><Relationship Id="rId56" Type="http://schemas.openxmlformats.org/officeDocument/2006/relationships/hyperlink" Target="http://blog.csdn.net/cc_again/article/details/12113809" TargetMode="External"/><Relationship Id="rId77" Type="http://schemas.openxmlformats.org/officeDocument/2006/relationships/hyperlink" Target="http://blog.csdn.net/cc_again/article/details/10312393" TargetMode="External"/><Relationship Id="rId100" Type="http://schemas.openxmlformats.org/officeDocument/2006/relationships/hyperlink" Target="http://blog.csdn.net/cc_again/article/details/10493543" TargetMode="External"/><Relationship Id="rId105" Type="http://schemas.openxmlformats.org/officeDocument/2006/relationships/hyperlink" Target="http://blog.csdn.net/cc_again/article/details/11554945" TargetMode="External"/><Relationship Id="rId126" Type="http://schemas.openxmlformats.org/officeDocument/2006/relationships/hyperlink" Target="http://acm.hdu.edu.cn/showproblem.php?pid=1059" TargetMode="External"/><Relationship Id="rId147" Type="http://schemas.openxmlformats.org/officeDocument/2006/relationships/hyperlink" Target="https://blog.csdn.net/chenguolinblog/article/details/16857765" TargetMode="External"/><Relationship Id="rId8" Type="http://schemas.openxmlformats.org/officeDocument/2006/relationships/hyperlink" Target="https://blog.csdn.net/trapper_c/article/details/51919980" TargetMode="External"/><Relationship Id="rId51" Type="http://schemas.openxmlformats.org/officeDocument/2006/relationships/hyperlink" Target="http://blog.csdn.net/cc_again/article/details/25426159" TargetMode="External"/><Relationship Id="rId72" Type="http://schemas.openxmlformats.org/officeDocument/2006/relationships/hyperlink" Target="http://blog.csdn.net/woshi250hua/article/details/7644959" TargetMode="External"/><Relationship Id="rId93" Type="http://schemas.openxmlformats.org/officeDocument/2006/relationships/hyperlink" Target="http://blog.csdn.net/cc_again/article/details/8877603" TargetMode="External"/><Relationship Id="rId98" Type="http://schemas.openxmlformats.org/officeDocument/2006/relationships/hyperlink" Target="http://wenku.baidu.com/view/56147518a8114431b90dd81e.html" TargetMode="External"/><Relationship Id="rId121" Type="http://schemas.openxmlformats.org/officeDocument/2006/relationships/hyperlink" Target="http://poj.org/problem?id=2441" TargetMode="External"/><Relationship Id="rId142" Type="http://schemas.openxmlformats.org/officeDocument/2006/relationships/hyperlink" Target="http://acm.hdu.edu.cn/showproblem.php?pid=3480" TargetMode="External"/><Relationship Id="rId3" Type="http://schemas.openxmlformats.org/officeDocument/2006/relationships/settings" Target="settings.xml"/><Relationship Id="rId25" Type="http://schemas.openxmlformats.org/officeDocument/2006/relationships/hyperlink" Target="https://blog.csdn.net/lingzidong/article/details/78472208" TargetMode="External"/><Relationship Id="rId46" Type="http://schemas.openxmlformats.org/officeDocument/2006/relationships/hyperlink" Target="http://blog.csdn.net/cc_again/article/details/22728273" TargetMode="External"/><Relationship Id="rId67" Type="http://schemas.openxmlformats.org/officeDocument/2006/relationships/hyperlink" Target="http://blog.csdn.net/woshi250hua/article/details/7973824" TargetMode="External"/><Relationship Id="rId116" Type="http://schemas.openxmlformats.org/officeDocument/2006/relationships/hyperlink" Target="http://blog.csdn.net/cc_again/article/details/9060019" TargetMode="External"/><Relationship Id="rId137" Type="http://schemas.openxmlformats.org/officeDocument/2006/relationships/hyperlink" Target="http://acm.hdu.edu.cn/showproblem.php?pid=2993" TargetMode="External"/><Relationship Id="rId20" Type="http://schemas.openxmlformats.org/officeDocument/2006/relationships/image" Target="media/image6.png"/><Relationship Id="rId41" Type="http://schemas.openxmlformats.org/officeDocument/2006/relationships/hyperlink" Target="http://acm.hdu.edu.cn/showproblem.php?pid=1864" TargetMode="External"/><Relationship Id="rId62" Type="http://schemas.openxmlformats.org/officeDocument/2006/relationships/hyperlink" Target="http://blog.csdn.net/woshi250hua/article/details/7969225" TargetMode="External"/><Relationship Id="rId83" Type="http://schemas.openxmlformats.org/officeDocument/2006/relationships/hyperlink" Target="http://wenku.baidu.com/view/d2414ffe04a1b0717fd5dda8.html" TargetMode="External"/><Relationship Id="rId88" Type="http://schemas.openxmlformats.org/officeDocument/2006/relationships/hyperlink" Target="http://blog.csdn.net/cc_again/article/details/11747555" TargetMode="External"/><Relationship Id="rId111" Type="http://schemas.openxmlformats.org/officeDocument/2006/relationships/hyperlink" Target="http://wenku.baidu.com/view/ce445e4f767f5acfa1c7cd51.html" TargetMode="External"/><Relationship Id="rId132" Type="http://schemas.openxmlformats.org/officeDocument/2006/relationships/hyperlink" Target="http://wenku.baidu.com/view/ef259400bed5b9f3f90f1c3a.html" TargetMode="External"/><Relationship Id="rId153" Type="http://schemas.openxmlformats.org/officeDocument/2006/relationships/fontTable" Target="fontTable.xml"/><Relationship Id="rId15" Type="http://schemas.openxmlformats.org/officeDocument/2006/relationships/image" Target="media/image3.jpeg"/><Relationship Id="rId36" Type="http://schemas.openxmlformats.org/officeDocument/2006/relationships/hyperlink" Target="http://blog.csdn.net/cc_again/article/details/9918313" TargetMode="External"/><Relationship Id="rId57" Type="http://schemas.openxmlformats.org/officeDocument/2006/relationships/hyperlink" Target="http://blog.csdn.net/cc_again/article/details/12208725" TargetMode="External"/><Relationship Id="rId106" Type="http://schemas.openxmlformats.org/officeDocument/2006/relationships/hyperlink" Target="http://blog.csdn.net/cc_again/article/details/10431451" TargetMode="External"/><Relationship Id="rId127" Type="http://schemas.openxmlformats.org/officeDocument/2006/relationships/hyperlink" Target="http://poj.org/problem?id=1048" TargetMode="External"/><Relationship Id="rId10" Type="http://schemas.openxmlformats.org/officeDocument/2006/relationships/hyperlink" Target="https://www.bilibili.com/video/av6357073?from=search&amp;seid=4827637457650479048" TargetMode="External"/><Relationship Id="rId31" Type="http://schemas.openxmlformats.org/officeDocument/2006/relationships/hyperlink" Target="http://acm.hdu.edu.cn/showproblem.php?pid=2050" TargetMode="External"/><Relationship Id="rId52" Type="http://schemas.openxmlformats.org/officeDocument/2006/relationships/hyperlink" Target="http://acm.hdu.edu.cn/showproblem.php?pid=1003" TargetMode="External"/><Relationship Id="rId73" Type="http://schemas.openxmlformats.org/officeDocument/2006/relationships/hyperlink" Target="http://doc.baidu.com/view/f3b19d0b79563c1ec5da710e.html" TargetMode="External"/><Relationship Id="rId78" Type="http://schemas.openxmlformats.org/officeDocument/2006/relationships/hyperlink" Target="http://blog.csdn.net/cc_again/article/details/12060191" TargetMode="External"/><Relationship Id="rId94" Type="http://schemas.openxmlformats.org/officeDocument/2006/relationships/hyperlink" Target="http://www.cnblogs.com/kuangbin/archive/2012/10/02/2710606.html" TargetMode="External"/><Relationship Id="rId99" Type="http://schemas.openxmlformats.org/officeDocument/2006/relationships/hyperlink" Target="http://blog.csdn.net/cc_again/article/details/8974277" TargetMode="External"/><Relationship Id="rId101" Type="http://schemas.openxmlformats.org/officeDocument/2006/relationships/hyperlink" Target="http://blog.csdn.net/cc_again/article/details/10456837" TargetMode="External"/><Relationship Id="rId122" Type="http://schemas.openxmlformats.org/officeDocument/2006/relationships/hyperlink" Target="http://acm.hdu.edu.cn/showproblem.php?pid=2167" TargetMode="External"/><Relationship Id="rId143" Type="http://schemas.openxmlformats.org/officeDocument/2006/relationships/hyperlink" Target="http://acm.hdu.edu.cn/showproblem.php?pid=3516" TargetMode="External"/><Relationship Id="rId148" Type="http://schemas.openxmlformats.org/officeDocument/2006/relationships/hyperlink" Target="https://blog.csdn.net/chenguolinblog/article/details/13625389" TargetMode="External"/><Relationship Id="rId4" Type="http://schemas.openxmlformats.org/officeDocument/2006/relationships/webSettings" Target="webSettings.xml"/><Relationship Id="rId9" Type="http://schemas.openxmlformats.org/officeDocument/2006/relationships/hyperlink" Target="https://blog.csdn.net/u013761036/article/details/46363605" TargetMode="External"/><Relationship Id="rId26" Type="http://schemas.openxmlformats.org/officeDocument/2006/relationships/hyperlink" Target="https://blog.csdn.net/eagle_or_snail/article/details/50987044" TargetMode="External"/><Relationship Id="rId47" Type="http://schemas.openxmlformats.org/officeDocument/2006/relationships/hyperlink" Target="http://blog.csdn.net/cc_again/article/details/12200343" TargetMode="External"/><Relationship Id="rId68" Type="http://schemas.openxmlformats.org/officeDocument/2006/relationships/hyperlink" Target="http://acm.hdu.edu.cn/showproblem.php?pid=2476" TargetMode="External"/><Relationship Id="rId89" Type="http://schemas.openxmlformats.org/officeDocument/2006/relationships/hyperlink" Target="http://blog.csdn.net/cc_again/article/details/12257445" TargetMode="External"/><Relationship Id="rId112" Type="http://schemas.openxmlformats.org/officeDocument/2006/relationships/hyperlink" Target="http://blog.csdn.net/sf____/article/details/15026397" TargetMode="External"/><Relationship Id="rId133" Type="http://schemas.openxmlformats.org/officeDocument/2006/relationships/hyperlink" Target="http://www.cnblogs.com/ronaflx/archive/2011/02/05/1949278.html" TargetMode="External"/><Relationship Id="rId154" Type="http://schemas.openxmlformats.org/officeDocument/2006/relationships/theme" Target="theme/theme1.xml"/><Relationship Id="rId16" Type="http://schemas.openxmlformats.org/officeDocument/2006/relationships/image" Target="media/image4.wmf"/><Relationship Id="rId37" Type="http://schemas.openxmlformats.org/officeDocument/2006/relationships/hyperlink" Target="http://blog.csdn.net/cc_again/article/details/10858813" TargetMode="External"/><Relationship Id="rId58" Type="http://schemas.openxmlformats.org/officeDocument/2006/relationships/hyperlink" Target="http://acm.hdu.edu.cn/showproblem.php?pid=1503" TargetMode="External"/><Relationship Id="rId79" Type="http://schemas.openxmlformats.org/officeDocument/2006/relationships/hyperlink" Target="http://blog.csdn.net/cc_again/article/details/12092021" TargetMode="External"/><Relationship Id="rId102" Type="http://schemas.openxmlformats.org/officeDocument/2006/relationships/hyperlink" Target="http://blog.csdn.net/cc_again/article/details/9926597" TargetMode="External"/><Relationship Id="rId123" Type="http://schemas.openxmlformats.org/officeDocument/2006/relationships/hyperlink" Target="http://acm.hdu.edu.cn/showproblem.php?pid=4026" TargetMode="External"/><Relationship Id="rId144" Type="http://schemas.openxmlformats.org/officeDocument/2006/relationships/hyperlink" Target="http://acm.hdu.edu.cn/showproblem.php?pid=2829" TargetMode="External"/><Relationship Id="rId90" Type="http://schemas.openxmlformats.org/officeDocument/2006/relationships/hyperlink" Target="http://blog.csdn.net/cc_again/article/details/118213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6746</TotalTime>
  <Pages>164</Pages>
  <Words>30706</Words>
  <Characters>175025</Characters>
  <Application>Microsoft Office Word</Application>
  <DocSecurity>0</DocSecurity>
  <Lines>1458</Lines>
  <Paragraphs>410</Paragraphs>
  <ScaleCrop>false</ScaleCrop>
  <Company/>
  <LinksUpToDate>false</LinksUpToDate>
  <CharactersWithSpaces>205321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文豪</dc:creator>
  <cp:keywords/>
  <dc:description/>
  <cp:lastModifiedBy>叶 文豪</cp:lastModifiedBy>
  <cp:revision>355</cp:revision>
  <dcterms:created xsi:type="dcterms:W3CDTF">2018-07-10T00:53:00Z</dcterms:created>
  <dcterms:modified xsi:type="dcterms:W3CDTF">2018-07-15T09:45:00Z</dcterms:modified>
</cp:coreProperties>
</file>